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41A4F" w14:textId="77777777" w:rsidR="0015016A" w:rsidRDefault="0015016A" w:rsidP="0015016A">
      <w:pPr>
        <w:pageBreakBefore/>
        <w:spacing w:before="3" w:line="140" w:lineRule="exact"/>
        <w:rPr>
          <w:sz w:val="14"/>
          <w:szCs w:val="14"/>
        </w:rPr>
      </w:pPr>
    </w:p>
    <w:p w14:paraId="69422BFA" w14:textId="0E3347EC" w:rsidR="0015016A" w:rsidRDefault="00D7645A" w:rsidP="005A2669">
      <w:pPr>
        <w:tabs>
          <w:tab w:val="left" w:pos="6600"/>
        </w:tabs>
        <w:ind w:left="304" w:right="-20"/>
        <w:rPr>
          <w:rFonts w:ascii="Times New Roman" w:hAnsi="Times New Roman"/>
          <w:sz w:val="20"/>
          <w:szCs w:val="20"/>
        </w:rPr>
      </w:pPr>
      <w:r>
        <w:rPr>
          <w:rFonts w:ascii="Times New Roman" w:hAnsi="Times New Roman"/>
          <w:sz w:val="20"/>
          <w:szCs w:val="20"/>
        </w:rPr>
        <w:tab/>
      </w:r>
    </w:p>
    <w:p w14:paraId="2A9E0983" w14:textId="77777777" w:rsidR="009E629C" w:rsidRDefault="009E629C" w:rsidP="0015016A">
      <w:pPr>
        <w:ind w:left="304" w:right="-20"/>
        <w:rPr>
          <w:rFonts w:ascii="Times New Roman" w:hAnsi="Times New Roman"/>
          <w:sz w:val="20"/>
          <w:szCs w:val="20"/>
        </w:rPr>
      </w:pPr>
    </w:p>
    <w:p w14:paraId="0BDFAB74" w14:textId="77777777" w:rsidR="0015016A" w:rsidRDefault="0015016A" w:rsidP="0015016A">
      <w:pPr>
        <w:spacing w:line="200" w:lineRule="exact"/>
        <w:rPr>
          <w:sz w:val="20"/>
          <w:szCs w:val="20"/>
        </w:rPr>
      </w:pPr>
    </w:p>
    <w:p w14:paraId="1EC131D9" w14:textId="77777777" w:rsidR="0015016A" w:rsidRDefault="0015016A" w:rsidP="0015016A">
      <w:pPr>
        <w:spacing w:before="16" w:line="240" w:lineRule="exact"/>
        <w:rPr>
          <w:sz w:val="24"/>
          <w:szCs w:val="24"/>
        </w:rPr>
      </w:pPr>
    </w:p>
    <w:p w14:paraId="74A207DA" w14:textId="77777777" w:rsidR="009D3665" w:rsidRPr="004379BB" w:rsidRDefault="009D3665" w:rsidP="009D3665">
      <w:pPr>
        <w:tabs>
          <w:tab w:val="left" w:pos="3520"/>
          <w:tab w:val="left" w:pos="9940"/>
        </w:tabs>
        <w:spacing w:line="551" w:lineRule="exact"/>
        <w:ind w:left="102" w:right="-20"/>
        <w:rPr>
          <w:rFonts w:ascii="Arial" w:eastAsia="Arial" w:hAnsi="Arial" w:cs="Arial"/>
          <w:sz w:val="48"/>
          <w:szCs w:val="48"/>
          <w:lang w:val="it-IT"/>
        </w:rPr>
      </w:pPr>
      <w:r w:rsidRPr="004379BB">
        <w:rPr>
          <w:rFonts w:ascii="Arial" w:eastAsia="Arial" w:hAnsi="Arial" w:cs="Arial"/>
          <w:b/>
          <w:bCs/>
          <w:color w:val="FFFFFF"/>
          <w:sz w:val="48"/>
          <w:szCs w:val="48"/>
          <w:highlight w:val="black"/>
          <w:lang w:val="it-IT"/>
        </w:rPr>
        <w:t>.  Business Interoperability Sp</w:t>
      </w:r>
      <w:r w:rsidRPr="004379BB">
        <w:rPr>
          <w:rFonts w:ascii="Arial" w:eastAsia="Arial" w:hAnsi="Arial" w:cs="Arial"/>
          <w:b/>
          <w:bCs/>
          <w:color w:val="FFFFFF"/>
          <w:spacing w:val="-2"/>
          <w:sz w:val="48"/>
          <w:szCs w:val="48"/>
          <w:highlight w:val="black"/>
          <w:lang w:val="it-IT"/>
        </w:rPr>
        <w:t>e</w:t>
      </w:r>
      <w:r w:rsidRPr="004379BB">
        <w:rPr>
          <w:rFonts w:ascii="Arial" w:eastAsia="Arial" w:hAnsi="Arial" w:cs="Arial"/>
          <w:b/>
          <w:bCs/>
          <w:color w:val="FFFFFF"/>
          <w:sz w:val="48"/>
          <w:szCs w:val="48"/>
          <w:highlight w:val="black"/>
          <w:lang w:val="it-IT"/>
        </w:rPr>
        <w:t>cif</w:t>
      </w:r>
      <w:r w:rsidRPr="004379BB">
        <w:rPr>
          <w:rFonts w:ascii="Arial" w:eastAsia="Arial" w:hAnsi="Arial" w:cs="Arial"/>
          <w:b/>
          <w:bCs/>
          <w:color w:val="FFFFFF"/>
          <w:spacing w:val="2"/>
          <w:sz w:val="48"/>
          <w:szCs w:val="48"/>
          <w:highlight w:val="black"/>
          <w:lang w:val="it-IT"/>
        </w:rPr>
        <w:t>i</w:t>
      </w:r>
      <w:r w:rsidRPr="004379BB">
        <w:rPr>
          <w:rFonts w:ascii="Arial" w:eastAsia="Arial" w:hAnsi="Arial" w:cs="Arial"/>
          <w:b/>
          <w:bCs/>
          <w:color w:val="FFFFFF"/>
          <w:sz w:val="48"/>
          <w:szCs w:val="48"/>
          <w:highlight w:val="black"/>
          <w:lang w:val="it-IT"/>
        </w:rPr>
        <w:t>cati</w:t>
      </w:r>
      <w:r w:rsidRPr="004379BB">
        <w:rPr>
          <w:rFonts w:ascii="Arial" w:eastAsia="Arial" w:hAnsi="Arial" w:cs="Arial"/>
          <w:b/>
          <w:bCs/>
          <w:color w:val="FFFFFF"/>
          <w:spacing w:val="-2"/>
          <w:sz w:val="48"/>
          <w:szCs w:val="48"/>
          <w:highlight w:val="black"/>
          <w:lang w:val="it-IT"/>
        </w:rPr>
        <w:t>on  .</w:t>
      </w:r>
    </w:p>
    <w:p w14:paraId="071434FA" w14:textId="77777777" w:rsidR="0015016A" w:rsidRPr="004379BB" w:rsidRDefault="0015016A" w:rsidP="0015016A">
      <w:pPr>
        <w:spacing w:before="8" w:line="110" w:lineRule="exact"/>
        <w:rPr>
          <w:sz w:val="11"/>
          <w:szCs w:val="11"/>
          <w:lang w:val="it-IT"/>
        </w:rPr>
      </w:pPr>
    </w:p>
    <w:p w14:paraId="2D411B2F" w14:textId="77777777" w:rsidR="0015016A" w:rsidRPr="004379BB" w:rsidRDefault="0015016A" w:rsidP="0015016A">
      <w:pPr>
        <w:spacing w:line="200" w:lineRule="exact"/>
        <w:rPr>
          <w:sz w:val="20"/>
          <w:szCs w:val="20"/>
          <w:lang w:val="it-IT"/>
        </w:rPr>
      </w:pPr>
    </w:p>
    <w:p w14:paraId="35BCB50A" w14:textId="77777777" w:rsidR="009E629C" w:rsidRPr="004379BB" w:rsidRDefault="009E629C" w:rsidP="009E629C">
      <w:pPr>
        <w:spacing w:line="200" w:lineRule="exact"/>
        <w:rPr>
          <w:sz w:val="20"/>
          <w:szCs w:val="20"/>
          <w:lang w:val="it-IT"/>
        </w:rPr>
      </w:pPr>
    </w:p>
    <w:p w14:paraId="237A07BE" w14:textId="77777777" w:rsidR="009E629C" w:rsidRPr="004379BB" w:rsidRDefault="009E629C" w:rsidP="009E629C">
      <w:pPr>
        <w:tabs>
          <w:tab w:val="left" w:pos="3240"/>
        </w:tabs>
        <w:spacing w:line="200" w:lineRule="exact"/>
        <w:rPr>
          <w:sz w:val="20"/>
          <w:szCs w:val="20"/>
          <w:lang w:val="it-IT"/>
        </w:rPr>
      </w:pPr>
      <w:r w:rsidRPr="004379BB">
        <w:rPr>
          <w:sz w:val="20"/>
          <w:szCs w:val="20"/>
          <w:lang w:val="it-IT"/>
        </w:rPr>
        <w:tab/>
      </w:r>
    </w:p>
    <w:p w14:paraId="1B87C5F6" w14:textId="77777777" w:rsidR="009E629C" w:rsidRPr="004379BB" w:rsidRDefault="009E629C" w:rsidP="009E629C">
      <w:pPr>
        <w:spacing w:line="200" w:lineRule="exact"/>
        <w:rPr>
          <w:sz w:val="20"/>
          <w:szCs w:val="20"/>
          <w:lang w:val="it-IT"/>
        </w:rPr>
      </w:pPr>
    </w:p>
    <w:p w14:paraId="42C24236" w14:textId="38D957B0" w:rsidR="009E629C" w:rsidRPr="004379BB" w:rsidRDefault="009E629C" w:rsidP="009E629C">
      <w:pPr>
        <w:tabs>
          <w:tab w:val="left" w:pos="2127"/>
        </w:tabs>
        <w:spacing w:line="355" w:lineRule="auto"/>
        <w:ind w:left="2127" w:right="-21"/>
        <w:jc w:val="center"/>
        <w:rPr>
          <w:rFonts w:ascii="Arial" w:eastAsia="Arial" w:hAnsi="Arial" w:cs="Arial"/>
          <w:b/>
          <w:bCs/>
          <w:sz w:val="28"/>
          <w:szCs w:val="28"/>
          <w:lang w:val="it-IT"/>
        </w:rPr>
      </w:pPr>
      <w:r>
        <w:rPr>
          <w:noProof/>
        </w:rPr>
        <w:drawing>
          <wp:anchor distT="0" distB="0" distL="114300" distR="114300" simplePos="0" relativeHeight="251580416" behindDoc="1" locked="0" layoutInCell="1" allowOverlap="1" wp14:anchorId="1DFB9B99" wp14:editId="36EC0B45">
            <wp:simplePos x="0" y="0"/>
            <wp:positionH relativeFrom="page">
              <wp:posOffset>609600</wp:posOffset>
            </wp:positionH>
            <wp:positionV relativeFrom="paragraph">
              <wp:posOffset>-198755</wp:posOffset>
            </wp:positionV>
            <wp:extent cx="1314450" cy="5400675"/>
            <wp:effectExtent l="0" t="0" r="0" b="9525"/>
            <wp:wrapNone/>
            <wp:docPr id="3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79BB">
        <w:rPr>
          <w:rFonts w:ascii="Arial" w:eastAsia="Arial" w:hAnsi="Arial" w:cs="Arial"/>
          <w:b/>
          <w:bCs/>
          <w:sz w:val="32"/>
          <w:szCs w:val="28"/>
          <w:lang w:val="it-IT"/>
        </w:rPr>
        <w:t xml:space="preserve">AGID / </w:t>
      </w:r>
      <w:ins w:id="0" w:author="MASTRONARDO FRANCESCO" w:date="2018-06-22T11:11:00Z">
        <w:r w:rsidR="00FD27A9" w:rsidRPr="005B4300">
          <w:rPr>
            <w:rFonts w:ascii="Arial" w:eastAsia="Arial" w:hAnsi="Arial" w:cs="Arial"/>
            <w:b/>
            <w:bCs/>
            <w:sz w:val="32"/>
            <w:szCs w:val="28"/>
            <w:lang w:val="it-IT"/>
          </w:rPr>
          <w:t>Intercent-ER /</w:t>
        </w:r>
        <w:r w:rsidR="00FD27A9">
          <w:rPr>
            <w:rFonts w:ascii="Arial" w:eastAsia="Arial" w:hAnsi="Arial" w:cs="Arial"/>
            <w:b/>
            <w:bCs/>
            <w:sz w:val="32"/>
            <w:szCs w:val="28"/>
            <w:lang w:val="it-IT"/>
          </w:rPr>
          <w:t xml:space="preserve"> </w:t>
        </w:r>
      </w:ins>
      <w:r w:rsidR="00987CC0">
        <w:rPr>
          <w:rFonts w:ascii="Arial" w:eastAsia="Arial" w:hAnsi="Arial" w:cs="Arial"/>
          <w:b/>
          <w:bCs/>
          <w:sz w:val="32"/>
          <w:szCs w:val="28"/>
          <w:lang w:val="it-IT"/>
        </w:rPr>
        <w:t xml:space="preserve">SOGEI </w:t>
      </w:r>
      <w:commentRangeStart w:id="1"/>
      <w:r w:rsidR="008672D7">
        <w:rPr>
          <w:rFonts w:ascii="Arial" w:eastAsia="Arial" w:hAnsi="Arial" w:cs="Arial"/>
          <w:b/>
          <w:bCs/>
          <w:sz w:val="32"/>
          <w:szCs w:val="28"/>
          <w:lang w:val="it-IT"/>
        </w:rPr>
        <w:t>da definire</w:t>
      </w:r>
      <w:commentRangeEnd w:id="1"/>
      <w:r w:rsidR="00D7645A">
        <w:rPr>
          <w:rStyle w:val="CommentReference"/>
        </w:rPr>
        <w:commentReference w:id="1"/>
      </w:r>
    </w:p>
    <w:p w14:paraId="3172F546" w14:textId="77777777" w:rsidR="009E629C" w:rsidRPr="004379BB" w:rsidRDefault="009E629C" w:rsidP="009E629C">
      <w:pPr>
        <w:tabs>
          <w:tab w:val="left" w:pos="5480"/>
        </w:tabs>
        <w:spacing w:line="355" w:lineRule="auto"/>
        <w:ind w:left="2510" w:right="3668"/>
        <w:rPr>
          <w:rFonts w:ascii="Arial" w:eastAsia="Arial" w:hAnsi="Arial" w:cs="Arial"/>
          <w:lang w:val="it-IT"/>
        </w:rPr>
      </w:pPr>
      <w:r>
        <w:rPr>
          <w:rFonts w:ascii="Arial" w:eastAsia="Arial" w:hAnsi="Arial" w:cs="Arial"/>
          <w:noProof/>
        </w:rPr>
        <mc:AlternateContent>
          <mc:Choice Requires="wpg">
            <w:drawing>
              <wp:anchor distT="0" distB="0" distL="114300" distR="114300" simplePos="0" relativeHeight="251582464" behindDoc="1" locked="0" layoutInCell="1" allowOverlap="1" wp14:anchorId="3291993C" wp14:editId="1879142F">
                <wp:simplePos x="0" y="0"/>
                <wp:positionH relativeFrom="page">
                  <wp:posOffset>2071370</wp:posOffset>
                </wp:positionH>
                <wp:positionV relativeFrom="paragraph">
                  <wp:posOffset>69850</wp:posOffset>
                </wp:positionV>
                <wp:extent cx="4810760" cy="1270"/>
                <wp:effectExtent l="0" t="0" r="27940" b="17780"/>
                <wp:wrapNone/>
                <wp:docPr id="27"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1"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9AB240" id="Gruppo 4" o:spid="_x0000_s1026" style="position:absolute;margin-left:163.1pt;margin-top:5.5pt;width:378.8pt;height:.1pt;z-index:-2517340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alYgMAAOY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ugUcEA&#10;AADbAAAADwAAAGRycy9kb3ducmV2LnhtbESP0WoCMRRE3wv+Q7iCbzWrBZGtUYogWBCLbj/gdnO7&#10;Wbq5WZLoxr83BcHHYWbOMKtNsp24kg+tYwWzaQGCuHa65UbBd7V7XYIIEVlj55gU3CjAZj16WWGp&#10;3cAnup5jIzKEQ4kKTIx9KWWoDVkMU9cTZ+/XeYsxS99I7XHIcNvJeVEspMWW84LBnraG6r/zxSog&#10;WZD5qoaf5Tx9Hvyhuti0Oyo1GaePdxCRUnyGH+29VvA2g/8v+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roFHBAAAA2wAAAA8AAAAAAAAAAAAAAAAAmAIAAGRycy9kb3du&#10;cmV2LnhtbFBLBQYAAAAABAAEAPUAAACGAwAAAAA=&#10;" path="m,l7576,e" filled="f" strokeweight=".58pt">
                  <v:path arrowok="t" o:connecttype="custom" o:connectlocs="0,0;7576,0" o:connectangles="0,0"/>
                </v:shape>
                <w10:wrap anchorx="page"/>
              </v:group>
            </w:pict>
          </mc:Fallback>
        </mc:AlternateContent>
      </w:r>
    </w:p>
    <w:p w14:paraId="2238483C"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r w:rsidRPr="009B032B">
        <w:rPr>
          <w:rFonts w:ascii="Arial" w:eastAsia="Arial" w:hAnsi="Arial" w:cs="Arial"/>
          <w:sz w:val="28"/>
          <w:lang w:val="it-IT"/>
        </w:rPr>
        <w:t xml:space="preserve">Localizzazione italiana </w:t>
      </w:r>
      <w:r>
        <w:rPr>
          <w:rFonts w:ascii="Arial" w:eastAsia="Arial" w:hAnsi="Arial" w:cs="Arial"/>
          <w:sz w:val="28"/>
          <w:lang w:val="it-IT"/>
        </w:rPr>
        <w:t>ed Estensione conforme</w:t>
      </w:r>
    </w:p>
    <w:p w14:paraId="6437FC69"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r>
        <w:rPr>
          <w:rFonts w:ascii="Arial" w:eastAsia="Arial" w:hAnsi="Arial" w:cs="Arial"/>
          <w:sz w:val="28"/>
          <w:lang w:val="it-IT"/>
        </w:rPr>
        <w:t>a</w:t>
      </w:r>
      <w:r w:rsidRPr="009B032B">
        <w:rPr>
          <w:rFonts w:ascii="Arial" w:eastAsia="Arial" w:hAnsi="Arial" w:cs="Arial"/>
          <w:sz w:val="28"/>
          <w:lang w:val="it-IT"/>
        </w:rPr>
        <w:t>lla specifica d’implementazione</w:t>
      </w:r>
    </w:p>
    <w:p w14:paraId="52DB4772"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p>
    <w:p w14:paraId="4150D18E"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p>
    <w:p w14:paraId="54841910"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p>
    <w:p w14:paraId="6AC26AE7"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r w:rsidRPr="009B032B">
        <w:rPr>
          <w:rFonts w:ascii="Arial" w:eastAsia="Arial" w:hAnsi="Arial" w:cs="Arial"/>
          <w:sz w:val="28"/>
          <w:lang w:val="it-IT"/>
        </w:rPr>
        <w:t xml:space="preserve">per </w:t>
      </w:r>
      <w:r>
        <w:rPr>
          <w:rFonts w:ascii="Arial" w:eastAsia="Arial" w:hAnsi="Arial" w:cs="Arial"/>
          <w:sz w:val="28"/>
          <w:lang w:val="it-IT"/>
        </w:rPr>
        <w:t xml:space="preserve">il </w:t>
      </w:r>
      <w:r w:rsidR="00337284">
        <w:rPr>
          <w:rFonts w:ascii="Arial" w:eastAsia="Arial" w:hAnsi="Arial" w:cs="Arial"/>
          <w:sz w:val="28"/>
          <w:lang w:val="it-IT"/>
        </w:rPr>
        <w:t>processo</w:t>
      </w:r>
      <w:r w:rsidR="002C7FF9">
        <w:rPr>
          <w:rFonts w:ascii="Arial" w:eastAsia="Arial" w:hAnsi="Arial" w:cs="Arial"/>
          <w:sz w:val="28"/>
          <w:lang w:val="it-IT"/>
        </w:rPr>
        <w:t xml:space="preserve"> d</w:t>
      </w:r>
      <w:r w:rsidR="00D43061">
        <w:rPr>
          <w:rFonts w:ascii="Arial" w:eastAsia="Arial" w:hAnsi="Arial" w:cs="Arial"/>
          <w:sz w:val="28"/>
          <w:lang w:val="it-IT"/>
        </w:rPr>
        <w:t>e</w:t>
      </w:r>
      <w:r w:rsidR="00865113">
        <w:rPr>
          <w:rFonts w:ascii="Arial" w:eastAsia="Arial" w:hAnsi="Arial" w:cs="Arial"/>
          <w:sz w:val="28"/>
          <w:lang w:val="it-IT"/>
        </w:rPr>
        <w:t>ll’</w:t>
      </w:r>
    </w:p>
    <w:p w14:paraId="3F8C15EE" w14:textId="77777777" w:rsidR="009E629C" w:rsidRPr="009B032B" w:rsidRDefault="009E629C" w:rsidP="009E629C">
      <w:pPr>
        <w:tabs>
          <w:tab w:val="left" w:pos="5480"/>
        </w:tabs>
        <w:spacing w:before="1"/>
        <w:ind w:left="2127" w:right="-20"/>
        <w:jc w:val="center"/>
        <w:rPr>
          <w:rFonts w:ascii="Arial" w:eastAsia="Arial" w:hAnsi="Arial" w:cs="Arial"/>
          <w:sz w:val="28"/>
          <w:lang w:val="it-IT"/>
        </w:rPr>
      </w:pPr>
    </w:p>
    <w:p w14:paraId="2B496716" w14:textId="447E6078" w:rsidR="009E629C" w:rsidRPr="009B032B" w:rsidRDefault="00D43061" w:rsidP="00B94AD5">
      <w:pPr>
        <w:tabs>
          <w:tab w:val="left" w:pos="5480"/>
        </w:tabs>
        <w:spacing w:before="1"/>
        <w:ind w:left="2127" w:right="-20"/>
        <w:jc w:val="center"/>
        <w:rPr>
          <w:rFonts w:ascii="Arial" w:eastAsia="Arial" w:hAnsi="Arial" w:cs="Arial"/>
          <w:b/>
          <w:sz w:val="40"/>
          <w:lang w:val="it-IT"/>
        </w:rPr>
      </w:pPr>
      <w:r>
        <w:rPr>
          <w:rFonts w:ascii="Arial" w:eastAsia="Arial" w:hAnsi="Arial" w:cs="Arial"/>
          <w:b/>
          <w:sz w:val="40"/>
          <w:lang w:val="it-IT"/>
        </w:rPr>
        <w:t>Ordin</w:t>
      </w:r>
      <w:r w:rsidR="00865113">
        <w:rPr>
          <w:rFonts w:ascii="Arial" w:eastAsia="Arial" w:hAnsi="Arial" w:cs="Arial"/>
          <w:b/>
          <w:sz w:val="40"/>
          <w:lang w:val="it-IT"/>
        </w:rPr>
        <w:t>e</w:t>
      </w:r>
      <w:r>
        <w:rPr>
          <w:rFonts w:ascii="Arial" w:eastAsia="Arial" w:hAnsi="Arial" w:cs="Arial"/>
          <w:b/>
          <w:sz w:val="40"/>
          <w:lang w:val="it-IT"/>
        </w:rPr>
        <w:t xml:space="preserve"> </w:t>
      </w:r>
      <w:r w:rsidR="0062645E">
        <w:rPr>
          <w:rFonts w:ascii="Arial" w:eastAsia="Arial" w:hAnsi="Arial" w:cs="Arial"/>
          <w:b/>
          <w:sz w:val="40"/>
          <w:lang w:val="it-IT"/>
        </w:rPr>
        <w:t>Elettronico</w:t>
      </w:r>
      <w:r w:rsidR="00E8182B">
        <w:rPr>
          <w:rFonts w:ascii="Arial" w:eastAsia="Arial" w:hAnsi="Arial" w:cs="Arial"/>
          <w:b/>
          <w:sz w:val="40"/>
          <w:lang w:val="it-IT"/>
        </w:rPr>
        <w:t xml:space="preserve"> </w:t>
      </w:r>
      <w:r w:rsidR="00B94AD5">
        <w:rPr>
          <w:rFonts w:ascii="Arial" w:eastAsia="Arial" w:hAnsi="Arial" w:cs="Arial"/>
          <w:b/>
          <w:sz w:val="40"/>
          <w:lang w:val="it-IT"/>
        </w:rPr>
        <w:t>pre-concordato</w:t>
      </w:r>
    </w:p>
    <w:p w14:paraId="3A0478B4" w14:textId="77777777" w:rsidR="009E629C" w:rsidRPr="00423A44" w:rsidRDefault="009E629C" w:rsidP="009E629C">
      <w:pPr>
        <w:tabs>
          <w:tab w:val="left" w:pos="5480"/>
        </w:tabs>
        <w:spacing w:before="1"/>
        <w:ind w:left="2127" w:right="-20"/>
        <w:jc w:val="center"/>
        <w:rPr>
          <w:rFonts w:ascii="Arial" w:eastAsia="Arial" w:hAnsi="Arial" w:cs="Arial"/>
          <w:sz w:val="38"/>
          <w:szCs w:val="38"/>
          <w:lang w:val="it-IT"/>
        </w:rPr>
      </w:pPr>
      <w:r w:rsidRPr="00423A44">
        <w:rPr>
          <w:rFonts w:ascii="Arial" w:eastAsia="Arial" w:hAnsi="Arial" w:cs="Arial"/>
          <w:sz w:val="38"/>
          <w:szCs w:val="38"/>
          <w:lang w:val="it-IT"/>
        </w:rPr>
        <w:t xml:space="preserve">openPEPPOL BIS </w:t>
      </w:r>
      <w:r w:rsidR="00C906D9" w:rsidRPr="00423A44">
        <w:rPr>
          <w:rFonts w:ascii="Arial" w:eastAsia="Arial" w:hAnsi="Arial" w:cs="Arial"/>
          <w:sz w:val="38"/>
          <w:szCs w:val="38"/>
          <w:lang w:val="it-IT"/>
        </w:rPr>
        <w:t>42A</w:t>
      </w:r>
    </w:p>
    <w:p w14:paraId="589776B1" w14:textId="77777777" w:rsidR="009E629C" w:rsidRPr="00423A44" w:rsidRDefault="009E629C" w:rsidP="009E629C">
      <w:pPr>
        <w:tabs>
          <w:tab w:val="left" w:pos="5480"/>
        </w:tabs>
        <w:spacing w:before="1"/>
        <w:ind w:left="2127" w:right="-20"/>
        <w:jc w:val="center"/>
        <w:rPr>
          <w:rFonts w:ascii="Arial" w:eastAsia="Arial" w:hAnsi="Arial" w:cs="Arial"/>
          <w:sz w:val="38"/>
          <w:szCs w:val="38"/>
          <w:lang w:val="it-IT"/>
        </w:rPr>
      </w:pPr>
    </w:p>
    <w:p w14:paraId="45B15452" w14:textId="396D9DF1" w:rsidR="009E629C" w:rsidRPr="00423A44" w:rsidRDefault="00E8182B" w:rsidP="009E629C">
      <w:pPr>
        <w:tabs>
          <w:tab w:val="left" w:pos="5480"/>
        </w:tabs>
        <w:spacing w:before="1"/>
        <w:ind w:left="2127" w:right="-20"/>
        <w:jc w:val="center"/>
        <w:rPr>
          <w:rFonts w:ascii="Arial" w:eastAsia="Arial" w:hAnsi="Arial" w:cs="Arial"/>
          <w:sz w:val="38"/>
          <w:szCs w:val="38"/>
          <w:lang w:val="it-IT"/>
        </w:rPr>
      </w:pPr>
      <w:r w:rsidRPr="00423A44">
        <w:rPr>
          <w:rFonts w:ascii="Arial" w:eastAsia="Arial" w:hAnsi="Arial" w:cs="Arial"/>
          <w:sz w:val="38"/>
          <w:szCs w:val="38"/>
          <w:lang w:val="it-IT"/>
        </w:rPr>
        <w:t xml:space="preserve">BOZZA </w:t>
      </w:r>
      <w:r w:rsidR="00C906D9" w:rsidRPr="00423A44">
        <w:rPr>
          <w:rFonts w:ascii="Arial" w:eastAsia="Arial" w:hAnsi="Arial" w:cs="Arial"/>
          <w:sz w:val="38"/>
          <w:szCs w:val="38"/>
          <w:lang w:val="it-IT"/>
        </w:rPr>
        <w:t>01</w:t>
      </w:r>
    </w:p>
    <w:p w14:paraId="3EFC9678" w14:textId="77777777" w:rsidR="009E629C" w:rsidRPr="00423A44" w:rsidRDefault="009E629C" w:rsidP="009E629C">
      <w:pPr>
        <w:tabs>
          <w:tab w:val="left" w:pos="5480"/>
        </w:tabs>
        <w:spacing w:before="1"/>
        <w:ind w:left="2127" w:right="-20"/>
        <w:jc w:val="center"/>
        <w:rPr>
          <w:rFonts w:ascii="Arial" w:eastAsia="Arial" w:hAnsi="Arial" w:cs="Arial"/>
          <w:sz w:val="38"/>
          <w:szCs w:val="38"/>
          <w:lang w:val="it-IT"/>
        </w:rPr>
      </w:pPr>
    </w:p>
    <w:p w14:paraId="7B255AC6" w14:textId="77777777" w:rsidR="009E629C" w:rsidRPr="00423A44" w:rsidRDefault="009E629C" w:rsidP="009E629C">
      <w:pPr>
        <w:tabs>
          <w:tab w:val="left" w:pos="5480"/>
        </w:tabs>
        <w:spacing w:before="1"/>
        <w:ind w:left="2127" w:right="-20"/>
        <w:jc w:val="center"/>
        <w:rPr>
          <w:rFonts w:ascii="Arial" w:eastAsia="Arial" w:hAnsi="Arial" w:cs="Arial"/>
          <w:sz w:val="20"/>
          <w:lang w:val="it-IT"/>
        </w:rPr>
      </w:pPr>
    </w:p>
    <w:p w14:paraId="63184E52" w14:textId="77777777" w:rsidR="009E629C" w:rsidRPr="00423A44" w:rsidRDefault="009E629C" w:rsidP="009E629C">
      <w:pPr>
        <w:tabs>
          <w:tab w:val="left" w:pos="5480"/>
        </w:tabs>
        <w:spacing w:before="1"/>
        <w:ind w:left="2127" w:right="-20"/>
        <w:jc w:val="center"/>
        <w:rPr>
          <w:rFonts w:ascii="Arial" w:eastAsia="Arial" w:hAnsi="Arial" w:cs="Arial"/>
          <w:sz w:val="20"/>
          <w:lang w:val="it-IT"/>
        </w:rPr>
      </w:pPr>
    </w:p>
    <w:p w14:paraId="36818B50" w14:textId="77777777" w:rsidR="009E629C" w:rsidRPr="00423A44" w:rsidRDefault="009E629C" w:rsidP="009E629C">
      <w:pPr>
        <w:tabs>
          <w:tab w:val="left" w:pos="5480"/>
        </w:tabs>
        <w:spacing w:before="1"/>
        <w:ind w:left="2127" w:right="-20"/>
        <w:jc w:val="center"/>
        <w:rPr>
          <w:rFonts w:ascii="Arial" w:eastAsia="Arial" w:hAnsi="Arial" w:cs="Arial"/>
          <w:lang w:val="it-IT"/>
        </w:rPr>
      </w:pPr>
      <w:r w:rsidRPr="00423A44">
        <w:rPr>
          <w:rFonts w:ascii="Arial" w:eastAsia="Arial" w:hAnsi="Arial" w:cs="Arial"/>
          <w:sz w:val="20"/>
          <w:lang w:val="it-IT"/>
        </w:rPr>
        <w:t>urn:www.ubl-italia.org:spec:ordine:ver2.1</w:t>
      </w:r>
    </w:p>
    <w:p w14:paraId="22CA48A4" w14:textId="1385C716" w:rsidR="009E629C" w:rsidRPr="00423A44" w:rsidRDefault="009E629C" w:rsidP="00797826">
      <w:pPr>
        <w:spacing w:before="4" w:line="150" w:lineRule="exact"/>
        <w:rPr>
          <w:sz w:val="15"/>
          <w:szCs w:val="15"/>
          <w:lang w:val="it-IT"/>
        </w:rPr>
      </w:pPr>
      <w:r>
        <w:rPr>
          <w:noProof/>
          <w:sz w:val="28"/>
        </w:rPr>
        <mc:AlternateContent>
          <mc:Choice Requires="wpg">
            <w:drawing>
              <wp:anchor distT="0" distB="0" distL="114300" distR="114300" simplePos="0" relativeHeight="251804160" behindDoc="1" locked="0" layoutInCell="1" allowOverlap="1" wp14:anchorId="0605C044" wp14:editId="780818CD">
                <wp:simplePos x="0" y="0"/>
                <wp:positionH relativeFrom="page">
                  <wp:posOffset>2071370</wp:posOffset>
                </wp:positionH>
                <wp:positionV relativeFrom="paragraph">
                  <wp:posOffset>79375</wp:posOffset>
                </wp:positionV>
                <wp:extent cx="4810760" cy="1270"/>
                <wp:effectExtent l="0" t="0" r="27940" b="17780"/>
                <wp:wrapNone/>
                <wp:docPr id="3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4"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F6CFFC7" id="Gruppo 2" o:spid="_x0000_s1026" style="position:absolute;margin-left:163.1pt;margin-top:6.25pt;width:378.8pt;height:.1pt;z-index:-25151232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wDycIA&#10;AADbAAAADwAAAGRycy9kb3ducmV2LnhtbESP0WoCMRRE3wv+Q7hC32pWK0W2RimC0IIodf2A6+Z2&#10;s3RzsyTRTf++EQQfh5k5wyzXyXbiSj60jhVMJwUI4trplhsFp2r7sgARIrLGzjEp+KMA69XoaYml&#10;dgN/0/UYG5EhHEpUYGLsSylDbchimLieOHs/zluMWfpGao9DhttOzoriTVpsOS8Y7GljqP49XqwC&#10;kgWZQzWcF7P0tfO76mLTdq/U8zh9vIOIlOIjfG9/agWvc7h9y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PJwgAAANsAAAAPAAAAAAAAAAAAAAAAAJgCAABkcnMvZG93&#10;bnJldi54bWxQSwUGAAAAAAQABAD1AAAAhwMAAAAA&#10;" path="m,l7576,e" filled="f" strokeweight=".58pt">
                  <v:path arrowok="t" o:connecttype="custom" o:connectlocs="0,0;7576,0" o:connectangles="0,0"/>
                </v:shape>
                <w10:wrap anchorx="page"/>
              </v:group>
            </w:pict>
          </mc:Fallback>
        </mc:AlternateContent>
      </w:r>
      <w:r w:rsidR="00797826">
        <w:rPr>
          <w:sz w:val="15"/>
          <w:szCs w:val="15"/>
          <w:lang w:val="it-IT"/>
        </w:rPr>
        <w:tab/>
      </w:r>
    </w:p>
    <w:p w14:paraId="4551877B" w14:textId="77777777" w:rsidR="009E629C" w:rsidRPr="00423A44" w:rsidRDefault="009E629C" w:rsidP="009E629C">
      <w:pPr>
        <w:spacing w:line="200" w:lineRule="exact"/>
        <w:ind w:left="2127"/>
        <w:rPr>
          <w:sz w:val="20"/>
          <w:szCs w:val="20"/>
          <w:lang w:val="it-IT"/>
        </w:rPr>
      </w:pPr>
    </w:p>
    <w:p w14:paraId="63C75398" w14:textId="77777777" w:rsidR="009E629C" w:rsidRPr="009B032B" w:rsidRDefault="009E629C" w:rsidP="009E629C">
      <w:pPr>
        <w:ind w:left="2127" w:right="-21"/>
        <w:jc w:val="center"/>
        <w:rPr>
          <w:rFonts w:ascii="Arial" w:eastAsia="Arial" w:hAnsi="Arial" w:cs="Arial"/>
          <w:sz w:val="28"/>
          <w:lang w:val="it-IT"/>
        </w:rPr>
      </w:pPr>
      <w:r w:rsidRPr="009B032B">
        <w:rPr>
          <w:rFonts w:ascii="Arial" w:eastAsia="Arial" w:hAnsi="Arial" w:cs="Arial"/>
          <w:sz w:val="28"/>
          <w:lang w:val="it-IT"/>
        </w:rPr>
        <w:t>versione originale a cura di</w:t>
      </w:r>
    </w:p>
    <w:p w14:paraId="70DEED38" w14:textId="77777777" w:rsidR="009E629C" w:rsidRPr="009B032B" w:rsidRDefault="009E629C" w:rsidP="009E629C">
      <w:pPr>
        <w:ind w:left="2127" w:right="-21"/>
        <w:jc w:val="center"/>
        <w:rPr>
          <w:rFonts w:ascii="Arial" w:eastAsia="Arial" w:hAnsi="Arial" w:cs="Arial"/>
          <w:sz w:val="28"/>
          <w:lang w:val="it-IT"/>
        </w:rPr>
      </w:pPr>
    </w:p>
    <w:p w14:paraId="333F78FA" w14:textId="77777777" w:rsidR="009E629C" w:rsidRPr="009B032B" w:rsidRDefault="009E629C" w:rsidP="009E629C">
      <w:pPr>
        <w:ind w:left="2127" w:right="-21"/>
        <w:jc w:val="center"/>
        <w:rPr>
          <w:rFonts w:ascii="Arial" w:eastAsia="Arial" w:hAnsi="Arial" w:cs="Arial"/>
          <w:b/>
          <w:bCs/>
          <w:sz w:val="28"/>
          <w:szCs w:val="28"/>
          <w:lang w:val="it-IT"/>
        </w:rPr>
      </w:pPr>
      <w:r w:rsidRPr="009B032B">
        <w:rPr>
          <w:rFonts w:ascii="Arial" w:eastAsia="Arial" w:hAnsi="Arial" w:cs="Arial"/>
          <w:b/>
          <w:bCs/>
          <w:sz w:val="32"/>
          <w:szCs w:val="28"/>
          <w:lang w:val="it-IT"/>
        </w:rPr>
        <w:t>OpenPEPPOL AISBL</w:t>
      </w:r>
    </w:p>
    <w:p w14:paraId="2510DD92" w14:textId="77777777" w:rsidR="009E629C" w:rsidRDefault="009E629C" w:rsidP="009E629C">
      <w:pPr>
        <w:ind w:left="2127" w:right="-21"/>
        <w:jc w:val="center"/>
        <w:rPr>
          <w:rFonts w:ascii="Arial" w:eastAsia="Arial" w:hAnsi="Arial" w:cs="Arial"/>
          <w:b/>
          <w:bCs/>
          <w:sz w:val="28"/>
          <w:szCs w:val="28"/>
        </w:rPr>
      </w:pPr>
      <w:r w:rsidRPr="00A3340E">
        <w:rPr>
          <w:rFonts w:ascii="Arial" w:eastAsia="Arial" w:hAnsi="Arial" w:cs="Arial"/>
          <w:b/>
          <w:bCs/>
          <w:sz w:val="28"/>
          <w:szCs w:val="28"/>
        </w:rPr>
        <w:t>Post Award Coordinating Community</w:t>
      </w:r>
    </w:p>
    <w:p w14:paraId="13110036" w14:textId="77777777" w:rsidR="009E629C" w:rsidRDefault="009E629C" w:rsidP="009E629C">
      <w:pPr>
        <w:ind w:left="2127" w:right="-21"/>
        <w:jc w:val="center"/>
        <w:rPr>
          <w:rFonts w:ascii="Arial" w:eastAsia="Arial" w:hAnsi="Arial" w:cs="Arial"/>
          <w:b/>
          <w:bCs/>
          <w:sz w:val="28"/>
          <w:szCs w:val="28"/>
        </w:rPr>
      </w:pPr>
      <w:r>
        <w:rPr>
          <w:rFonts w:ascii="Arial" w:eastAsia="Arial" w:hAnsi="Arial" w:cs="Arial"/>
          <w:b/>
          <w:bCs/>
          <w:sz w:val="28"/>
          <w:szCs w:val="28"/>
        </w:rPr>
        <w:t>ICT Models</w:t>
      </w:r>
    </w:p>
    <w:p w14:paraId="0E41C6C0" w14:textId="77777777" w:rsidR="009E629C" w:rsidRPr="00A3340E" w:rsidRDefault="009E629C" w:rsidP="009E629C">
      <w:pPr>
        <w:ind w:left="2510" w:right="-20"/>
        <w:rPr>
          <w:rFonts w:ascii="Arial" w:eastAsia="Arial" w:hAnsi="Arial" w:cs="Arial"/>
          <w:b/>
          <w:bCs/>
          <w:spacing w:val="-1"/>
        </w:rPr>
      </w:pPr>
      <w:r>
        <w:rPr>
          <w:noProof/>
          <w:sz w:val="20"/>
          <w:szCs w:val="20"/>
        </w:rPr>
        <mc:AlternateContent>
          <mc:Choice Requires="wpg">
            <w:drawing>
              <wp:anchor distT="0" distB="0" distL="114300" distR="114300" simplePos="0" relativeHeight="251821568" behindDoc="1" locked="0" layoutInCell="1" allowOverlap="1" wp14:anchorId="11B12830" wp14:editId="69AC667C">
                <wp:simplePos x="0" y="0"/>
                <wp:positionH relativeFrom="page">
                  <wp:posOffset>2071370</wp:posOffset>
                </wp:positionH>
                <wp:positionV relativeFrom="paragraph">
                  <wp:posOffset>98425</wp:posOffset>
                </wp:positionV>
                <wp:extent cx="4810760" cy="1270"/>
                <wp:effectExtent l="0" t="0" r="27940" b="17780"/>
                <wp:wrapNone/>
                <wp:docPr id="6929" name="Gruppo 6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6930"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FB86286" id="Gruppo 6929" o:spid="_x0000_s1026" style="position:absolute;margin-left:163.1pt;margin-top:7.75pt;width:378.8pt;height:.1pt;z-index:-251494912;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RXMEA&#10;AADdAAAADwAAAGRycy9kb3ducmV2LnhtbERP3WrCMBS+H/gO4QjezVQFcZ1RRBAUxDG7Bzhrzpqy&#10;5qQk0ca3NxeDXX58/+ttsp24kw+tYwWzaQGCuHa65UbBV3V4XYEIEVlj55gUPCjAdjN6WWOp3cCf&#10;dL/GRuQQDiUqMDH2pZShNmQxTF1PnLkf5y3GDH0jtcchh9tOzotiKS22nBsM9rQ3VP9eb1YByYLM&#10;RzV8r+bpdPbn6mbT4aLUZJx27yAipfgv/nMftYLl2yLvz2/yE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CEVzBAAAA3QAAAA8AAAAAAAAAAAAAAAAAmAIAAGRycy9kb3du&#10;cmV2LnhtbFBLBQYAAAAABAAEAPUAAACGAwAAAAA=&#10;" path="m,l7576,e" filled="f" strokeweight=".58pt">
                  <v:path arrowok="t" o:connecttype="custom" o:connectlocs="0,0;7576,0" o:connectangles="0,0"/>
                </v:shape>
                <w10:wrap anchorx="page"/>
              </v:group>
            </w:pict>
          </mc:Fallback>
        </mc:AlternateContent>
      </w:r>
    </w:p>
    <w:p w14:paraId="0C7270E5" w14:textId="77777777" w:rsidR="009E629C" w:rsidRPr="00A3340E" w:rsidRDefault="009E629C" w:rsidP="009E629C">
      <w:pPr>
        <w:ind w:left="2510" w:right="-20"/>
        <w:rPr>
          <w:rFonts w:ascii="Arial" w:eastAsia="Arial" w:hAnsi="Arial" w:cs="Arial"/>
          <w:b/>
          <w:bCs/>
          <w:spacing w:val="-1"/>
        </w:rPr>
      </w:pPr>
    </w:p>
    <w:p w14:paraId="1D61BD10" w14:textId="77777777" w:rsidR="009E629C" w:rsidRPr="00B830B3" w:rsidRDefault="009E629C" w:rsidP="009E629C">
      <w:pPr>
        <w:ind w:left="2510" w:right="-20"/>
        <w:rPr>
          <w:rFonts w:ascii="Arial" w:eastAsia="Arial" w:hAnsi="Arial" w:cs="Arial"/>
          <w:lang w:val="it-IT"/>
        </w:rPr>
      </w:pPr>
      <w:commentRangeStart w:id="2"/>
      <w:r w:rsidRPr="00B830B3">
        <w:rPr>
          <w:rFonts w:ascii="Arial" w:eastAsia="Arial" w:hAnsi="Arial" w:cs="Arial"/>
          <w:b/>
          <w:bCs/>
          <w:spacing w:val="-1"/>
          <w:lang w:val="it-IT"/>
        </w:rPr>
        <w:t>V</w:t>
      </w:r>
      <w:r w:rsidRPr="00B830B3">
        <w:rPr>
          <w:rFonts w:ascii="Arial" w:eastAsia="Arial" w:hAnsi="Arial" w:cs="Arial"/>
          <w:b/>
          <w:bCs/>
          <w:lang w:val="it-IT"/>
        </w:rPr>
        <w:t>ers</w:t>
      </w:r>
      <w:r w:rsidRPr="00B830B3">
        <w:rPr>
          <w:rFonts w:ascii="Arial" w:eastAsia="Arial" w:hAnsi="Arial" w:cs="Arial"/>
          <w:b/>
          <w:bCs/>
          <w:spacing w:val="1"/>
          <w:lang w:val="it-IT"/>
        </w:rPr>
        <w:t>i</w:t>
      </w:r>
      <w:r w:rsidRPr="00B830B3">
        <w:rPr>
          <w:rFonts w:ascii="Arial" w:eastAsia="Arial" w:hAnsi="Arial" w:cs="Arial"/>
          <w:b/>
          <w:bCs/>
          <w:lang w:val="it-IT"/>
        </w:rPr>
        <w:t xml:space="preserve">one: </w:t>
      </w:r>
    </w:p>
    <w:p w14:paraId="499EC74F" w14:textId="34662986" w:rsidR="009E629C" w:rsidRPr="009B032B" w:rsidRDefault="009E629C" w:rsidP="009E629C">
      <w:pPr>
        <w:spacing w:line="252" w:lineRule="exact"/>
        <w:ind w:left="2510" w:right="-20"/>
        <w:rPr>
          <w:rFonts w:ascii="Arial" w:eastAsia="Arial" w:hAnsi="Arial" w:cs="Arial"/>
          <w:lang w:val="it-IT"/>
        </w:rPr>
      </w:pPr>
      <w:r w:rsidRPr="009B032B">
        <w:rPr>
          <w:rFonts w:ascii="Arial" w:eastAsia="Arial" w:hAnsi="Arial" w:cs="Arial"/>
          <w:b/>
          <w:bCs/>
          <w:spacing w:val="-1"/>
          <w:lang w:val="it-IT"/>
        </w:rPr>
        <w:t>S</w:t>
      </w:r>
      <w:r w:rsidRPr="009B032B">
        <w:rPr>
          <w:rFonts w:ascii="Arial" w:eastAsia="Arial" w:hAnsi="Arial" w:cs="Arial"/>
          <w:b/>
          <w:bCs/>
          <w:spacing w:val="1"/>
          <w:lang w:val="it-IT"/>
        </w:rPr>
        <w:t>t</w:t>
      </w:r>
      <w:r w:rsidRPr="009B032B">
        <w:rPr>
          <w:rFonts w:ascii="Arial" w:eastAsia="Arial" w:hAnsi="Arial" w:cs="Arial"/>
          <w:b/>
          <w:bCs/>
          <w:lang w:val="it-IT"/>
        </w:rPr>
        <w:t xml:space="preserve">ato: </w:t>
      </w:r>
      <w:r w:rsidRPr="009B032B">
        <w:rPr>
          <w:rFonts w:ascii="Arial" w:eastAsia="Arial" w:hAnsi="Arial" w:cs="Arial"/>
          <w:b/>
          <w:bCs/>
          <w:spacing w:val="1"/>
          <w:lang w:val="it-IT"/>
        </w:rPr>
        <w:t>I</w:t>
      </w:r>
      <w:r w:rsidRPr="009B032B">
        <w:rPr>
          <w:rFonts w:ascii="Arial" w:eastAsia="Arial" w:hAnsi="Arial" w:cs="Arial"/>
          <w:b/>
          <w:bCs/>
          <w:lang w:val="it-IT"/>
        </w:rPr>
        <w:t>n</w:t>
      </w:r>
      <w:r w:rsidRPr="009B032B">
        <w:rPr>
          <w:rFonts w:ascii="Arial" w:eastAsia="Arial" w:hAnsi="Arial" w:cs="Arial"/>
          <w:b/>
          <w:bCs/>
          <w:spacing w:val="-2"/>
          <w:lang w:val="it-IT"/>
        </w:rPr>
        <w:t xml:space="preserve"> </w:t>
      </w:r>
      <w:r w:rsidRPr="009B032B">
        <w:rPr>
          <w:rFonts w:ascii="Arial" w:eastAsia="Arial" w:hAnsi="Arial" w:cs="Arial"/>
          <w:b/>
          <w:bCs/>
          <w:spacing w:val="-1"/>
          <w:lang w:val="it-IT"/>
        </w:rPr>
        <w:t>aggiornamento</w:t>
      </w:r>
      <w:commentRangeEnd w:id="2"/>
      <w:r w:rsidR="00EB33DE">
        <w:rPr>
          <w:rStyle w:val="CommentReference"/>
        </w:rPr>
        <w:commentReference w:id="2"/>
      </w:r>
    </w:p>
    <w:p w14:paraId="6B50F9E3" w14:textId="77777777" w:rsidR="0015016A" w:rsidRPr="00B830B3" w:rsidRDefault="0015016A" w:rsidP="0015016A">
      <w:pPr>
        <w:spacing w:line="200" w:lineRule="exact"/>
        <w:rPr>
          <w:sz w:val="20"/>
          <w:szCs w:val="20"/>
          <w:lang w:val="it-IT"/>
        </w:rPr>
      </w:pPr>
    </w:p>
    <w:p w14:paraId="1C8F71A7" w14:textId="77777777" w:rsidR="0015016A" w:rsidRPr="00B830B3" w:rsidRDefault="0015016A" w:rsidP="0015016A">
      <w:pPr>
        <w:tabs>
          <w:tab w:val="left" w:pos="3240"/>
        </w:tabs>
        <w:spacing w:line="200" w:lineRule="exact"/>
        <w:rPr>
          <w:sz w:val="20"/>
          <w:szCs w:val="20"/>
          <w:lang w:val="it-IT"/>
        </w:rPr>
      </w:pPr>
      <w:r w:rsidRPr="00B830B3">
        <w:rPr>
          <w:sz w:val="20"/>
          <w:szCs w:val="20"/>
          <w:lang w:val="it-IT"/>
        </w:rPr>
        <w:tab/>
      </w:r>
    </w:p>
    <w:p w14:paraId="4607D4A1" w14:textId="77777777" w:rsidR="0015016A" w:rsidRPr="00B830B3" w:rsidRDefault="0015016A" w:rsidP="0015016A">
      <w:pPr>
        <w:spacing w:line="200" w:lineRule="exact"/>
        <w:rPr>
          <w:sz w:val="20"/>
          <w:szCs w:val="20"/>
          <w:lang w:val="it-IT"/>
        </w:rPr>
      </w:pPr>
    </w:p>
    <w:p w14:paraId="357510D6" w14:textId="77777777" w:rsidR="0015016A" w:rsidRPr="00B830B3" w:rsidRDefault="0015016A" w:rsidP="0015016A">
      <w:pPr>
        <w:ind w:left="3219" w:right="-20"/>
        <w:rPr>
          <w:sz w:val="20"/>
          <w:szCs w:val="20"/>
          <w:lang w:val="it-IT"/>
        </w:rPr>
      </w:pPr>
    </w:p>
    <w:p w14:paraId="6713AE3E" w14:textId="77777777" w:rsidR="0015016A" w:rsidRPr="00B830B3" w:rsidRDefault="0015016A" w:rsidP="0015016A">
      <w:pPr>
        <w:ind w:left="3219" w:right="-20"/>
        <w:rPr>
          <w:sz w:val="20"/>
          <w:szCs w:val="20"/>
          <w:lang w:val="it-IT"/>
        </w:rPr>
      </w:pPr>
    </w:p>
    <w:p w14:paraId="79106BD1" w14:textId="77777777" w:rsidR="0015016A" w:rsidRPr="00B830B3" w:rsidRDefault="0015016A" w:rsidP="0015016A">
      <w:pPr>
        <w:ind w:left="3219" w:right="-20"/>
        <w:rPr>
          <w:sz w:val="20"/>
          <w:szCs w:val="20"/>
          <w:lang w:val="it-IT"/>
        </w:rPr>
      </w:pPr>
    </w:p>
    <w:p w14:paraId="06053554" w14:textId="77777777" w:rsidR="0015016A" w:rsidRPr="00B830B3" w:rsidRDefault="0015016A" w:rsidP="0015016A">
      <w:pPr>
        <w:ind w:left="3219" w:right="-20"/>
        <w:rPr>
          <w:sz w:val="20"/>
          <w:szCs w:val="20"/>
          <w:lang w:val="it-IT"/>
        </w:rPr>
      </w:pPr>
    </w:p>
    <w:p w14:paraId="10DB897F" w14:textId="77777777" w:rsidR="0015016A" w:rsidRPr="00B830B3" w:rsidRDefault="0015016A" w:rsidP="0015016A">
      <w:pPr>
        <w:ind w:left="3219" w:right="-20"/>
        <w:rPr>
          <w:sz w:val="20"/>
          <w:szCs w:val="20"/>
          <w:lang w:val="it-IT"/>
        </w:rPr>
      </w:pPr>
    </w:p>
    <w:p w14:paraId="33D3EE7E" w14:textId="32ED48B7" w:rsidR="0015016A" w:rsidRPr="00B830B3" w:rsidRDefault="0015016A" w:rsidP="00797826">
      <w:pPr>
        <w:spacing w:line="200" w:lineRule="exact"/>
        <w:rPr>
          <w:sz w:val="20"/>
          <w:szCs w:val="20"/>
          <w:lang w:val="it-IT"/>
        </w:rPr>
      </w:pPr>
    </w:p>
    <w:p w14:paraId="64711E81" w14:textId="77777777" w:rsidR="008074FB" w:rsidRPr="00B830B3" w:rsidRDefault="00280835" w:rsidP="008074FB">
      <w:pPr>
        <w:rPr>
          <w:rFonts w:ascii="Arial" w:eastAsia="Arial" w:hAnsi="Arial" w:cs="Arial"/>
          <w:sz w:val="20"/>
          <w:szCs w:val="20"/>
          <w:lang w:val="it-IT"/>
        </w:rPr>
      </w:pPr>
      <w:r>
        <w:rPr>
          <w:noProof/>
        </w:rPr>
        <w:lastRenderedPageBreak/>
        <mc:AlternateContent>
          <mc:Choice Requires="wps">
            <w:drawing>
              <wp:anchor distT="91440" distB="91440" distL="137160" distR="137160" simplePos="0" relativeHeight="251843072" behindDoc="0" locked="0" layoutInCell="0" allowOverlap="1" wp14:anchorId="6CD0B3F1" wp14:editId="15E48030">
                <wp:simplePos x="0" y="0"/>
                <wp:positionH relativeFrom="margin">
                  <wp:posOffset>664210</wp:posOffset>
                </wp:positionH>
                <wp:positionV relativeFrom="margin">
                  <wp:posOffset>955675</wp:posOffset>
                </wp:positionV>
                <wp:extent cx="4302125" cy="5249545"/>
                <wp:effectExtent l="21590" t="16510" r="24765" b="24765"/>
                <wp:wrapSquare wrapText="bothSides"/>
                <wp:docPr id="296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4D5C218C" w14:textId="77777777" w:rsidR="0015343E" w:rsidRDefault="0015343E"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27FC722" w14:textId="77777777" w:rsidR="0015343E" w:rsidRPr="008F6D70" w:rsidRDefault="0015343E" w:rsidP="008074FB">
                            <w:pPr>
                              <w:jc w:val="center"/>
                              <w:rPr>
                                <w:rFonts w:ascii="Calibri Light" w:hAnsi="Calibri Light"/>
                                <w:b/>
                                <w:i/>
                                <w:iCs/>
                                <w:sz w:val="28"/>
                                <w:szCs w:val="28"/>
                              </w:rPr>
                            </w:pPr>
                          </w:p>
                          <w:p w14:paraId="5B0743EF" w14:textId="77777777" w:rsidR="0015343E" w:rsidRDefault="0015343E" w:rsidP="00D177A3">
                            <w:r>
                              <w:t xml:space="preserve">This PEPPOL BIS document is based on the CEN CWA BII document specified in the Introduction below. </w:t>
                            </w:r>
                          </w:p>
                          <w:p w14:paraId="40C606D5" w14:textId="77777777" w:rsidR="0015343E" w:rsidRDefault="0015343E" w:rsidP="00D177A3">
                            <w:r>
                              <w:t>The original CEN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25"/>
                            </w:tblGrid>
                            <w:tr w:rsidR="0015343E" w14:paraId="2956E7CF" w14:textId="77777777" w:rsidTr="005B3695">
                              <w:trPr>
                                <w:trHeight w:val="490"/>
                              </w:trPr>
                              <w:tc>
                                <w:tcPr>
                                  <w:tcW w:w="8170" w:type="dxa"/>
                                </w:tcPr>
                                <w:p w14:paraId="0800FF83" w14:textId="77777777" w:rsidR="0015343E" w:rsidRDefault="0015343E" w:rsidP="00371E40">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607B1EA" w14:textId="77777777" w:rsidR="0015343E" w:rsidRDefault="0015343E" w:rsidP="00D177A3"/>
                          <w:p w14:paraId="70411CF2" w14:textId="77777777" w:rsidR="0015343E" w:rsidRDefault="0015343E" w:rsidP="00D177A3">
                            <w:r>
                              <w:t xml:space="preserve">The CEN CWA BII documents and profiles are not specific to a business area. Subject to agreement with CEN, customizations have been made by PEPPOL to facilitate and ensure the interoperability of the PEPPOL infrastructure. </w:t>
                            </w:r>
                          </w:p>
                          <w:p w14:paraId="0D005FEF" w14:textId="77777777" w:rsidR="0015343E" w:rsidRDefault="0015343E" w:rsidP="00D177A3">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the PEPPOL infrastructure is ensured.</w:t>
                            </w:r>
                          </w:p>
                          <w:p w14:paraId="626D1C94" w14:textId="77777777" w:rsidR="0015343E" w:rsidRDefault="0015343E" w:rsidP="00D177A3">
                            <w:r>
                              <w:t>This PEPPOL BIS document may not be modified, re-distributed, sold or repackaged in any other way without the prior consent of CEN and/or OpenPEPPOL AISBL.</w:t>
                            </w:r>
                          </w:p>
                          <w:p w14:paraId="0EEE41EB" w14:textId="77777777" w:rsidR="0015343E" w:rsidRPr="008F6D70" w:rsidRDefault="0015343E"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D0B3F1" id="AutoShape 2" o:spid="_x0000_s1026" style="position:absolute;margin-left:52.3pt;margin-top:75.25pt;width:338.75pt;height:413.35pt;rotation:90;z-index:25184307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" o:allowincell="f" filled="f" fillcolor="#5b9bd5" strokecolor="#5b9bd5" strokeweight="3pt">
                <v:textbox>
                  <w:txbxContent>
                    <w:p w14:paraId="4D5C218C" w14:textId="77777777" w:rsidR="0015343E" w:rsidRDefault="0015343E"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27FC722" w14:textId="77777777" w:rsidR="0015343E" w:rsidRPr="008F6D70" w:rsidRDefault="0015343E" w:rsidP="008074FB">
                      <w:pPr>
                        <w:jc w:val="center"/>
                        <w:rPr>
                          <w:rFonts w:ascii="Calibri Light" w:hAnsi="Calibri Light"/>
                          <w:b/>
                          <w:i/>
                          <w:iCs/>
                          <w:sz w:val="28"/>
                          <w:szCs w:val="28"/>
                        </w:rPr>
                      </w:pPr>
                    </w:p>
                    <w:p w14:paraId="5B0743EF" w14:textId="77777777" w:rsidR="0015343E" w:rsidRDefault="0015343E" w:rsidP="00D177A3">
                      <w:r>
                        <w:t xml:space="preserve">This PEPPOL BIS document is based on the CEN CWA BII document specified in the Introduction below. </w:t>
                      </w:r>
                    </w:p>
                    <w:p w14:paraId="40C606D5" w14:textId="77777777" w:rsidR="0015343E" w:rsidRDefault="0015343E" w:rsidP="00D177A3">
                      <w:r>
                        <w:t>The original CEN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25"/>
                      </w:tblGrid>
                      <w:tr w:rsidR="0015343E" w14:paraId="2956E7CF" w14:textId="77777777" w:rsidTr="005B3695">
                        <w:trPr>
                          <w:trHeight w:val="490"/>
                        </w:trPr>
                        <w:tc>
                          <w:tcPr>
                            <w:tcW w:w="8170" w:type="dxa"/>
                          </w:tcPr>
                          <w:p w14:paraId="0800FF83" w14:textId="77777777" w:rsidR="0015343E" w:rsidRDefault="0015343E" w:rsidP="00371E40">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607B1EA" w14:textId="77777777" w:rsidR="0015343E" w:rsidRDefault="0015343E" w:rsidP="00D177A3"/>
                    <w:p w14:paraId="70411CF2" w14:textId="77777777" w:rsidR="0015343E" w:rsidRDefault="0015343E" w:rsidP="00D177A3">
                      <w:r>
                        <w:t xml:space="preserve">The CEN CWA BII documents and profiles are not specific to a business area. Subject to agreement with CEN, customizations have been made by PEPPOL to facilitate and ensure the interoperability of the PEPPOL infrastructure. </w:t>
                      </w:r>
                    </w:p>
                    <w:p w14:paraId="0D005FEF" w14:textId="77777777" w:rsidR="0015343E" w:rsidRDefault="0015343E" w:rsidP="00D177A3">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the PEPPOL infrastructure is ensured.</w:t>
                      </w:r>
                    </w:p>
                    <w:p w14:paraId="626D1C94" w14:textId="77777777" w:rsidR="0015343E" w:rsidRDefault="0015343E" w:rsidP="00D177A3">
                      <w:r>
                        <w:t>This PEPPOL BIS document may not be modified, re-distributed, sold or repackaged in any other way without the prior consent of CEN and/or OpenPEPPOL AISBL.</w:t>
                      </w:r>
                    </w:p>
                    <w:p w14:paraId="0EEE41EB" w14:textId="77777777" w:rsidR="0015343E" w:rsidRPr="008F6D70" w:rsidRDefault="0015343E" w:rsidP="008074FB">
                      <w:pPr>
                        <w:jc w:val="center"/>
                        <w:rPr>
                          <w:rFonts w:ascii="Calibri Light" w:hAnsi="Calibri Light"/>
                          <w:i/>
                          <w:iCs/>
                        </w:rPr>
                      </w:pPr>
                    </w:p>
                  </w:txbxContent>
                </v:textbox>
                <w10:wrap type="square" anchorx="margin" anchory="margin"/>
              </v:roundrect>
            </w:pict>
          </mc:Fallback>
        </mc:AlternateContent>
      </w:r>
    </w:p>
    <w:p w14:paraId="62AC26AF" w14:textId="77777777" w:rsidR="0015016A" w:rsidRPr="00B830B3" w:rsidRDefault="0015016A" w:rsidP="0015016A">
      <w:pPr>
        <w:rPr>
          <w:lang w:val="it-IT"/>
        </w:rPr>
        <w:sectPr w:rsidR="0015016A" w:rsidRPr="00B830B3" w:rsidSect="00C82AB8">
          <w:headerReference w:type="default" r:id="rId14"/>
          <w:footerReference w:type="default" r:id="rId15"/>
          <w:headerReference w:type="first" r:id="rId16"/>
          <w:footerReference w:type="first" r:id="rId17"/>
          <w:pgSz w:w="11920" w:h="16840"/>
          <w:pgMar w:top="1440" w:right="1080" w:bottom="1440" w:left="1080" w:header="708" w:footer="700" w:gutter="0"/>
          <w:cols w:space="708"/>
          <w:docGrid w:linePitch="299"/>
        </w:sectPr>
      </w:pPr>
    </w:p>
    <w:p w14:paraId="0154F007" w14:textId="77777777" w:rsidR="00195BE4" w:rsidRPr="00D80416" w:rsidRDefault="00195BE4" w:rsidP="00195BE4">
      <w:pPr>
        <w:tabs>
          <w:tab w:val="left" w:pos="4170"/>
        </w:tabs>
        <w:rPr>
          <w:b/>
          <w:sz w:val="28"/>
          <w:szCs w:val="28"/>
          <w:lang w:val="it-IT"/>
        </w:rPr>
      </w:pPr>
      <w:r w:rsidRPr="00D80416">
        <w:rPr>
          <w:b/>
          <w:sz w:val="28"/>
          <w:szCs w:val="28"/>
          <w:lang w:val="it-IT"/>
        </w:rPr>
        <w:lastRenderedPageBreak/>
        <w:t>Table of Contents</w:t>
      </w:r>
    </w:p>
    <w:p w14:paraId="6922A7F3" w14:textId="77777777" w:rsidR="002F7FEE" w:rsidRDefault="00195BE4">
      <w:pPr>
        <w:pStyle w:val="TOC1"/>
        <w:rPr>
          <w:rFonts w:asciiTheme="minorHAnsi" w:eastAsiaTheme="minorEastAsia" w:hAnsiTheme="minorHAnsi" w:cstheme="minorBidi"/>
          <w:b w:val="0"/>
          <w:bCs w:val="0"/>
          <w:caps w:val="0"/>
          <w:noProof/>
          <w:sz w:val="22"/>
          <w:szCs w:val="22"/>
          <w:lang w:val="it-IT" w:eastAsia="it-IT"/>
        </w:rPr>
      </w:pPr>
      <w:r>
        <w:fldChar w:fldCharType="begin"/>
      </w:r>
      <w:r>
        <w:instrText xml:space="preserve"> </w:instrText>
      </w:r>
      <w:r w:rsidR="00267619">
        <w:instrText>TOC</w:instrText>
      </w:r>
      <w:r>
        <w:instrText xml:space="preserve"> \o "1-3" \h \z \u </w:instrText>
      </w:r>
      <w:r>
        <w:fldChar w:fldCharType="separate"/>
      </w:r>
      <w:hyperlink w:anchor="_Toc510780822" w:history="1">
        <w:r w:rsidR="002F7FEE" w:rsidRPr="000612CA">
          <w:rPr>
            <w:rStyle w:val="Hyperlink"/>
            <w:rFonts w:eastAsia="Arial"/>
            <w:noProof/>
            <w:lang w:val="it-IT"/>
          </w:rPr>
          <w:t>1</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rFonts w:eastAsia="Arial"/>
            <w:noProof/>
            <w:lang w:val="it-IT"/>
          </w:rPr>
          <w:t>Introduzione a openPEPPOL e alla BIS</w:t>
        </w:r>
        <w:r w:rsidR="002F7FEE">
          <w:rPr>
            <w:noProof/>
            <w:webHidden/>
          </w:rPr>
          <w:tab/>
        </w:r>
        <w:r w:rsidR="002F7FEE">
          <w:rPr>
            <w:noProof/>
            <w:webHidden/>
          </w:rPr>
          <w:fldChar w:fldCharType="begin"/>
        </w:r>
        <w:r w:rsidR="002F7FEE">
          <w:rPr>
            <w:noProof/>
            <w:webHidden/>
          </w:rPr>
          <w:instrText xml:space="preserve"> PAGEREF _Toc510780822 \h </w:instrText>
        </w:r>
        <w:r w:rsidR="002F7FEE">
          <w:rPr>
            <w:noProof/>
            <w:webHidden/>
          </w:rPr>
        </w:r>
        <w:r w:rsidR="002F7FEE">
          <w:rPr>
            <w:noProof/>
            <w:webHidden/>
          </w:rPr>
          <w:fldChar w:fldCharType="separate"/>
        </w:r>
        <w:r w:rsidR="002F7FEE">
          <w:rPr>
            <w:noProof/>
            <w:webHidden/>
          </w:rPr>
          <w:t>5</w:t>
        </w:r>
        <w:r w:rsidR="002F7FEE">
          <w:rPr>
            <w:noProof/>
            <w:webHidden/>
          </w:rPr>
          <w:fldChar w:fldCharType="end"/>
        </w:r>
      </w:hyperlink>
    </w:p>
    <w:p w14:paraId="71920119"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23" w:history="1">
        <w:r w:rsidR="002F7FEE" w:rsidRPr="000612CA">
          <w:rPr>
            <w:rStyle w:val="Hyperlink"/>
            <w:noProof/>
          </w:rPr>
          <w:t>1.1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A chi si rivolge</w:t>
        </w:r>
        <w:r w:rsidR="002F7FEE">
          <w:rPr>
            <w:noProof/>
            <w:webHidden/>
          </w:rPr>
          <w:tab/>
        </w:r>
        <w:r w:rsidR="002F7FEE">
          <w:rPr>
            <w:noProof/>
            <w:webHidden/>
          </w:rPr>
          <w:fldChar w:fldCharType="begin"/>
        </w:r>
        <w:r w:rsidR="002F7FEE">
          <w:rPr>
            <w:noProof/>
            <w:webHidden/>
          </w:rPr>
          <w:instrText xml:space="preserve"> PAGEREF _Toc510780823 \h </w:instrText>
        </w:r>
        <w:r w:rsidR="002F7FEE">
          <w:rPr>
            <w:noProof/>
            <w:webHidden/>
          </w:rPr>
        </w:r>
        <w:r w:rsidR="002F7FEE">
          <w:rPr>
            <w:noProof/>
            <w:webHidden/>
          </w:rPr>
          <w:fldChar w:fldCharType="separate"/>
        </w:r>
        <w:r w:rsidR="002F7FEE">
          <w:rPr>
            <w:noProof/>
            <w:webHidden/>
          </w:rPr>
          <w:t>5</w:t>
        </w:r>
        <w:r w:rsidR="002F7FEE">
          <w:rPr>
            <w:noProof/>
            <w:webHidden/>
          </w:rPr>
          <w:fldChar w:fldCharType="end"/>
        </w:r>
      </w:hyperlink>
    </w:p>
    <w:p w14:paraId="09410489"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24" w:history="1">
        <w:r w:rsidR="002F7FEE" w:rsidRPr="000612CA">
          <w:rPr>
            <w:rStyle w:val="Hyperlink"/>
            <w:noProof/>
          </w:rPr>
          <w:t>2</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noProof/>
          </w:rPr>
          <w:t>References</w:t>
        </w:r>
        <w:r w:rsidR="002F7FEE">
          <w:rPr>
            <w:noProof/>
            <w:webHidden/>
          </w:rPr>
          <w:tab/>
        </w:r>
        <w:r w:rsidR="002F7FEE">
          <w:rPr>
            <w:noProof/>
            <w:webHidden/>
          </w:rPr>
          <w:fldChar w:fldCharType="begin"/>
        </w:r>
        <w:r w:rsidR="002F7FEE">
          <w:rPr>
            <w:noProof/>
            <w:webHidden/>
          </w:rPr>
          <w:instrText xml:space="preserve"> PAGEREF _Toc510780824 \h </w:instrText>
        </w:r>
        <w:r w:rsidR="002F7FEE">
          <w:rPr>
            <w:noProof/>
            <w:webHidden/>
          </w:rPr>
        </w:r>
        <w:r w:rsidR="002F7FEE">
          <w:rPr>
            <w:noProof/>
            <w:webHidden/>
          </w:rPr>
          <w:fldChar w:fldCharType="separate"/>
        </w:r>
        <w:r w:rsidR="002F7FEE">
          <w:rPr>
            <w:noProof/>
            <w:webHidden/>
          </w:rPr>
          <w:t>6</w:t>
        </w:r>
        <w:r w:rsidR="002F7FEE">
          <w:rPr>
            <w:noProof/>
            <w:webHidden/>
          </w:rPr>
          <w:fldChar w:fldCharType="end"/>
        </w:r>
      </w:hyperlink>
    </w:p>
    <w:p w14:paraId="1E57B757"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25" w:history="1">
        <w:r w:rsidR="002F7FEE" w:rsidRPr="000612CA">
          <w:rPr>
            <w:rStyle w:val="Hyperlink"/>
            <w:noProof/>
          </w:rPr>
          <w:t>3</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noProof/>
          </w:rPr>
          <w:t>Document history</w:t>
        </w:r>
        <w:r w:rsidR="002F7FEE">
          <w:rPr>
            <w:noProof/>
            <w:webHidden/>
          </w:rPr>
          <w:tab/>
        </w:r>
        <w:r w:rsidR="002F7FEE">
          <w:rPr>
            <w:noProof/>
            <w:webHidden/>
          </w:rPr>
          <w:fldChar w:fldCharType="begin"/>
        </w:r>
        <w:r w:rsidR="002F7FEE">
          <w:rPr>
            <w:noProof/>
            <w:webHidden/>
          </w:rPr>
          <w:instrText xml:space="preserve"> PAGEREF _Toc510780825 \h </w:instrText>
        </w:r>
        <w:r w:rsidR="002F7FEE">
          <w:rPr>
            <w:noProof/>
            <w:webHidden/>
          </w:rPr>
        </w:r>
        <w:r w:rsidR="002F7FEE">
          <w:rPr>
            <w:noProof/>
            <w:webHidden/>
          </w:rPr>
          <w:fldChar w:fldCharType="separate"/>
        </w:r>
        <w:r w:rsidR="002F7FEE">
          <w:rPr>
            <w:noProof/>
            <w:webHidden/>
          </w:rPr>
          <w:t>7</w:t>
        </w:r>
        <w:r w:rsidR="002F7FEE">
          <w:rPr>
            <w:noProof/>
            <w:webHidden/>
          </w:rPr>
          <w:fldChar w:fldCharType="end"/>
        </w:r>
      </w:hyperlink>
    </w:p>
    <w:p w14:paraId="26214798"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26" w:history="1">
        <w:r w:rsidR="002F7FEE" w:rsidRPr="000612CA">
          <w:rPr>
            <w:rStyle w:val="Hyperlink"/>
            <w:noProof/>
          </w:rPr>
          <w:t>3.1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Storia delle revisioni</w:t>
        </w:r>
        <w:r w:rsidR="002F7FEE">
          <w:rPr>
            <w:noProof/>
            <w:webHidden/>
          </w:rPr>
          <w:tab/>
        </w:r>
        <w:r w:rsidR="002F7FEE">
          <w:rPr>
            <w:noProof/>
            <w:webHidden/>
          </w:rPr>
          <w:fldChar w:fldCharType="begin"/>
        </w:r>
        <w:r w:rsidR="002F7FEE">
          <w:rPr>
            <w:noProof/>
            <w:webHidden/>
          </w:rPr>
          <w:instrText xml:space="preserve"> PAGEREF _Toc510780826 \h </w:instrText>
        </w:r>
        <w:r w:rsidR="002F7FEE">
          <w:rPr>
            <w:noProof/>
            <w:webHidden/>
          </w:rPr>
        </w:r>
        <w:r w:rsidR="002F7FEE">
          <w:rPr>
            <w:noProof/>
            <w:webHidden/>
          </w:rPr>
          <w:fldChar w:fldCharType="separate"/>
        </w:r>
        <w:r w:rsidR="002F7FEE">
          <w:rPr>
            <w:noProof/>
            <w:webHidden/>
          </w:rPr>
          <w:t>7</w:t>
        </w:r>
        <w:r w:rsidR="002F7FEE">
          <w:rPr>
            <w:noProof/>
            <w:webHidden/>
          </w:rPr>
          <w:fldChar w:fldCharType="end"/>
        </w:r>
      </w:hyperlink>
    </w:p>
    <w:p w14:paraId="65C45487"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27" w:history="1">
        <w:r w:rsidR="002F7FEE" w:rsidRPr="000612CA">
          <w:rPr>
            <w:rStyle w:val="Hyperlink"/>
            <w:rFonts w:eastAsia="Arial"/>
            <w:noProof/>
            <w:lang w:val="nb-NO"/>
          </w:rPr>
          <w:t>3.2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Arial"/>
            <w:noProof/>
            <w:lang w:val="nb-NO"/>
          </w:rPr>
          <w:t>Co</w:t>
        </w:r>
        <w:r w:rsidR="002F7FEE" w:rsidRPr="000612CA">
          <w:rPr>
            <w:rStyle w:val="Hyperlink"/>
            <w:rFonts w:eastAsia="Arial"/>
            <w:noProof/>
            <w:spacing w:val="1"/>
            <w:lang w:val="nb-NO"/>
          </w:rPr>
          <w:t>n</w:t>
        </w:r>
        <w:r w:rsidR="002F7FEE" w:rsidRPr="000612CA">
          <w:rPr>
            <w:rStyle w:val="Hyperlink"/>
            <w:rFonts w:eastAsia="Arial"/>
            <w:noProof/>
            <w:lang w:val="nb-NO"/>
          </w:rPr>
          <w:t>trib</w:t>
        </w:r>
        <w:r w:rsidR="002F7FEE" w:rsidRPr="000612CA">
          <w:rPr>
            <w:rStyle w:val="Hyperlink"/>
            <w:rFonts w:eastAsia="Arial"/>
            <w:noProof/>
            <w:spacing w:val="1"/>
            <w:lang w:val="nb-NO"/>
          </w:rPr>
          <w:t>u</w:t>
        </w:r>
        <w:r w:rsidR="002F7FEE" w:rsidRPr="000612CA">
          <w:rPr>
            <w:rStyle w:val="Hyperlink"/>
            <w:rFonts w:eastAsia="Arial"/>
            <w:noProof/>
            <w:lang w:val="nb-NO"/>
          </w:rPr>
          <w:t>t</w:t>
        </w:r>
        <w:r w:rsidR="002F7FEE" w:rsidRPr="000612CA">
          <w:rPr>
            <w:rStyle w:val="Hyperlink"/>
            <w:rFonts w:eastAsia="Arial"/>
            <w:noProof/>
            <w:spacing w:val="-1"/>
            <w:lang w:val="nb-NO"/>
          </w:rPr>
          <w:t>o</w:t>
        </w:r>
        <w:r w:rsidR="002F7FEE" w:rsidRPr="000612CA">
          <w:rPr>
            <w:rStyle w:val="Hyperlink"/>
            <w:rFonts w:eastAsia="Arial"/>
            <w:noProof/>
            <w:lang w:val="nb-NO"/>
          </w:rPr>
          <w:t>ri</w:t>
        </w:r>
        <w:r w:rsidR="002F7FEE">
          <w:rPr>
            <w:noProof/>
            <w:webHidden/>
          </w:rPr>
          <w:tab/>
        </w:r>
        <w:r w:rsidR="002F7FEE">
          <w:rPr>
            <w:noProof/>
            <w:webHidden/>
          </w:rPr>
          <w:fldChar w:fldCharType="begin"/>
        </w:r>
        <w:r w:rsidR="002F7FEE">
          <w:rPr>
            <w:noProof/>
            <w:webHidden/>
          </w:rPr>
          <w:instrText xml:space="preserve"> PAGEREF _Toc510780827 \h </w:instrText>
        </w:r>
        <w:r w:rsidR="002F7FEE">
          <w:rPr>
            <w:noProof/>
            <w:webHidden/>
          </w:rPr>
        </w:r>
        <w:r w:rsidR="002F7FEE">
          <w:rPr>
            <w:noProof/>
            <w:webHidden/>
          </w:rPr>
          <w:fldChar w:fldCharType="separate"/>
        </w:r>
        <w:r w:rsidR="002F7FEE">
          <w:rPr>
            <w:noProof/>
            <w:webHidden/>
          </w:rPr>
          <w:t>7</w:t>
        </w:r>
        <w:r w:rsidR="002F7FEE">
          <w:rPr>
            <w:noProof/>
            <w:webHidden/>
          </w:rPr>
          <w:fldChar w:fldCharType="end"/>
        </w:r>
      </w:hyperlink>
    </w:p>
    <w:p w14:paraId="37EBB5B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28" w:history="1">
        <w:r w:rsidR="002F7FEE" w:rsidRPr="000612CA">
          <w:rPr>
            <w:rStyle w:val="Hyperlink"/>
            <w:rFonts w:eastAsia="Arial"/>
            <w:noProof/>
            <w:lang w:val="nb-NO"/>
          </w:rPr>
          <w:t>3.3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Arial"/>
            <w:noProof/>
            <w:lang w:val="nb-NO"/>
          </w:rPr>
          <w:t>Localizzatori</w:t>
        </w:r>
        <w:r w:rsidR="002F7FEE">
          <w:rPr>
            <w:noProof/>
            <w:webHidden/>
          </w:rPr>
          <w:tab/>
        </w:r>
        <w:r w:rsidR="002F7FEE">
          <w:rPr>
            <w:noProof/>
            <w:webHidden/>
          </w:rPr>
          <w:fldChar w:fldCharType="begin"/>
        </w:r>
        <w:r w:rsidR="002F7FEE">
          <w:rPr>
            <w:noProof/>
            <w:webHidden/>
          </w:rPr>
          <w:instrText xml:space="preserve"> PAGEREF _Toc510780828 \h </w:instrText>
        </w:r>
        <w:r w:rsidR="002F7FEE">
          <w:rPr>
            <w:noProof/>
            <w:webHidden/>
          </w:rPr>
        </w:r>
        <w:r w:rsidR="002F7FEE">
          <w:rPr>
            <w:noProof/>
            <w:webHidden/>
          </w:rPr>
          <w:fldChar w:fldCharType="separate"/>
        </w:r>
        <w:r w:rsidR="002F7FEE">
          <w:rPr>
            <w:noProof/>
            <w:webHidden/>
          </w:rPr>
          <w:t>7</w:t>
        </w:r>
        <w:r w:rsidR="002F7FEE">
          <w:rPr>
            <w:noProof/>
            <w:webHidden/>
          </w:rPr>
          <w:fldChar w:fldCharType="end"/>
        </w:r>
      </w:hyperlink>
    </w:p>
    <w:p w14:paraId="68A795FB"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29" w:history="1">
        <w:r w:rsidR="002F7FEE" w:rsidRPr="000612CA">
          <w:rPr>
            <w:rStyle w:val="Hyperlink"/>
            <w:noProof/>
          </w:rPr>
          <w:t>4</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noProof/>
          </w:rPr>
          <w:t>Principi e prerequisiti</w:t>
        </w:r>
        <w:r w:rsidR="002F7FEE">
          <w:rPr>
            <w:noProof/>
            <w:webHidden/>
          </w:rPr>
          <w:tab/>
        </w:r>
        <w:r w:rsidR="002F7FEE">
          <w:rPr>
            <w:noProof/>
            <w:webHidden/>
          </w:rPr>
          <w:fldChar w:fldCharType="begin"/>
        </w:r>
        <w:r w:rsidR="002F7FEE">
          <w:rPr>
            <w:noProof/>
            <w:webHidden/>
          </w:rPr>
          <w:instrText xml:space="preserve"> PAGEREF _Toc510780829 \h </w:instrText>
        </w:r>
        <w:r w:rsidR="002F7FEE">
          <w:rPr>
            <w:noProof/>
            <w:webHidden/>
          </w:rPr>
        </w:r>
        <w:r w:rsidR="002F7FEE">
          <w:rPr>
            <w:noProof/>
            <w:webHidden/>
          </w:rPr>
          <w:fldChar w:fldCharType="separate"/>
        </w:r>
        <w:r w:rsidR="002F7FEE">
          <w:rPr>
            <w:noProof/>
            <w:webHidden/>
          </w:rPr>
          <w:t>8</w:t>
        </w:r>
        <w:r w:rsidR="002F7FEE">
          <w:rPr>
            <w:noProof/>
            <w:webHidden/>
          </w:rPr>
          <w:fldChar w:fldCharType="end"/>
        </w:r>
      </w:hyperlink>
    </w:p>
    <w:p w14:paraId="0031B03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30" w:history="1">
        <w:r w:rsidR="002F7FEE" w:rsidRPr="000612CA">
          <w:rPr>
            <w:rStyle w:val="Hyperlink"/>
            <w:rFonts w:eastAsia="Calibri"/>
            <w:noProof/>
          </w:rPr>
          <w:t>4.1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rPr>
          <w:t>PEPPOL BIS 42A - Ambito</w:t>
        </w:r>
        <w:r w:rsidR="002F7FEE">
          <w:rPr>
            <w:noProof/>
            <w:webHidden/>
          </w:rPr>
          <w:tab/>
        </w:r>
        <w:r w:rsidR="002F7FEE">
          <w:rPr>
            <w:noProof/>
            <w:webHidden/>
          </w:rPr>
          <w:fldChar w:fldCharType="begin"/>
        </w:r>
        <w:r w:rsidR="002F7FEE">
          <w:rPr>
            <w:noProof/>
            <w:webHidden/>
          </w:rPr>
          <w:instrText xml:space="preserve"> PAGEREF _Toc510780830 \h </w:instrText>
        </w:r>
        <w:r w:rsidR="002F7FEE">
          <w:rPr>
            <w:noProof/>
            <w:webHidden/>
          </w:rPr>
        </w:r>
        <w:r w:rsidR="002F7FEE">
          <w:rPr>
            <w:noProof/>
            <w:webHidden/>
          </w:rPr>
          <w:fldChar w:fldCharType="separate"/>
        </w:r>
        <w:r w:rsidR="002F7FEE">
          <w:rPr>
            <w:noProof/>
            <w:webHidden/>
          </w:rPr>
          <w:t>8</w:t>
        </w:r>
        <w:r w:rsidR="002F7FEE">
          <w:rPr>
            <w:noProof/>
            <w:webHidden/>
          </w:rPr>
          <w:fldChar w:fldCharType="end"/>
        </w:r>
      </w:hyperlink>
    </w:p>
    <w:p w14:paraId="0D426615"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31" w:history="1">
        <w:r w:rsidR="002F7FEE" w:rsidRPr="000612CA">
          <w:rPr>
            <w:rStyle w:val="Hyperlink"/>
            <w:rFonts w:eastAsia="Calibri"/>
            <w:noProof/>
          </w:rPr>
          <w:t>4.2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rPr>
          <w:t>Traguardi e obiettivi</w:t>
        </w:r>
        <w:r w:rsidR="002F7FEE">
          <w:rPr>
            <w:noProof/>
            <w:webHidden/>
          </w:rPr>
          <w:tab/>
        </w:r>
        <w:r w:rsidR="002F7FEE">
          <w:rPr>
            <w:noProof/>
            <w:webHidden/>
          </w:rPr>
          <w:fldChar w:fldCharType="begin"/>
        </w:r>
        <w:r w:rsidR="002F7FEE">
          <w:rPr>
            <w:noProof/>
            <w:webHidden/>
          </w:rPr>
          <w:instrText xml:space="preserve"> PAGEREF _Toc510780831 \h </w:instrText>
        </w:r>
        <w:r w:rsidR="002F7FEE">
          <w:rPr>
            <w:noProof/>
            <w:webHidden/>
          </w:rPr>
        </w:r>
        <w:r w:rsidR="002F7FEE">
          <w:rPr>
            <w:noProof/>
            <w:webHidden/>
          </w:rPr>
          <w:fldChar w:fldCharType="separate"/>
        </w:r>
        <w:r w:rsidR="002F7FEE">
          <w:rPr>
            <w:noProof/>
            <w:webHidden/>
          </w:rPr>
          <w:t>8</w:t>
        </w:r>
        <w:r w:rsidR="002F7FEE">
          <w:rPr>
            <w:noProof/>
            <w:webHidden/>
          </w:rPr>
          <w:fldChar w:fldCharType="end"/>
        </w:r>
      </w:hyperlink>
    </w:p>
    <w:p w14:paraId="4752F245"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32" w:history="1">
        <w:r w:rsidR="002F7FEE" w:rsidRPr="000612CA">
          <w:rPr>
            <w:rStyle w:val="Hyperlink"/>
            <w:noProof/>
            <w:lang w:val="it-IT"/>
          </w:rPr>
          <w:t>4.3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PEPPOL BIS 42A – Parti e ruoli di business</w:t>
        </w:r>
        <w:r w:rsidR="002F7FEE">
          <w:rPr>
            <w:noProof/>
            <w:webHidden/>
          </w:rPr>
          <w:tab/>
        </w:r>
        <w:r w:rsidR="002F7FEE">
          <w:rPr>
            <w:noProof/>
            <w:webHidden/>
          </w:rPr>
          <w:fldChar w:fldCharType="begin"/>
        </w:r>
        <w:r w:rsidR="002F7FEE">
          <w:rPr>
            <w:noProof/>
            <w:webHidden/>
          </w:rPr>
          <w:instrText xml:space="preserve"> PAGEREF _Toc510780832 \h </w:instrText>
        </w:r>
        <w:r w:rsidR="002F7FEE">
          <w:rPr>
            <w:noProof/>
            <w:webHidden/>
          </w:rPr>
        </w:r>
        <w:r w:rsidR="002F7FEE">
          <w:rPr>
            <w:noProof/>
            <w:webHidden/>
          </w:rPr>
          <w:fldChar w:fldCharType="separate"/>
        </w:r>
        <w:r w:rsidR="002F7FEE">
          <w:rPr>
            <w:noProof/>
            <w:webHidden/>
          </w:rPr>
          <w:t>10</w:t>
        </w:r>
        <w:r w:rsidR="002F7FEE">
          <w:rPr>
            <w:noProof/>
            <w:webHidden/>
          </w:rPr>
          <w:fldChar w:fldCharType="end"/>
        </w:r>
      </w:hyperlink>
    </w:p>
    <w:p w14:paraId="54252396"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33" w:history="1">
        <w:r w:rsidR="002F7FEE" w:rsidRPr="000612CA">
          <w:rPr>
            <w:rStyle w:val="Hyperlink"/>
            <w:rFonts w:eastAsia="Calibri"/>
            <w:noProof/>
          </w:rPr>
          <w:t>4.4</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rPr>
          <w:t>PEPPOL BIS 42A - Benefici</w:t>
        </w:r>
        <w:r w:rsidR="002F7FEE">
          <w:rPr>
            <w:noProof/>
            <w:webHidden/>
          </w:rPr>
          <w:tab/>
        </w:r>
        <w:r w:rsidR="002F7FEE">
          <w:rPr>
            <w:noProof/>
            <w:webHidden/>
          </w:rPr>
          <w:fldChar w:fldCharType="begin"/>
        </w:r>
        <w:r w:rsidR="002F7FEE">
          <w:rPr>
            <w:noProof/>
            <w:webHidden/>
          </w:rPr>
          <w:instrText xml:space="preserve"> PAGEREF _Toc510780833 \h </w:instrText>
        </w:r>
        <w:r w:rsidR="002F7FEE">
          <w:rPr>
            <w:noProof/>
            <w:webHidden/>
          </w:rPr>
        </w:r>
        <w:r w:rsidR="002F7FEE">
          <w:rPr>
            <w:noProof/>
            <w:webHidden/>
          </w:rPr>
          <w:fldChar w:fldCharType="separate"/>
        </w:r>
        <w:r w:rsidR="002F7FEE">
          <w:rPr>
            <w:noProof/>
            <w:webHidden/>
          </w:rPr>
          <w:t>11</w:t>
        </w:r>
        <w:r w:rsidR="002F7FEE">
          <w:rPr>
            <w:noProof/>
            <w:webHidden/>
          </w:rPr>
          <w:fldChar w:fldCharType="end"/>
        </w:r>
      </w:hyperlink>
    </w:p>
    <w:p w14:paraId="2FD31CF1"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34" w:history="1">
        <w:r w:rsidR="002F7FEE" w:rsidRPr="000612CA">
          <w:rPr>
            <w:rStyle w:val="Hyperlink"/>
            <w:rFonts w:eastAsia="Calibri"/>
            <w:noProof/>
          </w:rPr>
          <w:t>4.5</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rPr>
          <w:t>PEPPOL BIS 42A - Interoperabilità</w:t>
        </w:r>
        <w:r w:rsidR="002F7FEE">
          <w:rPr>
            <w:noProof/>
            <w:webHidden/>
          </w:rPr>
          <w:tab/>
        </w:r>
        <w:r w:rsidR="002F7FEE">
          <w:rPr>
            <w:noProof/>
            <w:webHidden/>
          </w:rPr>
          <w:fldChar w:fldCharType="begin"/>
        </w:r>
        <w:r w:rsidR="002F7FEE">
          <w:rPr>
            <w:noProof/>
            <w:webHidden/>
          </w:rPr>
          <w:instrText xml:space="preserve"> PAGEREF _Toc510780834 \h </w:instrText>
        </w:r>
        <w:r w:rsidR="002F7FEE">
          <w:rPr>
            <w:noProof/>
            <w:webHidden/>
          </w:rPr>
        </w:r>
        <w:r w:rsidR="002F7FEE">
          <w:rPr>
            <w:noProof/>
            <w:webHidden/>
          </w:rPr>
          <w:fldChar w:fldCharType="separate"/>
        </w:r>
        <w:r w:rsidR="002F7FEE">
          <w:rPr>
            <w:noProof/>
            <w:webHidden/>
          </w:rPr>
          <w:t>11</w:t>
        </w:r>
        <w:r w:rsidR="002F7FEE">
          <w:rPr>
            <w:noProof/>
            <w:webHidden/>
          </w:rPr>
          <w:fldChar w:fldCharType="end"/>
        </w:r>
      </w:hyperlink>
    </w:p>
    <w:p w14:paraId="510A0F29"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35" w:history="1">
        <w:r w:rsidR="002F7FEE" w:rsidRPr="000612CA">
          <w:rPr>
            <w:rStyle w:val="Hyperlink"/>
            <w:rFonts w:eastAsia="Calibri"/>
            <w:noProof/>
          </w:rPr>
          <w:t>5</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rFonts w:eastAsia="Calibri"/>
            <w:noProof/>
          </w:rPr>
          <w:t>Requisiti di business</w:t>
        </w:r>
        <w:r w:rsidR="002F7FEE">
          <w:rPr>
            <w:noProof/>
            <w:webHidden/>
          </w:rPr>
          <w:tab/>
        </w:r>
        <w:r w:rsidR="002F7FEE">
          <w:rPr>
            <w:noProof/>
            <w:webHidden/>
          </w:rPr>
          <w:fldChar w:fldCharType="begin"/>
        </w:r>
        <w:r w:rsidR="002F7FEE">
          <w:rPr>
            <w:noProof/>
            <w:webHidden/>
          </w:rPr>
          <w:instrText xml:space="preserve"> PAGEREF _Toc510780835 \h </w:instrText>
        </w:r>
        <w:r w:rsidR="002F7FEE">
          <w:rPr>
            <w:noProof/>
            <w:webHidden/>
          </w:rPr>
        </w:r>
        <w:r w:rsidR="002F7FEE">
          <w:rPr>
            <w:noProof/>
            <w:webHidden/>
          </w:rPr>
          <w:fldChar w:fldCharType="separate"/>
        </w:r>
        <w:r w:rsidR="002F7FEE">
          <w:rPr>
            <w:noProof/>
            <w:webHidden/>
          </w:rPr>
          <w:t>13</w:t>
        </w:r>
        <w:r w:rsidR="002F7FEE">
          <w:rPr>
            <w:noProof/>
            <w:webHidden/>
          </w:rPr>
          <w:fldChar w:fldCharType="end"/>
        </w:r>
      </w:hyperlink>
    </w:p>
    <w:p w14:paraId="09F467EC"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36" w:history="1">
        <w:r w:rsidR="002F7FEE" w:rsidRPr="000612CA">
          <w:rPr>
            <w:rStyle w:val="Hyperlink"/>
            <w:noProof/>
            <w:lang w:val="it-IT"/>
          </w:rPr>
          <w:t>5.1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Requisiti di business per la transazione di invio dell’Ordine pre-concordato</w:t>
        </w:r>
        <w:r w:rsidR="002F7FEE">
          <w:rPr>
            <w:noProof/>
            <w:webHidden/>
          </w:rPr>
          <w:tab/>
        </w:r>
        <w:r w:rsidR="002F7FEE">
          <w:rPr>
            <w:noProof/>
            <w:webHidden/>
          </w:rPr>
          <w:fldChar w:fldCharType="begin"/>
        </w:r>
        <w:r w:rsidR="002F7FEE">
          <w:rPr>
            <w:noProof/>
            <w:webHidden/>
          </w:rPr>
          <w:instrText xml:space="preserve"> PAGEREF _Toc510780836 \h </w:instrText>
        </w:r>
        <w:r w:rsidR="002F7FEE">
          <w:rPr>
            <w:noProof/>
            <w:webHidden/>
          </w:rPr>
        </w:r>
        <w:r w:rsidR="002F7FEE">
          <w:rPr>
            <w:noProof/>
            <w:webHidden/>
          </w:rPr>
          <w:fldChar w:fldCharType="separate"/>
        </w:r>
        <w:r w:rsidR="002F7FEE">
          <w:rPr>
            <w:noProof/>
            <w:webHidden/>
          </w:rPr>
          <w:t>14</w:t>
        </w:r>
        <w:r w:rsidR="002F7FEE">
          <w:rPr>
            <w:noProof/>
            <w:webHidden/>
          </w:rPr>
          <w:fldChar w:fldCharType="end"/>
        </w:r>
      </w:hyperlink>
    </w:p>
    <w:p w14:paraId="00437BEA"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37" w:history="1">
        <w:r w:rsidR="002F7FEE" w:rsidRPr="000612CA">
          <w:rPr>
            <w:rStyle w:val="Hyperlink"/>
            <w:noProof/>
          </w:rPr>
          <w:t>5.1.1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Requisiti generali</w:t>
        </w:r>
        <w:r w:rsidR="002F7FEE">
          <w:rPr>
            <w:noProof/>
            <w:webHidden/>
          </w:rPr>
          <w:tab/>
        </w:r>
        <w:r w:rsidR="002F7FEE">
          <w:rPr>
            <w:noProof/>
            <w:webHidden/>
          </w:rPr>
          <w:fldChar w:fldCharType="begin"/>
        </w:r>
        <w:r w:rsidR="002F7FEE">
          <w:rPr>
            <w:noProof/>
            <w:webHidden/>
          </w:rPr>
          <w:instrText xml:space="preserve"> PAGEREF _Toc510780837 \h </w:instrText>
        </w:r>
        <w:r w:rsidR="002F7FEE">
          <w:rPr>
            <w:noProof/>
            <w:webHidden/>
          </w:rPr>
        </w:r>
        <w:r w:rsidR="002F7FEE">
          <w:rPr>
            <w:noProof/>
            <w:webHidden/>
          </w:rPr>
          <w:fldChar w:fldCharType="separate"/>
        </w:r>
        <w:r w:rsidR="002F7FEE">
          <w:rPr>
            <w:noProof/>
            <w:webHidden/>
          </w:rPr>
          <w:t>14</w:t>
        </w:r>
        <w:r w:rsidR="002F7FEE">
          <w:rPr>
            <w:noProof/>
            <w:webHidden/>
          </w:rPr>
          <w:fldChar w:fldCharType="end"/>
        </w:r>
      </w:hyperlink>
    </w:p>
    <w:p w14:paraId="37F575CF"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38" w:history="1">
        <w:r w:rsidR="002F7FEE" w:rsidRPr="000612CA">
          <w:rPr>
            <w:rStyle w:val="Hyperlink"/>
            <w:noProof/>
          </w:rPr>
          <w:t>5.1.2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Parti di business</w:t>
        </w:r>
        <w:r w:rsidR="002F7FEE">
          <w:rPr>
            <w:noProof/>
            <w:webHidden/>
          </w:rPr>
          <w:tab/>
        </w:r>
        <w:r w:rsidR="002F7FEE">
          <w:rPr>
            <w:noProof/>
            <w:webHidden/>
          </w:rPr>
          <w:fldChar w:fldCharType="begin"/>
        </w:r>
        <w:r w:rsidR="002F7FEE">
          <w:rPr>
            <w:noProof/>
            <w:webHidden/>
          </w:rPr>
          <w:instrText xml:space="preserve"> PAGEREF _Toc510780838 \h </w:instrText>
        </w:r>
        <w:r w:rsidR="002F7FEE">
          <w:rPr>
            <w:noProof/>
            <w:webHidden/>
          </w:rPr>
        </w:r>
        <w:r w:rsidR="002F7FEE">
          <w:rPr>
            <w:noProof/>
            <w:webHidden/>
          </w:rPr>
          <w:fldChar w:fldCharType="separate"/>
        </w:r>
        <w:r w:rsidR="002F7FEE">
          <w:rPr>
            <w:noProof/>
            <w:webHidden/>
          </w:rPr>
          <w:t>15</w:t>
        </w:r>
        <w:r w:rsidR="002F7FEE">
          <w:rPr>
            <w:noProof/>
            <w:webHidden/>
          </w:rPr>
          <w:fldChar w:fldCharType="end"/>
        </w:r>
      </w:hyperlink>
    </w:p>
    <w:p w14:paraId="5EB549B6"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39" w:history="1">
        <w:r w:rsidR="002F7FEE" w:rsidRPr="000612CA">
          <w:rPr>
            <w:rStyle w:val="Hyperlink"/>
            <w:noProof/>
          </w:rPr>
          <w:t>5.1.3</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Consegna</w:t>
        </w:r>
        <w:r w:rsidR="002F7FEE">
          <w:rPr>
            <w:noProof/>
            <w:webHidden/>
          </w:rPr>
          <w:tab/>
        </w:r>
        <w:r w:rsidR="002F7FEE">
          <w:rPr>
            <w:noProof/>
            <w:webHidden/>
          </w:rPr>
          <w:fldChar w:fldCharType="begin"/>
        </w:r>
        <w:r w:rsidR="002F7FEE">
          <w:rPr>
            <w:noProof/>
            <w:webHidden/>
          </w:rPr>
          <w:instrText xml:space="preserve"> PAGEREF _Toc510780839 \h </w:instrText>
        </w:r>
        <w:r w:rsidR="002F7FEE">
          <w:rPr>
            <w:noProof/>
            <w:webHidden/>
          </w:rPr>
        </w:r>
        <w:r w:rsidR="002F7FEE">
          <w:rPr>
            <w:noProof/>
            <w:webHidden/>
          </w:rPr>
          <w:fldChar w:fldCharType="separate"/>
        </w:r>
        <w:r w:rsidR="002F7FEE">
          <w:rPr>
            <w:noProof/>
            <w:webHidden/>
          </w:rPr>
          <w:t>15</w:t>
        </w:r>
        <w:r w:rsidR="002F7FEE">
          <w:rPr>
            <w:noProof/>
            <w:webHidden/>
          </w:rPr>
          <w:fldChar w:fldCharType="end"/>
        </w:r>
      </w:hyperlink>
    </w:p>
    <w:p w14:paraId="6BD9A63A"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40" w:history="1">
        <w:r w:rsidR="002F7FEE" w:rsidRPr="000612CA">
          <w:rPr>
            <w:rStyle w:val="Hyperlink"/>
            <w:noProof/>
          </w:rPr>
          <w:t>5.1.4</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Requisiti di riga</w:t>
        </w:r>
        <w:r w:rsidR="002F7FEE">
          <w:rPr>
            <w:noProof/>
            <w:webHidden/>
          </w:rPr>
          <w:tab/>
        </w:r>
        <w:r w:rsidR="002F7FEE">
          <w:rPr>
            <w:noProof/>
            <w:webHidden/>
          </w:rPr>
          <w:fldChar w:fldCharType="begin"/>
        </w:r>
        <w:r w:rsidR="002F7FEE">
          <w:rPr>
            <w:noProof/>
            <w:webHidden/>
          </w:rPr>
          <w:instrText xml:space="preserve"> PAGEREF _Toc510780840 \h </w:instrText>
        </w:r>
        <w:r w:rsidR="002F7FEE">
          <w:rPr>
            <w:noProof/>
            <w:webHidden/>
          </w:rPr>
        </w:r>
        <w:r w:rsidR="002F7FEE">
          <w:rPr>
            <w:noProof/>
            <w:webHidden/>
          </w:rPr>
          <w:fldChar w:fldCharType="separate"/>
        </w:r>
        <w:r w:rsidR="002F7FEE">
          <w:rPr>
            <w:noProof/>
            <w:webHidden/>
          </w:rPr>
          <w:t>15</w:t>
        </w:r>
        <w:r w:rsidR="002F7FEE">
          <w:rPr>
            <w:noProof/>
            <w:webHidden/>
          </w:rPr>
          <w:fldChar w:fldCharType="end"/>
        </w:r>
      </w:hyperlink>
    </w:p>
    <w:p w14:paraId="17CAFA7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41" w:history="1">
        <w:r w:rsidR="002F7FEE" w:rsidRPr="000612CA">
          <w:rPr>
            <w:rStyle w:val="Hyperlink"/>
            <w:noProof/>
            <w:lang w:val="nb-NO"/>
          </w:rPr>
          <w:t>5.2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nb-NO"/>
          </w:rPr>
          <w:t>Requisiti legali</w:t>
        </w:r>
        <w:r w:rsidR="002F7FEE">
          <w:rPr>
            <w:noProof/>
            <w:webHidden/>
          </w:rPr>
          <w:tab/>
        </w:r>
        <w:r w:rsidR="002F7FEE">
          <w:rPr>
            <w:noProof/>
            <w:webHidden/>
          </w:rPr>
          <w:fldChar w:fldCharType="begin"/>
        </w:r>
        <w:r w:rsidR="002F7FEE">
          <w:rPr>
            <w:noProof/>
            <w:webHidden/>
          </w:rPr>
          <w:instrText xml:space="preserve"> PAGEREF _Toc510780841 \h </w:instrText>
        </w:r>
        <w:r w:rsidR="002F7FEE">
          <w:rPr>
            <w:noProof/>
            <w:webHidden/>
          </w:rPr>
        </w:r>
        <w:r w:rsidR="002F7FEE">
          <w:rPr>
            <w:noProof/>
            <w:webHidden/>
          </w:rPr>
          <w:fldChar w:fldCharType="separate"/>
        </w:r>
        <w:r w:rsidR="002F7FEE">
          <w:rPr>
            <w:noProof/>
            <w:webHidden/>
          </w:rPr>
          <w:t>16</w:t>
        </w:r>
        <w:r w:rsidR="002F7FEE">
          <w:rPr>
            <w:noProof/>
            <w:webHidden/>
          </w:rPr>
          <w:fldChar w:fldCharType="end"/>
        </w:r>
      </w:hyperlink>
    </w:p>
    <w:p w14:paraId="60F7FA74"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42" w:history="1">
        <w:r w:rsidR="002F7FEE" w:rsidRPr="000612CA">
          <w:rPr>
            <w:rStyle w:val="Hyperlink"/>
            <w:rFonts w:eastAsia="Calibri"/>
            <w:noProof/>
            <w:lang w:val="it-IT"/>
          </w:rPr>
          <w:t>5.3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lang w:val="it-IT"/>
          </w:rPr>
          <w:t>Requisiti di informazione per la transazione</w:t>
        </w:r>
        <w:r w:rsidR="002F7FEE">
          <w:rPr>
            <w:noProof/>
            <w:webHidden/>
          </w:rPr>
          <w:tab/>
        </w:r>
        <w:r w:rsidR="002F7FEE">
          <w:rPr>
            <w:noProof/>
            <w:webHidden/>
          </w:rPr>
          <w:fldChar w:fldCharType="begin"/>
        </w:r>
        <w:r w:rsidR="002F7FEE">
          <w:rPr>
            <w:noProof/>
            <w:webHidden/>
          </w:rPr>
          <w:instrText xml:space="preserve"> PAGEREF _Toc510780842 \h </w:instrText>
        </w:r>
        <w:r w:rsidR="002F7FEE">
          <w:rPr>
            <w:noProof/>
            <w:webHidden/>
          </w:rPr>
        </w:r>
        <w:r w:rsidR="002F7FEE">
          <w:rPr>
            <w:noProof/>
            <w:webHidden/>
          </w:rPr>
          <w:fldChar w:fldCharType="separate"/>
        </w:r>
        <w:r w:rsidR="002F7FEE">
          <w:rPr>
            <w:noProof/>
            <w:webHidden/>
          </w:rPr>
          <w:t>16</w:t>
        </w:r>
        <w:r w:rsidR="002F7FEE">
          <w:rPr>
            <w:noProof/>
            <w:webHidden/>
          </w:rPr>
          <w:fldChar w:fldCharType="end"/>
        </w:r>
      </w:hyperlink>
    </w:p>
    <w:p w14:paraId="24500FB4"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43" w:history="1">
        <w:r w:rsidR="002F7FEE" w:rsidRPr="000612CA">
          <w:rPr>
            <w:rStyle w:val="Hyperlink"/>
            <w:noProof/>
            <w:lang w:val="it-IT"/>
          </w:rPr>
          <w:t>5.3.1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lang w:val="it-IT"/>
          </w:rPr>
          <w:t>Transazione di informazione di ordine pre-concordato</w:t>
        </w:r>
        <w:r w:rsidR="002F7FEE">
          <w:rPr>
            <w:noProof/>
            <w:webHidden/>
          </w:rPr>
          <w:tab/>
        </w:r>
        <w:r w:rsidR="002F7FEE">
          <w:rPr>
            <w:noProof/>
            <w:webHidden/>
          </w:rPr>
          <w:fldChar w:fldCharType="begin"/>
        </w:r>
        <w:r w:rsidR="002F7FEE">
          <w:rPr>
            <w:noProof/>
            <w:webHidden/>
          </w:rPr>
          <w:instrText xml:space="preserve"> PAGEREF _Toc510780843 \h </w:instrText>
        </w:r>
        <w:r w:rsidR="002F7FEE">
          <w:rPr>
            <w:noProof/>
            <w:webHidden/>
          </w:rPr>
        </w:r>
        <w:r w:rsidR="002F7FEE">
          <w:rPr>
            <w:noProof/>
            <w:webHidden/>
          </w:rPr>
          <w:fldChar w:fldCharType="separate"/>
        </w:r>
        <w:r w:rsidR="002F7FEE">
          <w:rPr>
            <w:noProof/>
            <w:webHidden/>
          </w:rPr>
          <w:t>16</w:t>
        </w:r>
        <w:r w:rsidR="002F7FEE">
          <w:rPr>
            <w:noProof/>
            <w:webHidden/>
          </w:rPr>
          <w:fldChar w:fldCharType="end"/>
        </w:r>
      </w:hyperlink>
    </w:p>
    <w:p w14:paraId="2E7744E2"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44" w:history="1">
        <w:r w:rsidR="002F7FEE" w:rsidRPr="000612CA">
          <w:rPr>
            <w:rStyle w:val="Hyperlink"/>
            <w:rFonts w:eastAsia="Calibri"/>
            <w:noProof/>
          </w:rPr>
          <w:t>5.4</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rPr>
          <w:t>Requisiti specifici di OpenPEPPOL</w:t>
        </w:r>
        <w:r w:rsidR="002F7FEE">
          <w:rPr>
            <w:noProof/>
            <w:webHidden/>
          </w:rPr>
          <w:tab/>
        </w:r>
        <w:r w:rsidR="002F7FEE">
          <w:rPr>
            <w:noProof/>
            <w:webHidden/>
          </w:rPr>
          <w:fldChar w:fldCharType="begin"/>
        </w:r>
        <w:r w:rsidR="002F7FEE">
          <w:rPr>
            <w:noProof/>
            <w:webHidden/>
          </w:rPr>
          <w:instrText xml:space="preserve"> PAGEREF _Toc510780844 \h </w:instrText>
        </w:r>
        <w:r w:rsidR="002F7FEE">
          <w:rPr>
            <w:noProof/>
            <w:webHidden/>
          </w:rPr>
        </w:r>
        <w:r w:rsidR="002F7FEE">
          <w:rPr>
            <w:noProof/>
            <w:webHidden/>
          </w:rPr>
          <w:fldChar w:fldCharType="separate"/>
        </w:r>
        <w:r w:rsidR="002F7FEE">
          <w:rPr>
            <w:noProof/>
            <w:webHidden/>
          </w:rPr>
          <w:t>17</w:t>
        </w:r>
        <w:r w:rsidR="002F7FEE">
          <w:rPr>
            <w:noProof/>
            <w:webHidden/>
          </w:rPr>
          <w:fldChar w:fldCharType="end"/>
        </w:r>
      </w:hyperlink>
    </w:p>
    <w:p w14:paraId="309A596F"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45" w:history="1">
        <w:r w:rsidR="002F7FEE" w:rsidRPr="000612CA">
          <w:rPr>
            <w:rStyle w:val="Hyperlink"/>
            <w:rFonts w:eastAsia="Calibri"/>
            <w:noProof/>
            <w:lang w:val="it-IT"/>
          </w:rPr>
          <w:t>5.5</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lang w:val="it-IT"/>
          </w:rPr>
          <w:t>Requisiti PA</w:t>
        </w:r>
        <w:r w:rsidR="002F7FEE">
          <w:rPr>
            <w:noProof/>
            <w:webHidden/>
          </w:rPr>
          <w:tab/>
        </w:r>
        <w:r w:rsidR="002F7FEE">
          <w:rPr>
            <w:noProof/>
            <w:webHidden/>
          </w:rPr>
          <w:fldChar w:fldCharType="begin"/>
        </w:r>
        <w:r w:rsidR="002F7FEE">
          <w:rPr>
            <w:noProof/>
            <w:webHidden/>
          </w:rPr>
          <w:instrText xml:space="preserve"> PAGEREF _Toc510780845 \h </w:instrText>
        </w:r>
        <w:r w:rsidR="002F7FEE">
          <w:rPr>
            <w:noProof/>
            <w:webHidden/>
          </w:rPr>
        </w:r>
        <w:r w:rsidR="002F7FEE">
          <w:rPr>
            <w:noProof/>
            <w:webHidden/>
          </w:rPr>
          <w:fldChar w:fldCharType="separate"/>
        </w:r>
        <w:r w:rsidR="002F7FEE">
          <w:rPr>
            <w:noProof/>
            <w:webHidden/>
          </w:rPr>
          <w:t>18</w:t>
        </w:r>
        <w:r w:rsidR="002F7FEE">
          <w:rPr>
            <w:noProof/>
            <w:webHidden/>
          </w:rPr>
          <w:fldChar w:fldCharType="end"/>
        </w:r>
      </w:hyperlink>
    </w:p>
    <w:p w14:paraId="2C65CE2B"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46" w:history="1">
        <w:r w:rsidR="002F7FEE" w:rsidRPr="000612CA">
          <w:rPr>
            <w:rStyle w:val="Hyperlink"/>
            <w:rFonts w:eastAsia="Calibri"/>
            <w:noProof/>
            <w:lang w:val="it-IT"/>
          </w:rPr>
          <w:t>5.5.1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lang w:val="it-IT"/>
          </w:rPr>
          <w:t>Comunicazione Codice IPA</w:t>
        </w:r>
        <w:r w:rsidR="002F7FEE">
          <w:rPr>
            <w:noProof/>
            <w:webHidden/>
          </w:rPr>
          <w:tab/>
        </w:r>
        <w:r w:rsidR="002F7FEE">
          <w:rPr>
            <w:noProof/>
            <w:webHidden/>
          </w:rPr>
          <w:fldChar w:fldCharType="begin"/>
        </w:r>
        <w:r w:rsidR="002F7FEE">
          <w:rPr>
            <w:noProof/>
            <w:webHidden/>
          </w:rPr>
          <w:instrText xml:space="preserve"> PAGEREF _Toc510780846 \h </w:instrText>
        </w:r>
        <w:r w:rsidR="002F7FEE">
          <w:rPr>
            <w:noProof/>
            <w:webHidden/>
          </w:rPr>
        </w:r>
        <w:r w:rsidR="002F7FEE">
          <w:rPr>
            <w:noProof/>
            <w:webHidden/>
          </w:rPr>
          <w:fldChar w:fldCharType="separate"/>
        </w:r>
        <w:r w:rsidR="002F7FEE">
          <w:rPr>
            <w:noProof/>
            <w:webHidden/>
          </w:rPr>
          <w:t>18</w:t>
        </w:r>
        <w:r w:rsidR="002F7FEE">
          <w:rPr>
            <w:noProof/>
            <w:webHidden/>
          </w:rPr>
          <w:fldChar w:fldCharType="end"/>
        </w:r>
      </w:hyperlink>
    </w:p>
    <w:p w14:paraId="58A30F1A"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47" w:history="1">
        <w:r w:rsidR="002F7FEE" w:rsidRPr="000612CA">
          <w:rPr>
            <w:rStyle w:val="Hyperlink"/>
            <w:rFonts w:eastAsia="Calibri"/>
            <w:noProof/>
          </w:rPr>
          <w:t>6</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rFonts w:eastAsia="Calibri"/>
            <w:noProof/>
          </w:rPr>
          <w:t>Codifiche</w:t>
        </w:r>
        <w:r w:rsidR="002F7FEE">
          <w:rPr>
            <w:noProof/>
            <w:webHidden/>
          </w:rPr>
          <w:tab/>
        </w:r>
        <w:r w:rsidR="002F7FEE">
          <w:rPr>
            <w:noProof/>
            <w:webHidden/>
          </w:rPr>
          <w:fldChar w:fldCharType="begin"/>
        </w:r>
        <w:r w:rsidR="002F7FEE">
          <w:rPr>
            <w:noProof/>
            <w:webHidden/>
          </w:rPr>
          <w:instrText xml:space="preserve"> PAGEREF _Toc510780847 \h </w:instrText>
        </w:r>
        <w:r w:rsidR="002F7FEE">
          <w:rPr>
            <w:noProof/>
            <w:webHidden/>
          </w:rPr>
        </w:r>
        <w:r w:rsidR="002F7FEE">
          <w:rPr>
            <w:noProof/>
            <w:webHidden/>
          </w:rPr>
          <w:fldChar w:fldCharType="separate"/>
        </w:r>
        <w:r w:rsidR="002F7FEE">
          <w:rPr>
            <w:noProof/>
            <w:webHidden/>
          </w:rPr>
          <w:t>20</w:t>
        </w:r>
        <w:r w:rsidR="002F7FEE">
          <w:rPr>
            <w:noProof/>
            <w:webHidden/>
          </w:rPr>
          <w:fldChar w:fldCharType="end"/>
        </w:r>
      </w:hyperlink>
    </w:p>
    <w:p w14:paraId="02873D3A"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48" w:history="1">
        <w:r w:rsidR="002F7FEE" w:rsidRPr="000612CA">
          <w:rPr>
            <w:rStyle w:val="Hyperlink"/>
            <w:noProof/>
          </w:rPr>
          <w:t>6.1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Liste di codici</w:t>
        </w:r>
        <w:r w:rsidR="002F7FEE">
          <w:rPr>
            <w:noProof/>
            <w:webHidden/>
          </w:rPr>
          <w:tab/>
        </w:r>
        <w:r w:rsidR="002F7FEE">
          <w:rPr>
            <w:noProof/>
            <w:webHidden/>
          </w:rPr>
          <w:fldChar w:fldCharType="begin"/>
        </w:r>
        <w:r w:rsidR="002F7FEE">
          <w:rPr>
            <w:noProof/>
            <w:webHidden/>
          </w:rPr>
          <w:instrText xml:space="preserve"> PAGEREF _Toc510780848 \h </w:instrText>
        </w:r>
        <w:r w:rsidR="002F7FEE">
          <w:rPr>
            <w:noProof/>
            <w:webHidden/>
          </w:rPr>
        </w:r>
        <w:r w:rsidR="002F7FEE">
          <w:rPr>
            <w:noProof/>
            <w:webHidden/>
          </w:rPr>
          <w:fldChar w:fldCharType="separate"/>
        </w:r>
        <w:r w:rsidR="002F7FEE">
          <w:rPr>
            <w:noProof/>
            <w:webHidden/>
          </w:rPr>
          <w:t>20</w:t>
        </w:r>
        <w:r w:rsidR="002F7FEE">
          <w:rPr>
            <w:noProof/>
            <w:webHidden/>
          </w:rPr>
          <w:fldChar w:fldCharType="end"/>
        </w:r>
      </w:hyperlink>
    </w:p>
    <w:p w14:paraId="19449950"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49" w:history="1">
        <w:r w:rsidR="002F7FEE" w:rsidRPr="000612CA">
          <w:rPr>
            <w:rStyle w:val="Hyperlink"/>
            <w:noProof/>
            <w:lang w:val="it-IT"/>
          </w:rPr>
          <w:t>6.1.1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lang w:val="it-IT"/>
          </w:rPr>
          <w:t>Collegamento alle codifiche ufficiali</w:t>
        </w:r>
        <w:r w:rsidR="002F7FEE">
          <w:rPr>
            <w:noProof/>
            <w:webHidden/>
          </w:rPr>
          <w:tab/>
        </w:r>
        <w:r w:rsidR="002F7FEE">
          <w:rPr>
            <w:noProof/>
            <w:webHidden/>
          </w:rPr>
          <w:fldChar w:fldCharType="begin"/>
        </w:r>
        <w:r w:rsidR="002F7FEE">
          <w:rPr>
            <w:noProof/>
            <w:webHidden/>
          </w:rPr>
          <w:instrText xml:space="preserve"> PAGEREF _Toc510780849 \h </w:instrText>
        </w:r>
        <w:r w:rsidR="002F7FEE">
          <w:rPr>
            <w:noProof/>
            <w:webHidden/>
          </w:rPr>
        </w:r>
        <w:r w:rsidR="002F7FEE">
          <w:rPr>
            <w:noProof/>
            <w:webHidden/>
          </w:rPr>
          <w:fldChar w:fldCharType="separate"/>
        </w:r>
        <w:r w:rsidR="002F7FEE">
          <w:rPr>
            <w:noProof/>
            <w:webHidden/>
          </w:rPr>
          <w:t>21</w:t>
        </w:r>
        <w:r w:rsidR="002F7FEE">
          <w:rPr>
            <w:noProof/>
            <w:webHidden/>
          </w:rPr>
          <w:fldChar w:fldCharType="end"/>
        </w:r>
      </w:hyperlink>
    </w:p>
    <w:p w14:paraId="77BA513A"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0" w:history="1">
        <w:r w:rsidR="002F7FEE" w:rsidRPr="000612CA">
          <w:rPr>
            <w:rStyle w:val="Hyperlink"/>
            <w:noProof/>
            <w:lang w:val="it-IT"/>
          </w:rPr>
          <w:t>6.2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Codifiche per identificatori di schemi</w:t>
        </w:r>
        <w:r w:rsidR="002F7FEE">
          <w:rPr>
            <w:noProof/>
            <w:webHidden/>
          </w:rPr>
          <w:tab/>
        </w:r>
        <w:r w:rsidR="002F7FEE">
          <w:rPr>
            <w:noProof/>
            <w:webHidden/>
          </w:rPr>
          <w:fldChar w:fldCharType="begin"/>
        </w:r>
        <w:r w:rsidR="002F7FEE">
          <w:rPr>
            <w:noProof/>
            <w:webHidden/>
          </w:rPr>
          <w:instrText xml:space="preserve"> PAGEREF _Toc510780850 \h </w:instrText>
        </w:r>
        <w:r w:rsidR="002F7FEE">
          <w:rPr>
            <w:noProof/>
            <w:webHidden/>
          </w:rPr>
        </w:r>
        <w:r w:rsidR="002F7FEE">
          <w:rPr>
            <w:noProof/>
            <w:webHidden/>
          </w:rPr>
          <w:fldChar w:fldCharType="separate"/>
        </w:r>
        <w:r w:rsidR="002F7FEE">
          <w:rPr>
            <w:noProof/>
            <w:webHidden/>
          </w:rPr>
          <w:t>22</w:t>
        </w:r>
        <w:r w:rsidR="002F7FEE">
          <w:rPr>
            <w:noProof/>
            <w:webHidden/>
          </w:rPr>
          <w:fldChar w:fldCharType="end"/>
        </w:r>
      </w:hyperlink>
    </w:p>
    <w:p w14:paraId="41CB13A2"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51" w:history="1">
        <w:r w:rsidR="002F7FEE" w:rsidRPr="000612CA">
          <w:rPr>
            <w:rStyle w:val="Hyperlink"/>
            <w:rFonts w:eastAsia="Calibri"/>
            <w:noProof/>
          </w:rPr>
          <w:t>7</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rFonts w:eastAsia="Calibri"/>
            <w:noProof/>
          </w:rPr>
          <w:t>Regole di Business</w:t>
        </w:r>
        <w:r w:rsidR="002F7FEE">
          <w:rPr>
            <w:noProof/>
            <w:webHidden/>
          </w:rPr>
          <w:tab/>
        </w:r>
        <w:r w:rsidR="002F7FEE">
          <w:rPr>
            <w:noProof/>
            <w:webHidden/>
          </w:rPr>
          <w:fldChar w:fldCharType="begin"/>
        </w:r>
        <w:r w:rsidR="002F7FEE">
          <w:rPr>
            <w:noProof/>
            <w:webHidden/>
          </w:rPr>
          <w:instrText xml:space="preserve"> PAGEREF _Toc510780851 \h </w:instrText>
        </w:r>
        <w:r w:rsidR="002F7FEE">
          <w:rPr>
            <w:noProof/>
            <w:webHidden/>
          </w:rPr>
        </w:r>
        <w:r w:rsidR="002F7FEE">
          <w:rPr>
            <w:noProof/>
            <w:webHidden/>
          </w:rPr>
          <w:fldChar w:fldCharType="separate"/>
        </w:r>
        <w:r w:rsidR="002F7FEE">
          <w:rPr>
            <w:noProof/>
            <w:webHidden/>
          </w:rPr>
          <w:t>23</w:t>
        </w:r>
        <w:r w:rsidR="002F7FEE">
          <w:rPr>
            <w:noProof/>
            <w:webHidden/>
          </w:rPr>
          <w:fldChar w:fldCharType="end"/>
        </w:r>
      </w:hyperlink>
    </w:p>
    <w:p w14:paraId="26BD078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2" w:history="1">
        <w:r w:rsidR="002F7FEE" w:rsidRPr="000612CA">
          <w:rPr>
            <w:rStyle w:val="Hyperlink"/>
            <w:noProof/>
            <w:lang w:val="it-IT"/>
          </w:rPr>
          <w:t>7.1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Regole di business Ordine pre-concordato</w:t>
        </w:r>
        <w:r w:rsidR="002F7FEE">
          <w:rPr>
            <w:noProof/>
            <w:webHidden/>
          </w:rPr>
          <w:tab/>
        </w:r>
        <w:r w:rsidR="002F7FEE">
          <w:rPr>
            <w:noProof/>
            <w:webHidden/>
          </w:rPr>
          <w:fldChar w:fldCharType="begin"/>
        </w:r>
        <w:r w:rsidR="002F7FEE">
          <w:rPr>
            <w:noProof/>
            <w:webHidden/>
          </w:rPr>
          <w:instrText xml:space="preserve"> PAGEREF _Toc510780852 \h </w:instrText>
        </w:r>
        <w:r w:rsidR="002F7FEE">
          <w:rPr>
            <w:noProof/>
            <w:webHidden/>
          </w:rPr>
        </w:r>
        <w:r w:rsidR="002F7FEE">
          <w:rPr>
            <w:noProof/>
            <w:webHidden/>
          </w:rPr>
          <w:fldChar w:fldCharType="separate"/>
        </w:r>
        <w:r w:rsidR="002F7FEE">
          <w:rPr>
            <w:noProof/>
            <w:webHidden/>
          </w:rPr>
          <w:t>23</w:t>
        </w:r>
        <w:r w:rsidR="002F7FEE">
          <w:rPr>
            <w:noProof/>
            <w:webHidden/>
          </w:rPr>
          <w:fldChar w:fldCharType="end"/>
        </w:r>
      </w:hyperlink>
    </w:p>
    <w:p w14:paraId="3CD7233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3" w:history="1">
        <w:r w:rsidR="002F7FEE" w:rsidRPr="000612CA">
          <w:rPr>
            <w:rStyle w:val="Hyperlink"/>
            <w:noProof/>
            <w:lang w:val="it-IT"/>
          </w:rPr>
          <w:t>7.2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Regole di business della transazione CENBII e PEPPOL</w:t>
        </w:r>
        <w:r w:rsidR="002F7FEE">
          <w:rPr>
            <w:noProof/>
            <w:webHidden/>
          </w:rPr>
          <w:tab/>
        </w:r>
        <w:r w:rsidR="002F7FEE">
          <w:rPr>
            <w:noProof/>
            <w:webHidden/>
          </w:rPr>
          <w:fldChar w:fldCharType="begin"/>
        </w:r>
        <w:r w:rsidR="002F7FEE">
          <w:rPr>
            <w:noProof/>
            <w:webHidden/>
          </w:rPr>
          <w:instrText xml:space="preserve"> PAGEREF _Toc510780853 \h </w:instrText>
        </w:r>
        <w:r w:rsidR="002F7FEE">
          <w:rPr>
            <w:noProof/>
            <w:webHidden/>
          </w:rPr>
        </w:r>
        <w:r w:rsidR="002F7FEE">
          <w:rPr>
            <w:noProof/>
            <w:webHidden/>
          </w:rPr>
          <w:fldChar w:fldCharType="separate"/>
        </w:r>
        <w:r w:rsidR="002F7FEE">
          <w:rPr>
            <w:noProof/>
            <w:webHidden/>
          </w:rPr>
          <w:t>23</w:t>
        </w:r>
        <w:r w:rsidR="002F7FEE">
          <w:rPr>
            <w:noProof/>
            <w:webHidden/>
          </w:rPr>
          <w:fldChar w:fldCharType="end"/>
        </w:r>
      </w:hyperlink>
    </w:p>
    <w:p w14:paraId="246F7011"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4" w:history="1">
        <w:r w:rsidR="002F7FEE" w:rsidRPr="000612CA">
          <w:rPr>
            <w:rStyle w:val="Hyperlink"/>
            <w:noProof/>
            <w:lang w:val="it-IT"/>
          </w:rPr>
          <w:t>7.3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Regole di business per l’estensione italiana</w:t>
        </w:r>
        <w:r w:rsidR="002F7FEE">
          <w:rPr>
            <w:noProof/>
            <w:webHidden/>
          </w:rPr>
          <w:tab/>
        </w:r>
        <w:r w:rsidR="002F7FEE">
          <w:rPr>
            <w:noProof/>
            <w:webHidden/>
          </w:rPr>
          <w:fldChar w:fldCharType="begin"/>
        </w:r>
        <w:r w:rsidR="002F7FEE">
          <w:rPr>
            <w:noProof/>
            <w:webHidden/>
          </w:rPr>
          <w:instrText xml:space="preserve"> PAGEREF _Toc510780854 \h </w:instrText>
        </w:r>
        <w:r w:rsidR="002F7FEE">
          <w:rPr>
            <w:noProof/>
            <w:webHidden/>
          </w:rPr>
        </w:r>
        <w:r w:rsidR="002F7FEE">
          <w:rPr>
            <w:noProof/>
            <w:webHidden/>
          </w:rPr>
          <w:fldChar w:fldCharType="separate"/>
        </w:r>
        <w:r w:rsidR="002F7FEE">
          <w:rPr>
            <w:noProof/>
            <w:webHidden/>
          </w:rPr>
          <w:t>26</w:t>
        </w:r>
        <w:r w:rsidR="002F7FEE">
          <w:rPr>
            <w:noProof/>
            <w:webHidden/>
          </w:rPr>
          <w:fldChar w:fldCharType="end"/>
        </w:r>
      </w:hyperlink>
    </w:p>
    <w:p w14:paraId="622B09A6"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5" w:history="1">
        <w:r w:rsidR="002F7FEE" w:rsidRPr="000612CA">
          <w:rPr>
            <w:rStyle w:val="Hyperlink"/>
            <w:noProof/>
            <w:lang w:val="it-IT"/>
          </w:rPr>
          <w:t>7.4</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Regole di business delle codifiche</w:t>
        </w:r>
        <w:r w:rsidR="002F7FEE">
          <w:rPr>
            <w:noProof/>
            <w:webHidden/>
          </w:rPr>
          <w:tab/>
        </w:r>
        <w:r w:rsidR="002F7FEE">
          <w:rPr>
            <w:noProof/>
            <w:webHidden/>
          </w:rPr>
          <w:fldChar w:fldCharType="begin"/>
        </w:r>
        <w:r w:rsidR="002F7FEE">
          <w:rPr>
            <w:noProof/>
            <w:webHidden/>
          </w:rPr>
          <w:instrText xml:space="preserve"> PAGEREF _Toc510780855 \h </w:instrText>
        </w:r>
        <w:r w:rsidR="002F7FEE">
          <w:rPr>
            <w:noProof/>
            <w:webHidden/>
          </w:rPr>
        </w:r>
        <w:r w:rsidR="002F7FEE">
          <w:rPr>
            <w:noProof/>
            <w:webHidden/>
          </w:rPr>
          <w:fldChar w:fldCharType="separate"/>
        </w:r>
        <w:r w:rsidR="002F7FEE">
          <w:rPr>
            <w:noProof/>
            <w:webHidden/>
          </w:rPr>
          <w:t>26</w:t>
        </w:r>
        <w:r w:rsidR="002F7FEE">
          <w:rPr>
            <w:noProof/>
            <w:webHidden/>
          </w:rPr>
          <w:fldChar w:fldCharType="end"/>
        </w:r>
      </w:hyperlink>
    </w:p>
    <w:p w14:paraId="281E1E77"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56" w:history="1">
        <w:r w:rsidR="002F7FEE" w:rsidRPr="000612CA">
          <w:rPr>
            <w:rStyle w:val="Hyperlink"/>
            <w:noProof/>
            <w:lang w:val="it-IT"/>
          </w:rPr>
          <w:t>8</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noProof/>
            <w:lang w:val="it-IT"/>
          </w:rPr>
          <w:t>Processi e casi d’uso tipici</w:t>
        </w:r>
        <w:r w:rsidR="002F7FEE">
          <w:rPr>
            <w:noProof/>
            <w:webHidden/>
          </w:rPr>
          <w:tab/>
        </w:r>
        <w:r w:rsidR="002F7FEE">
          <w:rPr>
            <w:noProof/>
            <w:webHidden/>
          </w:rPr>
          <w:fldChar w:fldCharType="begin"/>
        </w:r>
        <w:r w:rsidR="002F7FEE">
          <w:rPr>
            <w:noProof/>
            <w:webHidden/>
          </w:rPr>
          <w:instrText xml:space="preserve"> PAGEREF _Toc510780856 \h </w:instrText>
        </w:r>
        <w:r w:rsidR="002F7FEE">
          <w:rPr>
            <w:noProof/>
            <w:webHidden/>
          </w:rPr>
        </w:r>
        <w:r w:rsidR="002F7FEE">
          <w:rPr>
            <w:noProof/>
            <w:webHidden/>
          </w:rPr>
          <w:fldChar w:fldCharType="separate"/>
        </w:r>
        <w:r w:rsidR="002F7FEE">
          <w:rPr>
            <w:noProof/>
            <w:webHidden/>
          </w:rPr>
          <w:t>27</w:t>
        </w:r>
        <w:r w:rsidR="002F7FEE">
          <w:rPr>
            <w:noProof/>
            <w:webHidden/>
          </w:rPr>
          <w:fldChar w:fldCharType="end"/>
        </w:r>
      </w:hyperlink>
    </w:p>
    <w:p w14:paraId="26838A0F"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7" w:history="1">
        <w:r w:rsidR="002F7FEE" w:rsidRPr="000612CA">
          <w:rPr>
            <w:rStyle w:val="Hyperlink"/>
            <w:noProof/>
          </w:rPr>
          <w:t>8.1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Flusso del processo</w:t>
        </w:r>
        <w:r w:rsidR="002F7FEE">
          <w:rPr>
            <w:noProof/>
            <w:webHidden/>
          </w:rPr>
          <w:tab/>
        </w:r>
        <w:r w:rsidR="002F7FEE">
          <w:rPr>
            <w:noProof/>
            <w:webHidden/>
          </w:rPr>
          <w:fldChar w:fldCharType="begin"/>
        </w:r>
        <w:r w:rsidR="002F7FEE">
          <w:rPr>
            <w:noProof/>
            <w:webHidden/>
          </w:rPr>
          <w:instrText xml:space="preserve"> PAGEREF _Toc510780857 \h </w:instrText>
        </w:r>
        <w:r w:rsidR="002F7FEE">
          <w:rPr>
            <w:noProof/>
            <w:webHidden/>
          </w:rPr>
        </w:r>
        <w:r w:rsidR="002F7FEE">
          <w:rPr>
            <w:noProof/>
            <w:webHidden/>
          </w:rPr>
          <w:fldChar w:fldCharType="separate"/>
        </w:r>
        <w:r w:rsidR="002F7FEE">
          <w:rPr>
            <w:noProof/>
            <w:webHidden/>
          </w:rPr>
          <w:t>27</w:t>
        </w:r>
        <w:r w:rsidR="002F7FEE">
          <w:rPr>
            <w:noProof/>
            <w:webHidden/>
          </w:rPr>
          <w:fldChar w:fldCharType="end"/>
        </w:r>
      </w:hyperlink>
    </w:p>
    <w:p w14:paraId="1F541839"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58" w:history="1">
        <w:r w:rsidR="002F7FEE" w:rsidRPr="000612CA">
          <w:rPr>
            <w:rStyle w:val="Hyperlink"/>
            <w:noProof/>
            <w:lang w:val="it-IT"/>
          </w:rPr>
          <w:t>8.2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Diagramma processo di business</w:t>
        </w:r>
        <w:r w:rsidR="002F7FEE">
          <w:rPr>
            <w:noProof/>
            <w:webHidden/>
          </w:rPr>
          <w:tab/>
        </w:r>
        <w:r w:rsidR="002F7FEE">
          <w:rPr>
            <w:noProof/>
            <w:webHidden/>
          </w:rPr>
          <w:fldChar w:fldCharType="begin"/>
        </w:r>
        <w:r w:rsidR="002F7FEE">
          <w:rPr>
            <w:noProof/>
            <w:webHidden/>
          </w:rPr>
          <w:instrText xml:space="preserve"> PAGEREF _Toc510780858 \h </w:instrText>
        </w:r>
        <w:r w:rsidR="002F7FEE">
          <w:rPr>
            <w:noProof/>
            <w:webHidden/>
          </w:rPr>
        </w:r>
        <w:r w:rsidR="002F7FEE">
          <w:rPr>
            <w:noProof/>
            <w:webHidden/>
          </w:rPr>
          <w:fldChar w:fldCharType="separate"/>
        </w:r>
        <w:r w:rsidR="002F7FEE">
          <w:rPr>
            <w:noProof/>
            <w:webHidden/>
          </w:rPr>
          <w:t>27</w:t>
        </w:r>
        <w:r w:rsidR="002F7FEE">
          <w:rPr>
            <w:noProof/>
            <w:webHidden/>
          </w:rPr>
          <w:fldChar w:fldCharType="end"/>
        </w:r>
      </w:hyperlink>
    </w:p>
    <w:p w14:paraId="78321413"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59" w:history="1">
        <w:r w:rsidR="002F7FEE" w:rsidRPr="000612CA">
          <w:rPr>
            <w:rStyle w:val="Hyperlink"/>
            <w:noProof/>
            <w:lang w:val="it-IT"/>
          </w:rPr>
          <w:t>8.2.1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lang w:val="it-IT"/>
          </w:rPr>
          <w:t>Legenda per i diagrammi BPMN</w:t>
        </w:r>
        <w:r w:rsidR="002F7FEE">
          <w:rPr>
            <w:noProof/>
            <w:webHidden/>
          </w:rPr>
          <w:tab/>
        </w:r>
        <w:r w:rsidR="002F7FEE">
          <w:rPr>
            <w:noProof/>
            <w:webHidden/>
          </w:rPr>
          <w:fldChar w:fldCharType="begin"/>
        </w:r>
        <w:r w:rsidR="002F7FEE">
          <w:rPr>
            <w:noProof/>
            <w:webHidden/>
          </w:rPr>
          <w:instrText xml:space="preserve"> PAGEREF _Toc510780859 \h </w:instrText>
        </w:r>
        <w:r w:rsidR="002F7FEE">
          <w:rPr>
            <w:noProof/>
            <w:webHidden/>
          </w:rPr>
        </w:r>
        <w:r w:rsidR="002F7FEE">
          <w:rPr>
            <w:noProof/>
            <w:webHidden/>
          </w:rPr>
          <w:fldChar w:fldCharType="separate"/>
        </w:r>
        <w:r w:rsidR="002F7FEE">
          <w:rPr>
            <w:noProof/>
            <w:webHidden/>
          </w:rPr>
          <w:t>27</w:t>
        </w:r>
        <w:r w:rsidR="002F7FEE">
          <w:rPr>
            <w:noProof/>
            <w:webHidden/>
          </w:rPr>
          <w:fldChar w:fldCharType="end"/>
        </w:r>
      </w:hyperlink>
    </w:p>
    <w:p w14:paraId="34392725"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60" w:history="1">
        <w:r w:rsidR="002F7FEE" w:rsidRPr="000612CA">
          <w:rPr>
            <w:rStyle w:val="Hyperlink"/>
            <w:noProof/>
            <w:lang w:val="it-IT"/>
          </w:rPr>
          <w:t>8.3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Caso d’uso 1 – Negozio Web utilizzato per la prenotazione dei biglietti</w:t>
        </w:r>
        <w:r w:rsidR="002F7FEE">
          <w:rPr>
            <w:noProof/>
            <w:webHidden/>
          </w:rPr>
          <w:tab/>
        </w:r>
        <w:r w:rsidR="002F7FEE">
          <w:rPr>
            <w:noProof/>
            <w:webHidden/>
          </w:rPr>
          <w:fldChar w:fldCharType="begin"/>
        </w:r>
        <w:r w:rsidR="002F7FEE">
          <w:rPr>
            <w:noProof/>
            <w:webHidden/>
          </w:rPr>
          <w:instrText xml:space="preserve"> PAGEREF _Toc510780860 \h </w:instrText>
        </w:r>
        <w:r w:rsidR="002F7FEE">
          <w:rPr>
            <w:noProof/>
            <w:webHidden/>
          </w:rPr>
        </w:r>
        <w:r w:rsidR="002F7FEE">
          <w:rPr>
            <w:noProof/>
            <w:webHidden/>
          </w:rPr>
          <w:fldChar w:fldCharType="separate"/>
        </w:r>
        <w:r w:rsidR="002F7FEE">
          <w:rPr>
            <w:noProof/>
            <w:webHidden/>
          </w:rPr>
          <w:t>29</w:t>
        </w:r>
        <w:r w:rsidR="002F7FEE">
          <w:rPr>
            <w:noProof/>
            <w:webHidden/>
          </w:rPr>
          <w:fldChar w:fldCharType="end"/>
        </w:r>
      </w:hyperlink>
    </w:p>
    <w:p w14:paraId="0F9F953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61" w:history="1">
        <w:r w:rsidR="002F7FEE" w:rsidRPr="000612CA">
          <w:rPr>
            <w:rStyle w:val="Hyperlink"/>
            <w:noProof/>
            <w:lang w:val="it-IT"/>
          </w:rPr>
          <w:t>8.4</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Caso d’uso 2 – Negozio Web utilizzato per ordinare articoli</w:t>
        </w:r>
        <w:r w:rsidR="002F7FEE">
          <w:rPr>
            <w:noProof/>
            <w:webHidden/>
          </w:rPr>
          <w:tab/>
        </w:r>
        <w:r w:rsidR="002F7FEE">
          <w:rPr>
            <w:noProof/>
            <w:webHidden/>
          </w:rPr>
          <w:fldChar w:fldCharType="begin"/>
        </w:r>
        <w:r w:rsidR="002F7FEE">
          <w:rPr>
            <w:noProof/>
            <w:webHidden/>
          </w:rPr>
          <w:instrText xml:space="preserve"> PAGEREF _Toc510780861 \h </w:instrText>
        </w:r>
        <w:r w:rsidR="002F7FEE">
          <w:rPr>
            <w:noProof/>
            <w:webHidden/>
          </w:rPr>
        </w:r>
        <w:r w:rsidR="002F7FEE">
          <w:rPr>
            <w:noProof/>
            <w:webHidden/>
          </w:rPr>
          <w:fldChar w:fldCharType="separate"/>
        </w:r>
        <w:r w:rsidR="002F7FEE">
          <w:rPr>
            <w:noProof/>
            <w:webHidden/>
          </w:rPr>
          <w:t>30</w:t>
        </w:r>
        <w:r w:rsidR="002F7FEE">
          <w:rPr>
            <w:noProof/>
            <w:webHidden/>
          </w:rPr>
          <w:fldChar w:fldCharType="end"/>
        </w:r>
      </w:hyperlink>
    </w:p>
    <w:p w14:paraId="782CA34A"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62" w:history="1">
        <w:r w:rsidR="002F7FEE" w:rsidRPr="000612CA">
          <w:rPr>
            <w:rStyle w:val="Hyperlink"/>
            <w:noProof/>
            <w:lang w:val="it-IT"/>
          </w:rPr>
          <w:t>8.5</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Caso d’uso 3 – Utilizzo dei canali telefono/e-mail per ordinare articoli</w:t>
        </w:r>
        <w:r w:rsidR="002F7FEE">
          <w:rPr>
            <w:noProof/>
            <w:webHidden/>
          </w:rPr>
          <w:tab/>
        </w:r>
        <w:r w:rsidR="002F7FEE">
          <w:rPr>
            <w:noProof/>
            <w:webHidden/>
          </w:rPr>
          <w:fldChar w:fldCharType="begin"/>
        </w:r>
        <w:r w:rsidR="002F7FEE">
          <w:rPr>
            <w:noProof/>
            <w:webHidden/>
          </w:rPr>
          <w:instrText xml:space="preserve"> PAGEREF _Toc510780862 \h </w:instrText>
        </w:r>
        <w:r w:rsidR="002F7FEE">
          <w:rPr>
            <w:noProof/>
            <w:webHidden/>
          </w:rPr>
        </w:r>
        <w:r w:rsidR="002F7FEE">
          <w:rPr>
            <w:noProof/>
            <w:webHidden/>
          </w:rPr>
          <w:fldChar w:fldCharType="separate"/>
        </w:r>
        <w:r w:rsidR="002F7FEE">
          <w:rPr>
            <w:noProof/>
            <w:webHidden/>
          </w:rPr>
          <w:t>31</w:t>
        </w:r>
        <w:r w:rsidR="002F7FEE">
          <w:rPr>
            <w:noProof/>
            <w:webHidden/>
          </w:rPr>
          <w:fldChar w:fldCharType="end"/>
        </w:r>
      </w:hyperlink>
    </w:p>
    <w:p w14:paraId="63814A30"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63" w:history="1">
        <w:r w:rsidR="002F7FEE" w:rsidRPr="000612CA">
          <w:rPr>
            <w:rStyle w:val="Hyperlink"/>
            <w:noProof/>
            <w:lang w:val="it-IT"/>
          </w:rPr>
          <w:t>9</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noProof/>
            <w:lang w:val="it-IT"/>
          </w:rPr>
          <w:t>Descrizione di parti selezionate del messaggio dell’Ordine pre-concordato</w:t>
        </w:r>
        <w:r w:rsidR="002F7FEE">
          <w:rPr>
            <w:noProof/>
            <w:webHidden/>
          </w:rPr>
          <w:tab/>
        </w:r>
        <w:r w:rsidR="002F7FEE">
          <w:rPr>
            <w:noProof/>
            <w:webHidden/>
          </w:rPr>
          <w:fldChar w:fldCharType="begin"/>
        </w:r>
        <w:r w:rsidR="002F7FEE">
          <w:rPr>
            <w:noProof/>
            <w:webHidden/>
          </w:rPr>
          <w:instrText xml:space="preserve"> PAGEREF _Toc510780863 \h </w:instrText>
        </w:r>
        <w:r w:rsidR="002F7FEE">
          <w:rPr>
            <w:noProof/>
            <w:webHidden/>
          </w:rPr>
        </w:r>
        <w:r w:rsidR="002F7FEE">
          <w:rPr>
            <w:noProof/>
            <w:webHidden/>
          </w:rPr>
          <w:fldChar w:fldCharType="separate"/>
        </w:r>
        <w:r w:rsidR="002F7FEE">
          <w:rPr>
            <w:noProof/>
            <w:webHidden/>
          </w:rPr>
          <w:t>32</w:t>
        </w:r>
        <w:r w:rsidR="002F7FEE">
          <w:rPr>
            <w:noProof/>
            <w:webHidden/>
          </w:rPr>
          <w:fldChar w:fldCharType="end"/>
        </w:r>
      </w:hyperlink>
    </w:p>
    <w:p w14:paraId="7207FA76"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64" w:history="1">
        <w:r w:rsidR="002F7FEE" w:rsidRPr="000612CA">
          <w:rPr>
            <w:rStyle w:val="Hyperlink"/>
            <w:noProof/>
          </w:rPr>
          <w:t>9.1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bCs/>
            <w:noProof/>
            <w:lang w:val="it-IT"/>
          </w:rPr>
          <w:t>P</w:t>
        </w:r>
        <w:r w:rsidR="002F7FEE" w:rsidRPr="000612CA">
          <w:rPr>
            <w:rStyle w:val="Hyperlink"/>
            <w:noProof/>
          </w:rPr>
          <w:t>arti di Business</w:t>
        </w:r>
        <w:r w:rsidR="002F7FEE">
          <w:rPr>
            <w:noProof/>
            <w:webHidden/>
          </w:rPr>
          <w:tab/>
        </w:r>
        <w:r w:rsidR="002F7FEE">
          <w:rPr>
            <w:noProof/>
            <w:webHidden/>
          </w:rPr>
          <w:fldChar w:fldCharType="begin"/>
        </w:r>
        <w:r w:rsidR="002F7FEE">
          <w:rPr>
            <w:noProof/>
            <w:webHidden/>
          </w:rPr>
          <w:instrText xml:space="preserve"> PAGEREF _Toc510780864 \h </w:instrText>
        </w:r>
        <w:r w:rsidR="002F7FEE">
          <w:rPr>
            <w:noProof/>
            <w:webHidden/>
          </w:rPr>
        </w:r>
        <w:r w:rsidR="002F7FEE">
          <w:rPr>
            <w:noProof/>
            <w:webHidden/>
          </w:rPr>
          <w:fldChar w:fldCharType="separate"/>
        </w:r>
        <w:r w:rsidR="002F7FEE">
          <w:rPr>
            <w:noProof/>
            <w:webHidden/>
          </w:rPr>
          <w:t>32</w:t>
        </w:r>
        <w:r w:rsidR="002F7FEE">
          <w:rPr>
            <w:noProof/>
            <w:webHidden/>
          </w:rPr>
          <w:fldChar w:fldCharType="end"/>
        </w:r>
      </w:hyperlink>
    </w:p>
    <w:p w14:paraId="372077B4"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65" w:history="1">
        <w:r w:rsidR="002F7FEE" w:rsidRPr="000612CA">
          <w:rPr>
            <w:rStyle w:val="Hyperlink"/>
            <w:noProof/>
          </w:rPr>
          <w:t>9.1.1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Venditore (SellerSupplierParty)</w:t>
        </w:r>
        <w:r w:rsidR="002F7FEE">
          <w:rPr>
            <w:noProof/>
            <w:webHidden/>
          </w:rPr>
          <w:tab/>
        </w:r>
        <w:r w:rsidR="002F7FEE">
          <w:rPr>
            <w:noProof/>
            <w:webHidden/>
          </w:rPr>
          <w:fldChar w:fldCharType="begin"/>
        </w:r>
        <w:r w:rsidR="002F7FEE">
          <w:rPr>
            <w:noProof/>
            <w:webHidden/>
          </w:rPr>
          <w:instrText xml:space="preserve"> PAGEREF _Toc510780865 \h </w:instrText>
        </w:r>
        <w:r w:rsidR="002F7FEE">
          <w:rPr>
            <w:noProof/>
            <w:webHidden/>
          </w:rPr>
        </w:r>
        <w:r w:rsidR="002F7FEE">
          <w:rPr>
            <w:noProof/>
            <w:webHidden/>
          </w:rPr>
          <w:fldChar w:fldCharType="separate"/>
        </w:r>
        <w:r w:rsidR="002F7FEE">
          <w:rPr>
            <w:noProof/>
            <w:webHidden/>
          </w:rPr>
          <w:t>32</w:t>
        </w:r>
        <w:r w:rsidR="002F7FEE">
          <w:rPr>
            <w:noProof/>
            <w:webHidden/>
          </w:rPr>
          <w:fldChar w:fldCharType="end"/>
        </w:r>
      </w:hyperlink>
    </w:p>
    <w:p w14:paraId="739D1186"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66" w:history="1">
        <w:r w:rsidR="002F7FEE" w:rsidRPr="000612CA">
          <w:rPr>
            <w:rStyle w:val="Hyperlink"/>
            <w:noProof/>
          </w:rPr>
          <w:t>9.1.2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highlight w:val="white"/>
          </w:rPr>
          <w:t>Acquirente (BuyerCustomerParty</w:t>
        </w:r>
        <w:r w:rsidR="002F7FEE" w:rsidRPr="000612CA">
          <w:rPr>
            <w:rStyle w:val="Hyperlink"/>
            <w:noProof/>
          </w:rPr>
          <w:t>)</w:t>
        </w:r>
        <w:r w:rsidR="002F7FEE">
          <w:rPr>
            <w:noProof/>
            <w:webHidden/>
          </w:rPr>
          <w:tab/>
        </w:r>
        <w:r w:rsidR="002F7FEE">
          <w:rPr>
            <w:noProof/>
            <w:webHidden/>
          </w:rPr>
          <w:fldChar w:fldCharType="begin"/>
        </w:r>
        <w:r w:rsidR="002F7FEE">
          <w:rPr>
            <w:noProof/>
            <w:webHidden/>
          </w:rPr>
          <w:instrText xml:space="preserve"> PAGEREF _Toc510780866 \h </w:instrText>
        </w:r>
        <w:r w:rsidR="002F7FEE">
          <w:rPr>
            <w:noProof/>
            <w:webHidden/>
          </w:rPr>
        </w:r>
        <w:r w:rsidR="002F7FEE">
          <w:rPr>
            <w:noProof/>
            <w:webHidden/>
          </w:rPr>
          <w:fldChar w:fldCharType="separate"/>
        </w:r>
        <w:r w:rsidR="002F7FEE">
          <w:rPr>
            <w:noProof/>
            <w:webHidden/>
          </w:rPr>
          <w:t>33</w:t>
        </w:r>
        <w:r w:rsidR="002F7FEE">
          <w:rPr>
            <w:noProof/>
            <w:webHidden/>
          </w:rPr>
          <w:fldChar w:fldCharType="end"/>
        </w:r>
      </w:hyperlink>
    </w:p>
    <w:p w14:paraId="6BB6396A"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67" w:history="1">
        <w:r w:rsidR="002F7FEE" w:rsidRPr="000612CA">
          <w:rPr>
            <w:rStyle w:val="Hyperlink"/>
            <w:noProof/>
            <w:highlight w:val="white"/>
          </w:rPr>
          <w:t>9.1.3</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highlight w:val="white"/>
          </w:rPr>
          <w:t>Committente (OriginatorCustomerParty)</w:t>
        </w:r>
        <w:r w:rsidR="002F7FEE">
          <w:rPr>
            <w:noProof/>
            <w:webHidden/>
          </w:rPr>
          <w:tab/>
        </w:r>
        <w:r w:rsidR="002F7FEE">
          <w:rPr>
            <w:noProof/>
            <w:webHidden/>
          </w:rPr>
          <w:fldChar w:fldCharType="begin"/>
        </w:r>
        <w:r w:rsidR="002F7FEE">
          <w:rPr>
            <w:noProof/>
            <w:webHidden/>
          </w:rPr>
          <w:instrText xml:space="preserve"> PAGEREF _Toc510780867 \h </w:instrText>
        </w:r>
        <w:r w:rsidR="002F7FEE">
          <w:rPr>
            <w:noProof/>
            <w:webHidden/>
          </w:rPr>
        </w:r>
        <w:r w:rsidR="002F7FEE">
          <w:rPr>
            <w:noProof/>
            <w:webHidden/>
          </w:rPr>
          <w:fldChar w:fldCharType="separate"/>
        </w:r>
        <w:r w:rsidR="002F7FEE">
          <w:rPr>
            <w:noProof/>
            <w:webHidden/>
          </w:rPr>
          <w:t>34</w:t>
        </w:r>
        <w:r w:rsidR="002F7FEE">
          <w:rPr>
            <w:noProof/>
            <w:webHidden/>
          </w:rPr>
          <w:fldChar w:fldCharType="end"/>
        </w:r>
      </w:hyperlink>
    </w:p>
    <w:p w14:paraId="48C57B89"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68" w:history="1">
        <w:r w:rsidR="002F7FEE" w:rsidRPr="000612CA">
          <w:rPr>
            <w:rStyle w:val="Hyperlink"/>
            <w:noProof/>
            <w:highlight w:val="white"/>
          </w:rPr>
          <w:t>9.1.4</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highlight w:val="white"/>
          </w:rPr>
          <w:t>Intestatario fattura (AccountingCustomerParty)</w:t>
        </w:r>
        <w:r w:rsidR="002F7FEE">
          <w:rPr>
            <w:noProof/>
            <w:webHidden/>
          </w:rPr>
          <w:tab/>
        </w:r>
        <w:r w:rsidR="002F7FEE">
          <w:rPr>
            <w:noProof/>
            <w:webHidden/>
          </w:rPr>
          <w:fldChar w:fldCharType="begin"/>
        </w:r>
        <w:r w:rsidR="002F7FEE">
          <w:rPr>
            <w:noProof/>
            <w:webHidden/>
          </w:rPr>
          <w:instrText xml:space="preserve"> PAGEREF _Toc510780868 \h </w:instrText>
        </w:r>
        <w:r w:rsidR="002F7FEE">
          <w:rPr>
            <w:noProof/>
            <w:webHidden/>
          </w:rPr>
        </w:r>
        <w:r w:rsidR="002F7FEE">
          <w:rPr>
            <w:noProof/>
            <w:webHidden/>
          </w:rPr>
          <w:fldChar w:fldCharType="separate"/>
        </w:r>
        <w:r w:rsidR="002F7FEE">
          <w:rPr>
            <w:noProof/>
            <w:webHidden/>
          </w:rPr>
          <w:t>35</w:t>
        </w:r>
        <w:r w:rsidR="002F7FEE">
          <w:rPr>
            <w:noProof/>
            <w:webHidden/>
          </w:rPr>
          <w:fldChar w:fldCharType="end"/>
        </w:r>
      </w:hyperlink>
    </w:p>
    <w:p w14:paraId="5B21237D"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69" w:history="1">
        <w:r w:rsidR="002F7FEE" w:rsidRPr="000612CA">
          <w:rPr>
            <w:rStyle w:val="Hyperlink"/>
            <w:noProof/>
            <w:highlight w:val="white"/>
          </w:rPr>
          <w:t>9.1.5</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highlight w:val="white"/>
          </w:rPr>
          <w:t>Consegna (Delivery)</w:t>
        </w:r>
        <w:r w:rsidR="002F7FEE">
          <w:rPr>
            <w:noProof/>
            <w:webHidden/>
          </w:rPr>
          <w:tab/>
        </w:r>
        <w:r w:rsidR="002F7FEE">
          <w:rPr>
            <w:noProof/>
            <w:webHidden/>
          </w:rPr>
          <w:fldChar w:fldCharType="begin"/>
        </w:r>
        <w:r w:rsidR="002F7FEE">
          <w:rPr>
            <w:noProof/>
            <w:webHidden/>
          </w:rPr>
          <w:instrText xml:space="preserve"> PAGEREF _Toc510780869 \h </w:instrText>
        </w:r>
        <w:r w:rsidR="002F7FEE">
          <w:rPr>
            <w:noProof/>
            <w:webHidden/>
          </w:rPr>
        </w:r>
        <w:r w:rsidR="002F7FEE">
          <w:rPr>
            <w:noProof/>
            <w:webHidden/>
          </w:rPr>
          <w:fldChar w:fldCharType="separate"/>
        </w:r>
        <w:r w:rsidR="002F7FEE">
          <w:rPr>
            <w:noProof/>
            <w:webHidden/>
          </w:rPr>
          <w:t>36</w:t>
        </w:r>
        <w:r w:rsidR="002F7FEE">
          <w:rPr>
            <w:noProof/>
            <w:webHidden/>
          </w:rPr>
          <w:fldChar w:fldCharType="end"/>
        </w:r>
      </w:hyperlink>
    </w:p>
    <w:p w14:paraId="215B61C1"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70" w:history="1">
        <w:r w:rsidR="002F7FEE" w:rsidRPr="000612CA">
          <w:rPr>
            <w:rStyle w:val="Hyperlink"/>
            <w:rFonts w:eastAsia="Calibri"/>
            <w:noProof/>
            <w:lang w:val="it-IT" w:eastAsia="en-GB"/>
          </w:rPr>
          <w:t>9.2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lang w:val="it-IT" w:eastAsia="en-GB"/>
          </w:rPr>
          <w:t>Riferimento ad un’altro ordine pre-concordato</w:t>
        </w:r>
        <w:r w:rsidR="002F7FEE">
          <w:rPr>
            <w:noProof/>
            <w:webHidden/>
          </w:rPr>
          <w:tab/>
        </w:r>
        <w:r w:rsidR="002F7FEE">
          <w:rPr>
            <w:noProof/>
            <w:webHidden/>
          </w:rPr>
          <w:fldChar w:fldCharType="begin"/>
        </w:r>
        <w:r w:rsidR="002F7FEE">
          <w:rPr>
            <w:noProof/>
            <w:webHidden/>
          </w:rPr>
          <w:instrText xml:space="preserve"> PAGEREF _Toc510780870 \h </w:instrText>
        </w:r>
        <w:r w:rsidR="002F7FEE">
          <w:rPr>
            <w:noProof/>
            <w:webHidden/>
          </w:rPr>
        </w:r>
        <w:r w:rsidR="002F7FEE">
          <w:rPr>
            <w:noProof/>
            <w:webHidden/>
          </w:rPr>
          <w:fldChar w:fldCharType="separate"/>
        </w:r>
        <w:r w:rsidR="002F7FEE">
          <w:rPr>
            <w:noProof/>
            <w:webHidden/>
          </w:rPr>
          <w:t>37</w:t>
        </w:r>
        <w:r w:rsidR="002F7FEE">
          <w:rPr>
            <w:noProof/>
            <w:webHidden/>
          </w:rPr>
          <w:fldChar w:fldCharType="end"/>
        </w:r>
      </w:hyperlink>
    </w:p>
    <w:p w14:paraId="49C1FFCE"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1" w:history="1">
        <w:r w:rsidR="002F7FEE" w:rsidRPr="000612CA">
          <w:rPr>
            <w:rStyle w:val="Hyperlink"/>
            <w:rFonts w:eastAsia="Calibri"/>
            <w:noProof/>
            <w:highlight w:val="white"/>
            <w:lang w:val="it-IT" w:eastAsia="en-GB"/>
          </w:rPr>
          <w:t>9.2.1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it-IT" w:eastAsia="en-GB"/>
          </w:rPr>
          <w:t>Esempio di cancellazione di un ordine pre-concordato precedentemente emesso</w:t>
        </w:r>
        <w:r w:rsidR="002F7FEE">
          <w:rPr>
            <w:noProof/>
            <w:webHidden/>
          </w:rPr>
          <w:tab/>
        </w:r>
        <w:r w:rsidR="002F7FEE">
          <w:rPr>
            <w:noProof/>
            <w:webHidden/>
          </w:rPr>
          <w:fldChar w:fldCharType="begin"/>
        </w:r>
        <w:r w:rsidR="002F7FEE">
          <w:rPr>
            <w:noProof/>
            <w:webHidden/>
          </w:rPr>
          <w:instrText xml:space="preserve"> PAGEREF _Toc510780871 \h </w:instrText>
        </w:r>
        <w:r w:rsidR="002F7FEE">
          <w:rPr>
            <w:noProof/>
            <w:webHidden/>
          </w:rPr>
        </w:r>
        <w:r w:rsidR="002F7FEE">
          <w:rPr>
            <w:noProof/>
            <w:webHidden/>
          </w:rPr>
          <w:fldChar w:fldCharType="separate"/>
        </w:r>
        <w:r w:rsidR="002F7FEE">
          <w:rPr>
            <w:noProof/>
            <w:webHidden/>
          </w:rPr>
          <w:t>37</w:t>
        </w:r>
        <w:r w:rsidR="002F7FEE">
          <w:rPr>
            <w:noProof/>
            <w:webHidden/>
          </w:rPr>
          <w:fldChar w:fldCharType="end"/>
        </w:r>
      </w:hyperlink>
    </w:p>
    <w:p w14:paraId="327F61BF"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2" w:history="1">
        <w:r w:rsidR="002F7FEE" w:rsidRPr="000612CA">
          <w:rPr>
            <w:rStyle w:val="Hyperlink"/>
            <w:rFonts w:eastAsia="Calibri"/>
            <w:noProof/>
            <w:highlight w:val="white"/>
            <w:lang w:val="it-IT" w:eastAsia="en-GB"/>
          </w:rPr>
          <w:t>9.2.2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it-IT" w:eastAsia="en-GB"/>
          </w:rPr>
          <w:t>Esempio di modifica di un ordine pre-concordato precedentemente emesso</w:t>
        </w:r>
        <w:r w:rsidR="002F7FEE">
          <w:rPr>
            <w:noProof/>
            <w:webHidden/>
          </w:rPr>
          <w:tab/>
        </w:r>
        <w:r w:rsidR="002F7FEE">
          <w:rPr>
            <w:noProof/>
            <w:webHidden/>
          </w:rPr>
          <w:fldChar w:fldCharType="begin"/>
        </w:r>
        <w:r w:rsidR="002F7FEE">
          <w:rPr>
            <w:noProof/>
            <w:webHidden/>
          </w:rPr>
          <w:instrText xml:space="preserve"> PAGEREF _Toc510780872 \h </w:instrText>
        </w:r>
        <w:r w:rsidR="002F7FEE">
          <w:rPr>
            <w:noProof/>
            <w:webHidden/>
          </w:rPr>
        </w:r>
        <w:r w:rsidR="002F7FEE">
          <w:rPr>
            <w:noProof/>
            <w:webHidden/>
          </w:rPr>
          <w:fldChar w:fldCharType="separate"/>
        </w:r>
        <w:r w:rsidR="002F7FEE">
          <w:rPr>
            <w:noProof/>
            <w:webHidden/>
          </w:rPr>
          <w:t>37</w:t>
        </w:r>
        <w:r w:rsidR="002F7FEE">
          <w:rPr>
            <w:noProof/>
            <w:webHidden/>
          </w:rPr>
          <w:fldChar w:fldCharType="end"/>
        </w:r>
      </w:hyperlink>
    </w:p>
    <w:p w14:paraId="5BD5A30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73" w:history="1">
        <w:r w:rsidR="002F7FEE" w:rsidRPr="000612CA">
          <w:rPr>
            <w:rStyle w:val="Hyperlink"/>
            <w:rFonts w:eastAsia="Calibri"/>
            <w:noProof/>
            <w:lang w:val="en-GB" w:eastAsia="en-GB"/>
          </w:rPr>
          <w:t>9.3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lang w:val="en-GB" w:eastAsia="en-GB"/>
          </w:rPr>
          <w:t>Altri Riferimenti</w:t>
        </w:r>
        <w:r w:rsidR="002F7FEE">
          <w:rPr>
            <w:noProof/>
            <w:webHidden/>
          </w:rPr>
          <w:tab/>
        </w:r>
        <w:r w:rsidR="002F7FEE">
          <w:rPr>
            <w:noProof/>
            <w:webHidden/>
          </w:rPr>
          <w:fldChar w:fldCharType="begin"/>
        </w:r>
        <w:r w:rsidR="002F7FEE">
          <w:rPr>
            <w:noProof/>
            <w:webHidden/>
          </w:rPr>
          <w:instrText xml:space="preserve"> PAGEREF _Toc510780873 \h </w:instrText>
        </w:r>
        <w:r w:rsidR="002F7FEE">
          <w:rPr>
            <w:noProof/>
            <w:webHidden/>
          </w:rPr>
        </w:r>
        <w:r w:rsidR="002F7FEE">
          <w:rPr>
            <w:noProof/>
            <w:webHidden/>
          </w:rPr>
          <w:fldChar w:fldCharType="separate"/>
        </w:r>
        <w:r w:rsidR="002F7FEE">
          <w:rPr>
            <w:noProof/>
            <w:webHidden/>
          </w:rPr>
          <w:t>38</w:t>
        </w:r>
        <w:r w:rsidR="002F7FEE">
          <w:rPr>
            <w:noProof/>
            <w:webHidden/>
          </w:rPr>
          <w:fldChar w:fldCharType="end"/>
        </w:r>
      </w:hyperlink>
    </w:p>
    <w:p w14:paraId="2DDCC1DA"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4" w:history="1">
        <w:r w:rsidR="002F7FEE" w:rsidRPr="000612CA">
          <w:rPr>
            <w:rStyle w:val="Hyperlink"/>
            <w:rFonts w:eastAsia="Calibri"/>
            <w:noProof/>
            <w:lang w:val="it-IT" w:eastAsia="en-GB"/>
          </w:rPr>
          <w:t>9.3.1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lang w:val="it-IT" w:eastAsia="en-GB"/>
          </w:rPr>
          <w:t>Riferimento al documento che originato l’ordine</w:t>
        </w:r>
        <w:r w:rsidR="002F7FEE">
          <w:rPr>
            <w:noProof/>
            <w:webHidden/>
          </w:rPr>
          <w:tab/>
        </w:r>
        <w:r w:rsidR="002F7FEE">
          <w:rPr>
            <w:noProof/>
            <w:webHidden/>
          </w:rPr>
          <w:fldChar w:fldCharType="begin"/>
        </w:r>
        <w:r w:rsidR="002F7FEE">
          <w:rPr>
            <w:noProof/>
            <w:webHidden/>
          </w:rPr>
          <w:instrText xml:space="preserve"> PAGEREF _Toc510780874 \h </w:instrText>
        </w:r>
        <w:r w:rsidR="002F7FEE">
          <w:rPr>
            <w:noProof/>
            <w:webHidden/>
          </w:rPr>
        </w:r>
        <w:r w:rsidR="002F7FEE">
          <w:rPr>
            <w:noProof/>
            <w:webHidden/>
          </w:rPr>
          <w:fldChar w:fldCharType="separate"/>
        </w:r>
        <w:r w:rsidR="002F7FEE">
          <w:rPr>
            <w:noProof/>
            <w:webHidden/>
          </w:rPr>
          <w:t>39</w:t>
        </w:r>
        <w:r w:rsidR="002F7FEE">
          <w:rPr>
            <w:noProof/>
            <w:webHidden/>
          </w:rPr>
          <w:fldChar w:fldCharType="end"/>
        </w:r>
      </w:hyperlink>
    </w:p>
    <w:p w14:paraId="09058E68"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5" w:history="1">
        <w:r w:rsidR="002F7FEE" w:rsidRPr="000612CA">
          <w:rPr>
            <w:rStyle w:val="Hyperlink"/>
            <w:rFonts w:eastAsia="Calibri"/>
            <w:noProof/>
            <w:lang w:val="it-IT" w:eastAsia="en-GB"/>
          </w:rPr>
          <w:t>9.3.2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lang w:val="it-IT" w:eastAsia="en-GB"/>
          </w:rPr>
          <w:t>Riferimento aggiuntivo a livello di testata</w:t>
        </w:r>
        <w:r w:rsidR="002F7FEE">
          <w:rPr>
            <w:noProof/>
            <w:webHidden/>
          </w:rPr>
          <w:tab/>
        </w:r>
        <w:r w:rsidR="002F7FEE">
          <w:rPr>
            <w:noProof/>
            <w:webHidden/>
          </w:rPr>
          <w:fldChar w:fldCharType="begin"/>
        </w:r>
        <w:r w:rsidR="002F7FEE">
          <w:rPr>
            <w:noProof/>
            <w:webHidden/>
          </w:rPr>
          <w:instrText xml:space="preserve"> PAGEREF _Toc510780875 \h </w:instrText>
        </w:r>
        <w:r w:rsidR="002F7FEE">
          <w:rPr>
            <w:noProof/>
            <w:webHidden/>
          </w:rPr>
        </w:r>
        <w:r w:rsidR="002F7FEE">
          <w:rPr>
            <w:noProof/>
            <w:webHidden/>
          </w:rPr>
          <w:fldChar w:fldCharType="separate"/>
        </w:r>
        <w:r w:rsidR="002F7FEE">
          <w:rPr>
            <w:noProof/>
            <w:webHidden/>
          </w:rPr>
          <w:t>39</w:t>
        </w:r>
        <w:r w:rsidR="002F7FEE">
          <w:rPr>
            <w:noProof/>
            <w:webHidden/>
          </w:rPr>
          <w:fldChar w:fldCharType="end"/>
        </w:r>
      </w:hyperlink>
    </w:p>
    <w:p w14:paraId="3534E6D3"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6" w:history="1">
        <w:r w:rsidR="002F7FEE" w:rsidRPr="000612CA">
          <w:rPr>
            <w:rStyle w:val="Hyperlink"/>
            <w:rFonts w:eastAsia="Calibri"/>
            <w:noProof/>
            <w:lang w:val="it-IT" w:eastAsia="en-GB"/>
          </w:rPr>
          <w:t>9.3.3</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lang w:val="it-IT" w:eastAsia="en-GB"/>
          </w:rPr>
          <w:t>Riferimento aggiuntivo a livello di riga</w:t>
        </w:r>
        <w:r w:rsidR="002F7FEE">
          <w:rPr>
            <w:noProof/>
            <w:webHidden/>
          </w:rPr>
          <w:tab/>
        </w:r>
        <w:r w:rsidR="002F7FEE">
          <w:rPr>
            <w:noProof/>
            <w:webHidden/>
          </w:rPr>
          <w:fldChar w:fldCharType="begin"/>
        </w:r>
        <w:r w:rsidR="002F7FEE">
          <w:rPr>
            <w:noProof/>
            <w:webHidden/>
          </w:rPr>
          <w:instrText xml:space="preserve"> PAGEREF _Toc510780876 \h </w:instrText>
        </w:r>
        <w:r w:rsidR="002F7FEE">
          <w:rPr>
            <w:noProof/>
            <w:webHidden/>
          </w:rPr>
        </w:r>
        <w:r w:rsidR="002F7FEE">
          <w:rPr>
            <w:noProof/>
            <w:webHidden/>
          </w:rPr>
          <w:fldChar w:fldCharType="separate"/>
        </w:r>
        <w:r w:rsidR="002F7FEE">
          <w:rPr>
            <w:noProof/>
            <w:webHidden/>
          </w:rPr>
          <w:t>39</w:t>
        </w:r>
        <w:r w:rsidR="002F7FEE">
          <w:rPr>
            <w:noProof/>
            <w:webHidden/>
          </w:rPr>
          <w:fldChar w:fldCharType="end"/>
        </w:r>
      </w:hyperlink>
    </w:p>
    <w:p w14:paraId="49880B96"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77" w:history="1">
        <w:r w:rsidR="002F7FEE" w:rsidRPr="000612CA">
          <w:rPr>
            <w:rStyle w:val="Hyperlink"/>
            <w:rFonts w:eastAsia="Calibri"/>
            <w:noProof/>
            <w:highlight w:val="white"/>
            <w:lang w:val="en-GB" w:eastAsia="en-GB"/>
          </w:rPr>
          <w:t>9.4</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highlight w:val="white"/>
            <w:lang w:val="en-GB" w:eastAsia="en-GB"/>
          </w:rPr>
          <w:t>Allegati</w:t>
        </w:r>
        <w:r w:rsidR="002F7FEE">
          <w:rPr>
            <w:noProof/>
            <w:webHidden/>
          </w:rPr>
          <w:tab/>
        </w:r>
        <w:r w:rsidR="002F7FEE">
          <w:rPr>
            <w:noProof/>
            <w:webHidden/>
          </w:rPr>
          <w:fldChar w:fldCharType="begin"/>
        </w:r>
        <w:r w:rsidR="002F7FEE">
          <w:rPr>
            <w:noProof/>
            <w:webHidden/>
          </w:rPr>
          <w:instrText xml:space="preserve"> PAGEREF _Toc510780877 \h </w:instrText>
        </w:r>
        <w:r w:rsidR="002F7FEE">
          <w:rPr>
            <w:noProof/>
            <w:webHidden/>
          </w:rPr>
        </w:r>
        <w:r w:rsidR="002F7FEE">
          <w:rPr>
            <w:noProof/>
            <w:webHidden/>
          </w:rPr>
          <w:fldChar w:fldCharType="separate"/>
        </w:r>
        <w:r w:rsidR="002F7FEE">
          <w:rPr>
            <w:noProof/>
            <w:webHidden/>
          </w:rPr>
          <w:t>40</w:t>
        </w:r>
        <w:r w:rsidR="002F7FEE">
          <w:rPr>
            <w:noProof/>
            <w:webHidden/>
          </w:rPr>
          <w:fldChar w:fldCharType="end"/>
        </w:r>
      </w:hyperlink>
    </w:p>
    <w:p w14:paraId="033158A8"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8" w:history="1">
        <w:r w:rsidR="002F7FEE" w:rsidRPr="000612CA">
          <w:rPr>
            <w:rStyle w:val="Hyperlink"/>
            <w:rFonts w:eastAsia="Calibri"/>
            <w:noProof/>
            <w:highlight w:val="white"/>
            <w:lang w:val="en-GB" w:eastAsia="en-GB"/>
          </w:rPr>
          <w:t>9.4.1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en-GB" w:eastAsia="en-GB"/>
          </w:rPr>
          <w:t>Identificazione prodotto</w:t>
        </w:r>
        <w:r w:rsidR="002F7FEE">
          <w:rPr>
            <w:noProof/>
            <w:webHidden/>
          </w:rPr>
          <w:tab/>
        </w:r>
        <w:r w:rsidR="002F7FEE">
          <w:rPr>
            <w:noProof/>
            <w:webHidden/>
          </w:rPr>
          <w:fldChar w:fldCharType="begin"/>
        </w:r>
        <w:r w:rsidR="002F7FEE">
          <w:rPr>
            <w:noProof/>
            <w:webHidden/>
          </w:rPr>
          <w:instrText xml:space="preserve"> PAGEREF _Toc510780878 \h </w:instrText>
        </w:r>
        <w:r w:rsidR="002F7FEE">
          <w:rPr>
            <w:noProof/>
            <w:webHidden/>
          </w:rPr>
        </w:r>
        <w:r w:rsidR="002F7FEE">
          <w:rPr>
            <w:noProof/>
            <w:webHidden/>
          </w:rPr>
          <w:fldChar w:fldCharType="separate"/>
        </w:r>
        <w:r w:rsidR="002F7FEE">
          <w:rPr>
            <w:noProof/>
            <w:webHidden/>
          </w:rPr>
          <w:t>41</w:t>
        </w:r>
        <w:r w:rsidR="002F7FEE">
          <w:rPr>
            <w:noProof/>
            <w:webHidden/>
          </w:rPr>
          <w:fldChar w:fldCharType="end"/>
        </w:r>
      </w:hyperlink>
    </w:p>
    <w:p w14:paraId="1722CC5F"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79" w:history="1">
        <w:r w:rsidR="002F7FEE" w:rsidRPr="000612CA">
          <w:rPr>
            <w:rStyle w:val="Hyperlink"/>
            <w:rFonts w:eastAsia="Calibri"/>
            <w:noProof/>
            <w:highlight w:val="white"/>
            <w:lang w:val="en-GB" w:eastAsia="en-GB"/>
          </w:rPr>
          <w:t>9.4.2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en-GB" w:eastAsia="en-GB"/>
          </w:rPr>
          <w:t>Nome e descrizione prodotto</w:t>
        </w:r>
        <w:r w:rsidR="002F7FEE">
          <w:rPr>
            <w:noProof/>
            <w:webHidden/>
          </w:rPr>
          <w:tab/>
        </w:r>
        <w:r w:rsidR="002F7FEE">
          <w:rPr>
            <w:noProof/>
            <w:webHidden/>
          </w:rPr>
          <w:fldChar w:fldCharType="begin"/>
        </w:r>
        <w:r w:rsidR="002F7FEE">
          <w:rPr>
            <w:noProof/>
            <w:webHidden/>
          </w:rPr>
          <w:instrText xml:space="preserve"> PAGEREF _Toc510780879 \h </w:instrText>
        </w:r>
        <w:r w:rsidR="002F7FEE">
          <w:rPr>
            <w:noProof/>
            <w:webHidden/>
          </w:rPr>
        </w:r>
        <w:r w:rsidR="002F7FEE">
          <w:rPr>
            <w:noProof/>
            <w:webHidden/>
          </w:rPr>
          <w:fldChar w:fldCharType="separate"/>
        </w:r>
        <w:r w:rsidR="002F7FEE">
          <w:rPr>
            <w:noProof/>
            <w:webHidden/>
          </w:rPr>
          <w:t>41</w:t>
        </w:r>
        <w:r w:rsidR="002F7FEE">
          <w:rPr>
            <w:noProof/>
            <w:webHidden/>
          </w:rPr>
          <w:fldChar w:fldCharType="end"/>
        </w:r>
      </w:hyperlink>
    </w:p>
    <w:p w14:paraId="2D0719DA"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0" w:history="1">
        <w:r w:rsidR="002F7FEE" w:rsidRPr="000612CA">
          <w:rPr>
            <w:rStyle w:val="Hyperlink"/>
            <w:rFonts w:eastAsia="Calibri"/>
            <w:noProof/>
            <w:highlight w:val="white"/>
            <w:lang w:val="it-IT" w:eastAsia="en-GB"/>
          </w:rPr>
          <w:t>9.4.3</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it-IT" w:eastAsia="en-GB"/>
          </w:rPr>
          <w:t>Centro di Costo</w:t>
        </w:r>
        <w:r w:rsidR="002F7FEE">
          <w:rPr>
            <w:noProof/>
            <w:webHidden/>
          </w:rPr>
          <w:tab/>
        </w:r>
        <w:r w:rsidR="002F7FEE">
          <w:rPr>
            <w:noProof/>
            <w:webHidden/>
          </w:rPr>
          <w:fldChar w:fldCharType="begin"/>
        </w:r>
        <w:r w:rsidR="002F7FEE">
          <w:rPr>
            <w:noProof/>
            <w:webHidden/>
          </w:rPr>
          <w:instrText xml:space="preserve"> PAGEREF _Toc510780880 \h </w:instrText>
        </w:r>
        <w:r w:rsidR="002F7FEE">
          <w:rPr>
            <w:noProof/>
            <w:webHidden/>
          </w:rPr>
        </w:r>
        <w:r w:rsidR="002F7FEE">
          <w:rPr>
            <w:noProof/>
            <w:webHidden/>
          </w:rPr>
          <w:fldChar w:fldCharType="separate"/>
        </w:r>
        <w:r w:rsidR="002F7FEE">
          <w:rPr>
            <w:noProof/>
            <w:webHidden/>
          </w:rPr>
          <w:t>42</w:t>
        </w:r>
        <w:r w:rsidR="002F7FEE">
          <w:rPr>
            <w:noProof/>
            <w:webHidden/>
          </w:rPr>
          <w:fldChar w:fldCharType="end"/>
        </w:r>
      </w:hyperlink>
    </w:p>
    <w:p w14:paraId="047799AA"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1" w:history="1">
        <w:r w:rsidR="002F7FEE" w:rsidRPr="000612CA">
          <w:rPr>
            <w:rStyle w:val="Hyperlink"/>
            <w:rFonts w:eastAsia="Calibri"/>
            <w:noProof/>
            <w:highlight w:val="white"/>
            <w:lang w:val="it-IT" w:eastAsia="en-GB"/>
          </w:rPr>
          <w:t>9.4.4</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it-IT" w:eastAsia="en-GB"/>
          </w:rPr>
          <w:t>Quantità e unità di misura</w:t>
        </w:r>
        <w:r w:rsidR="002F7FEE">
          <w:rPr>
            <w:noProof/>
            <w:webHidden/>
          </w:rPr>
          <w:tab/>
        </w:r>
        <w:r w:rsidR="002F7FEE">
          <w:rPr>
            <w:noProof/>
            <w:webHidden/>
          </w:rPr>
          <w:fldChar w:fldCharType="begin"/>
        </w:r>
        <w:r w:rsidR="002F7FEE">
          <w:rPr>
            <w:noProof/>
            <w:webHidden/>
          </w:rPr>
          <w:instrText xml:space="preserve"> PAGEREF _Toc510780881 \h </w:instrText>
        </w:r>
        <w:r w:rsidR="002F7FEE">
          <w:rPr>
            <w:noProof/>
            <w:webHidden/>
          </w:rPr>
        </w:r>
        <w:r w:rsidR="002F7FEE">
          <w:rPr>
            <w:noProof/>
            <w:webHidden/>
          </w:rPr>
          <w:fldChar w:fldCharType="separate"/>
        </w:r>
        <w:r w:rsidR="002F7FEE">
          <w:rPr>
            <w:noProof/>
            <w:webHidden/>
          </w:rPr>
          <w:t>43</w:t>
        </w:r>
        <w:r w:rsidR="002F7FEE">
          <w:rPr>
            <w:noProof/>
            <w:webHidden/>
          </w:rPr>
          <w:fldChar w:fldCharType="end"/>
        </w:r>
      </w:hyperlink>
    </w:p>
    <w:p w14:paraId="7B4EBD96"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2" w:history="1">
        <w:r w:rsidR="002F7FEE" w:rsidRPr="000612CA">
          <w:rPr>
            <w:rStyle w:val="Hyperlink"/>
            <w:rFonts w:eastAsia="Calibri"/>
            <w:noProof/>
            <w:highlight w:val="white"/>
            <w:lang w:val="en-GB" w:eastAsia="en-GB"/>
          </w:rPr>
          <w:t>9.4.5</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en-GB" w:eastAsia="en-GB"/>
          </w:rPr>
          <w:t>Prezzi</w:t>
        </w:r>
        <w:r w:rsidR="002F7FEE">
          <w:rPr>
            <w:noProof/>
            <w:webHidden/>
          </w:rPr>
          <w:tab/>
        </w:r>
        <w:r w:rsidR="002F7FEE">
          <w:rPr>
            <w:noProof/>
            <w:webHidden/>
          </w:rPr>
          <w:fldChar w:fldCharType="begin"/>
        </w:r>
        <w:r w:rsidR="002F7FEE">
          <w:rPr>
            <w:noProof/>
            <w:webHidden/>
          </w:rPr>
          <w:instrText xml:space="preserve"> PAGEREF _Toc510780882 \h </w:instrText>
        </w:r>
        <w:r w:rsidR="002F7FEE">
          <w:rPr>
            <w:noProof/>
            <w:webHidden/>
          </w:rPr>
        </w:r>
        <w:r w:rsidR="002F7FEE">
          <w:rPr>
            <w:noProof/>
            <w:webHidden/>
          </w:rPr>
          <w:fldChar w:fldCharType="separate"/>
        </w:r>
        <w:r w:rsidR="002F7FEE">
          <w:rPr>
            <w:noProof/>
            <w:webHidden/>
          </w:rPr>
          <w:t>43</w:t>
        </w:r>
        <w:r w:rsidR="002F7FEE">
          <w:rPr>
            <w:noProof/>
            <w:webHidden/>
          </w:rPr>
          <w:fldChar w:fldCharType="end"/>
        </w:r>
      </w:hyperlink>
    </w:p>
    <w:p w14:paraId="16CC117D"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3" w:history="1">
        <w:r w:rsidR="002F7FEE" w:rsidRPr="000612CA">
          <w:rPr>
            <w:rStyle w:val="Hyperlink"/>
            <w:noProof/>
          </w:rPr>
          <w:t>9.4.6</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Omaggi</w:t>
        </w:r>
        <w:r w:rsidR="002F7FEE">
          <w:rPr>
            <w:noProof/>
            <w:webHidden/>
          </w:rPr>
          <w:tab/>
        </w:r>
        <w:r w:rsidR="002F7FEE">
          <w:rPr>
            <w:noProof/>
            <w:webHidden/>
          </w:rPr>
          <w:fldChar w:fldCharType="begin"/>
        </w:r>
        <w:r w:rsidR="002F7FEE">
          <w:rPr>
            <w:noProof/>
            <w:webHidden/>
          </w:rPr>
          <w:instrText xml:space="preserve"> PAGEREF _Toc510780883 \h </w:instrText>
        </w:r>
        <w:r w:rsidR="002F7FEE">
          <w:rPr>
            <w:noProof/>
            <w:webHidden/>
          </w:rPr>
        </w:r>
        <w:r w:rsidR="002F7FEE">
          <w:rPr>
            <w:noProof/>
            <w:webHidden/>
          </w:rPr>
          <w:fldChar w:fldCharType="separate"/>
        </w:r>
        <w:r w:rsidR="002F7FEE">
          <w:rPr>
            <w:noProof/>
            <w:webHidden/>
          </w:rPr>
          <w:t>43</w:t>
        </w:r>
        <w:r w:rsidR="002F7FEE">
          <w:rPr>
            <w:noProof/>
            <w:webHidden/>
          </w:rPr>
          <w:fldChar w:fldCharType="end"/>
        </w:r>
      </w:hyperlink>
    </w:p>
    <w:p w14:paraId="2DC7B4C3"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4" w:history="1">
        <w:r w:rsidR="002F7FEE" w:rsidRPr="000612CA">
          <w:rPr>
            <w:rStyle w:val="Hyperlink"/>
            <w:noProof/>
          </w:rPr>
          <w:t>9.4.7</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Sconti e maggiorazioni</w:t>
        </w:r>
        <w:r w:rsidR="002F7FEE">
          <w:rPr>
            <w:noProof/>
            <w:webHidden/>
          </w:rPr>
          <w:tab/>
        </w:r>
        <w:r w:rsidR="002F7FEE">
          <w:rPr>
            <w:noProof/>
            <w:webHidden/>
          </w:rPr>
          <w:fldChar w:fldCharType="begin"/>
        </w:r>
        <w:r w:rsidR="002F7FEE">
          <w:rPr>
            <w:noProof/>
            <w:webHidden/>
          </w:rPr>
          <w:instrText xml:space="preserve"> PAGEREF _Toc510780884 \h </w:instrText>
        </w:r>
        <w:r w:rsidR="002F7FEE">
          <w:rPr>
            <w:noProof/>
            <w:webHidden/>
          </w:rPr>
        </w:r>
        <w:r w:rsidR="002F7FEE">
          <w:rPr>
            <w:noProof/>
            <w:webHidden/>
          </w:rPr>
          <w:fldChar w:fldCharType="separate"/>
        </w:r>
        <w:r w:rsidR="002F7FEE">
          <w:rPr>
            <w:noProof/>
            <w:webHidden/>
          </w:rPr>
          <w:t>44</w:t>
        </w:r>
        <w:r w:rsidR="002F7FEE">
          <w:rPr>
            <w:noProof/>
            <w:webHidden/>
          </w:rPr>
          <w:fldChar w:fldCharType="end"/>
        </w:r>
      </w:hyperlink>
    </w:p>
    <w:p w14:paraId="616E7A33"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5" w:history="1">
        <w:r w:rsidR="002F7FEE" w:rsidRPr="000612CA">
          <w:rPr>
            <w:rStyle w:val="Hyperlink"/>
            <w:noProof/>
            <w:lang w:val="en-GB"/>
          </w:rPr>
          <w:t>9.4.8</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lang w:val="en-GB"/>
          </w:rPr>
          <w:t>Calcolo dei totali (AnticipatedMonetaryTotals)</w:t>
        </w:r>
        <w:r w:rsidR="002F7FEE">
          <w:rPr>
            <w:noProof/>
            <w:webHidden/>
          </w:rPr>
          <w:tab/>
        </w:r>
        <w:r w:rsidR="002F7FEE">
          <w:rPr>
            <w:noProof/>
            <w:webHidden/>
          </w:rPr>
          <w:fldChar w:fldCharType="begin"/>
        </w:r>
        <w:r w:rsidR="002F7FEE">
          <w:rPr>
            <w:noProof/>
            <w:webHidden/>
          </w:rPr>
          <w:instrText xml:space="preserve"> PAGEREF _Toc510780885 \h </w:instrText>
        </w:r>
        <w:r w:rsidR="002F7FEE">
          <w:rPr>
            <w:noProof/>
            <w:webHidden/>
          </w:rPr>
        </w:r>
        <w:r w:rsidR="002F7FEE">
          <w:rPr>
            <w:noProof/>
            <w:webHidden/>
          </w:rPr>
          <w:fldChar w:fldCharType="separate"/>
        </w:r>
        <w:r w:rsidR="002F7FEE">
          <w:rPr>
            <w:noProof/>
            <w:webHidden/>
          </w:rPr>
          <w:t>47</w:t>
        </w:r>
        <w:r w:rsidR="002F7FEE">
          <w:rPr>
            <w:noProof/>
            <w:webHidden/>
          </w:rPr>
          <w:fldChar w:fldCharType="end"/>
        </w:r>
      </w:hyperlink>
    </w:p>
    <w:p w14:paraId="6652DCCD" w14:textId="77777777" w:rsidR="002F7FEE" w:rsidRDefault="00F724CA">
      <w:pPr>
        <w:pStyle w:val="TOC3"/>
        <w:tabs>
          <w:tab w:val="left" w:pos="1100"/>
          <w:tab w:val="right" w:leader="dot" w:pos="9626"/>
        </w:tabs>
        <w:rPr>
          <w:rFonts w:asciiTheme="minorHAnsi" w:eastAsiaTheme="minorEastAsia" w:hAnsiTheme="minorHAnsi" w:cstheme="minorBidi"/>
          <w:i w:val="0"/>
          <w:iCs w:val="0"/>
          <w:noProof/>
          <w:sz w:val="22"/>
          <w:szCs w:val="22"/>
          <w:lang w:val="it-IT" w:eastAsia="it-IT"/>
        </w:rPr>
      </w:pPr>
      <w:hyperlink w:anchor="_Toc510780886" w:history="1">
        <w:r w:rsidR="002F7FEE" w:rsidRPr="000612CA">
          <w:rPr>
            <w:rStyle w:val="Hyperlink"/>
            <w:rFonts w:eastAsia="Calibri"/>
            <w:noProof/>
            <w:highlight w:val="white"/>
            <w:lang w:val="it-IT" w:eastAsia="en-GB"/>
          </w:rPr>
          <w:t>9.4.9</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it-IT" w:eastAsia="en-GB"/>
          </w:rPr>
          <w:t>La Natura delle Operazioni IVA</w:t>
        </w:r>
        <w:r w:rsidR="002F7FEE">
          <w:rPr>
            <w:noProof/>
            <w:webHidden/>
          </w:rPr>
          <w:tab/>
        </w:r>
        <w:r w:rsidR="002F7FEE">
          <w:rPr>
            <w:noProof/>
            <w:webHidden/>
          </w:rPr>
          <w:fldChar w:fldCharType="begin"/>
        </w:r>
        <w:r w:rsidR="002F7FEE">
          <w:rPr>
            <w:noProof/>
            <w:webHidden/>
          </w:rPr>
          <w:instrText xml:space="preserve"> PAGEREF _Toc510780886 \h </w:instrText>
        </w:r>
        <w:r w:rsidR="002F7FEE">
          <w:rPr>
            <w:noProof/>
            <w:webHidden/>
          </w:rPr>
        </w:r>
        <w:r w:rsidR="002F7FEE">
          <w:rPr>
            <w:noProof/>
            <w:webHidden/>
          </w:rPr>
          <w:fldChar w:fldCharType="separate"/>
        </w:r>
        <w:r w:rsidR="002F7FEE">
          <w:rPr>
            <w:noProof/>
            <w:webHidden/>
          </w:rPr>
          <w:t>48</w:t>
        </w:r>
        <w:r w:rsidR="002F7FEE">
          <w:rPr>
            <w:noProof/>
            <w:webHidden/>
          </w:rPr>
          <w:fldChar w:fldCharType="end"/>
        </w:r>
      </w:hyperlink>
    </w:p>
    <w:p w14:paraId="13EDA25B"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887" w:history="1">
        <w:r w:rsidR="002F7FEE" w:rsidRPr="000612CA">
          <w:rPr>
            <w:rStyle w:val="Hyperlink"/>
            <w:rFonts w:eastAsia="Calibri"/>
            <w:noProof/>
            <w:highlight w:val="white"/>
            <w:lang w:val="en-GB" w:eastAsia="en-GB"/>
          </w:rPr>
          <w:t>9.4.10</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highlight w:val="white"/>
            <w:lang w:val="en-GB" w:eastAsia="en-GB"/>
          </w:rPr>
          <w:t>Totale imposte</w:t>
        </w:r>
        <w:r w:rsidR="002F7FEE">
          <w:rPr>
            <w:noProof/>
            <w:webHidden/>
          </w:rPr>
          <w:tab/>
        </w:r>
        <w:r w:rsidR="002F7FEE">
          <w:rPr>
            <w:noProof/>
            <w:webHidden/>
          </w:rPr>
          <w:fldChar w:fldCharType="begin"/>
        </w:r>
        <w:r w:rsidR="002F7FEE">
          <w:rPr>
            <w:noProof/>
            <w:webHidden/>
          </w:rPr>
          <w:instrText xml:space="preserve"> PAGEREF _Toc510780887 \h </w:instrText>
        </w:r>
        <w:r w:rsidR="002F7FEE">
          <w:rPr>
            <w:noProof/>
            <w:webHidden/>
          </w:rPr>
        </w:r>
        <w:r w:rsidR="002F7FEE">
          <w:rPr>
            <w:noProof/>
            <w:webHidden/>
          </w:rPr>
          <w:fldChar w:fldCharType="separate"/>
        </w:r>
        <w:r w:rsidR="002F7FEE">
          <w:rPr>
            <w:noProof/>
            <w:webHidden/>
          </w:rPr>
          <w:t>49</w:t>
        </w:r>
        <w:r w:rsidR="002F7FEE">
          <w:rPr>
            <w:noProof/>
            <w:webHidden/>
          </w:rPr>
          <w:fldChar w:fldCharType="end"/>
        </w:r>
      </w:hyperlink>
    </w:p>
    <w:p w14:paraId="1E7A3688"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888" w:history="1">
        <w:r w:rsidR="002F7FEE" w:rsidRPr="000612CA">
          <w:rPr>
            <w:rStyle w:val="Hyperlink"/>
            <w:noProof/>
            <w:lang w:val="it-IT" w:eastAsia="it-IT"/>
          </w:rPr>
          <w:t>9.4.11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lang w:val="it-IT" w:eastAsia="it-IT"/>
          </w:rPr>
          <w:t>Confezionamento</w:t>
        </w:r>
        <w:r w:rsidR="002F7FEE">
          <w:rPr>
            <w:noProof/>
            <w:webHidden/>
          </w:rPr>
          <w:tab/>
        </w:r>
        <w:r w:rsidR="002F7FEE">
          <w:rPr>
            <w:noProof/>
            <w:webHidden/>
          </w:rPr>
          <w:fldChar w:fldCharType="begin"/>
        </w:r>
        <w:r w:rsidR="002F7FEE">
          <w:rPr>
            <w:noProof/>
            <w:webHidden/>
          </w:rPr>
          <w:instrText xml:space="preserve"> PAGEREF _Toc510780888 \h </w:instrText>
        </w:r>
        <w:r w:rsidR="002F7FEE">
          <w:rPr>
            <w:noProof/>
            <w:webHidden/>
          </w:rPr>
        </w:r>
        <w:r w:rsidR="002F7FEE">
          <w:rPr>
            <w:noProof/>
            <w:webHidden/>
          </w:rPr>
          <w:fldChar w:fldCharType="separate"/>
        </w:r>
        <w:r w:rsidR="002F7FEE">
          <w:rPr>
            <w:noProof/>
            <w:webHidden/>
          </w:rPr>
          <w:t>49</w:t>
        </w:r>
        <w:r w:rsidR="002F7FEE">
          <w:rPr>
            <w:noProof/>
            <w:webHidden/>
          </w:rPr>
          <w:fldChar w:fldCharType="end"/>
        </w:r>
      </w:hyperlink>
    </w:p>
    <w:p w14:paraId="518ABF18"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89" w:history="1">
        <w:r w:rsidR="002F7FEE" w:rsidRPr="000612CA">
          <w:rPr>
            <w:rStyle w:val="Hyperlink"/>
            <w:rFonts w:eastAsia="Calibri"/>
            <w:noProof/>
          </w:rPr>
          <w:t>10</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rFonts w:eastAsia="Calibri"/>
            <w:noProof/>
          </w:rPr>
          <w:t>Identificatori PEPPOL</w:t>
        </w:r>
        <w:r w:rsidR="002F7FEE">
          <w:rPr>
            <w:noProof/>
            <w:webHidden/>
          </w:rPr>
          <w:tab/>
        </w:r>
        <w:r w:rsidR="002F7FEE">
          <w:rPr>
            <w:noProof/>
            <w:webHidden/>
          </w:rPr>
          <w:fldChar w:fldCharType="begin"/>
        </w:r>
        <w:r w:rsidR="002F7FEE">
          <w:rPr>
            <w:noProof/>
            <w:webHidden/>
          </w:rPr>
          <w:instrText xml:space="preserve"> PAGEREF _Toc510780889 \h </w:instrText>
        </w:r>
        <w:r w:rsidR="002F7FEE">
          <w:rPr>
            <w:noProof/>
            <w:webHidden/>
          </w:rPr>
        </w:r>
        <w:r w:rsidR="002F7FEE">
          <w:rPr>
            <w:noProof/>
            <w:webHidden/>
          </w:rPr>
          <w:fldChar w:fldCharType="separate"/>
        </w:r>
        <w:r w:rsidR="002F7FEE">
          <w:rPr>
            <w:noProof/>
            <w:webHidden/>
          </w:rPr>
          <w:t>51</w:t>
        </w:r>
        <w:r w:rsidR="002F7FEE">
          <w:rPr>
            <w:noProof/>
            <w:webHidden/>
          </w:rPr>
          <w:fldChar w:fldCharType="end"/>
        </w:r>
      </w:hyperlink>
    </w:p>
    <w:p w14:paraId="52D1E4B1"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90" w:history="1">
        <w:r w:rsidR="002F7FEE" w:rsidRPr="000612CA">
          <w:rPr>
            <w:rStyle w:val="Hyperlink"/>
            <w:rFonts w:eastAsia="Calibri"/>
            <w:noProof/>
            <w:lang w:val="it-IT"/>
          </w:rPr>
          <w:t>10.1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rFonts w:eastAsia="Calibri"/>
            <w:noProof/>
            <w:lang w:val="it-IT"/>
          </w:rPr>
          <w:t>Identificatori delle Parti di Business</w:t>
        </w:r>
        <w:r w:rsidR="002F7FEE">
          <w:rPr>
            <w:noProof/>
            <w:webHidden/>
          </w:rPr>
          <w:tab/>
        </w:r>
        <w:r w:rsidR="002F7FEE">
          <w:rPr>
            <w:noProof/>
            <w:webHidden/>
          </w:rPr>
          <w:fldChar w:fldCharType="begin"/>
        </w:r>
        <w:r w:rsidR="002F7FEE">
          <w:rPr>
            <w:noProof/>
            <w:webHidden/>
          </w:rPr>
          <w:instrText xml:space="preserve"> PAGEREF _Toc510780890 \h </w:instrText>
        </w:r>
        <w:r w:rsidR="002F7FEE">
          <w:rPr>
            <w:noProof/>
            <w:webHidden/>
          </w:rPr>
        </w:r>
        <w:r w:rsidR="002F7FEE">
          <w:rPr>
            <w:noProof/>
            <w:webHidden/>
          </w:rPr>
          <w:fldChar w:fldCharType="separate"/>
        </w:r>
        <w:r w:rsidR="002F7FEE">
          <w:rPr>
            <w:noProof/>
            <w:webHidden/>
          </w:rPr>
          <w:t>51</w:t>
        </w:r>
        <w:r w:rsidR="002F7FEE">
          <w:rPr>
            <w:noProof/>
            <w:webHidden/>
          </w:rPr>
          <w:fldChar w:fldCharType="end"/>
        </w:r>
      </w:hyperlink>
    </w:p>
    <w:p w14:paraId="593F467F"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891" w:history="1">
        <w:r w:rsidR="002F7FEE" w:rsidRPr="000612CA">
          <w:rPr>
            <w:rStyle w:val="Hyperlink"/>
            <w:rFonts w:eastAsia="Calibri"/>
            <w:noProof/>
            <w:lang w:val="it-IT"/>
          </w:rPr>
          <w:t>10.1.1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lang w:val="it-IT"/>
          </w:rPr>
          <w:t>Endpoint ID :: Identificativo di instradamento sulla rete PEPPOL</w:t>
        </w:r>
        <w:r w:rsidR="002F7FEE">
          <w:rPr>
            <w:noProof/>
            <w:webHidden/>
          </w:rPr>
          <w:tab/>
        </w:r>
        <w:r w:rsidR="002F7FEE">
          <w:rPr>
            <w:noProof/>
            <w:webHidden/>
          </w:rPr>
          <w:fldChar w:fldCharType="begin"/>
        </w:r>
        <w:r w:rsidR="002F7FEE">
          <w:rPr>
            <w:noProof/>
            <w:webHidden/>
          </w:rPr>
          <w:instrText xml:space="preserve"> PAGEREF _Toc510780891 \h </w:instrText>
        </w:r>
        <w:r w:rsidR="002F7FEE">
          <w:rPr>
            <w:noProof/>
            <w:webHidden/>
          </w:rPr>
        </w:r>
        <w:r w:rsidR="002F7FEE">
          <w:rPr>
            <w:noProof/>
            <w:webHidden/>
          </w:rPr>
          <w:fldChar w:fldCharType="separate"/>
        </w:r>
        <w:r w:rsidR="002F7FEE">
          <w:rPr>
            <w:noProof/>
            <w:webHidden/>
          </w:rPr>
          <w:t>51</w:t>
        </w:r>
        <w:r w:rsidR="002F7FEE">
          <w:rPr>
            <w:noProof/>
            <w:webHidden/>
          </w:rPr>
          <w:fldChar w:fldCharType="end"/>
        </w:r>
      </w:hyperlink>
    </w:p>
    <w:p w14:paraId="6B805B10"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892" w:history="1">
        <w:r w:rsidR="002F7FEE" w:rsidRPr="000612CA">
          <w:rPr>
            <w:rStyle w:val="Hyperlink"/>
            <w:rFonts w:eastAsia="Calibri"/>
            <w:noProof/>
            <w:lang w:val="it-IT"/>
          </w:rPr>
          <w:t>10.1.2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rFonts w:eastAsia="Calibri"/>
            <w:noProof/>
            <w:lang w:val="it-IT"/>
          </w:rPr>
          <w:t>Party Identification :: Identificazione ai fini operativi e/o amministrativo-contabili</w:t>
        </w:r>
        <w:r w:rsidR="002F7FEE">
          <w:rPr>
            <w:noProof/>
            <w:webHidden/>
          </w:rPr>
          <w:tab/>
        </w:r>
        <w:r w:rsidR="002F7FEE">
          <w:rPr>
            <w:noProof/>
            <w:webHidden/>
          </w:rPr>
          <w:fldChar w:fldCharType="begin"/>
        </w:r>
        <w:r w:rsidR="002F7FEE">
          <w:rPr>
            <w:noProof/>
            <w:webHidden/>
          </w:rPr>
          <w:instrText xml:space="preserve"> PAGEREF _Toc510780892 \h </w:instrText>
        </w:r>
        <w:r w:rsidR="002F7FEE">
          <w:rPr>
            <w:noProof/>
            <w:webHidden/>
          </w:rPr>
        </w:r>
        <w:r w:rsidR="002F7FEE">
          <w:rPr>
            <w:noProof/>
            <w:webHidden/>
          </w:rPr>
          <w:fldChar w:fldCharType="separate"/>
        </w:r>
        <w:r w:rsidR="002F7FEE">
          <w:rPr>
            <w:noProof/>
            <w:webHidden/>
          </w:rPr>
          <w:t>51</w:t>
        </w:r>
        <w:r w:rsidR="002F7FEE">
          <w:rPr>
            <w:noProof/>
            <w:webHidden/>
          </w:rPr>
          <w:fldChar w:fldCharType="end"/>
        </w:r>
      </w:hyperlink>
    </w:p>
    <w:p w14:paraId="3632685A"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93" w:history="1">
        <w:r w:rsidR="002F7FEE" w:rsidRPr="000612CA">
          <w:rPr>
            <w:rStyle w:val="Hyperlink"/>
            <w:noProof/>
          </w:rPr>
          <w:t>10.2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ID Versione</w:t>
        </w:r>
        <w:r w:rsidR="002F7FEE">
          <w:rPr>
            <w:noProof/>
            <w:webHidden/>
          </w:rPr>
          <w:tab/>
        </w:r>
        <w:r w:rsidR="002F7FEE">
          <w:rPr>
            <w:noProof/>
            <w:webHidden/>
          </w:rPr>
          <w:fldChar w:fldCharType="begin"/>
        </w:r>
        <w:r w:rsidR="002F7FEE">
          <w:rPr>
            <w:noProof/>
            <w:webHidden/>
          </w:rPr>
          <w:instrText xml:space="preserve"> PAGEREF _Toc510780893 \h </w:instrText>
        </w:r>
        <w:r w:rsidR="002F7FEE">
          <w:rPr>
            <w:noProof/>
            <w:webHidden/>
          </w:rPr>
        </w:r>
        <w:r w:rsidR="002F7FEE">
          <w:rPr>
            <w:noProof/>
            <w:webHidden/>
          </w:rPr>
          <w:fldChar w:fldCharType="separate"/>
        </w:r>
        <w:r w:rsidR="002F7FEE">
          <w:rPr>
            <w:noProof/>
            <w:webHidden/>
          </w:rPr>
          <w:t>52</w:t>
        </w:r>
        <w:r w:rsidR="002F7FEE">
          <w:rPr>
            <w:noProof/>
            <w:webHidden/>
          </w:rPr>
          <w:fldChar w:fldCharType="end"/>
        </w:r>
      </w:hyperlink>
    </w:p>
    <w:p w14:paraId="46DA2221"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94" w:history="1">
        <w:r w:rsidR="002F7FEE" w:rsidRPr="000612CA">
          <w:rPr>
            <w:rStyle w:val="Hyperlink"/>
            <w:noProof/>
          </w:rPr>
          <w:t>10.3</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ID Profilo</w:t>
        </w:r>
        <w:r w:rsidR="002F7FEE">
          <w:rPr>
            <w:noProof/>
            <w:webHidden/>
          </w:rPr>
          <w:tab/>
        </w:r>
        <w:r w:rsidR="002F7FEE">
          <w:rPr>
            <w:noProof/>
            <w:webHidden/>
          </w:rPr>
          <w:fldChar w:fldCharType="begin"/>
        </w:r>
        <w:r w:rsidR="002F7FEE">
          <w:rPr>
            <w:noProof/>
            <w:webHidden/>
          </w:rPr>
          <w:instrText xml:space="preserve"> PAGEREF _Toc510780894 \h </w:instrText>
        </w:r>
        <w:r w:rsidR="002F7FEE">
          <w:rPr>
            <w:noProof/>
            <w:webHidden/>
          </w:rPr>
        </w:r>
        <w:r w:rsidR="002F7FEE">
          <w:rPr>
            <w:noProof/>
            <w:webHidden/>
          </w:rPr>
          <w:fldChar w:fldCharType="separate"/>
        </w:r>
        <w:r w:rsidR="002F7FEE">
          <w:rPr>
            <w:noProof/>
            <w:webHidden/>
          </w:rPr>
          <w:t>52</w:t>
        </w:r>
        <w:r w:rsidR="002F7FEE">
          <w:rPr>
            <w:noProof/>
            <w:webHidden/>
          </w:rPr>
          <w:fldChar w:fldCharType="end"/>
        </w:r>
      </w:hyperlink>
    </w:p>
    <w:p w14:paraId="395C393C"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95" w:history="1">
        <w:r w:rsidR="002F7FEE" w:rsidRPr="000612CA">
          <w:rPr>
            <w:rStyle w:val="Hyperlink"/>
            <w:noProof/>
          </w:rPr>
          <w:t>10.4</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ID Customizzazione</w:t>
        </w:r>
        <w:r w:rsidR="002F7FEE">
          <w:rPr>
            <w:noProof/>
            <w:webHidden/>
          </w:rPr>
          <w:tab/>
        </w:r>
        <w:r w:rsidR="002F7FEE">
          <w:rPr>
            <w:noProof/>
            <w:webHidden/>
          </w:rPr>
          <w:fldChar w:fldCharType="begin"/>
        </w:r>
        <w:r w:rsidR="002F7FEE">
          <w:rPr>
            <w:noProof/>
            <w:webHidden/>
          </w:rPr>
          <w:instrText xml:space="preserve"> PAGEREF _Toc510780895 \h </w:instrText>
        </w:r>
        <w:r w:rsidR="002F7FEE">
          <w:rPr>
            <w:noProof/>
            <w:webHidden/>
          </w:rPr>
        </w:r>
        <w:r w:rsidR="002F7FEE">
          <w:rPr>
            <w:noProof/>
            <w:webHidden/>
          </w:rPr>
          <w:fldChar w:fldCharType="separate"/>
        </w:r>
        <w:r w:rsidR="002F7FEE">
          <w:rPr>
            <w:noProof/>
            <w:webHidden/>
          </w:rPr>
          <w:t>52</w:t>
        </w:r>
        <w:r w:rsidR="002F7FEE">
          <w:rPr>
            <w:noProof/>
            <w:webHidden/>
          </w:rPr>
          <w:fldChar w:fldCharType="end"/>
        </w:r>
      </w:hyperlink>
    </w:p>
    <w:p w14:paraId="220C8632"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96" w:history="1">
        <w:r w:rsidR="002F7FEE" w:rsidRPr="000612CA">
          <w:rPr>
            <w:rStyle w:val="Hyperlink"/>
            <w:noProof/>
          </w:rPr>
          <w:t>10.5</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Spazi dei nomi</w:t>
        </w:r>
        <w:r w:rsidR="002F7FEE">
          <w:rPr>
            <w:noProof/>
            <w:webHidden/>
          </w:rPr>
          <w:tab/>
        </w:r>
        <w:r w:rsidR="002F7FEE">
          <w:rPr>
            <w:noProof/>
            <w:webHidden/>
          </w:rPr>
          <w:fldChar w:fldCharType="begin"/>
        </w:r>
        <w:r w:rsidR="002F7FEE">
          <w:rPr>
            <w:noProof/>
            <w:webHidden/>
          </w:rPr>
          <w:instrText xml:space="preserve"> PAGEREF _Toc510780896 \h </w:instrText>
        </w:r>
        <w:r w:rsidR="002F7FEE">
          <w:rPr>
            <w:noProof/>
            <w:webHidden/>
          </w:rPr>
        </w:r>
        <w:r w:rsidR="002F7FEE">
          <w:rPr>
            <w:noProof/>
            <w:webHidden/>
          </w:rPr>
          <w:fldChar w:fldCharType="separate"/>
        </w:r>
        <w:r w:rsidR="002F7FEE">
          <w:rPr>
            <w:noProof/>
            <w:webHidden/>
          </w:rPr>
          <w:t>53</w:t>
        </w:r>
        <w:r w:rsidR="002F7FEE">
          <w:rPr>
            <w:noProof/>
            <w:webHidden/>
          </w:rPr>
          <w:fldChar w:fldCharType="end"/>
        </w:r>
      </w:hyperlink>
    </w:p>
    <w:p w14:paraId="5584E602"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897" w:history="1">
        <w:r w:rsidR="002F7FEE" w:rsidRPr="000612CA">
          <w:rPr>
            <w:rStyle w:val="Hyperlink"/>
            <w:rFonts w:ascii="Cambria" w:hAnsi="Cambria"/>
            <w:noProof/>
            <w:lang w:val="it-IT"/>
          </w:rPr>
          <w:t>11</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rFonts w:ascii="Cambria" w:hAnsi="Cambria"/>
            <w:noProof/>
            <w:lang w:val="it-IT"/>
          </w:rPr>
          <w:t>Linee guida per gli schemi XML e i contenuti informativi.</w:t>
        </w:r>
        <w:r w:rsidR="002F7FEE">
          <w:rPr>
            <w:noProof/>
            <w:webHidden/>
          </w:rPr>
          <w:tab/>
        </w:r>
        <w:r w:rsidR="002F7FEE">
          <w:rPr>
            <w:noProof/>
            <w:webHidden/>
          </w:rPr>
          <w:fldChar w:fldCharType="begin"/>
        </w:r>
        <w:r w:rsidR="002F7FEE">
          <w:rPr>
            <w:noProof/>
            <w:webHidden/>
          </w:rPr>
          <w:instrText xml:space="preserve"> PAGEREF _Toc510780897 \h </w:instrText>
        </w:r>
        <w:r w:rsidR="002F7FEE">
          <w:rPr>
            <w:noProof/>
            <w:webHidden/>
          </w:rPr>
        </w:r>
        <w:r w:rsidR="002F7FEE">
          <w:rPr>
            <w:noProof/>
            <w:webHidden/>
          </w:rPr>
          <w:fldChar w:fldCharType="separate"/>
        </w:r>
        <w:r w:rsidR="002F7FEE">
          <w:rPr>
            <w:noProof/>
            <w:webHidden/>
          </w:rPr>
          <w:t>54</w:t>
        </w:r>
        <w:r w:rsidR="002F7FEE">
          <w:rPr>
            <w:noProof/>
            <w:webHidden/>
          </w:rPr>
          <w:fldChar w:fldCharType="end"/>
        </w:r>
      </w:hyperlink>
    </w:p>
    <w:p w14:paraId="6678BD41"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898" w:history="1">
        <w:r w:rsidR="002F7FEE" w:rsidRPr="000612CA">
          <w:rPr>
            <w:rStyle w:val="Hyperlink"/>
            <w:noProof/>
            <w:lang w:val="it-IT"/>
          </w:rPr>
          <w:t>11.1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lang w:val="it-IT"/>
          </w:rPr>
          <w:t>Ordine di Acquisto pre-concordato</w:t>
        </w:r>
        <w:r w:rsidR="002F7FEE">
          <w:rPr>
            <w:noProof/>
            <w:webHidden/>
          </w:rPr>
          <w:tab/>
        </w:r>
        <w:r w:rsidR="002F7FEE">
          <w:rPr>
            <w:noProof/>
            <w:webHidden/>
          </w:rPr>
          <w:fldChar w:fldCharType="begin"/>
        </w:r>
        <w:r w:rsidR="002F7FEE">
          <w:rPr>
            <w:noProof/>
            <w:webHidden/>
          </w:rPr>
          <w:instrText xml:space="preserve"> PAGEREF _Toc510780898 \h </w:instrText>
        </w:r>
        <w:r w:rsidR="002F7FEE">
          <w:rPr>
            <w:noProof/>
            <w:webHidden/>
          </w:rPr>
        </w:r>
        <w:r w:rsidR="002F7FEE">
          <w:rPr>
            <w:noProof/>
            <w:webHidden/>
          </w:rPr>
          <w:fldChar w:fldCharType="separate"/>
        </w:r>
        <w:r w:rsidR="002F7FEE">
          <w:rPr>
            <w:noProof/>
            <w:webHidden/>
          </w:rPr>
          <w:t>54</w:t>
        </w:r>
        <w:r w:rsidR="002F7FEE">
          <w:rPr>
            <w:noProof/>
            <w:webHidden/>
          </w:rPr>
          <w:fldChar w:fldCharType="end"/>
        </w:r>
      </w:hyperlink>
    </w:p>
    <w:p w14:paraId="41016159"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899" w:history="1">
        <w:r w:rsidR="002F7FEE" w:rsidRPr="000612CA">
          <w:rPr>
            <w:rStyle w:val="Hyperlink"/>
            <w:noProof/>
          </w:rPr>
          <w:t>11.1.1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Struttura</w:t>
        </w:r>
        <w:r w:rsidR="002F7FEE">
          <w:rPr>
            <w:noProof/>
            <w:webHidden/>
          </w:rPr>
          <w:tab/>
        </w:r>
        <w:r w:rsidR="002F7FEE">
          <w:rPr>
            <w:noProof/>
            <w:webHidden/>
          </w:rPr>
          <w:fldChar w:fldCharType="begin"/>
        </w:r>
        <w:r w:rsidR="002F7FEE">
          <w:rPr>
            <w:noProof/>
            <w:webHidden/>
          </w:rPr>
          <w:instrText xml:space="preserve"> PAGEREF _Toc510780899 \h </w:instrText>
        </w:r>
        <w:r w:rsidR="002F7FEE">
          <w:rPr>
            <w:noProof/>
            <w:webHidden/>
          </w:rPr>
        </w:r>
        <w:r w:rsidR="002F7FEE">
          <w:rPr>
            <w:noProof/>
            <w:webHidden/>
          </w:rPr>
          <w:fldChar w:fldCharType="separate"/>
        </w:r>
        <w:r w:rsidR="002F7FEE">
          <w:rPr>
            <w:noProof/>
            <w:webHidden/>
          </w:rPr>
          <w:t>54</w:t>
        </w:r>
        <w:r w:rsidR="002F7FEE">
          <w:rPr>
            <w:noProof/>
            <w:webHidden/>
          </w:rPr>
          <w:fldChar w:fldCharType="end"/>
        </w:r>
      </w:hyperlink>
    </w:p>
    <w:p w14:paraId="6D005B09"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900" w:history="1">
        <w:r w:rsidR="002F7FEE" w:rsidRPr="000612CA">
          <w:rPr>
            <w:rStyle w:val="Hyperlink"/>
            <w:noProof/>
          </w:rPr>
          <w:t>11.1.2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Dettaglio</w:t>
        </w:r>
        <w:r w:rsidR="002F7FEE">
          <w:rPr>
            <w:noProof/>
            <w:webHidden/>
          </w:rPr>
          <w:tab/>
        </w:r>
        <w:r w:rsidR="002F7FEE">
          <w:rPr>
            <w:noProof/>
            <w:webHidden/>
          </w:rPr>
          <w:fldChar w:fldCharType="begin"/>
        </w:r>
        <w:r w:rsidR="002F7FEE">
          <w:rPr>
            <w:noProof/>
            <w:webHidden/>
          </w:rPr>
          <w:instrText xml:space="preserve"> PAGEREF _Toc510780900 \h </w:instrText>
        </w:r>
        <w:r w:rsidR="002F7FEE">
          <w:rPr>
            <w:noProof/>
            <w:webHidden/>
          </w:rPr>
        </w:r>
        <w:r w:rsidR="002F7FEE">
          <w:rPr>
            <w:noProof/>
            <w:webHidden/>
          </w:rPr>
          <w:fldChar w:fldCharType="separate"/>
        </w:r>
        <w:r w:rsidR="002F7FEE">
          <w:rPr>
            <w:noProof/>
            <w:webHidden/>
          </w:rPr>
          <w:t>58</w:t>
        </w:r>
        <w:r w:rsidR="002F7FEE">
          <w:rPr>
            <w:noProof/>
            <w:webHidden/>
          </w:rPr>
          <w:fldChar w:fldCharType="end"/>
        </w:r>
      </w:hyperlink>
    </w:p>
    <w:p w14:paraId="41B161F4"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901" w:history="1">
        <w:r w:rsidR="002F7FEE" w:rsidRPr="000612CA">
          <w:rPr>
            <w:rStyle w:val="Hyperlink"/>
            <w:noProof/>
          </w:rPr>
          <w:t>11.2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Risposta d’Ordine</w:t>
        </w:r>
        <w:r w:rsidR="002F7FEE">
          <w:rPr>
            <w:noProof/>
            <w:webHidden/>
          </w:rPr>
          <w:tab/>
        </w:r>
        <w:r w:rsidR="002F7FEE">
          <w:rPr>
            <w:noProof/>
            <w:webHidden/>
          </w:rPr>
          <w:fldChar w:fldCharType="begin"/>
        </w:r>
        <w:r w:rsidR="002F7FEE">
          <w:rPr>
            <w:noProof/>
            <w:webHidden/>
          </w:rPr>
          <w:instrText xml:space="preserve"> PAGEREF _Toc510780901 \h </w:instrText>
        </w:r>
        <w:r w:rsidR="002F7FEE">
          <w:rPr>
            <w:noProof/>
            <w:webHidden/>
          </w:rPr>
        </w:r>
        <w:r w:rsidR="002F7FEE">
          <w:rPr>
            <w:noProof/>
            <w:webHidden/>
          </w:rPr>
          <w:fldChar w:fldCharType="separate"/>
        </w:r>
        <w:r w:rsidR="002F7FEE">
          <w:rPr>
            <w:noProof/>
            <w:webHidden/>
          </w:rPr>
          <w:t>81</w:t>
        </w:r>
        <w:r w:rsidR="002F7FEE">
          <w:rPr>
            <w:noProof/>
            <w:webHidden/>
          </w:rPr>
          <w:fldChar w:fldCharType="end"/>
        </w:r>
      </w:hyperlink>
    </w:p>
    <w:p w14:paraId="4D07A6E1"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902" w:history="1">
        <w:r w:rsidR="002F7FEE" w:rsidRPr="000612CA">
          <w:rPr>
            <w:rStyle w:val="Hyperlink"/>
            <w:noProof/>
          </w:rPr>
          <w:t>11.2.1</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Struttura</w:t>
        </w:r>
        <w:r w:rsidR="002F7FEE">
          <w:rPr>
            <w:noProof/>
            <w:webHidden/>
          </w:rPr>
          <w:tab/>
        </w:r>
        <w:r w:rsidR="002F7FEE">
          <w:rPr>
            <w:noProof/>
            <w:webHidden/>
          </w:rPr>
          <w:fldChar w:fldCharType="begin"/>
        </w:r>
        <w:r w:rsidR="002F7FEE">
          <w:rPr>
            <w:noProof/>
            <w:webHidden/>
          </w:rPr>
          <w:instrText xml:space="preserve"> PAGEREF _Toc510780902 \h </w:instrText>
        </w:r>
        <w:r w:rsidR="002F7FEE">
          <w:rPr>
            <w:noProof/>
            <w:webHidden/>
          </w:rPr>
        </w:r>
        <w:r w:rsidR="002F7FEE">
          <w:rPr>
            <w:noProof/>
            <w:webHidden/>
          </w:rPr>
          <w:fldChar w:fldCharType="separate"/>
        </w:r>
        <w:r w:rsidR="002F7FEE">
          <w:rPr>
            <w:noProof/>
            <w:webHidden/>
          </w:rPr>
          <w:t>81</w:t>
        </w:r>
        <w:r w:rsidR="002F7FEE">
          <w:rPr>
            <w:noProof/>
            <w:webHidden/>
          </w:rPr>
          <w:fldChar w:fldCharType="end"/>
        </w:r>
      </w:hyperlink>
    </w:p>
    <w:p w14:paraId="3999EC64" w14:textId="77777777" w:rsidR="002F7FEE" w:rsidRDefault="00F724CA">
      <w:pPr>
        <w:pStyle w:val="TOC3"/>
        <w:tabs>
          <w:tab w:val="left" w:pos="1320"/>
          <w:tab w:val="right" w:leader="dot" w:pos="9626"/>
        </w:tabs>
        <w:rPr>
          <w:rFonts w:asciiTheme="minorHAnsi" w:eastAsiaTheme="minorEastAsia" w:hAnsiTheme="minorHAnsi" w:cstheme="minorBidi"/>
          <w:i w:val="0"/>
          <w:iCs w:val="0"/>
          <w:noProof/>
          <w:sz w:val="22"/>
          <w:szCs w:val="22"/>
          <w:lang w:val="it-IT" w:eastAsia="it-IT"/>
        </w:rPr>
      </w:pPr>
      <w:hyperlink w:anchor="_Toc510780903" w:history="1">
        <w:r w:rsidR="002F7FEE" w:rsidRPr="000612CA">
          <w:rPr>
            <w:rStyle w:val="Hyperlink"/>
            <w:noProof/>
          </w:rPr>
          <w:t>11.2.2</w:t>
        </w:r>
        <w:r w:rsidR="002F7FEE">
          <w:rPr>
            <w:rFonts w:asciiTheme="minorHAnsi" w:eastAsiaTheme="minorEastAsia" w:hAnsiTheme="minorHAnsi" w:cstheme="minorBidi"/>
            <w:i w:val="0"/>
            <w:iCs w:val="0"/>
            <w:noProof/>
            <w:sz w:val="22"/>
            <w:szCs w:val="22"/>
            <w:lang w:val="it-IT" w:eastAsia="it-IT"/>
          </w:rPr>
          <w:tab/>
        </w:r>
        <w:r w:rsidR="002F7FEE" w:rsidRPr="000612CA">
          <w:rPr>
            <w:rStyle w:val="Hyperlink"/>
            <w:noProof/>
          </w:rPr>
          <w:t>Dettaglio</w:t>
        </w:r>
        <w:r w:rsidR="002F7FEE">
          <w:rPr>
            <w:noProof/>
            <w:webHidden/>
          </w:rPr>
          <w:tab/>
        </w:r>
        <w:r w:rsidR="002F7FEE">
          <w:rPr>
            <w:noProof/>
            <w:webHidden/>
          </w:rPr>
          <w:fldChar w:fldCharType="begin"/>
        </w:r>
        <w:r w:rsidR="002F7FEE">
          <w:rPr>
            <w:noProof/>
            <w:webHidden/>
          </w:rPr>
          <w:instrText xml:space="preserve"> PAGEREF _Toc510780903 \h </w:instrText>
        </w:r>
        <w:r w:rsidR="002F7FEE">
          <w:rPr>
            <w:noProof/>
            <w:webHidden/>
          </w:rPr>
        </w:r>
        <w:r w:rsidR="002F7FEE">
          <w:rPr>
            <w:noProof/>
            <w:webHidden/>
          </w:rPr>
          <w:fldChar w:fldCharType="separate"/>
        </w:r>
        <w:r w:rsidR="002F7FEE">
          <w:rPr>
            <w:noProof/>
            <w:webHidden/>
          </w:rPr>
          <w:t>85</w:t>
        </w:r>
        <w:r w:rsidR="002F7FEE">
          <w:rPr>
            <w:noProof/>
            <w:webHidden/>
          </w:rPr>
          <w:fldChar w:fldCharType="end"/>
        </w:r>
      </w:hyperlink>
    </w:p>
    <w:p w14:paraId="610E8C52" w14:textId="77777777" w:rsidR="002F7FEE" w:rsidRDefault="00F724CA">
      <w:pPr>
        <w:pStyle w:val="TOC1"/>
        <w:rPr>
          <w:rFonts w:asciiTheme="minorHAnsi" w:eastAsiaTheme="minorEastAsia" w:hAnsiTheme="minorHAnsi" w:cstheme="minorBidi"/>
          <w:b w:val="0"/>
          <w:bCs w:val="0"/>
          <w:caps w:val="0"/>
          <w:noProof/>
          <w:sz w:val="22"/>
          <w:szCs w:val="22"/>
          <w:lang w:val="it-IT" w:eastAsia="it-IT"/>
        </w:rPr>
      </w:pPr>
      <w:hyperlink w:anchor="_Toc510780904" w:history="1">
        <w:r w:rsidR="002F7FEE" w:rsidRPr="000612CA">
          <w:rPr>
            <w:rStyle w:val="Hyperlink"/>
            <w:noProof/>
          </w:rPr>
          <w:t>12</w:t>
        </w:r>
        <w:r w:rsidR="002F7FEE">
          <w:rPr>
            <w:rFonts w:asciiTheme="minorHAnsi" w:eastAsiaTheme="minorEastAsia" w:hAnsiTheme="minorHAnsi" w:cstheme="minorBidi"/>
            <w:b w:val="0"/>
            <w:bCs w:val="0"/>
            <w:caps w:val="0"/>
            <w:noProof/>
            <w:sz w:val="22"/>
            <w:szCs w:val="22"/>
            <w:lang w:val="it-IT" w:eastAsia="it-IT"/>
          </w:rPr>
          <w:tab/>
        </w:r>
        <w:r w:rsidR="002F7FEE" w:rsidRPr="000612CA">
          <w:rPr>
            <w:rStyle w:val="Hyperlink"/>
            <w:noProof/>
          </w:rPr>
          <w:t>Appendici</w:t>
        </w:r>
        <w:r w:rsidR="002F7FEE">
          <w:rPr>
            <w:noProof/>
            <w:webHidden/>
          </w:rPr>
          <w:tab/>
        </w:r>
        <w:r w:rsidR="002F7FEE">
          <w:rPr>
            <w:noProof/>
            <w:webHidden/>
          </w:rPr>
          <w:fldChar w:fldCharType="begin"/>
        </w:r>
        <w:r w:rsidR="002F7FEE">
          <w:rPr>
            <w:noProof/>
            <w:webHidden/>
          </w:rPr>
          <w:instrText xml:space="preserve"> PAGEREF _Toc510780904 \h </w:instrText>
        </w:r>
        <w:r w:rsidR="002F7FEE">
          <w:rPr>
            <w:noProof/>
            <w:webHidden/>
          </w:rPr>
        </w:r>
        <w:r w:rsidR="002F7FEE">
          <w:rPr>
            <w:noProof/>
            <w:webHidden/>
          </w:rPr>
          <w:fldChar w:fldCharType="separate"/>
        </w:r>
        <w:r w:rsidR="002F7FEE">
          <w:rPr>
            <w:noProof/>
            <w:webHidden/>
          </w:rPr>
          <w:t>93</w:t>
        </w:r>
        <w:r w:rsidR="002F7FEE">
          <w:rPr>
            <w:noProof/>
            <w:webHidden/>
          </w:rPr>
          <w:fldChar w:fldCharType="end"/>
        </w:r>
      </w:hyperlink>
    </w:p>
    <w:p w14:paraId="062A1762"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905" w:history="1">
        <w:r w:rsidR="002F7FEE" w:rsidRPr="000612CA">
          <w:rPr>
            <w:rStyle w:val="Hyperlink"/>
            <w:noProof/>
          </w:rPr>
          <w:t>12.1</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Appendice A</w:t>
        </w:r>
        <w:r w:rsidR="002F7FEE">
          <w:rPr>
            <w:noProof/>
            <w:webHidden/>
          </w:rPr>
          <w:tab/>
        </w:r>
        <w:r w:rsidR="002F7FEE">
          <w:rPr>
            <w:noProof/>
            <w:webHidden/>
          </w:rPr>
          <w:fldChar w:fldCharType="begin"/>
        </w:r>
        <w:r w:rsidR="002F7FEE">
          <w:rPr>
            <w:noProof/>
            <w:webHidden/>
          </w:rPr>
          <w:instrText xml:space="preserve"> PAGEREF _Toc510780905 \h </w:instrText>
        </w:r>
        <w:r w:rsidR="002F7FEE">
          <w:rPr>
            <w:noProof/>
            <w:webHidden/>
          </w:rPr>
        </w:r>
        <w:r w:rsidR="002F7FEE">
          <w:rPr>
            <w:noProof/>
            <w:webHidden/>
          </w:rPr>
          <w:fldChar w:fldCharType="separate"/>
        </w:r>
        <w:r w:rsidR="002F7FEE">
          <w:rPr>
            <w:noProof/>
            <w:webHidden/>
          </w:rPr>
          <w:t>93</w:t>
        </w:r>
        <w:r w:rsidR="002F7FEE">
          <w:rPr>
            <w:noProof/>
            <w:webHidden/>
          </w:rPr>
          <w:fldChar w:fldCharType="end"/>
        </w:r>
      </w:hyperlink>
    </w:p>
    <w:p w14:paraId="17CFCC2B" w14:textId="77777777" w:rsidR="002F7FEE" w:rsidRDefault="00F724CA">
      <w:pPr>
        <w:pStyle w:val="TOC2"/>
        <w:tabs>
          <w:tab w:val="left" w:pos="880"/>
          <w:tab w:val="right" w:leader="dot" w:pos="9626"/>
        </w:tabs>
        <w:rPr>
          <w:rFonts w:asciiTheme="minorHAnsi" w:eastAsiaTheme="minorEastAsia" w:hAnsiTheme="minorHAnsi" w:cstheme="minorBidi"/>
          <w:smallCaps w:val="0"/>
          <w:noProof/>
          <w:sz w:val="22"/>
          <w:szCs w:val="22"/>
          <w:lang w:val="it-IT" w:eastAsia="it-IT"/>
        </w:rPr>
      </w:pPr>
      <w:hyperlink w:anchor="_Toc510780906" w:history="1">
        <w:r w:rsidR="002F7FEE" w:rsidRPr="000612CA">
          <w:rPr>
            <w:rStyle w:val="Hyperlink"/>
            <w:noProof/>
          </w:rPr>
          <w:t>12.2</w:t>
        </w:r>
        <w:r w:rsidR="002F7FEE">
          <w:rPr>
            <w:rFonts w:asciiTheme="minorHAnsi" w:eastAsiaTheme="minorEastAsia" w:hAnsiTheme="minorHAnsi" w:cstheme="minorBidi"/>
            <w:smallCaps w:val="0"/>
            <w:noProof/>
            <w:sz w:val="22"/>
            <w:szCs w:val="22"/>
            <w:lang w:val="it-IT" w:eastAsia="it-IT"/>
          </w:rPr>
          <w:tab/>
        </w:r>
        <w:r w:rsidR="002F7FEE" w:rsidRPr="000612CA">
          <w:rPr>
            <w:rStyle w:val="Hyperlink"/>
            <w:noProof/>
          </w:rPr>
          <w:t>Appendice B</w:t>
        </w:r>
        <w:r w:rsidR="002F7FEE">
          <w:rPr>
            <w:noProof/>
            <w:webHidden/>
          </w:rPr>
          <w:tab/>
        </w:r>
        <w:r w:rsidR="002F7FEE">
          <w:rPr>
            <w:noProof/>
            <w:webHidden/>
          </w:rPr>
          <w:fldChar w:fldCharType="begin"/>
        </w:r>
        <w:r w:rsidR="002F7FEE">
          <w:rPr>
            <w:noProof/>
            <w:webHidden/>
          </w:rPr>
          <w:instrText xml:space="preserve"> PAGEREF _Toc510780906 \h </w:instrText>
        </w:r>
        <w:r w:rsidR="002F7FEE">
          <w:rPr>
            <w:noProof/>
            <w:webHidden/>
          </w:rPr>
        </w:r>
        <w:r w:rsidR="002F7FEE">
          <w:rPr>
            <w:noProof/>
            <w:webHidden/>
          </w:rPr>
          <w:fldChar w:fldCharType="separate"/>
        </w:r>
        <w:r w:rsidR="002F7FEE">
          <w:rPr>
            <w:noProof/>
            <w:webHidden/>
          </w:rPr>
          <w:t>93</w:t>
        </w:r>
        <w:r w:rsidR="002F7FEE">
          <w:rPr>
            <w:noProof/>
            <w:webHidden/>
          </w:rPr>
          <w:fldChar w:fldCharType="end"/>
        </w:r>
      </w:hyperlink>
    </w:p>
    <w:p w14:paraId="06C22EDE" w14:textId="77777777" w:rsidR="00195BE4" w:rsidRDefault="00195BE4">
      <w:r>
        <w:rPr>
          <w:b/>
          <w:bCs/>
          <w:noProof/>
        </w:rPr>
        <w:fldChar w:fldCharType="end"/>
      </w:r>
    </w:p>
    <w:p w14:paraId="628C9D30" w14:textId="77777777" w:rsidR="00195BE4" w:rsidRDefault="00195BE4" w:rsidP="00195BE4">
      <w:pPr>
        <w:tabs>
          <w:tab w:val="left" w:pos="4170"/>
        </w:tabs>
        <w:rPr>
          <w:rFonts w:ascii="Arial" w:eastAsia="Arial" w:hAnsi="Arial" w:cs="Arial"/>
          <w:sz w:val="20"/>
          <w:szCs w:val="20"/>
        </w:rPr>
      </w:pPr>
    </w:p>
    <w:p w14:paraId="47773086" w14:textId="77777777" w:rsidR="00764641" w:rsidRPr="00764641" w:rsidRDefault="00764641" w:rsidP="00764641">
      <w:pPr>
        <w:rPr>
          <w:rFonts w:ascii="Arial" w:eastAsia="Arial" w:hAnsi="Arial" w:cs="Arial"/>
          <w:sz w:val="20"/>
          <w:szCs w:val="20"/>
        </w:rPr>
      </w:pPr>
      <w:r w:rsidRPr="00195BE4">
        <w:rPr>
          <w:rFonts w:ascii="Arial" w:eastAsia="Arial" w:hAnsi="Arial" w:cs="Arial"/>
          <w:sz w:val="20"/>
          <w:szCs w:val="20"/>
        </w:rPr>
        <w:br w:type="page"/>
      </w:r>
    </w:p>
    <w:p w14:paraId="428D68B6" w14:textId="77777777" w:rsidR="0015016A" w:rsidRPr="00047B84" w:rsidRDefault="0015016A" w:rsidP="00437745">
      <w:pPr>
        <w:pStyle w:val="Heading1"/>
        <w:rPr>
          <w:rFonts w:eastAsia="Arial"/>
          <w:lang w:val="it-IT"/>
        </w:rPr>
      </w:pPr>
      <w:bookmarkStart w:id="3" w:name="_Toc354134419"/>
      <w:bookmarkStart w:id="4" w:name="_Toc354554815"/>
      <w:bookmarkStart w:id="5" w:name="_Toc354576103"/>
      <w:bookmarkStart w:id="6" w:name="_Toc355097347"/>
      <w:bookmarkStart w:id="7" w:name="_Toc355700087"/>
      <w:bookmarkStart w:id="8" w:name="_Toc355700209"/>
      <w:bookmarkStart w:id="9" w:name="_Toc356905004"/>
      <w:bookmarkStart w:id="10" w:name="_Toc510780822"/>
      <w:r w:rsidRPr="00047B84">
        <w:rPr>
          <w:rFonts w:eastAsia="Arial"/>
          <w:lang w:val="it-IT"/>
        </w:rPr>
        <w:lastRenderedPageBreak/>
        <w:t>Introdu</w:t>
      </w:r>
      <w:r w:rsidR="00047B84" w:rsidRPr="00047B84">
        <w:rPr>
          <w:rFonts w:eastAsia="Arial"/>
          <w:lang w:val="it-IT"/>
        </w:rPr>
        <w:t>zione a</w:t>
      </w:r>
      <w:r w:rsidRPr="00047B84">
        <w:rPr>
          <w:rFonts w:eastAsia="Arial"/>
          <w:lang w:val="it-IT"/>
        </w:rPr>
        <w:t xml:space="preserve"> openPEPPOL </w:t>
      </w:r>
      <w:r w:rsidR="00047B84" w:rsidRPr="00047B84">
        <w:rPr>
          <w:rFonts w:eastAsia="Arial"/>
          <w:lang w:val="it-IT"/>
        </w:rPr>
        <w:t xml:space="preserve">e alla </w:t>
      </w:r>
      <w:r w:rsidRPr="00047B84">
        <w:rPr>
          <w:rFonts w:eastAsia="Arial"/>
          <w:lang w:val="it-IT"/>
        </w:rPr>
        <w:t>BIS</w:t>
      </w:r>
      <w:bookmarkEnd w:id="3"/>
      <w:bookmarkEnd w:id="4"/>
      <w:bookmarkEnd w:id="5"/>
      <w:bookmarkEnd w:id="6"/>
      <w:bookmarkEnd w:id="7"/>
      <w:bookmarkEnd w:id="8"/>
      <w:bookmarkEnd w:id="9"/>
      <w:bookmarkEnd w:id="10"/>
    </w:p>
    <w:p w14:paraId="45F6D466" w14:textId="77777777" w:rsidR="00047B84" w:rsidRPr="009B032B" w:rsidRDefault="00047B84" w:rsidP="00047B84">
      <w:pPr>
        <w:spacing w:line="239" w:lineRule="auto"/>
        <w:ind w:right="538"/>
        <w:jc w:val="both"/>
        <w:rPr>
          <w:rFonts w:eastAsia="Arial" w:cs="Arial"/>
          <w:spacing w:val="3"/>
          <w:lang w:val="it-IT"/>
        </w:rPr>
      </w:pPr>
      <w:r w:rsidRPr="009B032B">
        <w:rPr>
          <w:rFonts w:eastAsia="Arial" w:cs="Arial"/>
          <w:spacing w:val="3"/>
          <w:lang w:val="it-IT"/>
        </w:rPr>
        <w:t>Questa BIS è il risultato del lavoro svolto in openPEPPOL e pubblicato come parte delle specifiche PEPPOL.</w:t>
      </w:r>
    </w:p>
    <w:p w14:paraId="293F356E" w14:textId="156A8387" w:rsidR="00047B84" w:rsidRDefault="00047B84" w:rsidP="00047B84">
      <w:pPr>
        <w:jc w:val="both"/>
        <w:rPr>
          <w:rFonts w:eastAsia="Arial"/>
          <w:lang w:val="it-IT"/>
        </w:rPr>
      </w:pPr>
      <w:r w:rsidRPr="009B032B">
        <w:rPr>
          <w:rFonts w:eastAsia="Arial" w:cs="Arial"/>
          <w:spacing w:val="3"/>
          <w:lang w:val="it-IT"/>
        </w:rPr>
        <w:t xml:space="preserve">Questo PEPPOL BIS fornisce un set di specifiche per implementare un processo di business PEPPOL. Il documento è inteso per chiarire i requisiti necessari per assicurare l’interoperabilità nell’eProcurement Pubblico pan-europeo e fornisce le linee guida per il supporto e l’implementazione di questi requisiti. Questo </w:t>
      </w:r>
      <w:r w:rsidRPr="009B032B">
        <w:rPr>
          <w:rFonts w:eastAsia="Arial" w:cs="Arial"/>
          <w:lang w:val="it-IT"/>
        </w:rPr>
        <w:t xml:space="preserve">PEPPOL BIS si basa sul Profilo </w:t>
      </w:r>
      <w:r w:rsidRPr="009B032B">
        <w:rPr>
          <w:rFonts w:eastAsia="Arial"/>
          <w:lang w:val="it-IT"/>
        </w:rPr>
        <w:t>“</w:t>
      </w:r>
      <w:r w:rsidRPr="00047B84">
        <w:rPr>
          <w:rFonts w:eastAsia="Arial"/>
          <w:lang w:val="it-IT"/>
        </w:rPr>
        <w:t xml:space="preserve">BII Profile </w:t>
      </w:r>
      <w:r w:rsidR="001A35D5">
        <w:rPr>
          <w:rFonts w:eastAsia="Arial"/>
          <w:lang w:val="it-IT"/>
        </w:rPr>
        <w:t>42</w:t>
      </w:r>
      <w:r w:rsidR="001A35D5" w:rsidRPr="00047B84">
        <w:rPr>
          <w:rFonts w:eastAsia="Arial"/>
          <w:lang w:val="it-IT"/>
        </w:rPr>
        <w:t xml:space="preserve"> </w:t>
      </w:r>
      <w:r w:rsidRPr="00047B84">
        <w:rPr>
          <w:rFonts w:eastAsia="Arial"/>
          <w:lang w:val="it-IT"/>
        </w:rPr>
        <w:t>Order</w:t>
      </w:r>
      <w:r w:rsidR="001A35D5">
        <w:rPr>
          <w:rFonts w:eastAsia="Arial"/>
          <w:lang w:val="it-IT"/>
        </w:rPr>
        <w:t xml:space="preserve"> Agreement</w:t>
      </w:r>
      <w:r w:rsidR="0060502B">
        <w:rPr>
          <w:rFonts w:eastAsia="Arial"/>
          <w:lang w:val="it-IT"/>
        </w:rPr>
        <w:t xml:space="preserve"> CWA 17029-124” [CENBII]</w:t>
      </w:r>
      <w:r>
        <w:rPr>
          <w:rFonts w:eastAsia="Arial"/>
          <w:lang w:val="it-IT"/>
        </w:rPr>
        <w:t xml:space="preserve"> e lo estende in base ai requisiti di e-Procurement </w:t>
      </w:r>
      <w:r w:rsidR="00423A44">
        <w:rPr>
          <w:rFonts w:eastAsia="Arial"/>
          <w:lang w:val="it-IT"/>
        </w:rPr>
        <w:t>italiano</w:t>
      </w:r>
      <w:r w:rsidRPr="009B032B">
        <w:rPr>
          <w:rFonts w:eastAsia="Arial"/>
          <w:lang w:val="it-IT"/>
        </w:rPr>
        <w:t>.</w:t>
      </w:r>
    </w:p>
    <w:p w14:paraId="78F197C5" w14:textId="77777777" w:rsidR="00047B84" w:rsidRPr="009B032B" w:rsidRDefault="00047B84" w:rsidP="00047B84">
      <w:pPr>
        <w:jc w:val="both"/>
        <w:rPr>
          <w:rFonts w:eastAsia="Arial"/>
          <w:lang w:val="it-IT"/>
        </w:rPr>
      </w:pPr>
      <w:r>
        <w:rPr>
          <w:rFonts w:eastAsia="Arial"/>
          <w:lang w:val="it-IT"/>
        </w:rPr>
        <w:t>Fare riferimento alla sezione “ID Customizzazione” per ulteriori informazioni.</w:t>
      </w:r>
    </w:p>
    <w:p w14:paraId="67586676" w14:textId="77777777" w:rsidR="00047B84" w:rsidRPr="009B032B" w:rsidRDefault="00047B84" w:rsidP="00047B84">
      <w:pPr>
        <w:jc w:val="both"/>
        <w:rPr>
          <w:rFonts w:eastAsia="Arial"/>
          <w:lang w:val="it-IT"/>
        </w:rPr>
      </w:pPr>
    </w:p>
    <w:p w14:paraId="455FAD7C" w14:textId="52B2BE43" w:rsidR="00047B84" w:rsidRDefault="00047B84" w:rsidP="00047B84">
      <w:pPr>
        <w:jc w:val="both"/>
        <w:rPr>
          <w:rFonts w:eastAsia="Arial"/>
          <w:spacing w:val="3"/>
          <w:lang w:val="it-IT"/>
        </w:rPr>
      </w:pPr>
      <w:r w:rsidRPr="009B032B">
        <w:rPr>
          <w:b/>
          <w:lang w:val="it-IT"/>
        </w:rPr>
        <w:t>Lo scopo</w:t>
      </w:r>
      <w:r w:rsidRPr="009B032B">
        <w:rPr>
          <w:lang w:val="it-IT"/>
        </w:rPr>
        <w:t xml:space="preserve"> di questo documento è di descrivere un formato comune per </w:t>
      </w:r>
      <w:r w:rsidR="0060502B">
        <w:rPr>
          <w:lang w:val="it-IT"/>
        </w:rPr>
        <w:t>l</w:t>
      </w:r>
      <w:r>
        <w:rPr>
          <w:lang w:val="it-IT"/>
        </w:rPr>
        <w:t>’ordine</w:t>
      </w:r>
      <w:r w:rsidR="0060502B">
        <w:rPr>
          <w:lang w:val="it-IT"/>
        </w:rPr>
        <w:t xml:space="preserve"> pre-concordato</w:t>
      </w:r>
      <w:r>
        <w:rPr>
          <w:lang w:val="it-IT"/>
        </w:rPr>
        <w:t xml:space="preserve"> </w:t>
      </w:r>
      <w:r w:rsidRPr="009B032B">
        <w:rPr>
          <w:lang w:val="it-IT"/>
        </w:rPr>
        <w:t xml:space="preserve">nel mercato europeo, </w:t>
      </w:r>
      <w:r w:rsidRPr="009B032B">
        <w:rPr>
          <w:rFonts w:eastAsia="Arial"/>
          <w:spacing w:val="3"/>
          <w:lang w:val="it-IT"/>
        </w:rPr>
        <w:t>e facilitare</w:t>
      </w:r>
      <w:r>
        <w:rPr>
          <w:rFonts w:eastAsia="Arial"/>
          <w:spacing w:val="3"/>
          <w:lang w:val="it-IT"/>
        </w:rPr>
        <w:t xml:space="preserve"> </w:t>
      </w:r>
      <w:r w:rsidRPr="009B032B">
        <w:rPr>
          <w:rFonts w:eastAsia="Arial"/>
          <w:spacing w:val="3"/>
          <w:lang w:val="it-IT"/>
        </w:rPr>
        <w:t>un’efficiente implementazione e diffusione della collaborazione elettronica relativa al processo dell’ordine basata su quest</w:t>
      </w:r>
      <w:r w:rsidR="0060502B">
        <w:rPr>
          <w:rFonts w:eastAsia="Arial"/>
          <w:spacing w:val="3"/>
          <w:lang w:val="it-IT"/>
        </w:rPr>
        <w:t>o</w:t>
      </w:r>
      <w:r w:rsidRPr="009B032B">
        <w:rPr>
          <w:rFonts w:eastAsia="Arial"/>
          <w:spacing w:val="3"/>
          <w:lang w:val="it-IT"/>
        </w:rPr>
        <w:t xml:space="preserve"> format</w:t>
      </w:r>
      <w:r w:rsidR="0060502B">
        <w:rPr>
          <w:rFonts w:eastAsia="Arial"/>
          <w:spacing w:val="3"/>
          <w:lang w:val="it-IT"/>
        </w:rPr>
        <w:t>o</w:t>
      </w:r>
      <w:r w:rsidRPr="009B032B">
        <w:rPr>
          <w:rFonts w:eastAsia="Arial"/>
          <w:spacing w:val="3"/>
          <w:lang w:val="it-IT"/>
        </w:rPr>
        <w:t>.</w:t>
      </w:r>
    </w:p>
    <w:p w14:paraId="028F481D" w14:textId="77777777" w:rsidR="001A35D5" w:rsidRDefault="001A35D5" w:rsidP="00047B84">
      <w:pPr>
        <w:jc w:val="both"/>
        <w:rPr>
          <w:rFonts w:eastAsia="Arial"/>
          <w:spacing w:val="3"/>
          <w:lang w:val="it-IT"/>
        </w:rPr>
      </w:pPr>
    </w:p>
    <w:p w14:paraId="4DCE40C0" w14:textId="77777777" w:rsidR="00047B84" w:rsidRPr="006A48F2" w:rsidRDefault="00047B84" w:rsidP="00047B84">
      <w:pPr>
        <w:spacing w:line="239" w:lineRule="auto"/>
        <w:ind w:right="538"/>
        <w:rPr>
          <w:rFonts w:eastAsia="Arial" w:cs="Arial"/>
          <w:lang w:val="it-IT"/>
        </w:rPr>
      </w:pPr>
    </w:p>
    <w:p w14:paraId="7C96D2C6" w14:textId="77777777" w:rsidR="00047B84" w:rsidRDefault="00047B84" w:rsidP="00047B84">
      <w:pPr>
        <w:spacing w:line="239" w:lineRule="auto"/>
        <w:ind w:right="538"/>
        <w:jc w:val="center"/>
        <w:rPr>
          <w:rFonts w:eastAsia="Arial" w:cs="Arial"/>
        </w:rPr>
      </w:pPr>
      <w:r>
        <w:object w:dxaOrig="7410" w:dyaOrig="3391" w14:anchorId="57BD2D00">
          <v:shape id="_x0000_i1026" type="#_x0000_t75" style="width:368.25pt;height:173.25pt" o:ole="">
            <v:imagedata r:id="rId18" o:title=""/>
          </v:shape>
          <o:OLEObject Type="Embed" ProgID="Visio.Drawing.15" ShapeID="_x0000_i1026" DrawAspect="Content" ObjectID="_1605515488" r:id="rId19"/>
        </w:object>
      </w:r>
    </w:p>
    <w:p w14:paraId="412102A5" w14:textId="77777777" w:rsidR="00047B84" w:rsidRDefault="00047B84" w:rsidP="00FA5EA1">
      <w:pPr>
        <w:pStyle w:val="Heading2"/>
      </w:pPr>
      <w:bookmarkStart w:id="11" w:name="_Toc391972582"/>
      <w:bookmarkStart w:id="12" w:name="_Toc495606365"/>
      <w:bookmarkStart w:id="13" w:name="_Toc510780823"/>
      <w:r w:rsidRPr="005E457D">
        <w:t>A chi si rivolge</w:t>
      </w:r>
      <w:bookmarkEnd w:id="11"/>
      <w:bookmarkEnd w:id="12"/>
      <w:bookmarkEnd w:id="13"/>
    </w:p>
    <w:p w14:paraId="2A6F5294" w14:textId="77777777" w:rsidR="00047B84" w:rsidRDefault="00047B84" w:rsidP="00047B84">
      <w:pPr>
        <w:jc w:val="both"/>
        <w:rPr>
          <w:spacing w:val="3"/>
        </w:rPr>
      </w:pPr>
      <w:r w:rsidRPr="009B032B">
        <w:rPr>
          <w:spacing w:val="3"/>
          <w:lang w:val="it-IT"/>
        </w:rPr>
        <w:t xml:space="preserve">Questo documento si rivolge alle organizzazioni che intendono essere abilitate a PEPPOL per scambiare ordini elettronici, e/o ai loro fornitori ICT. </w:t>
      </w:r>
      <w:r>
        <w:rPr>
          <w:spacing w:val="3"/>
        </w:rPr>
        <w:t>Queste organizzazioni potrebbero essere:</w:t>
      </w:r>
    </w:p>
    <w:p w14:paraId="0BBFBB0E" w14:textId="77777777" w:rsidR="00047B84" w:rsidRDefault="00047B84" w:rsidP="00047B84">
      <w:pPr>
        <w:jc w:val="both"/>
        <w:rPr>
          <w:spacing w:val="3"/>
        </w:rPr>
      </w:pPr>
    </w:p>
    <w:p w14:paraId="5577BFE8" w14:textId="77777777" w:rsidR="00047B84" w:rsidRDefault="00047B84" w:rsidP="00B45F8B">
      <w:pPr>
        <w:numPr>
          <w:ilvl w:val="0"/>
          <w:numId w:val="44"/>
        </w:numPr>
        <w:suppressAutoHyphens/>
        <w:jc w:val="both"/>
        <w:rPr>
          <w:spacing w:val="3"/>
        </w:rPr>
      </w:pPr>
      <w:r>
        <w:rPr>
          <w:spacing w:val="3"/>
        </w:rPr>
        <w:t>Fornitori di Servizi</w:t>
      </w:r>
    </w:p>
    <w:p w14:paraId="6E0A0D7B" w14:textId="77777777" w:rsidR="00047B84" w:rsidRDefault="00047B84" w:rsidP="00B45F8B">
      <w:pPr>
        <w:numPr>
          <w:ilvl w:val="0"/>
          <w:numId w:val="44"/>
        </w:numPr>
        <w:suppressAutoHyphens/>
        <w:jc w:val="both"/>
        <w:rPr>
          <w:spacing w:val="3"/>
        </w:rPr>
      </w:pPr>
      <w:r>
        <w:rPr>
          <w:spacing w:val="3"/>
        </w:rPr>
        <w:t>Autorità appaltanti</w:t>
      </w:r>
    </w:p>
    <w:p w14:paraId="12B41E99" w14:textId="77777777" w:rsidR="00047B84" w:rsidRDefault="00047B84" w:rsidP="00B45F8B">
      <w:pPr>
        <w:numPr>
          <w:ilvl w:val="0"/>
          <w:numId w:val="44"/>
        </w:numPr>
        <w:suppressAutoHyphens/>
        <w:jc w:val="both"/>
        <w:rPr>
          <w:spacing w:val="3"/>
        </w:rPr>
      </w:pPr>
      <w:r>
        <w:rPr>
          <w:spacing w:val="3"/>
        </w:rPr>
        <w:t>Operatori Economici</w:t>
      </w:r>
    </w:p>
    <w:p w14:paraId="23069140" w14:textId="77777777" w:rsidR="00047B84" w:rsidRDefault="00047B84" w:rsidP="00B45F8B">
      <w:pPr>
        <w:numPr>
          <w:ilvl w:val="0"/>
          <w:numId w:val="44"/>
        </w:numPr>
        <w:suppressAutoHyphens/>
        <w:jc w:val="both"/>
        <w:rPr>
          <w:spacing w:val="3"/>
        </w:rPr>
      </w:pPr>
      <w:r>
        <w:rPr>
          <w:spacing w:val="3"/>
        </w:rPr>
        <w:t>Sviluppatori Software</w:t>
      </w:r>
    </w:p>
    <w:p w14:paraId="4DFF0A88" w14:textId="77777777" w:rsidR="00047B84" w:rsidRDefault="00047B84" w:rsidP="00047B84">
      <w:pPr>
        <w:jc w:val="both"/>
        <w:rPr>
          <w:spacing w:val="3"/>
        </w:rPr>
      </w:pPr>
    </w:p>
    <w:p w14:paraId="4C43EBC8" w14:textId="77777777" w:rsidR="00047B84" w:rsidRPr="009B032B" w:rsidRDefault="00047B84" w:rsidP="00047B84">
      <w:pPr>
        <w:jc w:val="both"/>
        <w:rPr>
          <w:spacing w:val="3"/>
          <w:lang w:val="it-IT"/>
        </w:rPr>
      </w:pPr>
      <w:r w:rsidRPr="009B032B">
        <w:rPr>
          <w:spacing w:val="3"/>
          <w:lang w:val="it-IT"/>
        </w:rPr>
        <w:t xml:space="preserve">Più specificatamente, i ruoli previsti sono </w:t>
      </w:r>
      <w:r>
        <w:rPr>
          <w:spacing w:val="3"/>
          <w:lang w:val="it-IT"/>
        </w:rPr>
        <w:t>i</w:t>
      </w:r>
      <w:r w:rsidRPr="009B032B">
        <w:rPr>
          <w:spacing w:val="3"/>
          <w:lang w:val="it-IT"/>
        </w:rPr>
        <w:t xml:space="preserve"> seguenti:</w:t>
      </w:r>
    </w:p>
    <w:p w14:paraId="64B93278" w14:textId="77777777" w:rsidR="00047B84" w:rsidRDefault="00047B84" w:rsidP="00B45F8B">
      <w:pPr>
        <w:numPr>
          <w:ilvl w:val="0"/>
          <w:numId w:val="45"/>
        </w:numPr>
        <w:suppressAutoHyphens/>
        <w:jc w:val="both"/>
        <w:rPr>
          <w:spacing w:val="3"/>
        </w:rPr>
      </w:pPr>
      <w:r>
        <w:rPr>
          <w:spacing w:val="3"/>
        </w:rPr>
        <w:t>Architetti ICT</w:t>
      </w:r>
    </w:p>
    <w:p w14:paraId="2FD20521" w14:textId="77777777" w:rsidR="00047B84" w:rsidRDefault="00047B84" w:rsidP="00B45F8B">
      <w:pPr>
        <w:numPr>
          <w:ilvl w:val="0"/>
          <w:numId w:val="45"/>
        </w:numPr>
        <w:suppressAutoHyphens/>
        <w:jc w:val="both"/>
        <w:rPr>
          <w:spacing w:val="3"/>
        </w:rPr>
      </w:pPr>
      <w:r>
        <w:rPr>
          <w:spacing w:val="3"/>
        </w:rPr>
        <w:t>Sviluppatori ICT</w:t>
      </w:r>
    </w:p>
    <w:p w14:paraId="271B8D2B" w14:textId="77777777" w:rsidR="00047B84" w:rsidRDefault="00047B84" w:rsidP="00B45F8B">
      <w:pPr>
        <w:numPr>
          <w:ilvl w:val="0"/>
          <w:numId w:val="45"/>
        </w:numPr>
        <w:suppressAutoHyphens/>
        <w:jc w:val="both"/>
        <w:rPr>
          <w:spacing w:val="3"/>
        </w:rPr>
      </w:pPr>
      <w:r>
        <w:rPr>
          <w:spacing w:val="3"/>
        </w:rPr>
        <w:t>Esperti di Business</w:t>
      </w:r>
    </w:p>
    <w:p w14:paraId="67037DB7" w14:textId="77777777" w:rsidR="00047B84" w:rsidRDefault="00047B84" w:rsidP="00047B84">
      <w:pPr>
        <w:jc w:val="both"/>
        <w:rPr>
          <w:spacing w:val="3"/>
        </w:rPr>
      </w:pPr>
    </w:p>
    <w:p w14:paraId="0BFAC02F" w14:textId="77777777" w:rsidR="00047B84" w:rsidRPr="00047B84" w:rsidRDefault="00047B84" w:rsidP="00047B84">
      <w:pPr>
        <w:rPr>
          <w:rFonts w:eastAsia="Arial"/>
          <w:spacing w:val="3"/>
          <w:lang w:val="it-IT"/>
        </w:rPr>
      </w:pPr>
      <w:r w:rsidRPr="009B032B">
        <w:rPr>
          <w:spacing w:val="3"/>
          <w:lang w:val="it-IT"/>
        </w:rPr>
        <w:t xml:space="preserve">Per ulteriori informazioni su PEPPOL/OpenPEPPOL, leggete </w:t>
      </w:r>
      <w:r w:rsidRPr="0089674C">
        <w:rPr>
          <w:lang w:val="it-IT"/>
        </w:rPr>
        <w:t>[COMMON BIS].</w:t>
      </w:r>
      <w:r w:rsidR="0060502B">
        <w:rPr>
          <w:lang w:val="it-IT"/>
        </w:rPr>
        <w:t xml:space="preserve"> </w:t>
      </w:r>
    </w:p>
    <w:p w14:paraId="2DAB715D" w14:textId="77777777" w:rsidR="0015016A" w:rsidRPr="00F54496" w:rsidRDefault="0015016A" w:rsidP="0015016A">
      <w:pPr>
        <w:rPr>
          <w:lang w:val="it-IT"/>
        </w:rPr>
      </w:pPr>
    </w:p>
    <w:p w14:paraId="2528CFA8" w14:textId="77777777" w:rsidR="00FC3CDD" w:rsidRDefault="00FC3CDD" w:rsidP="0015016A">
      <w:pPr>
        <w:rPr>
          <w:rFonts w:eastAsia="Arial"/>
          <w:lang w:val="it-IT"/>
        </w:rPr>
      </w:pPr>
    </w:p>
    <w:p w14:paraId="1B4E6C7A" w14:textId="77777777" w:rsidR="00B45F8B" w:rsidRPr="00F54496" w:rsidRDefault="00B45F8B" w:rsidP="0015016A">
      <w:pPr>
        <w:rPr>
          <w:rFonts w:eastAsia="Arial"/>
          <w:lang w:val="it-IT"/>
        </w:rPr>
      </w:pPr>
    </w:p>
    <w:p w14:paraId="29B335D3" w14:textId="77777777" w:rsidR="0015016A" w:rsidRPr="00F54496" w:rsidRDefault="0015016A" w:rsidP="0015016A">
      <w:pPr>
        <w:spacing w:line="239" w:lineRule="auto"/>
        <w:ind w:right="538"/>
        <w:jc w:val="center"/>
        <w:rPr>
          <w:rFonts w:eastAsia="Arial" w:cs="Arial"/>
          <w:lang w:val="it-IT"/>
        </w:rPr>
      </w:pPr>
    </w:p>
    <w:p w14:paraId="5B24B8AA" w14:textId="77777777" w:rsidR="0015016A" w:rsidRDefault="0015016A" w:rsidP="00437745">
      <w:pPr>
        <w:pStyle w:val="Heading1"/>
      </w:pPr>
      <w:bookmarkStart w:id="14" w:name="_Toc354134422"/>
      <w:bookmarkStart w:id="15" w:name="_Toc354554819"/>
      <w:bookmarkStart w:id="16" w:name="_Toc354555276"/>
      <w:bookmarkStart w:id="17" w:name="_Toc354576107"/>
      <w:bookmarkStart w:id="18" w:name="_Toc355097350"/>
      <w:bookmarkStart w:id="19" w:name="_Toc355700090"/>
      <w:bookmarkStart w:id="20" w:name="_Toc355700212"/>
      <w:bookmarkStart w:id="21" w:name="_Toc356905007"/>
      <w:bookmarkStart w:id="22" w:name="_Toc510780824"/>
      <w:r>
        <w:lastRenderedPageBreak/>
        <w:t>References</w:t>
      </w:r>
      <w:bookmarkEnd w:id="14"/>
      <w:bookmarkEnd w:id="15"/>
      <w:bookmarkEnd w:id="16"/>
      <w:bookmarkEnd w:id="17"/>
      <w:bookmarkEnd w:id="18"/>
      <w:bookmarkEnd w:id="19"/>
      <w:bookmarkEnd w:id="20"/>
      <w:bookmarkEnd w:id="21"/>
      <w:bookmarkEnd w:id="22"/>
    </w:p>
    <w:p w14:paraId="2ACD49DF"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2097AA02"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[PEPPOL] http://www.peppol.eu/, specifically http://www.peppol.eu/ressourcelibrary/</w:t>
      </w:r>
    </w:p>
    <w:p w14:paraId="7561D8D4"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technical-specifications/post-award</w:t>
      </w:r>
    </w:p>
    <w:p w14:paraId="0DD29F0D"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 xml:space="preserve">[PEPPOL_EIA]             </w:t>
      </w:r>
      <w:r w:rsidRPr="00CD1791">
        <w:rPr>
          <w:rFonts w:cs="Arial"/>
          <w:sz w:val="20"/>
          <w:szCs w:val="20"/>
        </w:rPr>
        <w:tab/>
        <w:t>http://www.peppol.eu/peppol_components/peppol-eia/eia</w:t>
      </w:r>
    </w:p>
    <w:p w14:paraId="24C6FF3E" w14:textId="642C66B9" w:rsidR="007C5686" w:rsidRPr="00B45F8B" w:rsidRDefault="007C5686" w:rsidP="007C5686">
      <w:pPr>
        <w:widowControl w:val="0"/>
        <w:autoSpaceDE w:val="0"/>
        <w:autoSpaceDN w:val="0"/>
        <w:adjustRightInd w:val="0"/>
        <w:spacing w:before="34"/>
        <w:ind w:left="2376" w:right="113" w:hanging="2265"/>
        <w:rPr>
          <w:rFonts w:cs="Arial"/>
          <w:sz w:val="20"/>
          <w:szCs w:val="20"/>
        </w:rPr>
      </w:pPr>
      <w:r w:rsidRPr="00884264">
        <w:rPr>
          <w:rFonts w:cs="Arial"/>
          <w:sz w:val="20"/>
          <w:szCs w:val="20"/>
        </w:rPr>
        <w:t xml:space="preserve">[PEPPOL_PostAward]      </w:t>
      </w:r>
      <w:r w:rsidRPr="00884264">
        <w:rPr>
          <w:rFonts w:cs="Arial"/>
          <w:sz w:val="20"/>
          <w:szCs w:val="20"/>
        </w:rPr>
        <w:tab/>
        <w:t>http://www.peppol.eu/peppol_components/peppol-eia/eia#ict-architecture/post-award- eprocurement/models</w:t>
      </w:r>
    </w:p>
    <w:p w14:paraId="45C82F82"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p>
    <w:p w14:paraId="2BD356AF"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 xml:space="preserve">[PEPPOL_Transp] </w:t>
      </w:r>
      <w:hyperlink r:id="rId20" w:history="1">
        <w:r w:rsidRPr="00B45F8B">
          <w:rPr>
            <w:rStyle w:val="Hyperlink"/>
            <w:rFonts w:cs="Arial"/>
            <w:sz w:val="20"/>
            <w:szCs w:val="20"/>
          </w:rPr>
          <w:t>http://www.peppol.eu/ressource-library/technical-specifications/infrastructureresources</w:t>
        </w:r>
      </w:hyperlink>
    </w:p>
    <w:p w14:paraId="65B143D9"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p>
    <w:p w14:paraId="2426D171"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[COMMON BIS]</w:t>
      </w:r>
      <w:r w:rsidRPr="00CD1791">
        <w:rPr>
          <w:rFonts w:cs="Arial"/>
          <w:sz w:val="20"/>
          <w:szCs w:val="20"/>
        </w:rPr>
        <w:tab/>
        <w:t>To be developed</w:t>
      </w:r>
    </w:p>
    <w:p w14:paraId="003D9DEB" w14:textId="77777777" w:rsidR="007C5686" w:rsidRPr="00884264" w:rsidRDefault="007C5686" w:rsidP="007C5686">
      <w:pPr>
        <w:widowControl w:val="0"/>
        <w:autoSpaceDE w:val="0"/>
        <w:autoSpaceDN w:val="0"/>
        <w:adjustRightInd w:val="0"/>
        <w:spacing w:before="34"/>
        <w:ind w:left="2376" w:right="113" w:hanging="2265"/>
        <w:rPr>
          <w:rFonts w:cs="Arial"/>
          <w:sz w:val="20"/>
          <w:szCs w:val="20"/>
        </w:rPr>
      </w:pPr>
      <w:r w:rsidRPr="00884264">
        <w:rPr>
          <w:rFonts w:cs="Arial"/>
          <w:sz w:val="20"/>
          <w:szCs w:val="20"/>
        </w:rPr>
        <w:t xml:space="preserve">[CEN_BII]                     </w:t>
      </w:r>
      <w:r w:rsidRPr="00884264">
        <w:rPr>
          <w:rFonts w:cs="Arial"/>
          <w:sz w:val="20"/>
          <w:szCs w:val="20"/>
        </w:rPr>
        <w:tab/>
        <w:t>www.cen.eu/cwa/bii/specs</w:t>
      </w:r>
    </w:p>
    <w:p w14:paraId="6F75DCE3" w14:textId="24EAEE1C" w:rsidR="008F7E90" w:rsidRPr="00B45F8B" w:rsidRDefault="007C5686" w:rsidP="008F7E90">
      <w:pPr>
        <w:widowControl w:val="0"/>
        <w:autoSpaceDE w:val="0"/>
        <w:autoSpaceDN w:val="0"/>
        <w:adjustRightInd w:val="0"/>
        <w:spacing w:before="34"/>
        <w:ind w:left="2376" w:right="113" w:hanging="2265"/>
        <w:rPr>
          <w:rFonts w:cs="Arial"/>
          <w:sz w:val="20"/>
          <w:szCs w:val="20"/>
        </w:rPr>
      </w:pPr>
      <w:r w:rsidRPr="00884264">
        <w:rPr>
          <w:rFonts w:cs="Arial"/>
          <w:sz w:val="20"/>
          <w:szCs w:val="20"/>
        </w:rPr>
        <w:t xml:space="preserve">[CEN_BII2]                   </w:t>
      </w:r>
      <w:r w:rsidRPr="00884264">
        <w:rPr>
          <w:rFonts w:cs="Arial"/>
          <w:sz w:val="20"/>
          <w:szCs w:val="20"/>
        </w:rPr>
        <w:tab/>
        <w:t>http://www.cenbii.eu</w:t>
      </w:r>
    </w:p>
    <w:p w14:paraId="17A7EDF9"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[BII_Order] ftp://ftp.cen.eu/public/CWAs/BII2/CWA16562/CWA16562-Annex-A-BII-Profile-03-</w:t>
      </w:r>
    </w:p>
    <w:p w14:paraId="20612687"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OrderOnly-V2_0_0.pdf</w:t>
      </w:r>
    </w:p>
    <w:p w14:paraId="4A0FBDF1"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p>
    <w:p w14:paraId="58F6A988"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[BII_OrderModel] A browsable HTML version:</w:t>
      </w:r>
    </w:p>
    <w:p w14:paraId="09D29E3A"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http://spec.cenbii.eu/BII2/fxhtml/Trdm001-</w:t>
      </w:r>
    </w:p>
    <w:p w14:paraId="700CC60C"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Order/g_1.htm?http://spec.cenbii.eu/BII2/fxhtml/Trdm001-Order/g_5.htm</w:t>
      </w:r>
    </w:p>
    <w:p w14:paraId="3516B64B"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p>
    <w:p w14:paraId="435C1F82" w14:textId="77777777" w:rsidR="008F7E90" w:rsidRPr="00B45F8B" w:rsidRDefault="008F7E90" w:rsidP="008F7E90">
      <w:pPr>
        <w:widowControl w:val="0"/>
        <w:autoSpaceDE w:val="0"/>
        <w:autoSpaceDN w:val="0"/>
        <w:adjustRightInd w:val="0"/>
        <w:spacing w:before="34"/>
        <w:ind w:left="2376" w:right="113" w:hanging="2265"/>
        <w:rPr>
          <w:rFonts w:cs="Arial"/>
          <w:sz w:val="20"/>
          <w:szCs w:val="20"/>
          <w:lang w:val="it-IT"/>
        </w:rPr>
      </w:pPr>
      <w:r w:rsidRPr="00B45F8B">
        <w:rPr>
          <w:rFonts w:cs="Arial"/>
          <w:sz w:val="20"/>
          <w:szCs w:val="20"/>
          <w:lang w:val="it-IT"/>
        </w:rPr>
        <w:t xml:space="preserve">[UBL] </w:t>
      </w:r>
      <w:r w:rsidR="00642FEB">
        <w:fldChar w:fldCharType="begin"/>
      </w:r>
      <w:r w:rsidR="00642FEB" w:rsidRPr="00642FEB">
        <w:rPr>
          <w:lang w:val="it-IT"/>
          <w:rPrChange w:id="23" w:author="MASTRONARDO FRANCESCO" w:date="2018-06-21T18:46:00Z">
            <w:rPr/>
          </w:rPrChange>
        </w:rPr>
        <w:instrText xml:space="preserve"> HYPERLINK "http://docs.oasis-open.org/ubl/UBL-2.1.html" </w:instrText>
      </w:r>
      <w:r w:rsidR="00642FEB">
        <w:fldChar w:fldCharType="separate"/>
      </w:r>
      <w:r w:rsidRPr="00B45F8B">
        <w:rPr>
          <w:rStyle w:val="Hyperlink"/>
          <w:rFonts w:cs="Arial"/>
          <w:sz w:val="20"/>
          <w:szCs w:val="20"/>
          <w:lang w:val="it-IT"/>
        </w:rPr>
        <w:t>http://docs.oasis-open.org/ubl/UBL-2.1.html</w:t>
      </w:r>
      <w:r w:rsidR="00642FEB">
        <w:rPr>
          <w:rStyle w:val="Hyperlink"/>
          <w:rFonts w:cs="Arial"/>
          <w:sz w:val="20"/>
          <w:szCs w:val="20"/>
          <w:lang w:val="it-IT"/>
        </w:rPr>
        <w:fldChar w:fldCharType="end"/>
      </w:r>
    </w:p>
    <w:p w14:paraId="403183E9" w14:textId="77777777" w:rsidR="008F7E90" w:rsidRPr="00B45F8B" w:rsidRDefault="008F7E90" w:rsidP="008F7E90">
      <w:pPr>
        <w:widowControl w:val="0"/>
        <w:autoSpaceDE w:val="0"/>
        <w:autoSpaceDN w:val="0"/>
        <w:adjustRightInd w:val="0"/>
        <w:spacing w:before="34"/>
        <w:ind w:left="2376" w:right="113" w:hanging="2265"/>
        <w:rPr>
          <w:rFonts w:cs="Arial"/>
          <w:sz w:val="20"/>
          <w:szCs w:val="20"/>
          <w:lang w:val="it-IT"/>
        </w:rPr>
      </w:pPr>
    </w:p>
    <w:p w14:paraId="469E58A3"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 xml:space="preserve">[UBL_OrderResponse] </w:t>
      </w:r>
      <w:hyperlink r:id="rId21" w:anchor="T-ORDER-RESPONSE" w:history="1">
        <w:r w:rsidRPr="00B45F8B">
          <w:rPr>
            <w:rStyle w:val="Hyperlink"/>
            <w:rFonts w:cs="Arial"/>
            <w:sz w:val="20"/>
            <w:szCs w:val="20"/>
          </w:rPr>
          <w:t>http://docs.oasis-open.org/ubl/os-UBL-2.1/UBL-2.1.html#T-ORDER-RESPONSE</w:t>
        </w:r>
      </w:hyperlink>
    </w:p>
    <w:p w14:paraId="43BB3AA2"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p>
    <w:p w14:paraId="00C53564"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 xml:space="preserve">[Schematron] </w:t>
      </w:r>
      <w:hyperlink r:id="rId22" w:history="1">
        <w:r w:rsidRPr="00B45F8B">
          <w:rPr>
            <w:rStyle w:val="Hyperlink"/>
            <w:rFonts w:cs="Arial"/>
            <w:sz w:val="20"/>
            <w:szCs w:val="20"/>
          </w:rPr>
          <w:t>http://www.schematron.com</w:t>
        </w:r>
      </w:hyperlink>
    </w:p>
    <w:p w14:paraId="289DFD52"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p>
    <w:p w14:paraId="500BEAE9" w14:textId="77777777" w:rsidR="008F7E90" w:rsidRPr="00B45F8B"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 xml:space="preserve">[XSLT] </w:t>
      </w:r>
      <w:hyperlink r:id="rId23" w:history="1">
        <w:r w:rsidRPr="00B45F8B">
          <w:rPr>
            <w:rStyle w:val="Hyperlink"/>
            <w:rFonts w:cs="Arial"/>
            <w:sz w:val="20"/>
            <w:szCs w:val="20"/>
          </w:rPr>
          <w:t>http://www.w3.org/TR/xslt20/</w:t>
        </w:r>
      </w:hyperlink>
    </w:p>
    <w:p w14:paraId="0CBA2230" w14:textId="77777777" w:rsidR="007C5686" w:rsidRPr="00884264"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 xml:space="preserve">   [DIR_2009/101/EC]      </w:t>
      </w:r>
      <w:r w:rsidRPr="00CD1791">
        <w:rPr>
          <w:rFonts w:cs="Arial"/>
          <w:sz w:val="20"/>
          <w:szCs w:val="20"/>
        </w:rPr>
        <w:tab/>
        <w:t xml:space="preserve">Council Directive 2009/101/EC of 16 September 2009, Article 5: Member States shall prescribe that letters and order forms, whether they are in paper form or use any other medium , </w:t>
      </w:r>
      <w:r w:rsidRPr="00884264">
        <w:rPr>
          <w:rFonts w:cs="Arial"/>
          <w:sz w:val="20"/>
          <w:szCs w:val="20"/>
        </w:rPr>
        <w:t>are to state the following particulars…, found at:</w:t>
      </w:r>
    </w:p>
    <w:p w14:paraId="5BBE48A7" w14:textId="77777777" w:rsidR="007C5686" w:rsidRPr="00927CD8" w:rsidRDefault="007C5686" w:rsidP="007C5686">
      <w:pPr>
        <w:widowControl w:val="0"/>
        <w:autoSpaceDE w:val="0"/>
        <w:autoSpaceDN w:val="0"/>
        <w:adjustRightInd w:val="0"/>
        <w:spacing w:before="34"/>
        <w:ind w:left="2376" w:right="113" w:hanging="2265"/>
        <w:rPr>
          <w:rFonts w:cs="Arial"/>
          <w:sz w:val="20"/>
          <w:szCs w:val="20"/>
        </w:rPr>
      </w:pPr>
      <w:r w:rsidRPr="00927CD8">
        <w:rPr>
          <w:rFonts w:cs="Arial"/>
          <w:sz w:val="20"/>
          <w:szCs w:val="20"/>
        </w:rPr>
        <w:t>http://eur-lex.europa.eu/LexUriServ/LexUriServ.do?uri=CELEX:32006L0112:EN:NOT</w:t>
      </w:r>
    </w:p>
    <w:p w14:paraId="2DF617DE" w14:textId="77777777" w:rsidR="007C5686" w:rsidRPr="007A3A56" w:rsidRDefault="007C5686" w:rsidP="007C5686">
      <w:pPr>
        <w:widowControl w:val="0"/>
        <w:autoSpaceDE w:val="0"/>
        <w:autoSpaceDN w:val="0"/>
        <w:adjustRightInd w:val="0"/>
        <w:spacing w:before="34"/>
        <w:ind w:left="2376" w:right="113" w:hanging="2265"/>
        <w:rPr>
          <w:rFonts w:cs="Arial"/>
          <w:sz w:val="20"/>
          <w:szCs w:val="20"/>
        </w:rPr>
      </w:pPr>
    </w:p>
    <w:p w14:paraId="54FE7A63"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 xml:space="preserve">   [DIR_2006/112/EC]      </w:t>
      </w:r>
      <w:r w:rsidRPr="00CD1791">
        <w:rPr>
          <w:rFonts w:cs="Arial"/>
          <w:sz w:val="20"/>
          <w:szCs w:val="20"/>
        </w:rPr>
        <w:tab/>
        <w:t>Council Directive 2006/112/EC of 28 November 2006 on the common system of value added   tax, found at:</w:t>
      </w:r>
    </w:p>
    <w:p w14:paraId="41AA0088"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http://eur-lex.europa.eu/LexUriServ/LexUriServ.do?uri=CELEX:32006L0112:EN:NOT</w:t>
      </w:r>
    </w:p>
    <w:p w14:paraId="31E32FB5"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p>
    <w:p w14:paraId="73AA0579"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 xml:space="preserve">[DIR_1999/93/EC]        </w:t>
      </w:r>
      <w:r w:rsidRPr="00CD1791">
        <w:rPr>
          <w:rFonts w:cs="Arial"/>
          <w:sz w:val="20"/>
          <w:szCs w:val="20"/>
        </w:rPr>
        <w:tab/>
        <w:t>Directive 1999/93/EC of the European Parliament and of the Council of 13 December 1999 on a Community framework for electronic signatures, found at:</w:t>
      </w:r>
    </w:p>
    <w:p w14:paraId="5CA0E12D"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http://eur-lex.europa.eu/LexUriServ/LexUriServ.do?uri=CELEX:31999L0093:EN:NOT</w:t>
      </w:r>
    </w:p>
    <w:p w14:paraId="22EB5CAE" w14:textId="77777777" w:rsidR="007C5686" w:rsidRPr="00CD1791" w:rsidRDefault="007C5686" w:rsidP="007C5686">
      <w:pPr>
        <w:widowControl w:val="0"/>
        <w:autoSpaceDE w:val="0"/>
        <w:autoSpaceDN w:val="0"/>
        <w:adjustRightInd w:val="0"/>
        <w:spacing w:before="34"/>
        <w:ind w:left="2376" w:right="113" w:hanging="2265"/>
        <w:rPr>
          <w:rFonts w:cs="Arial"/>
          <w:sz w:val="20"/>
          <w:szCs w:val="20"/>
        </w:rPr>
      </w:pPr>
    </w:p>
    <w:p w14:paraId="743FD3DB" w14:textId="3A4F572D" w:rsidR="008F7E90" w:rsidRPr="00B45F8B" w:rsidRDefault="007C5686" w:rsidP="007C5686">
      <w:pPr>
        <w:widowControl w:val="0"/>
        <w:autoSpaceDE w:val="0"/>
        <w:autoSpaceDN w:val="0"/>
        <w:adjustRightInd w:val="0"/>
        <w:spacing w:before="34"/>
        <w:ind w:left="2376" w:right="113" w:hanging="2265"/>
        <w:rPr>
          <w:rFonts w:cs="Arial"/>
          <w:sz w:val="20"/>
          <w:szCs w:val="20"/>
        </w:rPr>
      </w:pPr>
      <w:r w:rsidRPr="00CD1791">
        <w:rPr>
          <w:rFonts w:cs="Arial"/>
          <w:sz w:val="20"/>
          <w:szCs w:val="20"/>
        </w:rPr>
        <w:t xml:space="preserve">[EIF]                              </w:t>
      </w:r>
      <w:r w:rsidRPr="00CD1791">
        <w:rPr>
          <w:rFonts w:cs="Arial"/>
          <w:sz w:val="20"/>
          <w:szCs w:val="20"/>
        </w:rPr>
        <w:tab/>
        <w:t>European Interoperability Framework 2.0, found at: http://ec.europa.eu/isa/library/index_en.htm http://ec.europa.eu/isa/documents/isa_annex_ii_eif_en.pdf</w:t>
      </w:r>
    </w:p>
    <w:p w14:paraId="4FAF6D99" w14:textId="77777777" w:rsidR="008F7E90" w:rsidRPr="008F7E90" w:rsidRDefault="008F7E90" w:rsidP="008F7E90">
      <w:pPr>
        <w:widowControl w:val="0"/>
        <w:autoSpaceDE w:val="0"/>
        <w:autoSpaceDN w:val="0"/>
        <w:adjustRightInd w:val="0"/>
        <w:spacing w:before="34"/>
        <w:ind w:left="2376" w:right="113" w:hanging="2265"/>
        <w:rPr>
          <w:rFonts w:cs="Arial"/>
          <w:sz w:val="20"/>
          <w:szCs w:val="20"/>
        </w:rPr>
      </w:pPr>
      <w:r w:rsidRPr="00B45F8B">
        <w:rPr>
          <w:rFonts w:cs="Arial"/>
          <w:sz w:val="20"/>
          <w:szCs w:val="20"/>
        </w:rPr>
        <w:t>[GS1] http://www.gs1.org/barcodes/technical/id_keys</w:t>
      </w:r>
    </w:p>
    <w:p w14:paraId="180C55EF" w14:textId="77777777" w:rsidR="008F7E90" w:rsidRDefault="008F7E90" w:rsidP="0043474E">
      <w:pPr>
        <w:widowControl w:val="0"/>
        <w:autoSpaceDE w:val="0"/>
        <w:autoSpaceDN w:val="0"/>
        <w:adjustRightInd w:val="0"/>
        <w:spacing w:before="34"/>
        <w:ind w:left="2376" w:right="113" w:hanging="2265"/>
        <w:rPr>
          <w:rFonts w:cs="Arial"/>
          <w:sz w:val="20"/>
          <w:szCs w:val="20"/>
        </w:rPr>
      </w:pPr>
    </w:p>
    <w:p w14:paraId="2C497303" w14:textId="77777777" w:rsidR="00DF2483" w:rsidRDefault="00DF2483" w:rsidP="0043474E">
      <w:pPr>
        <w:widowControl w:val="0"/>
        <w:autoSpaceDE w:val="0"/>
        <w:autoSpaceDN w:val="0"/>
        <w:adjustRightInd w:val="0"/>
        <w:spacing w:before="34"/>
        <w:ind w:left="2376" w:right="113" w:hanging="2265"/>
        <w:rPr>
          <w:rFonts w:cs="Arial"/>
          <w:sz w:val="20"/>
          <w:szCs w:val="20"/>
        </w:rPr>
      </w:pPr>
    </w:p>
    <w:p w14:paraId="2AA43CF8" w14:textId="77777777" w:rsidR="00B45F8B" w:rsidRDefault="00B45F8B" w:rsidP="0043474E">
      <w:pPr>
        <w:widowControl w:val="0"/>
        <w:autoSpaceDE w:val="0"/>
        <w:autoSpaceDN w:val="0"/>
        <w:adjustRightInd w:val="0"/>
        <w:spacing w:before="34"/>
        <w:ind w:left="2376" w:right="113" w:hanging="2265"/>
        <w:rPr>
          <w:rFonts w:cs="Arial"/>
          <w:sz w:val="20"/>
          <w:szCs w:val="20"/>
        </w:rPr>
      </w:pPr>
    </w:p>
    <w:p w14:paraId="79C3B5DB" w14:textId="77777777" w:rsidR="00B45F8B" w:rsidRDefault="00B45F8B" w:rsidP="0043474E">
      <w:pPr>
        <w:widowControl w:val="0"/>
        <w:autoSpaceDE w:val="0"/>
        <w:autoSpaceDN w:val="0"/>
        <w:adjustRightInd w:val="0"/>
        <w:spacing w:before="34"/>
        <w:ind w:left="2376" w:right="113" w:hanging="2265"/>
        <w:rPr>
          <w:rFonts w:cs="Arial"/>
          <w:sz w:val="20"/>
          <w:szCs w:val="20"/>
        </w:rPr>
      </w:pPr>
    </w:p>
    <w:p w14:paraId="238D0284" w14:textId="0469AEA2" w:rsidR="0015016A" w:rsidRPr="0006515E" w:rsidRDefault="0015016A" w:rsidP="0006515E">
      <w:pPr>
        <w:pStyle w:val="Heading1"/>
      </w:pP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510780825"/>
      <w:r w:rsidRPr="0006515E">
        <w:lastRenderedPageBreak/>
        <w:t>Document history</w:t>
      </w:r>
      <w:bookmarkEnd w:id="24"/>
      <w:bookmarkEnd w:id="25"/>
      <w:bookmarkEnd w:id="26"/>
      <w:bookmarkEnd w:id="27"/>
      <w:bookmarkEnd w:id="28"/>
      <w:bookmarkEnd w:id="29"/>
      <w:bookmarkEnd w:id="30"/>
      <w:bookmarkEnd w:id="31"/>
    </w:p>
    <w:p w14:paraId="73A650B3" w14:textId="0CE42FEA" w:rsidR="0015016A" w:rsidRDefault="008672D7" w:rsidP="00437745">
      <w:pPr>
        <w:pStyle w:val="Heading2"/>
      </w:pPr>
      <w:bookmarkStart w:id="32" w:name="_Toc510780826"/>
      <w:r>
        <w:t>Storia delle revisioni</w:t>
      </w:r>
      <w:bookmarkEnd w:id="32"/>
    </w:p>
    <w:p w14:paraId="4E72DF8F" w14:textId="77777777" w:rsidR="0015016A" w:rsidRDefault="0015016A" w:rsidP="0015016A">
      <w:pPr>
        <w:spacing w:line="200" w:lineRule="exact"/>
        <w:rPr>
          <w:sz w:val="20"/>
          <w:szCs w:val="20"/>
        </w:rPr>
      </w:pPr>
    </w:p>
    <w:p w14:paraId="27F74698" w14:textId="77777777" w:rsidR="0015016A" w:rsidRDefault="0015016A" w:rsidP="0015016A">
      <w:pPr>
        <w:spacing w:line="200" w:lineRule="exact"/>
        <w:rPr>
          <w:sz w:val="20"/>
          <w:szCs w:val="20"/>
        </w:rPr>
      </w:pPr>
    </w:p>
    <w:tbl>
      <w:tblPr>
        <w:tblStyle w:val="LightList-Accent12"/>
        <w:tblW w:w="9889" w:type="dxa"/>
        <w:tblLayout w:type="fixed"/>
        <w:tblLook w:val="04A0" w:firstRow="1" w:lastRow="0" w:firstColumn="1" w:lastColumn="0" w:noHBand="0" w:noVBand="1"/>
      </w:tblPr>
      <w:tblGrid>
        <w:gridCol w:w="1101"/>
        <w:gridCol w:w="1275"/>
        <w:gridCol w:w="2127"/>
        <w:gridCol w:w="2551"/>
        <w:gridCol w:w="2835"/>
      </w:tblGrid>
      <w:tr w:rsidR="0015016A" w:rsidRPr="00BC7F0F" w14:paraId="66256D78" w14:textId="77777777" w:rsidTr="004379B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45C004C" w14:textId="77777777" w:rsidR="0015016A" w:rsidRPr="00BC7F0F" w:rsidRDefault="0015016A" w:rsidP="00BC7F0F">
            <w:pPr>
              <w:jc w:val="center"/>
              <w:rPr>
                <w:rFonts w:eastAsia="Arial"/>
              </w:rPr>
            </w:pPr>
            <w:r w:rsidRPr="00BC7F0F">
              <w:rPr>
                <w:rFonts w:eastAsia="Arial"/>
              </w:rPr>
              <w:t>Version</w:t>
            </w:r>
          </w:p>
        </w:tc>
        <w:tc>
          <w:tcPr>
            <w:tcW w:w="1275" w:type="dxa"/>
            <w:vAlign w:val="center"/>
          </w:tcPr>
          <w:p w14:paraId="68843D99" w14:textId="77777777" w:rsidR="0015016A" w:rsidRPr="00BC7F0F" w:rsidRDefault="0015016A" w:rsidP="00BC7F0F">
            <w:pPr>
              <w:jc w:val="center"/>
              <w:cnfStyle w:val="100000000000" w:firstRow="1" w:lastRow="0" w:firstColumn="0" w:lastColumn="0" w:oddVBand="0" w:evenVBand="0" w:oddHBand="0" w:evenHBand="0" w:firstRowFirstColumn="0" w:firstRowLastColumn="0" w:lastRowFirstColumn="0" w:lastRowLastColumn="0"/>
              <w:rPr>
                <w:rFonts w:eastAsia="Arial"/>
              </w:rPr>
            </w:pPr>
            <w:r w:rsidRPr="00BC7F0F">
              <w:rPr>
                <w:rFonts w:eastAsia="Arial"/>
              </w:rPr>
              <w:t>Date</w:t>
            </w:r>
          </w:p>
        </w:tc>
        <w:tc>
          <w:tcPr>
            <w:tcW w:w="2127" w:type="dxa"/>
            <w:vAlign w:val="center"/>
          </w:tcPr>
          <w:p w14:paraId="343BF631" w14:textId="77777777" w:rsidR="0015016A" w:rsidRPr="00BC7F0F" w:rsidRDefault="0015016A" w:rsidP="00BC7F0F">
            <w:pPr>
              <w:jc w:val="center"/>
              <w:cnfStyle w:val="100000000000" w:firstRow="1" w:lastRow="0" w:firstColumn="0" w:lastColumn="0" w:oddVBand="0" w:evenVBand="0" w:oddHBand="0" w:evenHBand="0" w:firstRowFirstColumn="0" w:firstRowLastColumn="0" w:lastRowFirstColumn="0" w:lastRowLastColumn="0"/>
              <w:rPr>
                <w:rFonts w:eastAsia="Arial"/>
              </w:rPr>
            </w:pPr>
            <w:r w:rsidRPr="00BC7F0F">
              <w:rPr>
                <w:rFonts w:eastAsia="Arial"/>
              </w:rPr>
              <w:t>Author</w:t>
            </w:r>
          </w:p>
        </w:tc>
        <w:tc>
          <w:tcPr>
            <w:tcW w:w="2551" w:type="dxa"/>
            <w:vAlign w:val="center"/>
          </w:tcPr>
          <w:p w14:paraId="7B6086F2" w14:textId="77777777" w:rsidR="0015016A" w:rsidRPr="00BC7F0F" w:rsidRDefault="0015016A" w:rsidP="00BC7F0F">
            <w:pPr>
              <w:jc w:val="center"/>
              <w:cnfStyle w:val="100000000000" w:firstRow="1" w:lastRow="0" w:firstColumn="0" w:lastColumn="0" w:oddVBand="0" w:evenVBand="0" w:oddHBand="0" w:evenHBand="0" w:firstRowFirstColumn="0" w:firstRowLastColumn="0" w:lastRowFirstColumn="0" w:lastRowLastColumn="0"/>
              <w:rPr>
                <w:rFonts w:eastAsia="Arial"/>
              </w:rPr>
            </w:pPr>
            <w:r w:rsidRPr="00BC7F0F">
              <w:rPr>
                <w:rFonts w:eastAsia="Arial"/>
              </w:rPr>
              <w:t>Organisation</w:t>
            </w:r>
          </w:p>
        </w:tc>
        <w:tc>
          <w:tcPr>
            <w:tcW w:w="2835" w:type="dxa"/>
            <w:vAlign w:val="center"/>
          </w:tcPr>
          <w:p w14:paraId="4125E741" w14:textId="77777777" w:rsidR="0015016A" w:rsidRPr="00BC7F0F" w:rsidRDefault="0015016A" w:rsidP="00BC7F0F">
            <w:pPr>
              <w:jc w:val="center"/>
              <w:cnfStyle w:val="100000000000" w:firstRow="1" w:lastRow="0" w:firstColumn="0" w:lastColumn="0" w:oddVBand="0" w:evenVBand="0" w:oddHBand="0" w:evenHBand="0" w:firstRowFirstColumn="0" w:firstRowLastColumn="0" w:lastRowFirstColumn="0" w:lastRowLastColumn="0"/>
              <w:rPr>
                <w:rFonts w:eastAsia="Arial"/>
              </w:rPr>
            </w:pPr>
            <w:r w:rsidRPr="00BC7F0F">
              <w:rPr>
                <w:rFonts w:eastAsia="Arial"/>
              </w:rPr>
              <w:t>Description</w:t>
            </w:r>
          </w:p>
        </w:tc>
      </w:tr>
      <w:tr w:rsidR="0015016A" w:rsidRPr="00634920" w14:paraId="370FBA32" w14:textId="77777777" w:rsidTr="004379B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01" w:type="dxa"/>
          </w:tcPr>
          <w:p w14:paraId="44E59206" w14:textId="77777777" w:rsidR="0015016A" w:rsidRPr="00B45F8B" w:rsidRDefault="0015016A" w:rsidP="00BC7F0F">
            <w:pPr>
              <w:rPr>
                <w:rFonts w:eastAsia="Arial"/>
              </w:rPr>
            </w:pPr>
            <w:r w:rsidRPr="00B45F8B">
              <w:rPr>
                <w:rFonts w:eastAsia="Arial"/>
              </w:rPr>
              <w:t>1.0</w:t>
            </w:r>
          </w:p>
        </w:tc>
        <w:tc>
          <w:tcPr>
            <w:tcW w:w="1275" w:type="dxa"/>
          </w:tcPr>
          <w:p w14:paraId="361FCC91" w14:textId="77777777" w:rsidR="0015016A" w:rsidRPr="00B45F8B" w:rsidRDefault="008F7E90" w:rsidP="00686151">
            <w:pPr>
              <w:cnfStyle w:val="000000100000" w:firstRow="0" w:lastRow="0" w:firstColumn="0" w:lastColumn="0" w:oddVBand="0" w:evenVBand="0" w:oddHBand="1" w:evenHBand="0" w:firstRowFirstColumn="0" w:firstRowLastColumn="0" w:lastRowFirstColumn="0" w:lastRowLastColumn="0"/>
              <w:rPr>
                <w:rFonts w:eastAsia="Arial"/>
              </w:rPr>
            </w:pPr>
            <w:r w:rsidRPr="00B45F8B">
              <w:rPr>
                <w:rFonts w:eastAsia="Arial"/>
              </w:rPr>
              <w:t>2017-04-01</w:t>
            </w:r>
          </w:p>
        </w:tc>
        <w:tc>
          <w:tcPr>
            <w:tcW w:w="2127" w:type="dxa"/>
          </w:tcPr>
          <w:p w14:paraId="7CF7AF16" w14:textId="77777777" w:rsidR="0015016A" w:rsidRPr="00B45F8B" w:rsidRDefault="008F7E90" w:rsidP="00BC7F0F">
            <w:pPr>
              <w:cnfStyle w:val="000000100000" w:firstRow="0" w:lastRow="0" w:firstColumn="0" w:lastColumn="0" w:oddVBand="0" w:evenVBand="0" w:oddHBand="1" w:evenHBand="0" w:firstRowFirstColumn="0" w:firstRowLastColumn="0" w:lastRowFirstColumn="0" w:lastRowLastColumn="0"/>
              <w:rPr>
                <w:rFonts w:eastAsia="Arial"/>
              </w:rPr>
            </w:pPr>
            <w:r w:rsidRPr="00B45F8B">
              <w:rPr>
                <w:rFonts w:eastAsia="Arial"/>
              </w:rPr>
              <w:t>Georg Birgisson</w:t>
            </w:r>
          </w:p>
        </w:tc>
        <w:tc>
          <w:tcPr>
            <w:tcW w:w="2551" w:type="dxa"/>
          </w:tcPr>
          <w:p w14:paraId="4504EC15" w14:textId="77777777" w:rsidR="0015016A" w:rsidRPr="00B45F8B" w:rsidRDefault="008F7E90" w:rsidP="00BC7F0F">
            <w:pPr>
              <w:cnfStyle w:val="000000100000" w:firstRow="0" w:lastRow="0" w:firstColumn="0" w:lastColumn="0" w:oddVBand="0" w:evenVBand="0" w:oddHBand="1" w:evenHBand="0" w:firstRowFirstColumn="0" w:firstRowLastColumn="0" w:lastRowFirstColumn="0" w:lastRowLastColumn="0"/>
              <w:rPr>
                <w:rFonts w:eastAsia="Arial"/>
              </w:rPr>
            </w:pPr>
            <w:r w:rsidRPr="00B45F8B">
              <w:rPr>
                <w:rFonts w:eastAsia="Arial"/>
              </w:rPr>
              <w:t>Midran Limited</w:t>
            </w:r>
          </w:p>
        </w:tc>
        <w:tc>
          <w:tcPr>
            <w:tcW w:w="2835" w:type="dxa"/>
          </w:tcPr>
          <w:p w14:paraId="68E1BCAA" w14:textId="77777777" w:rsidR="00BC7F0F" w:rsidRPr="00B45F8B" w:rsidRDefault="008F7E90" w:rsidP="00BC7F0F">
            <w:pPr>
              <w:cnfStyle w:val="000000100000" w:firstRow="0" w:lastRow="0" w:firstColumn="0" w:lastColumn="0" w:oddVBand="0" w:evenVBand="0" w:oddHBand="1" w:evenHBand="0" w:firstRowFirstColumn="0" w:firstRowLastColumn="0" w:lastRowFirstColumn="0" w:lastRowLastColumn="0"/>
              <w:rPr>
                <w:rFonts w:eastAsia="Arial"/>
              </w:rPr>
            </w:pPr>
            <w:r w:rsidRPr="00B45F8B">
              <w:rPr>
                <w:rFonts w:eastAsia="Arial"/>
              </w:rPr>
              <w:t xml:space="preserve">First version </w:t>
            </w:r>
          </w:p>
        </w:tc>
      </w:tr>
      <w:tr w:rsidR="008F7E90" w:rsidRPr="00BC7F0F" w14:paraId="42496505" w14:textId="77777777" w:rsidTr="004379BB">
        <w:trPr>
          <w:trHeight w:val="585"/>
        </w:trPr>
        <w:tc>
          <w:tcPr>
            <w:cnfStyle w:val="001000000000" w:firstRow="0" w:lastRow="0" w:firstColumn="1" w:lastColumn="0" w:oddVBand="0" w:evenVBand="0" w:oddHBand="0" w:evenHBand="0" w:firstRowFirstColumn="0" w:firstRowLastColumn="0" w:lastRowFirstColumn="0" w:lastRowLastColumn="0"/>
            <w:tcW w:w="1101" w:type="dxa"/>
          </w:tcPr>
          <w:p w14:paraId="7166F457" w14:textId="77777777" w:rsidR="008F7E90" w:rsidRPr="00B45F8B" w:rsidRDefault="008F7E90" w:rsidP="00BC7F0F">
            <w:pPr>
              <w:rPr>
                <w:rFonts w:eastAsia="Arial"/>
              </w:rPr>
            </w:pPr>
            <w:commentRangeStart w:id="33"/>
            <w:r w:rsidRPr="00B45F8B">
              <w:rPr>
                <w:rFonts w:eastAsia="Arial"/>
              </w:rPr>
              <w:t>1.0.1</w:t>
            </w:r>
          </w:p>
        </w:tc>
        <w:tc>
          <w:tcPr>
            <w:tcW w:w="1275" w:type="dxa"/>
          </w:tcPr>
          <w:p w14:paraId="5B909BB2" w14:textId="77777777" w:rsidR="00487471" w:rsidRDefault="008F7E90" w:rsidP="00686151">
            <w:pPr>
              <w:cnfStyle w:val="000000000000" w:firstRow="0" w:lastRow="0" w:firstColumn="0" w:lastColumn="0" w:oddVBand="0" w:evenVBand="0" w:oddHBand="0" w:evenHBand="0" w:firstRowFirstColumn="0" w:firstRowLastColumn="0" w:lastRowFirstColumn="0" w:lastRowLastColumn="0"/>
              <w:rPr>
                <w:ins w:id="34" w:author="MASTRONARDO FRANCESCO" w:date="2018-06-22T11:18:00Z"/>
                <w:rFonts w:eastAsia="Arial"/>
              </w:rPr>
            </w:pPr>
            <w:del w:id="35" w:author="MASTRONARDO FRANCESCO" w:date="2018-06-22T11:18:00Z">
              <w:r w:rsidRPr="00B45F8B" w:rsidDel="00487471">
                <w:rPr>
                  <w:rFonts w:eastAsia="Arial"/>
                </w:rPr>
                <w:delText>2018-03-30</w:delText>
              </w:r>
            </w:del>
          </w:p>
          <w:p w14:paraId="15B8A831" w14:textId="55B1EF21" w:rsidR="008F7E90" w:rsidRPr="00B45F8B" w:rsidRDefault="00487471" w:rsidP="00686151">
            <w:pPr>
              <w:cnfStyle w:val="000000000000" w:firstRow="0" w:lastRow="0" w:firstColumn="0" w:lastColumn="0" w:oddVBand="0" w:evenVBand="0" w:oddHBand="0" w:evenHBand="0" w:firstRowFirstColumn="0" w:firstRowLastColumn="0" w:lastRowFirstColumn="0" w:lastRowLastColumn="0"/>
              <w:rPr>
                <w:rFonts w:eastAsia="Arial"/>
              </w:rPr>
            </w:pPr>
            <w:ins w:id="36" w:author="MASTRONARDO FRANCESCO" w:date="2018-06-22T11:18:00Z">
              <w:r>
                <w:rPr>
                  <w:rFonts w:eastAsia="Arial"/>
                </w:rPr>
                <w:t>2018-06-20</w:t>
              </w:r>
            </w:ins>
          </w:p>
        </w:tc>
        <w:tc>
          <w:tcPr>
            <w:tcW w:w="2127" w:type="dxa"/>
          </w:tcPr>
          <w:p w14:paraId="68191992" w14:textId="330694FC" w:rsidR="008F7E90" w:rsidRPr="00B45F8B" w:rsidRDefault="0023744E" w:rsidP="00BC7F0F">
            <w:pPr>
              <w:cnfStyle w:val="000000000000" w:firstRow="0" w:lastRow="0" w:firstColumn="0" w:lastColumn="0" w:oddVBand="0" w:evenVBand="0" w:oddHBand="0" w:evenHBand="0" w:firstRowFirstColumn="0" w:firstRowLastColumn="0" w:lastRowFirstColumn="0" w:lastRowLastColumn="0"/>
              <w:rPr>
                <w:rFonts w:eastAsia="Arial"/>
              </w:rPr>
            </w:pPr>
            <w:r w:rsidRPr="00B45F8B">
              <w:rPr>
                <w:rFonts w:eastAsia="Arial"/>
              </w:rPr>
              <w:t>TBD</w:t>
            </w:r>
          </w:p>
        </w:tc>
        <w:tc>
          <w:tcPr>
            <w:tcW w:w="2551" w:type="dxa"/>
          </w:tcPr>
          <w:p w14:paraId="25F6D19A" w14:textId="354C73A0" w:rsidR="008F7E90" w:rsidRPr="00B45F8B" w:rsidRDefault="00551574" w:rsidP="00BC7F0F">
            <w:pPr>
              <w:cnfStyle w:val="000000000000" w:firstRow="0" w:lastRow="0" w:firstColumn="0" w:lastColumn="0" w:oddVBand="0" w:evenVBand="0" w:oddHBand="0" w:evenHBand="0" w:firstRowFirstColumn="0" w:firstRowLastColumn="0" w:lastRowFirstColumn="0" w:lastRowLastColumn="0"/>
              <w:rPr>
                <w:rFonts w:eastAsia="Arial"/>
              </w:rPr>
            </w:pPr>
            <w:r w:rsidRPr="00B45F8B">
              <w:rPr>
                <w:rFonts w:eastAsia="Arial"/>
              </w:rPr>
              <w:t>TBD</w:t>
            </w:r>
          </w:p>
        </w:tc>
        <w:tc>
          <w:tcPr>
            <w:tcW w:w="2835" w:type="dxa"/>
          </w:tcPr>
          <w:p w14:paraId="08D3D970" w14:textId="52385BAB" w:rsidR="008F7E90" w:rsidRPr="00CD1791" w:rsidRDefault="0023744E" w:rsidP="00BC7F0F">
            <w:pPr>
              <w:cnfStyle w:val="000000000000" w:firstRow="0" w:lastRow="0" w:firstColumn="0" w:lastColumn="0" w:oddVBand="0" w:evenVBand="0" w:oddHBand="0" w:evenHBand="0" w:firstRowFirstColumn="0" w:firstRowLastColumn="0" w:lastRowFirstColumn="0" w:lastRowLastColumn="0"/>
              <w:rPr>
                <w:rFonts w:eastAsia="Arial"/>
              </w:rPr>
            </w:pPr>
            <w:r w:rsidRPr="00B45F8B">
              <w:rPr>
                <w:rFonts w:eastAsia="Arial"/>
              </w:rPr>
              <w:t>Localizzazione italiana</w:t>
            </w:r>
            <w:commentRangeEnd w:id="33"/>
            <w:r w:rsidR="00797826">
              <w:rPr>
                <w:rStyle w:val="CommentReference"/>
              </w:rPr>
              <w:commentReference w:id="33"/>
            </w:r>
          </w:p>
        </w:tc>
      </w:tr>
    </w:tbl>
    <w:p w14:paraId="14B547A9" w14:textId="77777777" w:rsidR="0015016A" w:rsidRDefault="0015016A" w:rsidP="0015016A">
      <w:pPr>
        <w:spacing w:before="2" w:line="130" w:lineRule="exact"/>
        <w:rPr>
          <w:sz w:val="13"/>
          <w:szCs w:val="13"/>
        </w:rPr>
      </w:pPr>
    </w:p>
    <w:p w14:paraId="098AE5E1" w14:textId="77777777" w:rsidR="0015016A" w:rsidRDefault="0015016A" w:rsidP="0015016A">
      <w:pPr>
        <w:spacing w:line="200" w:lineRule="exact"/>
        <w:rPr>
          <w:sz w:val="20"/>
          <w:szCs w:val="20"/>
        </w:rPr>
      </w:pPr>
    </w:p>
    <w:p w14:paraId="30A1A728" w14:textId="77777777" w:rsidR="0015016A" w:rsidRPr="00207962" w:rsidRDefault="0015016A" w:rsidP="00437745">
      <w:pPr>
        <w:pStyle w:val="Heading2"/>
        <w:rPr>
          <w:rFonts w:eastAsia="Arial"/>
          <w:lang w:val="nb-NO"/>
        </w:rPr>
      </w:pPr>
      <w:bookmarkStart w:id="37" w:name="_Toc354134425"/>
      <w:bookmarkStart w:id="38" w:name="_Toc354554822"/>
      <w:bookmarkStart w:id="39" w:name="_Toc354576110"/>
      <w:bookmarkStart w:id="40" w:name="_Toc355097353"/>
      <w:bookmarkStart w:id="41" w:name="_Toc355700093"/>
      <w:bookmarkStart w:id="42" w:name="_Toc355700215"/>
      <w:bookmarkStart w:id="43" w:name="_Toc356905010"/>
      <w:bookmarkStart w:id="44" w:name="_Toc510780827"/>
      <w:r w:rsidRPr="00207962">
        <w:rPr>
          <w:rFonts w:eastAsia="Arial"/>
          <w:lang w:val="nb-NO"/>
        </w:rPr>
        <w:t>Co</w:t>
      </w:r>
      <w:r w:rsidRPr="00207962">
        <w:rPr>
          <w:rFonts w:eastAsia="Arial"/>
          <w:spacing w:val="1"/>
          <w:lang w:val="nb-NO"/>
        </w:rPr>
        <w:t>n</w:t>
      </w:r>
      <w:r w:rsidRPr="00207962">
        <w:rPr>
          <w:rFonts w:eastAsia="Arial"/>
          <w:lang w:val="nb-NO"/>
        </w:rPr>
        <w:t>trib</w:t>
      </w:r>
      <w:r w:rsidRPr="00207962">
        <w:rPr>
          <w:rFonts w:eastAsia="Arial"/>
          <w:spacing w:val="1"/>
          <w:lang w:val="nb-NO"/>
        </w:rPr>
        <w:t>u</w:t>
      </w:r>
      <w:r w:rsidRPr="00207962">
        <w:rPr>
          <w:rFonts w:eastAsia="Arial"/>
          <w:lang w:val="nb-NO"/>
        </w:rPr>
        <w:t>t</w:t>
      </w:r>
      <w:r w:rsidRPr="00207962">
        <w:rPr>
          <w:rFonts w:eastAsia="Arial"/>
          <w:spacing w:val="-1"/>
          <w:lang w:val="nb-NO"/>
        </w:rPr>
        <w:t>o</w:t>
      </w:r>
      <w:r w:rsidRPr="00207962">
        <w:rPr>
          <w:rFonts w:eastAsia="Arial"/>
          <w:lang w:val="nb-NO"/>
        </w:rPr>
        <w:t>r</w:t>
      </w:r>
      <w:r w:rsidR="00BC7F0F">
        <w:rPr>
          <w:rFonts w:eastAsia="Arial"/>
          <w:lang w:val="nb-NO"/>
        </w:rPr>
        <w:t>i</w:t>
      </w:r>
      <w:bookmarkEnd w:id="37"/>
      <w:bookmarkEnd w:id="38"/>
      <w:bookmarkEnd w:id="39"/>
      <w:bookmarkEnd w:id="40"/>
      <w:bookmarkEnd w:id="41"/>
      <w:bookmarkEnd w:id="42"/>
      <w:bookmarkEnd w:id="43"/>
      <w:bookmarkEnd w:id="44"/>
    </w:p>
    <w:p w14:paraId="449668C5" w14:textId="77777777" w:rsidR="00206225" w:rsidRPr="00206225" w:rsidRDefault="00206225" w:rsidP="00206225">
      <w:pPr>
        <w:rPr>
          <w:lang w:val="en-GB"/>
        </w:rPr>
      </w:pPr>
      <w:r w:rsidRPr="00206225">
        <w:rPr>
          <w:lang w:val="en-GB"/>
        </w:rPr>
        <w:t>Ahti Allikas, Opuscapita</w:t>
      </w:r>
    </w:p>
    <w:p w14:paraId="593E3318" w14:textId="77777777" w:rsidR="00206225" w:rsidRPr="00206225" w:rsidRDefault="00206225" w:rsidP="00206225">
      <w:pPr>
        <w:rPr>
          <w:lang w:val="en-GB"/>
        </w:rPr>
      </w:pPr>
      <w:r w:rsidRPr="00206225">
        <w:rPr>
          <w:lang w:val="en-GB"/>
        </w:rPr>
        <w:t>Chris Heavey, Ghxeurope</w:t>
      </w:r>
    </w:p>
    <w:p w14:paraId="423AFE47" w14:textId="77777777" w:rsidR="00206225" w:rsidRPr="00206225" w:rsidRDefault="00206225" w:rsidP="00206225">
      <w:pPr>
        <w:rPr>
          <w:lang w:val="en-GB"/>
        </w:rPr>
      </w:pPr>
      <w:r w:rsidRPr="00206225">
        <w:rPr>
          <w:lang w:val="en-GB"/>
        </w:rPr>
        <w:t>I Burdon, Elcom</w:t>
      </w:r>
    </w:p>
    <w:p w14:paraId="6C39CC79" w14:textId="77777777" w:rsidR="00206225" w:rsidRPr="00206225" w:rsidRDefault="00206225" w:rsidP="00206225">
      <w:pPr>
        <w:rPr>
          <w:lang w:val="en-GB"/>
        </w:rPr>
      </w:pPr>
      <w:r w:rsidRPr="00206225">
        <w:rPr>
          <w:lang w:val="en-GB"/>
        </w:rPr>
        <w:t>Jan Andre Maroe, DIFI, NO</w:t>
      </w:r>
    </w:p>
    <w:p w14:paraId="00662044" w14:textId="77777777" w:rsidR="00206225" w:rsidRPr="00206225" w:rsidRDefault="00206225" w:rsidP="00206225">
      <w:pPr>
        <w:rPr>
          <w:lang w:val="en-GB"/>
        </w:rPr>
      </w:pPr>
      <w:r w:rsidRPr="00206225">
        <w:rPr>
          <w:lang w:val="en-GB"/>
        </w:rPr>
        <w:t>Jens Aabol , DIFI, NO</w:t>
      </w:r>
    </w:p>
    <w:p w14:paraId="68F0902A" w14:textId="77777777" w:rsidR="00206225" w:rsidRPr="00206225" w:rsidRDefault="00206225" w:rsidP="00206225">
      <w:pPr>
        <w:rPr>
          <w:lang w:val="en-GB"/>
        </w:rPr>
      </w:pPr>
      <w:r w:rsidRPr="00206225">
        <w:rPr>
          <w:lang w:val="en-GB"/>
        </w:rPr>
        <w:t>Krist Deveugele, Basware</w:t>
      </w:r>
    </w:p>
    <w:p w14:paraId="6FD795B1" w14:textId="77777777" w:rsidR="00206225" w:rsidRPr="00206225" w:rsidRDefault="00206225" w:rsidP="00206225">
      <w:pPr>
        <w:rPr>
          <w:lang w:val="en-GB"/>
        </w:rPr>
      </w:pPr>
      <w:r w:rsidRPr="00206225">
        <w:rPr>
          <w:lang w:val="en-GB"/>
        </w:rPr>
        <w:t>Martin Forsberg, Ecru, SE</w:t>
      </w:r>
    </w:p>
    <w:p w14:paraId="3C9687E2" w14:textId="77777777" w:rsidR="00206225" w:rsidRPr="00206225" w:rsidRDefault="00206225" w:rsidP="00206225">
      <w:pPr>
        <w:rPr>
          <w:lang w:val="en-GB"/>
        </w:rPr>
      </w:pPr>
      <w:r w:rsidRPr="00206225">
        <w:rPr>
          <w:lang w:val="en-GB"/>
        </w:rPr>
        <w:t>Peter Danko, Edocdelivery</w:t>
      </w:r>
    </w:p>
    <w:p w14:paraId="75E7C82F" w14:textId="77777777" w:rsidR="00206225" w:rsidRPr="00206225" w:rsidRDefault="00206225" w:rsidP="00206225">
      <w:pPr>
        <w:rPr>
          <w:lang w:val="en-GB"/>
        </w:rPr>
      </w:pPr>
      <w:r w:rsidRPr="00206225">
        <w:rPr>
          <w:lang w:val="en-GB"/>
        </w:rPr>
        <w:t>Petteri Zilliacus, Basware</w:t>
      </w:r>
    </w:p>
    <w:p w14:paraId="57F7A02B" w14:textId="77777777" w:rsidR="00206225" w:rsidRPr="00206225" w:rsidRDefault="00206225" w:rsidP="00206225">
      <w:pPr>
        <w:rPr>
          <w:lang w:val="en-GB"/>
        </w:rPr>
      </w:pPr>
      <w:r w:rsidRPr="00206225">
        <w:rPr>
          <w:lang w:val="en-GB"/>
        </w:rPr>
        <w:t>Seija Vallinen, Basware</w:t>
      </w:r>
    </w:p>
    <w:p w14:paraId="51C87D71" w14:textId="77777777" w:rsidR="00206225" w:rsidRPr="00206225" w:rsidRDefault="00206225" w:rsidP="00206225">
      <w:pPr>
        <w:rPr>
          <w:lang w:val="en-GB"/>
        </w:rPr>
      </w:pPr>
      <w:r w:rsidRPr="00206225">
        <w:rPr>
          <w:lang w:val="en-GB"/>
        </w:rPr>
        <w:t>Soren Pedersen, ESV, SE</w:t>
      </w:r>
    </w:p>
    <w:p w14:paraId="13814081" w14:textId="77777777" w:rsidR="00206225" w:rsidRPr="00206225" w:rsidRDefault="00206225" w:rsidP="00206225">
      <w:pPr>
        <w:rPr>
          <w:lang w:val="en-GB"/>
        </w:rPr>
      </w:pPr>
      <w:r w:rsidRPr="00206225">
        <w:rPr>
          <w:lang w:val="en-GB"/>
        </w:rPr>
        <w:t>Thomas Pettersson, PSK-konsult, SE</w:t>
      </w:r>
    </w:p>
    <w:p w14:paraId="60945048" w14:textId="77777777" w:rsidR="00206225" w:rsidRDefault="00206225" w:rsidP="00A2210D">
      <w:pPr>
        <w:rPr>
          <w:lang w:val="en-GB"/>
        </w:rPr>
      </w:pPr>
      <w:r w:rsidRPr="00206225">
        <w:rPr>
          <w:lang w:val="en-GB"/>
        </w:rPr>
        <w:t>Dirk Verreyen, Hewlett Packard, BE</w:t>
      </w:r>
    </w:p>
    <w:p w14:paraId="34D8B592" w14:textId="77777777" w:rsidR="00A2210D" w:rsidRDefault="00A2210D" w:rsidP="00A2210D">
      <w:pPr>
        <w:rPr>
          <w:lang w:val="en-GB"/>
        </w:rPr>
      </w:pPr>
    </w:p>
    <w:p w14:paraId="22E4D2CB" w14:textId="77777777" w:rsidR="00BC7F0F" w:rsidRDefault="00BC7F0F" w:rsidP="00BC7F0F">
      <w:pPr>
        <w:pStyle w:val="Heading2"/>
        <w:rPr>
          <w:rFonts w:eastAsia="Arial"/>
          <w:lang w:val="nb-NO"/>
        </w:rPr>
      </w:pPr>
      <w:bookmarkStart w:id="45" w:name="_Toc509566510"/>
      <w:bookmarkStart w:id="46" w:name="_Toc509567316"/>
      <w:bookmarkStart w:id="47" w:name="_Toc509567514"/>
      <w:bookmarkStart w:id="48" w:name="_Toc509571887"/>
      <w:bookmarkStart w:id="49" w:name="_Toc509572067"/>
      <w:bookmarkStart w:id="50" w:name="_Toc509572375"/>
      <w:bookmarkStart w:id="51" w:name="_Toc509998421"/>
      <w:bookmarkStart w:id="52" w:name="_Toc509998872"/>
      <w:bookmarkStart w:id="53" w:name="_Toc395542889"/>
      <w:bookmarkStart w:id="54" w:name="_Toc495606369"/>
      <w:bookmarkStart w:id="55" w:name="_Toc510780828"/>
      <w:bookmarkEnd w:id="45"/>
      <w:bookmarkEnd w:id="46"/>
      <w:bookmarkEnd w:id="47"/>
      <w:bookmarkEnd w:id="48"/>
      <w:bookmarkEnd w:id="49"/>
      <w:bookmarkEnd w:id="50"/>
      <w:bookmarkEnd w:id="51"/>
      <w:bookmarkEnd w:id="52"/>
      <w:commentRangeStart w:id="56"/>
      <w:r>
        <w:rPr>
          <w:rFonts w:eastAsia="Arial"/>
          <w:lang w:val="nb-NO"/>
        </w:rPr>
        <w:t>Localizzatori</w:t>
      </w:r>
      <w:bookmarkEnd w:id="53"/>
      <w:bookmarkEnd w:id="54"/>
      <w:bookmarkEnd w:id="55"/>
    </w:p>
    <w:p w14:paraId="3F778BFD" w14:textId="3FC2C94A" w:rsidR="00634920" w:rsidRDefault="003A2208" w:rsidP="00BC7F0F">
      <w:pPr>
        <w:rPr>
          <w:lang w:val="en-GB"/>
        </w:rPr>
      </w:pPr>
      <w:r w:rsidRPr="004379BB">
        <w:rPr>
          <w:highlight w:val="green"/>
          <w:lang w:val="en-GB"/>
        </w:rPr>
        <w:t>TBD</w:t>
      </w:r>
      <w:r w:rsidR="00797826">
        <w:rPr>
          <w:lang w:val="en-GB"/>
        </w:rPr>
        <w:t xml:space="preserve"> </w:t>
      </w:r>
      <w:r w:rsidR="00423A44">
        <w:rPr>
          <w:lang w:val="en-GB"/>
        </w:rPr>
        <w:t>da definire</w:t>
      </w:r>
      <w:commentRangeEnd w:id="56"/>
      <w:r w:rsidR="00884264">
        <w:rPr>
          <w:rStyle w:val="CommentReference"/>
        </w:rPr>
        <w:commentReference w:id="56"/>
      </w:r>
    </w:p>
    <w:p w14:paraId="6842455F" w14:textId="77777777" w:rsidR="00634920" w:rsidRDefault="00634920" w:rsidP="00BC7F0F">
      <w:pPr>
        <w:rPr>
          <w:lang w:val="en-GB"/>
        </w:rPr>
      </w:pPr>
    </w:p>
    <w:p w14:paraId="516C2CE5" w14:textId="77777777" w:rsidR="00634920" w:rsidRDefault="00634920" w:rsidP="00BC7F0F">
      <w:pPr>
        <w:rPr>
          <w:lang w:val="en-GB"/>
        </w:rPr>
      </w:pPr>
    </w:p>
    <w:p w14:paraId="3E032FCC" w14:textId="77777777" w:rsidR="00634920" w:rsidRDefault="00634920" w:rsidP="00BC7F0F">
      <w:pPr>
        <w:rPr>
          <w:lang w:val="en-GB"/>
        </w:rPr>
      </w:pPr>
    </w:p>
    <w:p w14:paraId="1B4D8073" w14:textId="77777777" w:rsidR="00634920" w:rsidRDefault="00634920" w:rsidP="00BC7F0F">
      <w:pPr>
        <w:rPr>
          <w:lang w:val="en-GB"/>
        </w:rPr>
      </w:pPr>
    </w:p>
    <w:p w14:paraId="07457F5E" w14:textId="77777777" w:rsidR="00634920" w:rsidRDefault="00634920" w:rsidP="00BC7F0F">
      <w:pPr>
        <w:rPr>
          <w:lang w:val="en-GB"/>
        </w:rPr>
      </w:pPr>
    </w:p>
    <w:p w14:paraId="1033E67C" w14:textId="77777777" w:rsidR="00634920" w:rsidRDefault="00634920" w:rsidP="00BC7F0F">
      <w:pPr>
        <w:rPr>
          <w:lang w:val="en-GB"/>
        </w:rPr>
      </w:pPr>
    </w:p>
    <w:p w14:paraId="321DD267" w14:textId="77777777" w:rsidR="004F641D" w:rsidRDefault="004F641D" w:rsidP="00BC7F0F">
      <w:pPr>
        <w:rPr>
          <w:lang w:val="en-GB"/>
        </w:rPr>
      </w:pPr>
    </w:p>
    <w:p w14:paraId="3D1D8B77" w14:textId="77777777" w:rsidR="004F641D" w:rsidRDefault="004F641D" w:rsidP="00BC7F0F">
      <w:pPr>
        <w:rPr>
          <w:lang w:val="en-GB"/>
        </w:rPr>
      </w:pPr>
    </w:p>
    <w:p w14:paraId="317C2A19" w14:textId="77777777" w:rsidR="00634920" w:rsidRDefault="00634920" w:rsidP="00BC7F0F">
      <w:pPr>
        <w:rPr>
          <w:lang w:val="en-GB"/>
        </w:rPr>
      </w:pPr>
    </w:p>
    <w:p w14:paraId="0367E112" w14:textId="77777777" w:rsidR="00634920" w:rsidRDefault="00634920" w:rsidP="00BC7F0F">
      <w:pPr>
        <w:rPr>
          <w:lang w:val="en-GB"/>
        </w:rPr>
      </w:pPr>
    </w:p>
    <w:p w14:paraId="433216CD" w14:textId="77777777" w:rsidR="00634920" w:rsidRDefault="00634920" w:rsidP="00BC7F0F">
      <w:pPr>
        <w:rPr>
          <w:lang w:val="en-GB"/>
        </w:rPr>
      </w:pPr>
    </w:p>
    <w:p w14:paraId="73A19734" w14:textId="77777777" w:rsidR="00634920" w:rsidRDefault="00634920" w:rsidP="00BC7F0F">
      <w:pPr>
        <w:rPr>
          <w:lang w:val="en-GB"/>
        </w:rPr>
      </w:pPr>
    </w:p>
    <w:p w14:paraId="193292D7" w14:textId="77777777" w:rsidR="00634920" w:rsidRDefault="00634920" w:rsidP="00BC7F0F">
      <w:pPr>
        <w:rPr>
          <w:lang w:val="en-GB"/>
        </w:rPr>
      </w:pPr>
    </w:p>
    <w:p w14:paraId="64248280" w14:textId="77777777" w:rsidR="00B45F8B" w:rsidRDefault="00B45F8B" w:rsidP="00BC7F0F">
      <w:pPr>
        <w:rPr>
          <w:lang w:val="en-GB"/>
        </w:rPr>
      </w:pPr>
    </w:p>
    <w:p w14:paraId="09224932" w14:textId="77777777" w:rsidR="00B45F8B" w:rsidRDefault="00B45F8B" w:rsidP="00BC7F0F">
      <w:pPr>
        <w:rPr>
          <w:lang w:val="en-GB"/>
        </w:rPr>
      </w:pPr>
    </w:p>
    <w:p w14:paraId="035EA63C" w14:textId="77777777" w:rsidR="00B45F8B" w:rsidRDefault="00B45F8B" w:rsidP="00BC7F0F">
      <w:pPr>
        <w:rPr>
          <w:lang w:val="en-GB"/>
        </w:rPr>
      </w:pPr>
    </w:p>
    <w:p w14:paraId="4437F9C7" w14:textId="50FCA30E" w:rsidR="00BC7F0F" w:rsidRPr="006373A2" w:rsidRDefault="00BC7F0F" w:rsidP="002C7FF9">
      <w:pPr>
        <w:pStyle w:val="Heading1"/>
      </w:pPr>
      <w:bookmarkStart w:id="57" w:name="_Toc495606370"/>
      <w:bookmarkStart w:id="58" w:name="_Toc510780829"/>
      <w:r w:rsidRPr="006373A2">
        <w:lastRenderedPageBreak/>
        <w:t>Princip</w:t>
      </w:r>
      <w:r>
        <w:t>i e prerequisiti</w:t>
      </w:r>
      <w:bookmarkEnd w:id="57"/>
      <w:bookmarkEnd w:id="58"/>
    </w:p>
    <w:p w14:paraId="32761F8F" w14:textId="07083970" w:rsidR="00BC7F0F" w:rsidRDefault="00BC7F0F" w:rsidP="00BC7F0F">
      <w:pPr>
        <w:jc w:val="both"/>
        <w:rPr>
          <w:rFonts w:eastAsia="Calibri"/>
          <w:lang w:val="it-IT"/>
        </w:rPr>
      </w:pPr>
      <w:r w:rsidRPr="00B44753">
        <w:rPr>
          <w:rFonts w:eastAsia="Calibri"/>
          <w:lang w:val="it-IT"/>
        </w:rPr>
        <w:t>Questo capitolo descrive i principi e le assunzioni che stanno alla base dell’uso del processo d</w:t>
      </w:r>
      <w:r w:rsidR="0010110D">
        <w:rPr>
          <w:rFonts w:eastAsia="Calibri"/>
          <w:lang w:val="it-IT"/>
        </w:rPr>
        <w:t>egli Ordini</w:t>
      </w:r>
      <w:r w:rsidR="00686151">
        <w:rPr>
          <w:rFonts w:eastAsia="Calibri"/>
          <w:lang w:val="it-IT"/>
        </w:rPr>
        <w:t xml:space="preserve"> pre-concordati</w:t>
      </w:r>
      <w:r w:rsidRPr="00B44753">
        <w:rPr>
          <w:rFonts w:eastAsia="Calibri"/>
          <w:lang w:val="it-IT"/>
        </w:rPr>
        <w:t xml:space="preserve"> PEPPOL. Esso </w:t>
      </w:r>
      <w:r w:rsidR="001C57EE">
        <w:rPr>
          <w:rFonts w:eastAsia="Calibri"/>
          <w:lang w:val="it-IT"/>
        </w:rPr>
        <w:t>s</w:t>
      </w:r>
      <w:r w:rsidRPr="00B44753">
        <w:rPr>
          <w:rFonts w:eastAsia="Calibri"/>
          <w:lang w:val="it-IT"/>
        </w:rPr>
        <w:t xml:space="preserve">i basa sul </w:t>
      </w:r>
      <w:r w:rsidR="002C7FF9">
        <w:rPr>
          <w:rFonts w:eastAsia="Calibri"/>
          <w:lang w:val="it-IT"/>
        </w:rPr>
        <w:t>profilo</w:t>
      </w:r>
      <w:r w:rsidRPr="00B44753">
        <w:rPr>
          <w:rFonts w:eastAsia="Calibri"/>
          <w:lang w:val="it-IT"/>
        </w:rPr>
        <w:t xml:space="preserve"> CEN BII </w:t>
      </w:r>
      <w:r w:rsidR="002B267A" w:rsidRPr="008672D7">
        <w:rPr>
          <w:rFonts w:eastAsia="Calibri"/>
          <w:lang w:val="it-IT"/>
        </w:rPr>
        <w:t xml:space="preserve">42 </w:t>
      </w:r>
      <w:r w:rsidRPr="008672D7">
        <w:rPr>
          <w:rFonts w:eastAsia="Calibri"/>
          <w:lang w:val="it-IT"/>
        </w:rPr>
        <w:t>Order</w:t>
      </w:r>
      <w:r w:rsidR="002B267A" w:rsidRPr="008672D7">
        <w:rPr>
          <w:rFonts w:eastAsia="Calibri"/>
          <w:lang w:val="it-IT"/>
        </w:rPr>
        <w:t xml:space="preserve"> Agreement</w:t>
      </w:r>
      <w:r w:rsidRPr="00B44753">
        <w:rPr>
          <w:rFonts w:eastAsia="Calibri"/>
          <w:lang w:val="it-IT"/>
        </w:rPr>
        <w:t xml:space="preserve">. </w:t>
      </w:r>
      <w:r w:rsidR="001C57EE">
        <w:rPr>
          <w:rFonts w:eastAsia="Calibri"/>
          <w:lang w:val="it-IT"/>
        </w:rPr>
        <w:t>Vedere [CENBII]</w:t>
      </w:r>
    </w:p>
    <w:p w14:paraId="78A589BC" w14:textId="0F40AF11" w:rsidR="004769DE" w:rsidRDefault="004769DE" w:rsidP="00BC7F0F">
      <w:pPr>
        <w:jc w:val="both"/>
        <w:rPr>
          <w:rFonts w:eastAsia="Calibri"/>
          <w:lang w:val="it-IT"/>
        </w:rPr>
      </w:pPr>
    </w:p>
    <w:p w14:paraId="01A1FADF" w14:textId="379BD6AC" w:rsidR="001C57EE" w:rsidRPr="001C57EE" w:rsidRDefault="001C57EE" w:rsidP="001C57EE">
      <w:pPr>
        <w:jc w:val="both"/>
        <w:rPr>
          <w:rFonts w:eastAsia="Calibri"/>
          <w:lang w:val="it-IT"/>
        </w:rPr>
      </w:pPr>
      <w:r w:rsidRPr="001C57EE">
        <w:rPr>
          <w:rFonts w:eastAsia="Calibri"/>
          <w:lang w:val="it-IT"/>
        </w:rPr>
        <w:t xml:space="preserve">Questo profilo identifica, spiega e giustifica i requisiti di business del processo dell’ordine pre-concordato. Esso fornisce i collegamenti </w:t>
      </w:r>
      <w:r w:rsidR="0022044E">
        <w:rPr>
          <w:rFonts w:eastAsia="Calibri"/>
          <w:lang w:val="it-IT"/>
        </w:rPr>
        <w:t>alla</w:t>
      </w:r>
      <w:r w:rsidR="0022044E" w:rsidRPr="001C57EE">
        <w:rPr>
          <w:rFonts w:eastAsia="Calibri"/>
          <w:lang w:val="it-IT"/>
        </w:rPr>
        <w:t xml:space="preserve"> </w:t>
      </w:r>
      <w:r w:rsidRPr="001C57EE">
        <w:rPr>
          <w:rFonts w:eastAsia="Calibri"/>
          <w:lang w:val="it-IT"/>
        </w:rPr>
        <w:t xml:space="preserve">sintassi </w:t>
      </w:r>
      <w:r w:rsidR="0022044E">
        <w:rPr>
          <w:rFonts w:eastAsia="Calibri"/>
          <w:lang w:val="it-IT"/>
        </w:rPr>
        <w:t>dell’</w:t>
      </w:r>
      <w:r w:rsidRPr="001C57EE">
        <w:rPr>
          <w:rFonts w:eastAsia="Calibri"/>
          <w:lang w:val="it-IT"/>
        </w:rPr>
        <w:t>OASIS UBL 2.1</w:t>
      </w:r>
      <w:r w:rsidR="0022044E">
        <w:rPr>
          <w:rFonts w:eastAsia="Calibri"/>
          <w:lang w:val="it-IT"/>
        </w:rPr>
        <w:t>, i</w:t>
      </w:r>
      <w:r w:rsidRPr="001C57EE">
        <w:rPr>
          <w:rFonts w:eastAsia="Calibri"/>
          <w:lang w:val="it-IT"/>
        </w:rPr>
        <w:t>nclude anche una guida all'implementazione della sintassi.</w:t>
      </w:r>
    </w:p>
    <w:p w14:paraId="3E21DD02" w14:textId="708746F1" w:rsidR="001C57EE" w:rsidRDefault="001C57EE" w:rsidP="001C57EE">
      <w:pPr>
        <w:jc w:val="both"/>
        <w:rPr>
          <w:rFonts w:eastAsia="Calibri"/>
          <w:lang w:val="it-IT"/>
        </w:rPr>
      </w:pPr>
      <w:r w:rsidRPr="001C57EE">
        <w:rPr>
          <w:rFonts w:eastAsia="Calibri"/>
          <w:lang w:val="it-IT"/>
        </w:rPr>
        <w:t xml:space="preserve">Il profilo dell'ordine pre-concordato descrive i processi in cui l'acquirente, dopo aver acquistato </w:t>
      </w:r>
      <w:r w:rsidR="00437F1C">
        <w:rPr>
          <w:rFonts w:eastAsia="Calibri"/>
          <w:lang w:val="it-IT"/>
        </w:rPr>
        <w:t>beni</w:t>
      </w:r>
      <w:r w:rsidR="002644C1">
        <w:rPr>
          <w:rFonts w:eastAsia="Calibri"/>
          <w:lang w:val="it-IT"/>
        </w:rPr>
        <w:t xml:space="preserve"> e </w:t>
      </w:r>
      <w:r w:rsidRPr="001C57EE">
        <w:rPr>
          <w:rFonts w:eastAsia="Calibri"/>
          <w:lang w:val="it-IT"/>
        </w:rPr>
        <w:t>servizi, riceve un messaggio</w:t>
      </w:r>
      <w:r w:rsidR="002644C1">
        <w:rPr>
          <w:rFonts w:eastAsia="Calibri"/>
          <w:lang w:val="it-IT"/>
        </w:rPr>
        <w:t xml:space="preserve"> strutturato</w:t>
      </w:r>
      <w:r w:rsidRPr="001C57EE">
        <w:rPr>
          <w:rFonts w:eastAsia="Calibri"/>
          <w:lang w:val="it-IT"/>
        </w:rPr>
        <w:t xml:space="preserve"> con informazioni che </w:t>
      </w:r>
      <w:r w:rsidR="0022044E">
        <w:rPr>
          <w:rFonts w:eastAsia="Calibri"/>
          <w:lang w:val="it-IT"/>
        </w:rPr>
        <w:t xml:space="preserve">ne </w:t>
      </w:r>
      <w:r w:rsidRPr="001C57EE">
        <w:rPr>
          <w:rFonts w:eastAsia="Calibri"/>
          <w:lang w:val="it-IT"/>
        </w:rPr>
        <w:t>documentano l'acquisto.</w:t>
      </w:r>
    </w:p>
    <w:p w14:paraId="34285EB5" w14:textId="77777777" w:rsidR="00EB79FA" w:rsidRDefault="00EB79FA" w:rsidP="001C57EE">
      <w:pPr>
        <w:jc w:val="both"/>
        <w:rPr>
          <w:rFonts w:eastAsia="Calibri"/>
          <w:lang w:val="it-IT"/>
        </w:rPr>
      </w:pPr>
    </w:p>
    <w:p w14:paraId="0BC627EA" w14:textId="61903FFF" w:rsidR="00026CBF" w:rsidRPr="000026C4" w:rsidRDefault="00026CBF" w:rsidP="00026CBF">
      <w:pPr>
        <w:jc w:val="both"/>
        <w:rPr>
          <w:rFonts w:eastAsia="Calibri"/>
          <w:lang w:val="it-IT"/>
        </w:rPr>
      </w:pPr>
      <w:r w:rsidRPr="000026C4">
        <w:rPr>
          <w:rFonts w:eastAsia="Calibri"/>
          <w:lang w:val="it-IT"/>
        </w:rPr>
        <w:t>I</w:t>
      </w:r>
      <w:r w:rsidRPr="008672D7">
        <w:rPr>
          <w:rFonts w:eastAsia="Calibri"/>
          <w:lang w:val="it-IT"/>
        </w:rPr>
        <w:t xml:space="preserve"> </w:t>
      </w:r>
      <w:r w:rsidRPr="000026C4">
        <w:rPr>
          <w:rFonts w:eastAsia="Calibri"/>
          <w:lang w:val="it-IT"/>
        </w:rPr>
        <w:t>prerequisiti per l’utilizzo di questo documento sono:</w:t>
      </w:r>
    </w:p>
    <w:p w14:paraId="4BF5ED89" w14:textId="77777777" w:rsidR="00026CBF" w:rsidRPr="000026C4" w:rsidRDefault="00026CBF" w:rsidP="008672D7">
      <w:pPr>
        <w:pStyle w:val="ListParagraph"/>
        <w:numPr>
          <w:ilvl w:val="0"/>
          <w:numId w:val="34"/>
        </w:numPr>
        <w:jc w:val="both"/>
        <w:rPr>
          <w:lang w:val="it-IT"/>
        </w:rPr>
      </w:pPr>
      <w:r w:rsidRPr="000026C4">
        <w:rPr>
          <w:lang w:val="it-IT"/>
        </w:rPr>
        <w:t>L’</w:t>
      </w:r>
      <w:hyperlink r:id="rId24" w:tgtFrame="_blank" w:history="1">
        <w:r w:rsidRPr="000026C4">
          <w:rPr>
            <w:lang w:val="it-IT"/>
          </w:rPr>
          <w:t>acquirente</w:t>
        </w:r>
      </w:hyperlink>
      <w:r w:rsidRPr="000026C4">
        <w:rPr>
          <w:lang w:val="it-IT"/>
        </w:rPr>
        <w:t xml:space="preserve"> effettua l’acq</w:t>
      </w:r>
      <w:r w:rsidRPr="008672D7">
        <w:t xml:space="preserve">uisto di </w:t>
      </w:r>
      <w:r w:rsidRPr="000026C4">
        <w:rPr>
          <w:lang w:val="it-IT"/>
        </w:rPr>
        <w:t xml:space="preserve"> b</w:t>
      </w:r>
      <w:hyperlink r:id="rId25" w:tgtFrame="_blank" w:history="1">
        <w:r w:rsidRPr="000026C4">
          <w:rPr>
            <w:lang w:val="it-IT"/>
          </w:rPr>
          <w:t>eni</w:t>
        </w:r>
      </w:hyperlink>
      <w:r w:rsidRPr="000026C4">
        <w:rPr>
          <w:lang w:val="it-IT"/>
        </w:rPr>
        <w:t xml:space="preserve"> </w:t>
      </w:r>
      <w:hyperlink r:id="rId26" w:tgtFrame="_blank" w:history="1">
        <w:r w:rsidRPr="000026C4">
          <w:rPr>
            <w:lang w:val="it-IT"/>
          </w:rPr>
          <w:t>o</w:t>
        </w:r>
      </w:hyperlink>
      <w:r w:rsidRPr="000026C4">
        <w:rPr>
          <w:lang w:val="it-IT"/>
        </w:rPr>
        <w:t xml:space="preserve"> </w:t>
      </w:r>
      <w:hyperlink r:id="rId27" w:tgtFrame="_blank" w:history="1">
        <w:r w:rsidRPr="000026C4">
          <w:rPr>
            <w:lang w:val="it-IT"/>
          </w:rPr>
          <w:t>servizi</w:t>
        </w:r>
      </w:hyperlink>
      <w:r w:rsidRPr="000026C4">
        <w:rPr>
          <w:lang w:val="it-IT"/>
        </w:rPr>
        <w:t xml:space="preserve"> utilizzando canali diversi dall’invio di documenti strutturati (PEPPOL);</w:t>
      </w:r>
    </w:p>
    <w:p w14:paraId="34A67D15" w14:textId="77777777" w:rsidR="00026CBF" w:rsidRPr="000026C4" w:rsidRDefault="00026CBF" w:rsidP="008672D7">
      <w:pPr>
        <w:pStyle w:val="ListParagraph"/>
        <w:numPr>
          <w:ilvl w:val="0"/>
          <w:numId w:val="34"/>
        </w:numPr>
        <w:jc w:val="both"/>
        <w:rPr>
          <w:lang w:val="it-IT"/>
        </w:rPr>
      </w:pPr>
      <w:commentRangeStart w:id="59"/>
      <w:r w:rsidRPr="000026C4">
        <w:rPr>
          <w:lang w:val="it-IT"/>
        </w:rPr>
        <w:t>I destinatari di questo documento sono le organizzazioni che desiderano comunque operare attraverso documenti strutturati (PEPPOL);</w:t>
      </w:r>
      <w:commentRangeEnd w:id="59"/>
      <w:r w:rsidR="006B09D3">
        <w:rPr>
          <w:rStyle w:val="CommentReference"/>
          <w:rFonts w:eastAsia="Times New Roman"/>
          <w:lang w:val="en-US"/>
        </w:rPr>
        <w:commentReference w:id="59"/>
      </w:r>
    </w:p>
    <w:p w14:paraId="72196013" w14:textId="77777777" w:rsidR="00026CBF" w:rsidRPr="000026C4" w:rsidRDefault="00026CBF" w:rsidP="008672D7">
      <w:pPr>
        <w:pStyle w:val="ListParagraph"/>
        <w:numPr>
          <w:ilvl w:val="0"/>
          <w:numId w:val="34"/>
        </w:numPr>
        <w:jc w:val="both"/>
        <w:rPr>
          <w:lang w:val="it-IT"/>
        </w:rPr>
      </w:pPr>
      <w:r w:rsidRPr="000026C4">
        <w:rPr>
          <w:lang w:val="it-IT"/>
        </w:rPr>
        <w:t>Il venditore deve essere identificato nel sistema dell’acquirente che dovrà accogliere l’Ordine pre</w:t>
      </w:r>
      <w:r w:rsidR="0067633C" w:rsidRPr="000026C4">
        <w:rPr>
          <w:lang w:val="it-IT"/>
        </w:rPr>
        <w:t>-</w:t>
      </w:r>
      <w:r w:rsidRPr="000026C4">
        <w:rPr>
          <w:lang w:val="it-IT"/>
        </w:rPr>
        <w:t>concordato.</w:t>
      </w:r>
    </w:p>
    <w:p w14:paraId="5287A3C0" w14:textId="77777777" w:rsidR="00F47E28" w:rsidRPr="00AF4A11" w:rsidRDefault="00F47E28" w:rsidP="00BC7F0F">
      <w:pPr>
        <w:jc w:val="both"/>
        <w:rPr>
          <w:rFonts w:eastAsia="Calibri"/>
          <w:lang w:val="nb-NO"/>
        </w:rPr>
      </w:pPr>
    </w:p>
    <w:p w14:paraId="38A1D77D" w14:textId="78FB6E94" w:rsidR="00BC7F0F" w:rsidRDefault="00BC7F0F" w:rsidP="002C7FF9">
      <w:pPr>
        <w:pStyle w:val="Heading2"/>
        <w:rPr>
          <w:rFonts w:eastAsia="Calibri"/>
        </w:rPr>
      </w:pPr>
      <w:bookmarkStart w:id="60" w:name="_Toc495606371"/>
      <w:bookmarkStart w:id="61" w:name="_Toc510780830"/>
      <w:r w:rsidRPr="004603E0">
        <w:rPr>
          <w:rFonts w:eastAsia="Calibri"/>
        </w:rPr>
        <w:t xml:space="preserve">PEPPOL BIS </w:t>
      </w:r>
      <w:r w:rsidR="00154284">
        <w:rPr>
          <w:rFonts w:eastAsia="Calibri"/>
        </w:rPr>
        <w:t>42</w:t>
      </w:r>
      <w:r w:rsidR="00154284" w:rsidRPr="002C7FF9">
        <w:rPr>
          <w:rFonts w:eastAsia="Calibri"/>
        </w:rPr>
        <w:t>A</w:t>
      </w:r>
      <w:r w:rsidR="00154284" w:rsidRPr="004603E0">
        <w:rPr>
          <w:rFonts w:eastAsia="Calibri"/>
        </w:rPr>
        <w:t xml:space="preserve"> </w:t>
      </w:r>
      <w:r w:rsidRPr="004603E0">
        <w:rPr>
          <w:rFonts w:eastAsia="Calibri"/>
        </w:rPr>
        <w:t>- Ambito</w:t>
      </w:r>
      <w:bookmarkEnd w:id="60"/>
      <w:bookmarkEnd w:id="61"/>
    </w:p>
    <w:p w14:paraId="33D4AEFA" w14:textId="1A2D79D1" w:rsidR="00FE74CC" w:rsidRPr="00A930D8" w:rsidRDefault="00FE74CC" w:rsidP="00FE74CC">
      <w:pPr>
        <w:jc w:val="both"/>
        <w:rPr>
          <w:rFonts w:eastAsia="Calibri"/>
          <w:lang w:val="it-IT"/>
        </w:rPr>
      </w:pPr>
      <w:r w:rsidRPr="006D0746">
        <w:rPr>
          <w:rFonts w:eastAsia="Calibri"/>
          <w:lang w:val="it-IT"/>
        </w:rPr>
        <w:t xml:space="preserve">L’ambito previsto per questa BIS comprende </w:t>
      </w:r>
      <w:r w:rsidR="00130292" w:rsidRPr="006D0746">
        <w:rPr>
          <w:rFonts w:eastAsia="Calibri"/>
          <w:lang w:val="it-IT"/>
        </w:rPr>
        <w:t xml:space="preserve">le </w:t>
      </w:r>
      <w:r w:rsidRPr="00A425A2">
        <w:rPr>
          <w:rFonts w:eastAsia="Calibri"/>
          <w:lang w:val="it-IT"/>
        </w:rPr>
        <w:t>relazioni business-to-government (B2G) e business-to-business (B2B). Sebbene la BIS sia la base per un accordo EDI tra due parti, non riguarda tutti i dettagli a livello aziendale di tale accordo/contratto.</w:t>
      </w:r>
    </w:p>
    <w:p w14:paraId="01497B20" w14:textId="77777777" w:rsidR="00FE74CC" w:rsidRPr="006D0746" w:rsidRDefault="00FE74CC" w:rsidP="0039127D">
      <w:pPr>
        <w:jc w:val="both"/>
        <w:rPr>
          <w:rFonts w:eastAsia="Calibri"/>
          <w:lang w:val="it-IT"/>
        </w:rPr>
      </w:pPr>
    </w:p>
    <w:p w14:paraId="7B0526FB" w14:textId="7680DAB1" w:rsidR="00AF4A11" w:rsidRPr="005A2669" w:rsidRDefault="00BC7F0F" w:rsidP="0039127D">
      <w:pPr>
        <w:jc w:val="both"/>
        <w:rPr>
          <w:rStyle w:val="Hyperlink"/>
          <w:color w:val="auto"/>
          <w:u w:val="none"/>
          <w:lang w:val="it-IT"/>
        </w:rPr>
      </w:pPr>
      <w:r w:rsidRPr="005A2669">
        <w:rPr>
          <w:rFonts w:eastAsia="Calibri"/>
          <w:lang w:val="it-IT"/>
        </w:rPr>
        <w:t xml:space="preserve">Questo </w:t>
      </w:r>
      <w:r w:rsidR="00FE74CC" w:rsidRPr="006D0746">
        <w:rPr>
          <w:rFonts w:eastAsia="Calibri"/>
          <w:lang w:val="it-IT"/>
        </w:rPr>
        <w:t>profilo</w:t>
      </w:r>
      <w:r w:rsidRPr="006D0746">
        <w:rPr>
          <w:rFonts w:eastAsia="Calibri"/>
          <w:lang w:val="it-IT"/>
        </w:rPr>
        <w:t xml:space="preserve"> </w:t>
      </w:r>
      <w:r w:rsidR="00030339" w:rsidRPr="005A2669">
        <w:rPr>
          <w:rStyle w:val="Hyperlink"/>
          <w:color w:val="auto"/>
          <w:u w:val="none"/>
          <w:lang w:val="it-IT"/>
        </w:rPr>
        <w:t xml:space="preserve">descrive un processo che prevede l’emissione di un ordine elettronico </w:t>
      </w:r>
      <w:r w:rsidR="009F38A9" w:rsidRPr="005A2669">
        <w:rPr>
          <w:rStyle w:val="Hyperlink"/>
          <w:color w:val="auto"/>
          <w:u w:val="none"/>
          <w:lang w:val="it-IT"/>
        </w:rPr>
        <w:t>frutto di un accordo preventivo tra Cliente e Fornitore</w:t>
      </w:r>
      <w:r w:rsidR="0032663E" w:rsidRPr="006D0746">
        <w:rPr>
          <w:rFonts w:eastAsia="Calibri"/>
          <w:lang w:val="it-IT"/>
        </w:rPr>
        <w:t xml:space="preserve">: </w:t>
      </w:r>
      <w:r w:rsidR="0032663E" w:rsidRPr="005A2669">
        <w:rPr>
          <w:rStyle w:val="Hyperlink"/>
          <w:color w:val="auto"/>
          <w:u w:val="none"/>
          <w:lang w:val="it-IT"/>
        </w:rPr>
        <w:t>s</w:t>
      </w:r>
      <w:r w:rsidR="009F38A9" w:rsidRPr="005A2669">
        <w:rPr>
          <w:rStyle w:val="Hyperlink"/>
          <w:color w:val="auto"/>
          <w:u w:val="none"/>
          <w:lang w:val="it-IT"/>
        </w:rPr>
        <w:t>ulla base di tale accordo il</w:t>
      </w:r>
      <w:r w:rsidRPr="005A2669">
        <w:rPr>
          <w:rStyle w:val="Hyperlink"/>
          <w:color w:val="auto"/>
          <w:u w:val="none"/>
          <w:lang w:val="it-IT"/>
        </w:rPr>
        <w:t xml:space="preserve"> </w:t>
      </w:r>
      <w:r w:rsidR="00154284" w:rsidRPr="005A2669">
        <w:rPr>
          <w:rStyle w:val="Hyperlink"/>
          <w:color w:val="auto"/>
          <w:u w:val="none"/>
          <w:lang w:val="it-IT"/>
        </w:rPr>
        <w:t>Fornitore (Mittente)</w:t>
      </w:r>
      <w:r w:rsidR="002C7FF9" w:rsidRPr="005A2669">
        <w:rPr>
          <w:rStyle w:val="Hyperlink"/>
          <w:color w:val="auto"/>
          <w:u w:val="none"/>
          <w:lang w:val="it-IT"/>
        </w:rPr>
        <w:t xml:space="preserve"> </w:t>
      </w:r>
      <w:r w:rsidR="009B4C4E" w:rsidRPr="005A2669">
        <w:rPr>
          <w:rStyle w:val="Hyperlink"/>
          <w:color w:val="auto"/>
          <w:u w:val="none"/>
          <w:lang w:val="it-IT"/>
        </w:rPr>
        <w:t>inoltra</w:t>
      </w:r>
      <w:r w:rsidR="009F38A9" w:rsidRPr="005A2669">
        <w:rPr>
          <w:rStyle w:val="Hyperlink"/>
          <w:color w:val="auto"/>
          <w:u w:val="none"/>
          <w:lang w:val="it-IT"/>
        </w:rPr>
        <w:t xml:space="preserve"> </w:t>
      </w:r>
      <w:r w:rsidR="00030339" w:rsidRPr="005A2669">
        <w:rPr>
          <w:rStyle w:val="Hyperlink"/>
          <w:color w:val="auto"/>
          <w:u w:val="none"/>
          <w:lang w:val="it-IT"/>
        </w:rPr>
        <w:t>l’Ordine</w:t>
      </w:r>
      <w:r w:rsidR="009F38A9" w:rsidRPr="005A2669">
        <w:rPr>
          <w:rStyle w:val="Hyperlink"/>
          <w:color w:val="auto"/>
          <w:u w:val="none"/>
          <w:lang w:val="it-IT"/>
        </w:rPr>
        <w:t xml:space="preserve"> al</w:t>
      </w:r>
      <w:r w:rsidR="002C7FF9" w:rsidRPr="005A2669">
        <w:rPr>
          <w:rStyle w:val="Hyperlink"/>
          <w:color w:val="auto"/>
          <w:u w:val="none"/>
          <w:lang w:val="it-IT"/>
        </w:rPr>
        <w:t xml:space="preserve"> </w:t>
      </w:r>
      <w:r w:rsidR="00154284" w:rsidRPr="005A2669">
        <w:rPr>
          <w:rStyle w:val="Hyperlink"/>
          <w:color w:val="auto"/>
          <w:u w:val="none"/>
          <w:lang w:val="it-IT"/>
        </w:rPr>
        <w:t>Cliente (Destinatario)</w:t>
      </w:r>
      <w:r w:rsidR="00B45F8B" w:rsidRPr="005A2669">
        <w:rPr>
          <w:rStyle w:val="Hyperlink"/>
          <w:color w:val="auto"/>
          <w:u w:val="none"/>
          <w:lang w:val="it-IT"/>
        </w:rPr>
        <w:t>.</w:t>
      </w:r>
    </w:p>
    <w:p w14:paraId="0FB55968" w14:textId="1B1135D8" w:rsidR="00AF4A11" w:rsidRDefault="00AF4A11" w:rsidP="0039127D">
      <w:pPr>
        <w:jc w:val="both"/>
        <w:rPr>
          <w:ins w:id="62" w:author="Bertocchi Elisa" w:date="2018-09-21T11:32:00Z"/>
          <w:rFonts w:eastAsia="Calibri"/>
          <w:lang w:val="it-IT"/>
        </w:rPr>
      </w:pPr>
      <w:r w:rsidRPr="006D0746">
        <w:rPr>
          <w:rFonts w:eastAsia="Calibri"/>
          <w:lang w:val="it-IT"/>
        </w:rPr>
        <w:t xml:space="preserve">La transazione specificata nel presente </w:t>
      </w:r>
      <w:r w:rsidR="00FE74CC" w:rsidRPr="006D0746">
        <w:rPr>
          <w:rFonts w:eastAsia="Calibri"/>
          <w:lang w:val="it-IT"/>
        </w:rPr>
        <w:t>profilo</w:t>
      </w:r>
      <w:r w:rsidRPr="00A425A2">
        <w:rPr>
          <w:rFonts w:eastAsia="Calibri"/>
          <w:lang w:val="it-IT"/>
        </w:rPr>
        <w:t xml:space="preserve"> è </w:t>
      </w:r>
      <w:r w:rsidR="0032663E" w:rsidRPr="00A425A2">
        <w:rPr>
          <w:rFonts w:eastAsia="Calibri"/>
          <w:lang w:val="it-IT"/>
        </w:rPr>
        <w:t xml:space="preserve">l’oggetto di scambio </w:t>
      </w:r>
      <w:r w:rsidRPr="00A425A2">
        <w:rPr>
          <w:rFonts w:eastAsia="Calibri"/>
          <w:lang w:val="it-IT"/>
        </w:rPr>
        <w:t>tra il sistema di gestione degli ordini del venditore e il sistema acquisti del compratore</w:t>
      </w:r>
      <w:r w:rsidR="0032663E" w:rsidRPr="00A930D8">
        <w:rPr>
          <w:rFonts w:eastAsia="Calibri"/>
          <w:lang w:val="it-IT"/>
        </w:rPr>
        <w:t>,</w:t>
      </w:r>
      <w:r w:rsidRPr="006D0746">
        <w:rPr>
          <w:rFonts w:eastAsia="Calibri"/>
          <w:lang w:val="it-IT"/>
        </w:rPr>
        <w:t xml:space="preserve"> in modo </w:t>
      </w:r>
      <w:r w:rsidR="0032663E" w:rsidRPr="006D0746">
        <w:rPr>
          <w:rFonts w:eastAsia="Calibri"/>
          <w:lang w:val="it-IT"/>
        </w:rPr>
        <w:t xml:space="preserve">tale </w:t>
      </w:r>
      <w:r w:rsidRPr="006D0746">
        <w:rPr>
          <w:rFonts w:eastAsia="Calibri"/>
          <w:lang w:val="it-IT"/>
        </w:rPr>
        <w:t>che i loro rispettivi sistemi vengano sincronizzati per quanto riguarda le informazioni sull'acquisto.</w:t>
      </w:r>
    </w:p>
    <w:p w14:paraId="7E4B5D22" w14:textId="2C40CE00" w:rsidR="00AF4ABB" w:rsidRDefault="00AF4ABB" w:rsidP="0039127D">
      <w:pPr>
        <w:jc w:val="both"/>
        <w:rPr>
          <w:ins w:id="63" w:author="Bertocchi Elisa" w:date="2018-09-21T11:32:00Z"/>
          <w:rFonts w:eastAsia="Calibri"/>
          <w:lang w:val="it-IT"/>
        </w:rPr>
      </w:pPr>
    </w:p>
    <w:p w14:paraId="6C483F92" w14:textId="77777777" w:rsidR="00AF4ABB" w:rsidRPr="00AF4ABB" w:rsidRDefault="00AF4ABB" w:rsidP="00AF4ABB">
      <w:pPr>
        <w:jc w:val="both"/>
        <w:rPr>
          <w:ins w:id="64" w:author="Bertocchi Elisa" w:date="2018-09-21T11:32:00Z"/>
          <w:rFonts w:eastAsia="Calibri"/>
          <w:lang w:val="it-IT"/>
        </w:rPr>
      </w:pPr>
      <w:ins w:id="65" w:author="Bertocchi Elisa" w:date="2018-09-21T11:32:00Z">
        <w:r w:rsidRPr="00AF4ABB">
          <w:rPr>
            <w:rFonts w:eastAsia="Calibri"/>
            <w:lang w:val="it-IT"/>
          </w:rPr>
          <w:t>Lo scopo previsto per questa BRI comprende relazioni business-to-government (B2G) e business-to-business (B2B). Sebbene la BRI costituisca una base per un accordo EDI tra due parti, essa non affronta tutti i dettagli a livello aziendale di tale accordo / contratto.</w:t>
        </w:r>
      </w:ins>
    </w:p>
    <w:p w14:paraId="2ABBBBDA" w14:textId="77777777" w:rsidR="00AF4ABB" w:rsidRPr="00AF4ABB" w:rsidRDefault="00AF4ABB" w:rsidP="00AF4ABB">
      <w:pPr>
        <w:jc w:val="both"/>
        <w:rPr>
          <w:ins w:id="66" w:author="Bertocchi Elisa" w:date="2018-09-21T11:32:00Z"/>
          <w:rFonts w:eastAsia="Calibri"/>
          <w:lang w:val="it-IT"/>
        </w:rPr>
      </w:pPr>
    </w:p>
    <w:p w14:paraId="7F225EC0" w14:textId="77777777" w:rsidR="00AF4ABB" w:rsidRPr="00AF4ABB" w:rsidRDefault="00AF4ABB" w:rsidP="00AF4ABB">
      <w:pPr>
        <w:jc w:val="both"/>
        <w:rPr>
          <w:ins w:id="67" w:author="Bertocchi Elisa" w:date="2018-09-21T11:32:00Z"/>
          <w:rFonts w:eastAsia="Calibri"/>
          <w:lang w:val="it-IT"/>
        </w:rPr>
      </w:pPr>
      <w:ins w:id="68" w:author="Bertocchi Elisa" w:date="2018-09-21T11:32:00Z">
        <w:r w:rsidRPr="00AF4ABB">
          <w:rPr>
            <w:rFonts w:eastAsia="Calibri"/>
            <w:lang w:val="it-IT"/>
          </w:rPr>
          <w:t>Il contratto d'ordine rappresenta l'informazione combinata di un ordine e una conferma d'ordine, cioè rappresenta un accordo stipulato tra venditore e acquirente. La transazione, specificata nella presente BRI, è intesa per essere scambiata tra il sistema di gestione degli ordini del venditore e il sistema di acquisto dell'acquirente in modo che i rispettivi sistemi vengano sincronizzati in relazione alle informazioni sull'acquisto.</w:t>
        </w:r>
      </w:ins>
    </w:p>
    <w:p w14:paraId="6499F3AB" w14:textId="77777777" w:rsidR="00AF4ABB" w:rsidRPr="00AF4ABB" w:rsidRDefault="00AF4ABB" w:rsidP="00AF4ABB">
      <w:pPr>
        <w:jc w:val="both"/>
        <w:rPr>
          <w:ins w:id="69" w:author="Bertocchi Elisa" w:date="2018-09-21T11:32:00Z"/>
          <w:rFonts w:eastAsia="Calibri"/>
          <w:lang w:val="it-IT"/>
        </w:rPr>
      </w:pPr>
    </w:p>
    <w:p w14:paraId="0125D425" w14:textId="16BA431D" w:rsidR="00AF4ABB" w:rsidRPr="00AF4ABB" w:rsidRDefault="00AF4ABB" w:rsidP="00AF4ABB">
      <w:pPr>
        <w:jc w:val="both"/>
        <w:rPr>
          <w:ins w:id="70" w:author="Bertocchi Elisa" w:date="2018-09-21T11:32:00Z"/>
          <w:rFonts w:eastAsia="Calibri"/>
          <w:lang w:val="it-IT"/>
        </w:rPr>
      </w:pPr>
      <w:ins w:id="71" w:author="Bertocchi Elisa" w:date="2018-09-21T11:32:00Z">
        <w:r w:rsidRPr="00AF4ABB">
          <w:rPr>
            <w:rFonts w:eastAsia="Calibri"/>
            <w:lang w:val="it-IT"/>
          </w:rPr>
          <w:t xml:space="preserve">I diversi usi di questa BIS sono descritti </w:t>
        </w:r>
        <w:r>
          <w:rPr>
            <w:rFonts w:eastAsia="Calibri"/>
            <w:lang w:val="it-IT"/>
          </w:rPr>
          <w:t>nella sezione re</w:t>
        </w:r>
        <w:r w:rsidR="006A6108">
          <w:rPr>
            <w:rFonts w:eastAsia="Calibri"/>
            <w:lang w:val="it-IT"/>
          </w:rPr>
          <w:t xml:space="preserve">lativa ai casi d’uso </w:t>
        </w:r>
        <w:r w:rsidR="006A6108" w:rsidRPr="006A6108">
          <w:rPr>
            <w:rFonts w:eastAsia="Calibri"/>
            <w:highlight w:val="yellow"/>
            <w:lang w:val="it-IT"/>
            <w:rPrChange w:id="72" w:author="Bertocchi Elisa" w:date="2018-09-21T11:32:00Z">
              <w:rPr>
                <w:rFonts w:eastAsia="Calibri"/>
                <w:lang w:val="it-IT"/>
              </w:rPr>
            </w:rPrChange>
          </w:rPr>
          <w:t>(mettere link)</w:t>
        </w:r>
        <w:r w:rsidRPr="00AF4ABB">
          <w:rPr>
            <w:rFonts w:eastAsia="Calibri"/>
            <w:lang w:val="it-IT"/>
          </w:rPr>
          <w:t>.</w:t>
        </w:r>
      </w:ins>
    </w:p>
    <w:p w14:paraId="23484DEF" w14:textId="77777777" w:rsidR="00AF4ABB" w:rsidRPr="00AF4ABB" w:rsidRDefault="00AF4ABB" w:rsidP="00AF4ABB">
      <w:pPr>
        <w:jc w:val="both"/>
        <w:rPr>
          <w:ins w:id="73" w:author="Bertocchi Elisa" w:date="2018-09-21T11:32:00Z"/>
          <w:rFonts w:eastAsia="Calibri"/>
          <w:lang w:val="it-IT"/>
        </w:rPr>
      </w:pPr>
    </w:p>
    <w:p w14:paraId="4D2B9829" w14:textId="27E29009" w:rsidR="00AF4ABB" w:rsidRDefault="00AF4ABB" w:rsidP="00AF4ABB">
      <w:pPr>
        <w:jc w:val="both"/>
        <w:rPr>
          <w:ins w:id="74" w:author="Bertocchi Elisa" w:date="2018-09-21T11:32:00Z"/>
          <w:rFonts w:eastAsia="Calibri"/>
          <w:lang w:val="it-IT"/>
        </w:rPr>
      </w:pPr>
      <w:ins w:id="75" w:author="Bertocchi Elisa" w:date="2018-09-21T11:32:00Z">
        <w:r w:rsidRPr="00AF4ABB">
          <w:rPr>
            <w:rFonts w:eastAsia="Calibri"/>
            <w:lang w:val="it-IT"/>
          </w:rPr>
          <w:t>Si tratta di un BIS ausiliario destinato a integrare i BIS ordinatori primari, come PEPPOL BIS 28A. Permette all'acquirente di avere informazioni da processi di acquisto meno formalizzati comodamente inseriti nel sistema di approvvigionamento, dando così il controllo sui pagamenti corrispondenti e statistiche migliori. Aprendo le transazioni di un contratto d'ordine, è molto importante che il sistema dell'acquirente possa verificare che il venditore sia autorizzato a inviare un contratto d'ordine e che il processo sia descritto nel contratto tra venditore e acquirente per prevenire le frodi e garantire una buona qualità nel transazione.</w:t>
        </w:r>
      </w:ins>
    </w:p>
    <w:p w14:paraId="7371A23B" w14:textId="77777777" w:rsidR="00AF4ABB" w:rsidRPr="006D0746" w:rsidRDefault="00AF4ABB" w:rsidP="0039127D">
      <w:pPr>
        <w:jc w:val="both"/>
        <w:rPr>
          <w:rFonts w:eastAsia="Calibri"/>
          <w:lang w:val="it-IT"/>
        </w:rPr>
      </w:pPr>
    </w:p>
    <w:p w14:paraId="3B33B14A" w14:textId="77777777" w:rsidR="00E3705C" w:rsidRPr="005A2669" w:rsidRDefault="009B4C4E" w:rsidP="0039127D">
      <w:pPr>
        <w:jc w:val="both"/>
        <w:rPr>
          <w:rStyle w:val="Hyperlink"/>
          <w:color w:val="auto"/>
          <w:u w:val="none"/>
          <w:lang w:val="it-IT"/>
        </w:rPr>
      </w:pPr>
      <w:commentRangeStart w:id="76"/>
      <w:r w:rsidRPr="005A2669">
        <w:rPr>
          <w:rStyle w:val="Hyperlink"/>
          <w:color w:val="auto"/>
          <w:u w:val="none"/>
          <w:lang w:val="it-IT"/>
        </w:rPr>
        <w:lastRenderedPageBreak/>
        <w:t>Dopo l’invio dell’Ordine pre-concordato, le interazioni tra il Fornitore e il Cliente avvengono esclusivamente in modo tradizionale (telefono, fax, ecc.), perciò eventuali variazioni dell’Ordine pre-concordato possono essere fatte solo dal Fornitore attraverso l’emissio</w:t>
      </w:r>
      <w:r w:rsidR="00E3705C" w:rsidRPr="005A2669">
        <w:rPr>
          <w:rStyle w:val="Hyperlink"/>
          <w:color w:val="auto"/>
          <w:u w:val="none"/>
          <w:lang w:val="it-IT"/>
        </w:rPr>
        <w:t>ne di un nuovo documento che m</w:t>
      </w:r>
      <w:r w:rsidRPr="005A2669">
        <w:rPr>
          <w:rStyle w:val="Hyperlink"/>
          <w:color w:val="auto"/>
          <w:u w:val="none"/>
          <w:lang w:val="it-IT"/>
        </w:rPr>
        <w:t xml:space="preserve">odifica </w:t>
      </w:r>
      <w:r w:rsidR="005F1CC1" w:rsidRPr="005A2669">
        <w:rPr>
          <w:rStyle w:val="Hyperlink"/>
          <w:color w:val="auto"/>
          <w:u w:val="none"/>
          <w:lang w:val="it-IT"/>
        </w:rPr>
        <w:t>o</w:t>
      </w:r>
      <w:r w:rsidRPr="005A2669">
        <w:rPr>
          <w:rStyle w:val="Hyperlink"/>
          <w:color w:val="auto"/>
          <w:u w:val="none"/>
          <w:lang w:val="it-IT"/>
        </w:rPr>
        <w:t xml:space="preserve"> </w:t>
      </w:r>
      <w:r w:rsidR="00E3705C" w:rsidRPr="005A2669">
        <w:rPr>
          <w:rStyle w:val="Hyperlink"/>
          <w:color w:val="auto"/>
          <w:u w:val="none"/>
          <w:lang w:val="it-IT"/>
        </w:rPr>
        <w:t>r</w:t>
      </w:r>
      <w:r w:rsidRPr="005A2669">
        <w:rPr>
          <w:rStyle w:val="Hyperlink"/>
          <w:color w:val="auto"/>
          <w:u w:val="none"/>
          <w:lang w:val="it-IT"/>
        </w:rPr>
        <w:t>evoca</w:t>
      </w:r>
      <w:r w:rsidR="00E3705C" w:rsidRPr="005A2669">
        <w:rPr>
          <w:rStyle w:val="Hyperlink"/>
          <w:color w:val="auto"/>
          <w:u w:val="none"/>
          <w:lang w:val="it-IT"/>
        </w:rPr>
        <w:t xml:space="preserve"> quello precedentemente emesso.</w:t>
      </w:r>
    </w:p>
    <w:p w14:paraId="49253ACD" w14:textId="77777777" w:rsidR="00C03A3F" w:rsidRPr="005A2669" w:rsidRDefault="005F1CC1" w:rsidP="00B45F8B">
      <w:pPr>
        <w:jc w:val="both"/>
        <w:rPr>
          <w:rStyle w:val="Hyperlink"/>
          <w:color w:val="auto"/>
          <w:u w:val="none"/>
          <w:lang w:val="it-IT"/>
        </w:rPr>
      </w:pPr>
      <w:r w:rsidRPr="005A2669">
        <w:rPr>
          <w:rStyle w:val="Hyperlink"/>
          <w:color w:val="auto"/>
          <w:u w:val="none"/>
          <w:lang w:val="it-IT"/>
        </w:rPr>
        <w:t>Il nuovo Ordine pre-concordato deve essere</w:t>
      </w:r>
      <w:r w:rsidR="00C03A3F" w:rsidRPr="005A2669">
        <w:rPr>
          <w:rStyle w:val="Hyperlink"/>
          <w:color w:val="auto"/>
          <w:u w:val="none"/>
          <w:lang w:val="it-IT"/>
        </w:rPr>
        <w:t xml:space="preserve"> completo di tutti i suoi elementi (sia quelli che rimangono inalterati sia quelli </w:t>
      </w:r>
      <w:r w:rsidR="00437F1C" w:rsidRPr="005A2669">
        <w:rPr>
          <w:rStyle w:val="Hyperlink"/>
          <w:color w:val="auto"/>
          <w:u w:val="none"/>
          <w:lang w:val="it-IT"/>
        </w:rPr>
        <w:t>modificati</w:t>
      </w:r>
      <w:r w:rsidR="00C03A3F" w:rsidRPr="005A2669">
        <w:rPr>
          <w:rStyle w:val="Hyperlink"/>
          <w:color w:val="auto"/>
          <w:u w:val="none"/>
          <w:lang w:val="it-IT"/>
        </w:rPr>
        <w:t>)</w:t>
      </w:r>
      <w:r w:rsidRPr="005A2669">
        <w:rPr>
          <w:rStyle w:val="Hyperlink"/>
          <w:color w:val="auto"/>
          <w:u w:val="none"/>
          <w:lang w:val="it-IT"/>
        </w:rPr>
        <w:t xml:space="preserve"> e deve contenere </w:t>
      </w:r>
      <w:r w:rsidR="00C03A3F" w:rsidRPr="005A2669">
        <w:rPr>
          <w:rStyle w:val="Hyperlink"/>
          <w:color w:val="auto"/>
          <w:u w:val="none"/>
          <w:lang w:val="it-IT"/>
        </w:rPr>
        <w:t>sia l’indicazione che si tratta di una “Modifica”</w:t>
      </w:r>
      <w:r w:rsidR="00E44BE7" w:rsidRPr="005A2669">
        <w:rPr>
          <w:rStyle w:val="Hyperlink"/>
          <w:color w:val="auto"/>
          <w:u w:val="none"/>
          <w:lang w:val="it-IT"/>
        </w:rPr>
        <w:t xml:space="preserve"> (Revised</w:t>
      </w:r>
      <w:r w:rsidR="00AF6A6E" w:rsidRPr="005A2669">
        <w:rPr>
          <w:rStyle w:val="Hyperlink"/>
          <w:color w:val="auto"/>
          <w:u w:val="none"/>
          <w:lang w:val="it-IT"/>
        </w:rPr>
        <w:t>)</w:t>
      </w:r>
      <w:r w:rsidR="00C03A3F" w:rsidRPr="005A2669">
        <w:rPr>
          <w:rStyle w:val="Hyperlink"/>
          <w:color w:val="auto"/>
          <w:u w:val="none"/>
          <w:lang w:val="it-IT"/>
        </w:rPr>
        <w:t xml:space="preserve"> o di una “Revoca”</w:t>
      </w:r>
      <w:r w:rsidR="00AF6A6E" w:rsidRPr="005A2669">
        <w:rPr>
          <w:rStyle w:val="Hyperlink"/>
          <w:color w:val="auto"/>
          <w:u w:val="none"/>
          <w:lang w:val="it-IT"/>
        </w:rPr>
        <w:t>(Cancelled)</w:t>
      </w:r>
      <w:r w:rsidR="00C03A3F" w:rsidRPr="005A2669">
        <w:rPr>
          <w:rStyle w:val="Hyperlink"/>
          <w:color w:val="auto"/>
          <w:u w:val="none"/>
          <w:lang w:val="it-IT"/>
        </w:rPr>
        <w:t xml:space="preserve">, </w:t>
      </w:r>
      <w:r w:rsidR="00437F1C" w:rsidRPr="005A2669">
        <w:rPr>
          <w:rStyle w:val="Hyperlink"/>
          <w:color w:val="auto"/>
          <w:u w:val="none"/>
          <w:lang w:val="it-IT"/>
        </w:rPr>
        <w:t>che</w:t>
      </w:r>
      <w:r w:rsidR="00C03A3F" w:rsidRPr="005A2669">
        <w:rPr>
          <w:rStyle w:val="Hyperlink"/>
          <w:color w:val="auto"/>
          <w:u w:val="none"/>
          <w:lang w:val="it-IT"/>
        </w:rPr>
        <w:t xml:space="preserve"> il riferimento all’Ordine pre-concordato che si intende modificare </w:t>
      </w:r>
      <w:r w:rsidR="00F8508B" w:rsidRPr="005A2669">
        <w:rPr>
          <w:rStyle w:val="Hyperlink"/>
          <w:color w:val="auto"/>
          <w:u w:val="none"/>
          <w:lang w:val="it-IT"/>
        </w:rPr>
        <w:t>o revocare.</w:t>
      </w:r>
      <w:commentRangeEnd w:id="76"/>
      <w:r w:rsidR="00766A66">
        <w:rPr>
          <w:rStyle w:val="CommentReference"/>
        </w:rPr>
        <w:commentReference w:id="76"/>
      </w:r>
    </w:p>
    <w:p w14:paraId="095E23E0" w14:textId="412B94DF" w:rsidR="00936E7F" w:rsidRDefault="00936E7F" w:rsidP="00BC7F0F">
      <w:pPr>
        <w:spacing w:after="124" w:line="236" w:lineRule="auto"/>
        <w:jc w:val="both"/>
        <w:rPr>
          <w:ins w:id="77" w:author="Bertocchi Elisa" w:date="2018-09-13T15:17:00Z"/>
          <w:lang w:val="it-IT"/>
        </w:rPr>
      </w:pPr>
      <w:bookmarkStart w:id="78" w:name="_Toc509567320"/>
      <w:bookmarkStart w:id="79" w:name="_Toc509567518"/>
      <w:bookmarkStart w:id="80" w:name="_Toc509571891"/>
      <w:bookmarkStart w:id="81" w:name="_Toc509572071"/>
      <w:bookmarkStart w:id="82" w:name="_Toc509572379"/>
      <w:bookmarkStart w:id="83" w:name="_Toc509998425"/>
      <w:bookmarkEnd w:id="78"/>
      <w:bookmarkEnd w:id="79"/>
      <w:bookmarkEnd w:id="80"/>
      <w:bookmarkEnd w:id="81"/>
      <w:bookmarkEnd w:id="82"/>
      <w:bookmarkEnd w:id="83"/>
    </w:p>
    <w:p w14:paraId="3FFAF73E" w14:textId="31A1DD42" w:rsidR="004A2E41" w:rsidRDefault="004A2E41" w:rsidP="00BC7F0F">
      <w:pPr>
        <w:spacing w:after="124" w:line="236" w:lineRule="auto"/>
        <w:jc w:val="both"/>
        <w:rPr>
          <w:ins w:id="84" w:author="Bertocchi Elisa" w:date="2018-09-13T15:17:00Z"/>
          <w:lang w:val="it-IT"/>
        </w:rPr>
      </w:pPr>
      <w:ins w:id="85" w:author="Bertocchi Elisa" w:date="2018-09-13T15:17:00Z">
        <w:r>
          <w:rPr>
            <w:lang w:val="it-IT"/>
          </w:rPr>
          <w:t>Manca il paragrafo 4.3</w:t>
        </w:r>
      </w:ins>
      <w:ins w:id="86" w:author="Bertocchi Elisa" w:date="2018-09-13T15:22:00Z">
        <w:r w:rsidR="00EB21CB">
          <w:rPr>
            <w:lang w:val="it-IT"/>
          </w:rPr>
          <w:t xml:space="preserve"> con la tabella </w:t>
        </w:r>
      </w:ins>
      <w:ins w:id="87" w:author="Bertocchi Elisa" w:date="2018-09-13T15:20:00Z">
        <w:r w:rsidR="00EF4A15">
          <w:rPr>
            <w:lang w:val="it-IT"/>
          </w:rPr>
          <w:t xml:space="preserve"> </w:t>
        </w:r>
      </w:ins>
      <w:ins w:id="88" w:author="Bertocchi Elisa" w:date="2018-09-13T15:21:00Z">
        <w:r w:rsidR="00922FF7">
          <w:rPr>
            <w:lang w:val="it-IT"/>
          </w:rPr>
          <w:t>Goals e Obiettivi</w:t>
        </w:r>
      </w:ins>
    </w:p>
    <w:p w14:paraId="2B73008E" w14:textId="77777777" w:rsidR="004A2E41" w:rsidRPr="00A930D8" w:rsidRDefault="004A2E41" w:rsidP="00BC7F0F">
      <w:pPr>
        <w:spacing w:after="124" w:line="236" w:lineRule="auto"/>
        <w:jc w:val="both"/>
        <w:rPr>
          <w:lang w:val="it-IT"/>
        </w:rPr>
      </w:pPr>
    </w:p>
    <w:p w14:paraId="17E75206" w14:textId="77777777" w:rsidR="002F7FEE" w:rsidRPr="00987CC0" w:rsidRDefault="002F7FEE">
      <w:pPr>
        <w:rPr>
          <w:rFonts w:ascii="Cambria" w:eastAsia="Calibri" w:hAnsi="Cambria"/>
          <w:b/>
          <w:sz w:val="26"/>
          <w:szCs w:val="26"/>
          <w:lang w:val="it-IT"/>
        </w:rPr>
      </w:pPr>
      <w:bookmarkStart w:id="89" w:name="_Toc509567321"/>
      <w:bookmarkStart w:id="90" w:name="_Toc509567519"/>
      <w:bookmarkStart w:id="91" w:name="_Toc509571892"/>
      <w:bookmarkStart w:id="92" w:name="_Toc509572072"/>
      <w:bookmarkStart w:id="93" w:name="_Toc509572380"/>
      <w:bookmarkStart w:id="94" w:name="_Toc509998426"/>
      <w:bookmarkStart w:id="95" w:name="_Toc510780831"/>
      <w:bookmarkEnd w:id="89"/>
      <w:bookmarkEnd w:id="90"/>
      <w:bookmarkEnd w:id="91"/>
      <w:bookmarkEnd w:id="92"/>
      <w:bookmarkEnd w:id="93"/>
      <w:bookmarkEnd w:id="94"/>
      <w:r w:rsidRPr="00987CC0">
        <w:rPr>
          <w:rFonts w:eastAsia="Calibri"/>
          <w:lang w:val="it-IT"/>
        </w:rPr>
        <w:br w:type="page"/>
      </w:r>
    </w:p>
    <w:p w14:paraId="4F90194A" w14:textId="19D83EA0" w:rsidR="0084043B" w:rsidRPr="006D0746" w:rsidRDefault="0084043B" w:rsidP="0084043B">
      <w:pPr>
        <w:pStyle w:val="Heading2"/>
        <w:rPr>
          <w:rFonts w:eastAsia="Calibri"/>
        </w:rPr>
      </w:pPr>
      <w:r w:rsidRPr="006D0746">
        <w:rPr>
          <w:rFonts w:eastAsia="Calibri"/>
        </w:rPr>
        <w:lastRenderedPageBreak/>
        <w:t>Traguardi e obiettivi</w:t>
      </w:r>
      <w:bookmarkEnd w:id="95"/>
    </w:p>
    <w:p w14:paraId="6626FC94" w14:textId="77777777" w:rsidR="00BC7F0F" w:rsidRPr="006D0746" w:rsidRDefault="0084043B" w:rsidP="00A045AD">
      <w:pPr>
        <w:jc w:val="both"/>
        <w:rPr>
          <w:rFonts w:eastAsia="Calibri"/>
          <w:lang w:val="it-IT"/>
        </w:rPr>
      </w:pPr>
      <w:r w:rsidRPr="006D0746">
        <w:rPr>
          <w:rFonts w:eastAsia="Calibri"/>
          <w:lang w:val="it-IT"/>
        </w:rPr>
        <w:t xml:space="preserve">I principali obiettivi di business da raggiungere mediante l'implementazione di un profilo di ordine pre-concordato BII e che </w:t>
      </w:r>
      <w:r w:rsidR="00C92F03" w:rsidRPr="006D0746">
        <w:rPr>
          <w:rFonts w:eastAsia="Calibri"/>
          <w:lang w:val="it-IT"/>
        </w:rPr>
        <w:t xml:space="preserve">si </w:t>
      </w:r>
      <w:r w:rsidRPr="006D0746">
        <w:rPr>
          <w:rFonts w:eastAsia="Calibri"/>
          <w:lang w:val="it-IT"/>
        </w:rPr>
        <w:t>applicano a questo BIS sono i seguenti</w:t>
      </w:r>
      <w:r w:rsidR="009B6073" w:rsidRPr="006D0746">
        <w:rPr>
          <w:rFonts w:eastAsia="Calibri"/>
          <w:lang w:val="it-IT"/>
        </w:rPr>
        <w:t>:</w:t>
      </w:r>
    </w:p>
    <w:p w14:paraId="00B4ABA9" w14:textId="77777777" w:rsidR="00BC7F0F" w:rsidRPr="006D0746" w:rsidRDefault="00BC7F0F" w:rsidP="00BC7F0F">
      <w:pPr>
        <w:rPr>
          <w:lang w:val="it-IT"/>
        </w:rPr>
      </w:pPr>
      <w:r w:rsidRPr="006D0746">
        <w:rPr>
          <w:lang w:val="it-IT"/>
        </w:rPr>
        <w:t xml:space="preserve"> </w:t>
      </w:r>
    </w:p>
    <w:p w14:paraId="2E2A2978" w14:textId="77777777" w:rsidR="00CA3449" w:rsidRPr="005A2669" w:rsidRDefault="00CA3449" w:rsidP="00CA3449">
      <w:pPr>
        <w:ind w:right="-15"/>
        <w:jc w:val="both"/>
        <w:rPr>
          <w:rStyle w:val="Hyperlink"/>
          <w:color w:val="auto"/>
          <w:u w:val="none"/>
          <w:lang w:val="it-IT"/>
        </w:rPr>
      </w:pPr>
      <w:r w:rsidRPr="005A2669">
        <w:rPr>
          <w:rStyle w:val="Hyperlink"/>
          <w:b/>
          <w:color w:val="auto"/>
          <w:u w:val="none"/>
          <w:lang w:val="it-IT"/>
        </w:rPr>
        <w:t>Tempestività delle informazioni</w:t>
      </w:r>
    </w:p>
    <w:p w14:paraId="2285A77B" w14:textId="70412C7B" w:rsidR="00C20DDF" w:rsidRPr="006D0746" w:rsidRDefault="00CA3449" w:rsidP="00CA3449">
      <w:pPr>
        <w:ind w:right="-15"/>
        <w:jc w:val="both"/>
        <w:rPr>
          <w:b/>
          <w:i/>
          <w:lang w:val="it-IT"/>
        </w:rPr>
      </w:pPr>
      <w:r w:rsidRPr="005A2669">
        <w:rPr>
          <w:rStyle w:val="Hyperlink"/>
          <w:color w:val="auto"/>
          <w:u w:val="none"/>
          <w:lang w:val="it-IT"/>
        </w:rPr>
        <w:t>Questo profilo  consente all’acquirente di ricevere informazioni precise e aggiornate su</w:t>
      </w:r>
      <w:r w:rsidR="003D3D8D" w:rsidRPr="005A2669">
        <w:rPr>
          <w:rStyle w:val="Hyperlink"/>
          <w:color w:val="auto"/>
          <w:u w:val="none"/>
          <w:lang w:val="it-IT"/>
        </w:rPr>
        <w:t>i</w:t>
      </w:r>
      <w:r w:rsidRPr="005A2669">
        <w:rPr>
          <w:rStyle w:val="Hyperlink"/>
          <w:color w:val="auto"/>
          <w:u w:val="none"/>
          <w:lang w:val="it-IT"/>
        </w:rPr>
        <w:t xml:space="preserve"> prodotti e</w:t>
      </w:r>
      <w:r w:rsidR="00031662" w:rsidRPr="005A2669">
        <w:rPr>
          <w:rStyle w:val="Hyperlink"/>
          <w:color w:val="auto"/>
          <w:u w:val="none"/>
          <w:lang w:val="it-IT"/>
        </w:rPr>
        <w:t>/o</w:t>
      </w:r>
      <w:r w:rsidRPr="005A2669">
        <w:rPr>
          <w:rStyle w:val="Hyperlink"/>
          <w:color w:val="auto"/>
          <w:u w:val="none"/>
          <w:lang w:val="it-IT"/>
        </w:rPr>
        <w:t xml:space="preserve"> servizi oggetto del contratto quali prezzi e disponibilità. E’</w:t>
      </w:r>
      <w:r w:rsidR="00031662" w:rsidRPr="005A2669">
        <w:rPr>
          <w:rStyle w:val="Hyperlink"/>
          <w:color w:val="auto"/>
          <w:u w:val="none"/>
          <w:lang w:val="it-IT"/>
        </w:rPr>
        <w:t>,</w:t>
      </w:r>
      <w:r w:rsidRPr="005A2669">
        <w:rPr>
          <w:rStyle w:val="Hyperlink"/>
          <w:color w:val="auto"/>
          <w:u w:val="none"/>
          <w:lang w:val="it-IT"/>
        </w:rPr>
        <w:t xml:space="preserve"> ad esempio</w:t>
      </w:r>
      <w:r w:rsidR="00031662" w:rsidRPr="005A2669">
        <w:rPr>
          <w:rStyle w:val="Hyperlink"/>
          <w:color w:val="auto"/>
          <w:u w:val="none"/>
          <w:lang w:val="it-IT"/>
        </w:rPr>
        <w:t>,</w:t>
      </w:r>
      <w:r w:rsidRPr="005A2669">
        <w:rPr>
          <w:rStyle w:val="Hyperlink"/>
          <w:color w:val="auto"/>
          <w:u w:val="none"/>
          <w:lang w:val="it-IT"/>
        </w:rPr>
        <w:t xml:space="preserve"> possibile per lo stesso acquirente attivare un ordine direttamente nel negozio web del venditore. </w:t>
      </w:r>
      <w:r w:rsidR="00911DA2" w:rsidRPr="005A2669">
        <w:rPr>
          <w:rStyle w:val="Hyperlink"/>
          <w:color w:val="auto"/>
          <w:u w:val="none"/>
          <w:lang w:val="it-IT"/>
        </w:rPr>
        <w:t xml:space="preserve"> </w:t>
      </w:r>
    </w:p>
    <w:p w14:paraId="7C76D237" w14:textId="77777777" w:rsidR="00C20DDF" w:rsidRPr="00A930D8" w:rsidRDefault="00C20DDF" w:rsidP="00BC7F0F">
      <w:pPr>
        <w:ind w:right="-15"/>
        <w:jc w:val="both"/>
        <w:rPr>
          <w:b/>
          <w:i/>
          <w:lang w:val="it-IT"/>
        </w:rPr>
      </w:pPr>
    </w:p>
    <w:p w14:paraId="756B76D5" w14:textId="77777777" w:rsidR="00CA3449" w:rsidRPr="006D0746" w:rsidRDefault="00CA3449" w:rsidP="00CA3449">
      <w:pPr>
        <w:ind w:right="-15"/>
        <w:jc w:val="both"/>
        <w:rPr>
          <w:lang w:val="it-IT"/>
        </w:rPr>
      </w:pPr>
      <w:r w:rsidRPr="006D0746">
        <w:rPr>
          <w:b/>
          <w:i/>
          <w:lang w:val="it-IT"/>
        </w:rPr>
        <w:t xml:space="preserve">Fornitura Strutturata </w:t>
      </w:r>
    </w:p>
    <w:p w14:paraId="36BAD2B9" w14:textId="0F546006" w:rsidR="00CA3449" w:rsidRPr="005A2669" w:rsidRDefault="00CA3449" w:rsidP="00CA3449">
      <w:pPr>
        <w:jc w:val="both"/>
        <w:rPr>
          <w:rStyle w:val="Hyperlink"/>
          <w:color w:val="auto"/>
          <w:u w:val="none"/>
          <w:lang w:val="it-IT"/>
        </w:rPr>
      </w:pPr>
      <w:r w:rsidRPr="005A2669">
        <w:rPr>
          <w:rStyle w:val="Hyperlink"/>
          <w:color w:val="auto"/>
          <w:u w:val="none"/>
          <w:lang w:val="it-IT"/>
        </w:rPr>
        <w:t>Attraverso la transazione dell’Ordine</w:t>
      </w:r>
      <w:r w:rsidR="00E00D05" w:rsidRPr="005A2669">
        <w:rPr>
          <w:rStyle w:val="Hyperlink"/>
          <w:color w:val="auto"/>
          <w:u w:val="none"/>
          <w:lang w:val="it-IT"/>
        </w:rPr>
        <w:t xml:space="preserve"> pre-concordato</w:t>
      </w:r>
      <w:r w:rsidRPr="005A2669">
        <w:rPr>
          <w:rStyle w:val="Hyperlink"/>
          <w:color w:val="auto"/>
          <w:u w:val="none"/>
          <w:lang w:val="it-IT"/>
        </w:rPr>
        <w:t xml:space="preserve">, il venditore riporta in modo strutturato i dati della fornitura di beni </w:t>
      </w:r>
      <w:r w:rsidR="00031662" w:rsidRPr="005A2669">
        <w:rPr>
          <w:rStyle w:val="Hyperlink"/>
          <w:color w:val="auto"/>
          <w:u w:val="none"/>
          <w:lang w:val="it-IT"/>
        </w:rPr>
        <w:t>e/</w:t>
      </w:r>
      <w:r w:rsidRPr="005A2669">
        <w:rPr>
          <w:rStyle w:val="Hyperlink"/>
          <w:color w:val="auto"/>
          <w:u w:val="none"/>
          <w:lang w:val="it-IT"/>
        </w:rPr>
        <w:t xml:space="preserve">o servizi rispettando l’accordo stipulato in merito a prodotti, quantità, prezzi e termini. </w:t>
      </w:r>
    </w:p>
    <w:p w14:paraId="3832DB19" w14:textId="75B34DE1" w:rsidR="00CA3449" w:rsidRPr="005A2669" w:rsidRDefault="000D3C01" w:rsidP="00CA3449">
      <w:pPr>
        <w:jc w:val="both"/>
        <w:rPr>
          <w:rStyle w:val="Hyperlink"/>
          <w:color w:val="auto"/>
          <w:u w:val="none"/>
          <w:lang w:val="it-IT"/>
        </w:rPr>
      </w:pPr>
      <w:r w:rsidRPr="005A2669">
        <w:rPr>
          <w:rStyle w:val="Hyperlink"/>
          <w:color w:val="auto"/>
          <w:u w:val="none"/>
          <w:lang w:val="it-IT"/>
        </w:rPr>
        <w:t>Sia l</w:t>
      </w:r>
      <w:r w:rsidR="00CA3449" w:rsidRPr="005A2669">
        <w:rPr>
          <w:rStyle w:val="Hyperlink"/>
          <w:color w:val="auto"/>
          <w:u w:val="none"/>
          <w:lang w:val="it-IT"/>
        </w:rPr>
        <w:t xml:space="preserve">’acquirente </w:t>
      </w:r>
      <w:r w:rsidRPr="005A2669">
        <w:rPr>
          <w:rStyle w:val="Hyperlink"/>
          <w:color w:val="auto"/>
          <w:u w:val="none"/>
          <w:lang w:val="it-IT"/>
        </w:rPr>
        <w:t xml:space="preserve">che il venditore </w:t>
      </w:r>
      <w:r w:rsidR="00CA3449" w:rsidRPr="005A2669">
        <w:rPr>
          <w:rStyle w:val="Hyperlink"/>
          <w:color w:val="auto"/>
          <w:u w:val="none"/>
          <w:lang w:val="it-IT"/>
        </w:rPr>
        <w:t>ha</w:t>
      </w:r>
      <w:r w:rsidRPr="005A2669">
        <w:rPr>
          <w:rStyle w:val="Hyperlink"/>
          <w:color w:val="auto"/>
          <w:u w:val="none"/>
          <w:lang w:val="it-IT"/>
        </w:rPr>
        <w:t>nno</w:t>
      </w:r>
      <w:r w:rsidR="00CA3449" w:rsidRPr="005A2669">
        <w:rPr>
          <w:rStyle w:val="Hyperlink"/>
          <w:color w:val="auto"/>
          <w:u w:val="none"/>
          <w:lang w:val="it-IT"/>
        </w:rPr>
        <w:t xml:space="preserve"> la possibilità di documentare l’acquisto anche se  effettuato attraverso altri canali (</w:t>
      </w:r>
      <w:r w:rsidR="00E00D05" w:rsidRPr="005A2669">
        <w:rPr>
          <w:rStyle w:val="Hyperlink"/>
          <w:color w:val="auto"/>
          <w:u w:val="none"/>
          <w:lang w:val="it-IT"/>
        </w:rPr>
        <w:t>web, portale fornitore, e-</w:t>
      </w:r>
      <w:r w:rsidR="00CA3449" w:rsidRPr="005A2669">
        <w:rPr>
          <w:rStyle w:val="Hyperlink"/>
          <w:color w:val="auto"/>
          <w:u w:val="none"/>
          <w:lang w:val="it-IT"/>
        </w:rPr>
        <w:t>mail, telefono, etc.) o sulla</w:t>
      </w:r>
      <w:r w:rsidR="00005A5F" w:rsidRPr="005A2669">
        <w:rPr>
          <w:rStyle w:val="Hyperlink"/>
          <w:color w:val="auto"/>
          <w:u w:val="none"/>
          <w:lang w:val="it-IT"/>
        </w:rPr>
        <w:t xml:space="preserve"> base di un accordo di servizio, garantendosi </w:t>
      </w:r>
      <w:r w:rsidRPr="005A2669">
        <w:rPr>
          <w:rStyle w:val="Hyperlink"/>
          <w:color w:val="auto"/>
          <w:u w:val="none"/>
          <w:lang w:val="it-IT"/>
        </w:rPr>
        <w:t>un'elevata qualità dei dati nei propri</w:t>
      </w:r>
      <w:r w:rsidR="00005A5F" w:rsidRPr="005A2669">
        <w:rPr>
          <w:rStyle w:val="Hyperlink"/>
          <w:color w:val="auto"/>
          <w:u w:val="none"/>
          <w:lang w:val="it-IT"/>
        </w:rPr>
        <w:t xml:space="preserve"> sistem</w:t>
      </w:r>
      <w:r w:rsidR="00BC2F7C" w:rsidRPr="005A2669">
        <w:rPr>
          <w:rStyle w:val="Hyperlink"/>
          <w:color w:val="auto"/>
          <w:u w:val="none"/>
          <w:lang w:val="it-IT"/>
        </w:rPr>
        <w:t>i</w:t>
      </w:r>
      <w:r w:rsidR="00005A5F" w:rsidRPr="005A2669">
        <w:rPr>
          <w:rStyle w:val="Hyperlink"/>
          <w:color w:val="auto"/>
          <w:u w:val="none"/>
          <w:lang w:val="it-IT"/>
        </w:rPr>
        <w:t xml:space="preserve"> acquisti.</w:t>
      </w:r>
    </w:p>
    <w:p w14:paraId="120C2A66" w14:textId="77777777" w:rsidR="00224A76" w:rsidRPr="006D0746" w:rsidRDefault="00224A76" w:rsidP="00BC7F0F">
      <w:pPr>
        <w:ind w:right="-15"/>
        <w:jc w:val="both"/>
        <w:rPr>
          <w:lang w:val="it-IT"/>
        </w:rPr>
      </w:pPr>
    </w:p>
    <w:p w14:paraId="77C33623" w14:textId="77777777" w:rsidR="001B1D97" w:rsidRPr="005A2669" w:rsidRDefault="001B1D97" w:rsidP="001B1D97">
      <w:pPr>
        <w:ind w:right="-15"/>
        <w:jc w:val="both"/>
        <w:rPr>
          <w:rStyle w:val="Hyperlink"/>
          <w:b/>
          <w:color w:val="auto"/>
          <w:u w:val="none"/>
          <w:lang w:val="it-IT"/>
        </w:rPr>
      </w:pPr>
      <w:r w:rsidRPr="005A2669">
        <w:rPr>
          <w:rStyle w:val="Hyperlink"/>
          <w:b/>
          <w:color w:val="auto"/>
          <w:u w:val="none"/>
          <w:lang w:val="it-IT"/>
        </w:rPr>
        <w:t>Riferimenti Acquirente</w:t>
      </w:r>
    </w:p>
    <w:p w14:paraId="1700C791" w14:textId="32F48B0A" w:rsidR="001B1D97" w:rsidRPr="005A2669" w:rsidRDefault="001B1D97" w:rsidP="001B1D97">
      <w:pPr>
        <w:ind w:right="-15"/>
        <w:jc w:val="both"/>
        <w:rPr>
          <w:rStyle w:val="Hyperlink"/>
          <w:color w:val="auto"/>
          <w:u w:val="none"/>
          <w:lang w:val="it-IT"/>
        </w:rPr>
      </w:pPr>
      <w:r w:rsidRPr="005A2669">
        <w:rPr>
          <w:rStyle w:val="Hyperlink"/>
          <w:color w:val="auto"/>
          <w:u w:val="none"/>
          <w:lang w:val="it-IT"/>
        </w:rPr>
        <w:t>Il profilo consente all'acquirente di chiedere al venditore di riportare nell’accordo pre-concordato i riferimenti indicati durante il processo di acquisto</w:t>
      </w:r>
      <w:r w:rsidR="00031662" w:rsidRPr="005A2669">
        <w:rPr>
          <w:rStyle w:val="Hyperlink"/>
          <w:color w:val="auto"/>
          <w:u w:val="none"/>
          <w:lang w:val="it-IT"/>
        </w:rPr>
        <w:t>.</w:t>
      </w:r>
    </w:p>
    <w:p w14:paraId="13F4BA0E" w14:textId="77777777" w:rsidR="001B1D97" w:rsidRPr="006D0746" w:rsidRDefault="001B1D97" w:rsidP="00BC7F0F">
      <w:pPr>
        <w:ind w:right="-15"/>
        <w:jc w:val="both"/>
        <w:rPr>
          <w:lang w:val="it-IT"/>
        </w:rPr>
      </w:pPr>
    </w:p>
    <w:p w14:paraId="2E925D4A" w14:textId="77777777" w:rsidR="00CA3449" w:rsidRPr="006D0746" w:rsidRDefault="00CA3449" w:rsidP="00CA3449">
      <w:pPr>
        <w:ind w:right="-15"/>
        <w:jc w:val="both"/>
        <w:rPr>
          <w:lang w:val="it-IT"/>
        </w:rPr>
      </w:pPr>
      <w:r w:rsidRPr="00A930D8">
        <w:rPr>
          <w:b/>
          <w:i/>
          <w:lang w:val="it-IT"/>
        </w:rPr>
        <w:t>Gestione Cataloghi</w:t>
      </w:r>
    </w:p>
    <w:p w14:paraId="4011AE2F" w14:textId="51C1106A" w:rsidR="00CA3449" w:rsidRPr="005A2669" w:rsidRDefault="00CA3449" w:rsidP="00CA3449">
      <w:pPr>
        <w:ind w:right="-15"/>
        <w:jc w:val="both"/>
        <w:rPr>
          <w:rStyle w:val="Hyperlink"/>
          <w:color w:val="auto"/>
          <w:u w:val="none"/>
          <w:lang w:val="it-IT"/>
        </w:rPr>
      </w:pPr>
      <w:r w:rsidRPr="005A2669">
        <w:rPr>
          <w:rStyle w:val="Hyperlink"/>
          <w:color w:val="auto"/>
          <w:u w:val="none"/>
          <w:lang w:val="it-IT"/>
        </w:rPr>
        <w:t>Questo profilo supporta l’acquisizione di beni e</w:t>
      </w:r>
      <w:r w:rsidR="00031662" w:rsidRPr="005A2669">
        <w:rPr>
          <w:rStyle w:val="Hyperlink"/>
          <w:color w:val="auto"/>
          <w:u w:val="none"/>
          <w:lang w:val="it-IT"/>
        </w:rPr>
        <w:t>/o</w:t>
      </w:r>
      <w:r w:rsidRPr="005A2669">
        <w:rPr>
          <w:rStyle w:val="Hyperlink"/>
          <w:color w:val="auto"/>
          <w:u w:val="none"/>
          <w:lang w:val="it-IT"/>
        </w:rPr>
        <w:t xml:space="preserve"> servizi che non devono necessariamente essere descritti come articoli di cataloghi standardizzati</w:t>
      </w:r>
      <w:r w:rsidR="00031662" w:rsidRPr="005A2669">
        <w:rPr>
          <w:rStyle w:val="Hyperlink"/>
          <w:color w:val="auto"/>
          <w:u w:val="none"/>
          <w:lang w:val="it-IT"/>
        </w:rPr>
        <w:t>.</w:t>
      </w:r>
    </w:p>
    <w:p w14:paraId="015413CD" w14:textId="77777777" w:rsidR="00CD17AD" w:rsidRPr="006D0746" w:rsidRDefault="00CD17AD" w:rsidP="00BC7F0F">
      <w:pPr>
        <w:ind w:right="-15"/>
        <w:jc w:val="both"/>
        <w:rPr>
          <w:lang w:val="it-IT"/>
        </w:rPr>
      </w:pPr>
    </w:p>
    <w:p w14:paraId="118840F8" w14:textId="77777777" w:rsidR="00CA3449" w:rsidRPr="006D0746" w:rsidRDefault="00CA3449" w:rsidP="00CA3449">
      <w:pPr>
        <w:ind w:right="-15"/>
        <w:jc w:val="both"/>
        <w:rPr>
          <w:lang w:val="it-IT"/>
        </w:rPr>
      </w:pPr>
      <w:r w:rsidRPr="00A930D8">
        <w:rPr>
          <w:b/>
          <w:i/>
          <w:lang w:val="it-IT"/>
        </w:rPr>
        <w:t xml:space="preserve">Contabilità  </w:t>
      </w:r>
    </w:p>
    <w:p w14:paraId="333124FD" w14:textId="1FDC95FF" w:rsidR="00CA3449" w:rsidRPr="00A425A2" w:rsidRDefault="00CA3449" w:rsidP="00CA3449">
      <w:pPr>
        <w:jc w:val="both"/>
        <w:rPr>
          <w:lang w:val="it-IT"/>
        </w:rPr>
      </w:pPr>
      <w:r w:rsidRPr="005A2669">
        <w:rPr>
          <w:rStyle w:val="Hyperlink"/>
          <w:color w:val="auto"/>
          <w:u w:val="none"/>
          <w:lang w:val="it-IT"/>
        </w:rPr>
        <w:t xml:space="preserve">Le informazioni immesse dal venditore nella transazione dell’Ordine, dovrebbero essere sufficienti per consentire all’acquirente di generare una “copia”  dell’Ordine da inserire nel proprio sistema contabile per </w:t>
      </w:r>
      <w:r w:rsidRPr="006D0746">
        <w:rPr>
          <w:lang w:val="it-IT"/>
        </w:rPr>
        <w:t xml:space="preserve">facilitare e automatizzare il processo di fatturazione.  </w:t>
      </w:r>
    </w:p>
    <w:p w14:paraId="7F64DA68" w14:textId="77777777" w:rsidR="00BC7F0F" w:rsidRPr="00A930D8" w:rsidRDefault="00BC7F0F" w:rsidP="00BC7F0F">
      <w:pPr>
        <w:jc w:val="both"/>
        <w:rPr>
          <w:lang w:val="it-IT"/>
        </w:rPr>
      </w:pPr>
    </w:p>
    <w:p w14:paraId="5B1BBDD4" w14:textId="77777777" w:rsidR="00CA3449" w:rsidRPr="006D0746" w:rsidRDefault="00CA3449" w:rsidP="00CA3449">
      <w:pPr>
        <w:ind w:right="-15"/>
        <w:jc w:val="both"/>
        <w:rPr>
          <w:lang w:val="it-IT"/>
        </w:rPr>
      </w:pPr>
      <w:r w:rsidRPr="006D0746">
        <w:rPr>
          <w:b/>
          <w:i/>
          <w:lang w:val="it-IT"/>
        </w:rPr>
        <w:t xml:space="preserve">Verifica Fattura </w:t>
      </w:r>
    </w:p>
    <w:p w14:paraId="524E61C7" w14:textId="77777777" w:rsidR="00CA3449" w:rsidRPr="006D0746" w:rsidRDefault="001B1D97" w:rsidP="00CA3449">
      <w:pPr>
        <w:jc w:val="both"/>
        <w:rPr>
          <w:lang w:val="it-IT"/>
        </w:rPr>
      </w:pPr>
      <w:r w:rsidRPr="006D0746">
        <w:rPr>
          <w:lang w:val="it-IT"/>
        </w:rPr>
        <w:t>Questo profilo consente al</w:t>
      </w:r>
      <w:r w:rsidR="00CA3449" w:rsidRPr="006D0746">
        <w:rPr>
          <w:lang w:val="it-IT"/>
        </w:rPr>
        <w:t xml:space="preserve"> fornitore </w:t>
      </w:r>
      <w:r w:rsidRPr="006D0746">
        <w:rPr>
          <w:lang w:val="it-IT"/>
        </w:rPr>
        <w:t xml:space="preserve">di </w:t>
      </w:r>
      <w:r w:rsidR="00CA3449" w:rsidRPr="006D0746">
        <w:rPr>
          <w:lang w:val="it-IT"/>
        </w:rPr>
        <w:t xml:space="preserve">riportare in fattura </w:t>
      </w:r>
      <w:r w:rsidR="00CA3449" w:rsidRPr="005A2669">
        <w:rPr>
          <w:rStyle w:val="Hyperlink"/>
          <w:color w:val="auto"/>
          <w:u w:val="none"/>
          <w:lang w:val="it-IT"/>
        </w:rPr>
        <w:t>tutte le informazioni</w:t>
      </w:r>
      <w:r w:rsidR="00CA3449" w:rsidRPr="006D0746">
        <w:rPr>
          <w:lang w:val="it-IT"/>
        </w:rPr>
        <w:t xml:space="preserve"> </w:t>
      </w:r>
      <w:r w:rsidRPr="006D0746">
        <w:rPr>
          <w:lang w:val="it-IT"/>
        </w:rPr>
        <w:t xml:space="preserve">già presenti nell’ordine pre-concordato, </w:t>
      </w:r>
      <w:r w:rsidR="00CA3449" w:rsidRPr="00A425A2">
        <w:rPr>
          <w:lang w:val="it-IT"/>
        </w:rPr>
        <w:t>facilita</w:t>
      </w:r>
      <w:r w:rsidRPr="00A930D8">
        <w:rPr>
          <w:lang w:val="it-IT"/>
        </w:rPr>
        <w:t xml:space="preserve">ndo così </w:t>
      </w:r>
      <w:r w:rsidR="00CA3449" w:rsidRPr="006D0746">
        <w:rPr>
          <w:lang w:val="it-IT"/>
        </w:rPr>
        <w:t xml:space="preserve"> il </w:t>
      </w:r>
      <w:r w:rsidRPr="006D0746">
        <w:rPr>
          <w:lang w:val="it-IT"/>
        </w:rPr>
        <w:t>confronto tra i due documenti.</w:t>
      </w:r>
      <w:r w:rsidR="00CA3449" w:rsidRPr="006D0746">
        <w:rPr>
          <w:lang w:val="it-IT"/>
        </w:rPr>
        <w:t xml:space="preserve"> </w:t>
      </w:r>
      <w:r w:rsidR="00CA3449" w:rsidRPr="006D0746">
        <w:rPr>
          <w:b/>
          <w:i/>
          <w:lang w:val="it-IT"/>
        </w:rPr>
        <w:t xml:space="preserve"> </w:t>
      </w:r>
    </w:p>
    <w:p w14:paraId="240A017C" w14:textId="77777777" w:rsidR="00BC7F0F" w:rsidRPr="006D0746" w:rsidRDefault="00BC7F0F" w:rsidP="00BC7F0F">
      <w:pPr>
        <w:ind w:right="-15"/>
        <w:jc w:val="both"/>
        <w:rPr>
          <w:lang w:val="it-IT"/>
        </w:rPr>
      </w:pPr>
    </w:p>
    <w:p w14:paraId="2EE7C4FE" w14:textId="77777777" w:rsidR="00CA3449" w:rsidRPr="006D0746" w:rsidRDefault="00CA3449" w:rsidP="00CA3449">
      <w:pPr>
        <w:ind w:right="-15"/>
        <w:jc w:val="both"/>
        <w:rPr>
          <w:lang w:val="it-IT"/>
        </w:rPr>
      </w:pPr>
      <w:r w:rsidRPr="006D0746">
        <w:rPr>
          <w:b/>
          <w:i/>
          <w:lang w:val="it-IT"/>
        </w:rPr>
        <w:t xml:space="preserve">Resoconto IVA </w:t>
      </w:r>
    </w:p>
    <w:p w14:paraId="0C7D210A" w14:textId="77777777" w:rsidR="00CA3449" w:rsidRPr="006D0746" w:rsidRDefault="00CA3449" w:rsidP="00CA3449">
      <w:pPr>
        <w:jc w:val="both"/>
        <w:rPr>
          <w:lang w:val="it-IT"/>
        </w:rPr>
      </w:pPr>
      <w:r w:rsidRPr="006D0746">
        <w:rPr>
          <w:lang w:val="it-IT"/>
        </w:rPr>
        <w:t>Il resoconto IVA non è un requisito generale negli ordini. Il livello di supporto negli ordini è il seguente:</w:t>
      </w:r>
    </w:p>
    <w:p w14:paraId="37692B2A" w14:textId="77777777" w:rsidR="00CA3449" w:rsidRPr="006D0746" w:rsidRDefault="00CA3449" w:rsidP="00CA3449">
      <w:pPr>
        <w:jc w:val="both"/>
        <w:rPr>
          <w:lang w:val="it-IT"/>
        </w:rPr>
      </w:pPr>
    </w:p>
    <w:p w14:paraId="58A9BC61" w14:textId="6C732410" w:rsidR="00CA3449" w:rsidRPr="006D0746" w:rsidRDefault="00CA3449" w:rsidP="000026C4">
      <w:pPr>
        <w:pStyle w:val="ListParagraph"/>
        <w:numPr>
          <w:ilvl w:val="0"/>
          <w:numId w:val="34"/>
        </w:numPr>
        <w:jc w:val="both"/>
        <w:rPr>
          <w:lang w:val="it-IT"/>
        </w:rPr>
      </w:pPr>
      <w:r w:rsidRPr="006D0746">
        <w:rPr>
          <w:lang w:val="it-IT"/>
        </w:rPr>
        <w:t>Abilitare il resoconto IVA nelle fatture indicando il codice IVA del cliente nel caso di inversione contabile</w:t>
      </w:r>
      <w:r w:rsidR="00031662" w:rsidRPr="006D0746">
        <w:rPr>
          <w:lang w:val="it-IT"/>
        </w:rPr>
        <w:t>;</w:t>
      </w:r>
    </w:p>
    <w:p w14:paraId="02ACB214" w14:textId="77777777" w:rsidR="00CA3449" w:rsidRPr="006D0746" w:rsidRDefault="00CA3449" w:rsidP="000026C4">
      <w:pPr>
        <w:pStyle w:val="ListParagraph"/>
        <w:numPr>
          <w:ilvl w:val="0"/>
          <w:numId w:val="34"/>
        </w:numPr>
        <w:jc w:val="both"/>
        <w:rPr>
          <w:lang w:val="it-IT"/>
        </w:rPr>
      </w:pPr>
      <w:r w:rsidRPr="006D0746">
        <w:rPr>
          <w:lang w:val="it-IT"/>
        </w:rPr>
        <w:t xml:space="preserve">L’IVA può essere indicata come stimata per permettere ai clienti di indicare il valore previsto dell’ordine. Questo può essere utile per la correlazione automatica di ordini e relative fatture. Le informazioni IVA sono considerate informative e quindi non influiscono sui termini commerciali. </w:t>
      </w:r>
    </w:p>
    <w:p w14:paraId="36385EC4" w14:textId="77777777" w:rsidR="00CA3449" w:rsidRPr="006D0746" w:rsidRDefault="00CA3449" w:rsidP="00BC7F0F">
      <w:pPr>
        <w:jc w:val="both"/>
        <w:rPr>
          <w:lang w:val="it-IT"/>
        </w:rPr>
      </w:pPr>
    </w:p>
    <w:p w14:paraId="0DBCE61C" w14:textId="38976D4F" w:rsidR="00CA3449" w:rsidRPr="006D0746" w:rsidRDefault="00CA3449" w:rsidP="00CA3449">
      <w:pPr>
        <w:jc w:val="both"/>
        <w:rPr>
          <w:lang w:val="it-IT"/>
        </w:rPr>
      </w:pPr>
      <w:r w:rsidRPr="006D0746">
        <w:rPr>
          <w:b/>
          <w:i/>
          <w:lang w:val="it-IT"/>
        </w:rPr>
        <w:t xml:space="preserve">Trasporto e consegna </w:t>
      </w:r>
      <w:r w:rsidRPr="005A2669">
        <w:rPr>
          <w:rStyle w:val="Hyperlink"/>
          <w:color w:val="auto"/>
          <w:u w:val="none"/>
          <w:lang w:val="it-IT"/>
        </w:rPr>
        <w:t>La transazione d</w:t>
      </w:r>
      <w:r w:rsidR="00330E95" w:rsidRPr="005A2669">
        <w:rPr>
          <w:rStyle w:val="Hyperlink"/>
          <w:color w:val="auto"/>
          <w:u w:val="none"/>
          <w:lang w:val="it-IT"/>
        </w:rPr>
        <w:t>ell’O</w:t>
      </w:r>
      <w:r w:rsidRPr="005A2669">
        <w:rPr>
          <w:rStyle w:val="Hyperlink"/>
          <w:color w:val="auto"/>
          <w:u w:val="none"/>
          <w:lang w:val="it-IT"/>
        </w:rPr>
        <w:t>rdine</w:t>
      </w:r>
      <w:r w:rsidR="00330E95" w:rsidRPr="005A2669">
        <w:rPr>
          <w:rStyle w:val="Hyperlink"/>
          <w:color w:val="auto"/>
          <w:u w:val="none"/>
          <w:lang w:val="it-IT"/>
        </w:rPr>
        <w:t xml:space="preserve"> pre-concordato,</w:t>
      </w:r>
      <w:r w:rsidRPr="005A2669">
        <w:rPr>
          <w:rStyle w:val="Hyperlink"/>
          <w:color w:val="auto"/>
          <w:u w:val="none"/>
          <w:lang w:val="it-IT"/>
        </w:rPr>
        <w:t xml:space="preserve"> </w:t>
      </w:r>
      <w:r w:rsidR="00031662" w:rsidRPr="005A2669">
        <w:rPr>
          <w:rStyle w:val="Hyperlink"/>
          <w:color w:val="auto"/>
          <w:u w:val="none"/>
          <w:lang w:val="it-IT"/>
        </w:rPr>
        <w:t xml:space="preserve">accoglie </w:t>
      </w:r>
      <w:r w:rsidRPr="005A2669">
        <w:rPr>
          <w:rStyle w:val="Hyperlink"/>
          <w:color w:val="auto"/>
          <w:u w:val="none"/>
          <w:lang w:val="it-IT"/>
        </w:rPr>
        <w:t>tutte  le indicazioni di trasporto e consegna (ubicazione, data e ora, contatti, etc.) nel rispetto dell’accordo stipulato.</w:t>
      </w:r>
    </w:p>
    <w:p w14:paraId="22D46916" w14:textId="77777777" w:rsidR="00BC7F0F" w:rsidRPr="006C428F" w:rsidRDefault="00BC7F0F" w:rsidP="00BC7F0F">
      <w:pPr>
        <w:jc w:val="both"/>
        <w:rPr>
          <w:lang w:val="it-IT"/>
        </w:rPr>
      </w:pPr>
      <w:r w:rsidRPr="006C428F">
        <w:rPr>
          <w:lang w:val="it-IT"/>
        </w:rPr>
        <w:t xml:space="preserve">  </w:t>
      </w:r>
    </w:p>
    <w:p w14:paraId="49D02B36" w14:textId="77777777" w:rsidR="0084043B" w:rsidRDefault="0084043B" w:rsidP="00BC7F0F">
      <w:pPr>
        <w:jc w:val="both"/>
        <w:rPr>
          <w:lang w:val="it-IT"/>
        </w:rPr>
      </w:pPr>
    </w:p>
    <w:p w14:paraId="32875D4A" w14:textId="77777777" w:rsidR="004379BB" w:rsidRDefault="004379BB" w:rsidP="004379BB">
      <w:pPr>
        <w:pStyle w:val="Heading2"/>
        <w:numPr>
          <w:ilvl w:val="0"/>
          <w:numId w:val="0"/>
        </w:numPr>
        <w:ind w:left="576"/>
        <w:rPr>
          <w:lang w:val="it-IT"/>
        </w:rPr>
      </w:pPr>
      <w:bookmarkStart w:id="96" w:name="_Toc354134428"/>
      <w:bookmarkStart w:id="97" w:name="_Toc354576113"/>
      <w:bookmarkStart w:id="98" w:name="_Toc355097356"/>
      <w:bookmarkStart w:id="99" w:name="_Toc355700096"/>
      <w:bookmarkStart w:id="100" w:name="_Toc355700218"/>
      <w:bookmarkStart w:id="101" w:name="_Toc356905013"/>
    </w:p>
    <w:p w14:paraId="79EF0101" w14:textId="77777777" w:rsidR="004379BB" w:rsidRPr="004379BB" w:rsidRDefault="004379BB" w:rsidP="004379BB">
      <w:pPr>
        <w:rPr>
          <w:lang w:val="it-IT"/>
        </w:rPr>
      </w:pPr>
    </w:p>
    <w:p w14:paraId="610673AE" w14:textId="77777777" w:rsidR="0015016A" w:rsidRPr="003D63C3" w:rsidRDefault="002A0747" w:rsidP="00437745">
      <w:pPr>
        <w:pStyle w:val="Heading2"/>
        <w:rPr>
          <w:lang w:val="it-IT"/>
        </w:rPr>
      </w:pPr>
      <w:bookmarkStart w:id="102" w:name="_Toc510780832"/>
      <w:r w:rsidRPr="003D63C3">
        <w:rPr>
          <w:lang w:val="it-IT"/>
        </w:rPr>
        <w:t xml:space="preserve">PEPPOL BIS </w:t>
      </w:r>
      <w:r w:rsidR="00E44BE7">
        <w:rPr>
          <w:lang w:val="it-IT"/>
        </w:rPr>
        <w:t>42</w:t>
      </w:r>
      <w:r w:rsidR="00E44BE7" w:rsidRPr="003D63C3">
        <w:rPr>
          <w:lang w:val="it-IT"/>
        </w:rPr>
        <w:t xml:space="preserve">A </w:t>
      </w:r>
      <w:r w:rsidR="003D63C3">
        <w:rPr>
          <w:lang w:val="it-IT"/>
        </w:rPr>
        <w:t>–</w:t>
      </w:r>
      <w:r w:rsidRPr="003D63C3">
        <w:rPr>
          <w:lang w:val="it-IT"/>
        </w:rPr>
        <w:t xml:space="preserve"> </w:t>
      </w:r>
      <w:r w:rsidR="003D63C3">
        <w:rPr>
          <w:lang w:val="it-IT"/>
        </w:rPr>
        <w:t>P</w:t>
      </w:r>
      <w:r w:rsidR="0015016A" w:rsidRPr="003D63C3">
        <w:rPr>
          <w:lang w:val="it-IT"/>
        </w:rPr>
        <w:t xml:space="preserve">arti </w:t>
      </w:r>
      <w:r w:rsidR="003D63C3" w:rsidRPr="003D63C3">
        <w:rPr>
          <w:lang w:val="it-IT"/>
        </w:rPr>
        <w:t>e</w:t>
      </w:r>
      <w:r w:rsidR="0015016A" w:rsidRPr="003D63C3">
        <w:rPr>
          <w:lang w:val="it-IT"/>
        </w:rPr>
        <w:t xml:space="preserve"> r</w:t>
      </w:r>
      <w:r w:rsidR="003D63C3" w:rsidRPr="003D63C3">
        <w:rPr>
          <w:lang w:val="it-IT"/>
        </w:rPr>
        <w:t>uoli</w:t>
      </w:r>
      <w:bookmarkEnd w:id="96"/>
      <w:bookmarkEnd w:id="97"/>
      <w:bookmarkEnd w:id="98"/>
      <w:bookmarkEnd w:id="99"/>
      <w:bookmarkEnd w:id="100"/>
      <w:bookmarkEnd w:id="101"/>
      <w:r w:rsidR="003D63C3">
        <w:rPr>
          <w:lang w:val="it-IT"/>
        </w:rPr>
        <w:t xml:space="preserve"> di business</w:t>
      </w:r>
      <w:bookmarkEnd w:id="102"/>
    </w:p>
    <w:p w14:paraId="4F90BED7" w14:textId="77777777" w:rsidR="0015016A" w:rsidRDefault="003D63C3" w:rsidP="0015016A">
      <w:pPr>
        <w:rPr>
          <w:lang w:val="it-IT"/>
        </w:rPr>
      </w:pPr>
      <w:r w:rsidRPr="003D63C3">
        <w:rPr>
          <w:lang w:val="it-IT"/>
        </w:rPr>
        <w:lastRenderedPageBreak/>
        <w:t>La tabella seguente fornisce le definizioni delle parti e dei ruoli nel processo d</w:t>
      </w:r>
      <w:r w:rsidR="0010110D">
        <w:rPr>
          <w:lang w:val="it-IT"/>
        </w:rPr>
        <w:t>ell’Ordine</w:t>
      </w:r>
      <w:r w:rsidR="009831B6">
        <w:rPr>
          <w:lang w:val="it-IT"/>
        </w:rPr>
        <w:t>.</w:t>
      </w:r>
    </w:p>
    <w:p w14:paraId="7EF615C5" w14:textId="77777777" w:rsidR="009831B6" w:rsidRPr="003D63C3" w:rsidRDefault="009831B6" w:rsidP="0015016A">
      <w:pPr>
        <w:rPr>
          <w:lang w:val="it-IT"/>
        </w:rPr>
      </w:pPr>
    </w:p>
    <w:tbl>
      <w:tblPr>
        <w:tblW w:w="9979" w:type="dxa"/>
        <w:jc w:val="center"/>
        <w:tblCellMar>
          <w:top w:w="57" w:type="dxa"/>
          <w:left w:w="57" w:type="dxa"/>
          <w:right w:w="57" w:type="dxa"/>
        </w:tblCellMar>
        <w:tblLook w:val="0000" w:firstRow="0" w:lastRow="0" w:firstColumn="0" w:lastColumn="0" w:noHBand="0" w:noVBand="0"/>
      </w:tblPr>
      <w:tblGrid>
        <w:gridCol w:w="2591"/>
        <w:gridCol w:w="7388"/>
      </w:tblGrid>
      <w:tr w:rsidR="009831B6" w:rsidRPr="006373A2" w14:paraId="48848D51" w14:textId="77777777" w:rsidTr="007F6A48">
        <w:trPr>
          <w:trHeight w:hRule="exact" w:val="361"/>
          <w:jc w:val="center"/>
        </w:trPr>
        <w:tc>
          <w:tcPr>
            <w:tcW w:w="2532" w:type="dxa"/>
            <w:tcBorders>
              <w:top w:val="single" w:sz="4" w:space="0" w:color="000000"/>
              <w:left w:val="single" w:sz="4" w:space="0" w:color="000000"/>
              <w:bottom w:val="single" w:sz="4" w:space="0" w:color="000000"/>
              <w:right w:val="single" w:sz="4" w:space="0" w:color="000000"/>
            </w:tcBorders>
            <w:shd w:val="clear" w:color="auto" w:fill="BEBEBE"/>
            <w:vAlign w:val="center"/>
          </w:tcPr>
          <w:p w14:paraId="41AE1456" w14:textId="77777777" w:rsidR="009831B6" w:rsidRPr="006373A2" w:rsidRDefault="009831B6" w:rsidP="009831B6">
            <w:pPr>
              <w:jc w:val="center"/>
              <w:rPr>
                <w:rFonts w:ascii="Times New Roman" w:hAnsi="Times New Roman"/>
                <w:b/>
                <w:sz w:val="24"/>
                <w:szCs w:val="24"/>
              </w:rPr>
            </w:pPr>
            <w:r>
              <w:rPr>
                <w:b/>
              </w:rPr>
              <w:t xml:space="preserve">Parti di </w:t>
            </w:r>
            <w:r w:rsidRPr="006373A2">
              <w:rPr>
                <w:b/>
              </w:rPr>
              <w:t>B</w:t>
            </w:r>
            <w:r w:rsidRPr="006373A2">
              <w:rPr>
                <w:b/>
                <w:spacing w:val="1"/>
              </w:rPr>
              <w:t>u</w:t>
            </w:r>
            <w:r w:rsidRPr="006373A2">
              <w:rPr>
                <w:b/>
              </w:rPr>
              <w:t>sine</w:t>
            </w:r>
            <w:r w:rsidRPr="006373A2">
              <w:rPr>
                <w:b/>
                <w:spacing w:val="2"/>
              </w:rPr>
              <w:t>s</w:t>
            </w:r>
            <w:r w:rsidRPr="006373A2">
              <w:rPr>
                <w:b/>
              </w:rPr>
              <w:t>s</w:t>
            </w:r>
          </w:p>
        </w:tc>
        <w:tc>
          <w:tcPr>
            <w:tcW w:w="7447" w:type="dxa"/>
            <w:tcBorders>
              <w:top w:val="single" w:sz="4" w:space="0" w:color="000000"/>
              <w:left w:val="single" w:sz="4" w:space="0" w:color="000000"/>
              <w:bottom w:val="single" w:sz="4" w:space="0" w:color="000000"/>
              <w:right w:val="single" w:sz="4" w:space="0" w:color="000000"/>
            </w:tcBorders>
            <w:shd w:val="clear" w:color="auto" w:fill="BEBEBE"/>
            <w:vAlign w:val="center"/>
          </w:tcPr>
          <w:p w14:paraId="4E4F0520" w14:textId="77777777" w:rsidR="009831B6" w:rsidRPr="006373A2" w:rsidRDefault="009831B6" w:rsidP="009831B6">
            <w:pPr>
              <w:jc w:val="center"/>
              <w:rPr>
                <w:rFonts w:ascii="Times New Roman" w:hAnsi="Times New Roman"/>
                <w:b/>
                <w:sz w:val="24"/>
                <w:szCs w:val="24"/>
              </w:rPr>
            </w:pPr>
            <w:r>
              <w:rPr>
                <w:b/>
              </w:rPr>
              <w:t>Descrizione</w:t>
            </w:r>
          </w:p>
        </w:tc>
      </w:tr>
      <w:tr w:rsidR="009831B6" w:rsidRPr="00E60747" w14:paraId="38237E65" w14:textId="77777777" w:rsidTr="007F6A48">
        <w:trPr>
          <w:jc w:val="center"/>
        </w:trPr>
        <w:tc>
          <w:tcPr>
            <w:tcW w:w="2532" w:type="dxa"/>
            <w:tcBorders>
              <w:top w:val="single" w:sz="4" w:space="0" w:color="000000"/>
              <w:left w:val="single" w:sz="4" w:space="0" w:color="000000"/>
              <w:bottom w:val="single" w:sz="4" w:space="0" w:color="000000"/>
              <w:right w:val="single" w:sz="4" w:space="0" w:color="000000"/>
            </w:tcBorders>
          </w:tcPr>
          <w:p w14:paraId="202E3D76" w14:textId="77777777" w:rsidR="009831B6" w:rsidRDefault="009831B6" w:rsidP="009831B6">
            <w:pPr>
              <w:spacing w:line="276" w:lineRule="auto"/>
            </w:pPr>
            <w:r>
              <w:t xml:space="preserve">Cliente </w:t>
            </w:r>
          </w:p>
        </w:tc>
        <w:tc>
          <w:tcPr>
            <w:tcW w:w="7447" w:type="dxa"/>
            <w:tcBorders>
              <w:top w:val="single" w:sz="4" w:space="0" w:color="000000"/>
              <w:left w:val="single" w:sz="4" w:space="0" w:color="000000"/>
              <w:bottom w:val="single" w:sz="4" w:space="0" w:color="000000"/>
              <w:right w:val="single" w:sz="4" w:space="0" w:color="000000"/>
            </w:tcBorders>
          </w:tcPr>
          <w:p w14:paraId="28F893F6" w14:textId="1DC3A160" w:rsidR="009831B6" w:rsidRPr="006C428F" w:rsidRDefault="009831B6" w:rsidP="009831B6">
            <w:pPr>
              <w:ind w:left="2"/>
              <w:jc w:val="both"/>
              <w:rPr>
                <w:lang w:val="it-IT"/>
              </w:rPr>
            </w:pPr>
            <w:r w:rsidRPr="006C428F">
              <w:rPr>
                <w:lang w:val="it-IT"/>
              </w:rPr>
              <w:t xml:space="preserve">Il cliente è la persona legale o </w:t>
            </w:r>
            <w:r w:rsidR="00031662">
              <w:rPr>
                <w:lang w:val="it-IT"/>
              </w:rPr>
              <w:t>l’</w:t>
            </w:r>
            <w:r w:rsidRPr="006C428F">
              <w:rPr>
                <w:lang w:val="it-IT"/>
              </w:rPr>
              <w:t>organizzazione c</w:t>
            </w:r>
            <w:r>
              <w:rPr>
                <w:lang w:val="it-IT"/>
              </w:rPr>
              <w:t>he richiede un</w:t>
            </w:r>
            <w:r w:rsidRPr="006C428F">
              <w:rPr>
                <w:lang w:val="it-IT"/>
              </w:rPr>
              <w:t xml:space="preserve"> prod</w:t>
            </w:r>
            <w:r>
              <w:rPr>
                <w:lang w:val="it-IT"/>
              </w:rPr>
              <w:t xml:space="preserve">otto </w:t>
            </w:r>
            <w:r w:rsidR="00031662">
              <w:rPr>
                <w:lang w:val="it-IT"/>
              </w:rPr>
              <w:t>e/</w:t>
            </w:r>
            <w:r>
              <w:rPr>
                <w:lang w:val="it-IT"/>
              </w:rPr>
              <w:t>o servizio</w:t>
            </w:r>
            <w:r w:rsidRPr="006C428F">
              <w:rPr>
                <w:lang w:val="it-IT"/>
              </w:rPr>
              <w:t xml:space="preserve">. </w:t>
            </w:r>
          </w:p>
          <w:p w14:paraId="635111C4" w14:textId="77777777" w:rsidR="009831B6" w:rsidRPr="006C428F" w:rsidRDefault="009831B6" w:rsidP="009831B6">
            <w:pPr>
              <w:ind w:left="2"/>
              <w:jc w:val="both"/>
              <w:rPr>
                <w:lang w:val="it-IT"/>
              </w:rPr>
            </w:pPr>
            <w:r w:rsidRPr="006C428F">
              <w:rPr>
                <w:lang w:val="it-IT"/>
              </w:rPr>
              <w:t>Esempi di ruoli ri</w:t>
            </w:r>
            <w:r>
              <w:rPr>
                <w:lang w:val="it-IT"/>
              </w:rPr>
              <w:t>c</w:t>
            </w:r>
            <w:r w:rsidRPr="006C428F">
              <w:rPr>
                <w:lang w:val="it-IT"/>
              </w:rPr>
              <w:t xml:space="preserve">operti dal cliente sono: acquirente, consegnatario/parte ricevente, debitore, autorità appaltante, committente. </w:t>
            </w:r>
          </w:p>
        </w:tc>
      </w:tr>
      <w:tr w:rsidR="009831B6" w:rsidRPr="00E60747" w14:paraId="6C5A7599" w14:textId="77777777" w:rsidTr="007F6A48">
        <w:trPr>
          <w:jc w:val="center"/>
        </w:trPr>
        <w:tc>
          <w:tcPr>
            <w:tcW w:w="2532" w:type="dxa"/>
            <w:tcBorders>
              <w:top w:val="single" w:sz="4" w:space="0" w:color="000000"/>
              <w:left w:val="single" w:sz="4" w:space="0" w:color="000000"/>
              <w:bottom w:val="single" w:sz="4" w:space="0" w:color="000000"/>
              <w:right w:val="single" w:sz="4" w:space="0" w:color="000000"/>
            </w:tcBorders>
          </w:tcPr>
          <w:p w14:paraId="44B4BBA3" w14:textId="77777777" w:rsidR="009831B6" w:rsidRDefault="009831B6" w:rsidP="009831B6">
            <w:pPr>
              <w:spacing w:line="276" w:lineRule="auto"/>
            </w:pPr>
            <w:r>
              <w:t xml:space="preserve">Fornitore </w:t>
            </w:r>
          </w:p>
        </w:tc>
        <w:tc>
          <w:tcPr>
            <w:tcW w:w="7447" w:type="dxa"/>
            <w:tcBorders>
              <w:top w:val="single" w:sz="4" w:space="0" w:color="000000"/>
              <w:left w:val="single" w:sz="4" w:space="0" w:color="000000"/>
              <w:bottom w:val="single" w:sz="4" w:space="0" w:color="000000"/>
              <w:right w:val="single" w:sz="4" w:space="0" w:color="000000"/>
            </w:tcBorders>
          </w:tcPr>
          <w:p w14:paraId="648F38F9" w14:textId="1D03B0F8" w:rsidR="009831B6" w:rsidRPr="006C428F" w:rsidRDefault="009831B6" w:rsidP="009831B6">
            <w:pPr>
              <w:ind w:left="2"/>
              <w:jc w:val="both"/>
              <w:rPr>
                <w:lang w:val="it-IT"/>
              </w:rPr>
            </w:pPr>
            <w:r w:rsidRPr="006C428F">
              <w:rPr>
                <w:lang w:val="it-IT"/>
              </w:rPr>
              <w:t xml:space="preserve">Il fornitore è la persona legale o </w:t>
            </w:r>
            <w:r w:rsidR="00031662">
              <w:rPr>
                <w:lang w:val="it-IT"/>
              </w:rPr>
              <w:t>l’</w:t>
            </w:r>
            <w:r w:rsidRPr="006C428F">
              <w:rPr>
                <w:lang w:val="it-IT"/>
              </w:rPr>
              <w:t xml:space="preserve">organizzazione che fornisce un prodotto </w:t>
            </w:r>
            <w:r w:rsidR="00031662">
              <w:rPr>
                <w:lang w:val="it-IT"/>
              </w:rPr>
              <w:t>e/</w:t>
            </w:r>
            <w:r w:rsidRPr="006C428F">
              <w:rPr>
                <w:lang w:val="it-IT"/>
              </w:rPr>
              <w:t xml:space="preserve">o servizio. </w:t>
            </w:r>
          </w:p>
          <w:p w14:paraId="6589A3B6" w14:textId="5685B10F" w:rsidR="009831B6" w:rsidRPr="006C428F" w:rsidRDefault="009831B6" w:rsidP="00031662">
            <w:pPr>
              <w:ind w:left="2"/>
              <w:jc w:val="both"/>
              <w:rPr>
                <w:lang w:val="it-IT"/>
              </w:rPr>
            </w:pPr>
            <w:r w:rsidRPr="006C428F">
              <w:rPr>
                <w:lang w:val="it-IT"/>
              </w:rPr>
              <w:t xml:space="preserve">Esempi di ruoli </w:t>
            </w:r>
            <w:r w:rsidR="00031662" w:rsidRPr="006C428F">
              <w:rPr>
                <w:lang w:val="it-IT"/>
              </w:rPr>
              <w:t>ri</w:t>
            </w:r>
            <w:r w:rsidR="00031662">
              <w:rPr>
                <w:lang w:val="it-IT"/>
              </w:rPr>
              <w:t>c</w:t>
            </w:r>
            <w:r w:rsidR="00031662" w:rsidRPr="006C428F">
              <w:rPr>
                <w:lang w:val="it-IT"/>
              </w:rPr>
              <w:t xml:space="preserve">operti </w:t>
            </w:r>
            <w:r w:rsidRPr="006C428F">
              <w:rPr>
                <w:lang w:val="it-IT"/>
              </w:rPr>
              <w:t>dal</w:t>
            </w:r>
            <w:r>
              <w:rPr>
                <w:lang w:val="it-IT"/>
              </w:rPr>
              <w:t xml:space="preserve"> fornitore sono</w:t>
            </w:r>
            <w:r w:rsidRPr="006C428F">
              <w:rPr>
                <w:lang w:val="it-IT"/>
              </w:rPr>
              <w:t xml:space="preserve">: </w:t>
            </w:r>
            <w:r>
              <w:rPr>
                <w:lang w:val="it-IT"/>
              </w:rPr>
              <w:t>venditore</w:t>
            </w:r>
            <w:r w:rsidRPr="006C428F">
              <w:rPr>
                <w:lang w:val="it-IT"/>
              </w:rPr>
              <w:t xml:space="preserve">, </w:t>
            </w:r>
            <w:r>
              <w:rPr>
                <w:lang w:val="it-IT"/>
              </w:rPr>
              <w:t>parte consegnante</w:t>
            </w:r>
            <w:r w:rsidRPr="006C428F">
              <w:rPr>
                <w:lang w:val="it-IT"/>
              </w:rPr>
              <w:t>, creditor</w:t>
            </w:r>
            <w:r>
              <w:rPr>
                <w:lang w:val="it-IT"/>
              </w:rPr>
              <w:t>e</w:t>
            </w:r>
            <w:r w:rsidRPr="006C428F">
              <w:rPr>
                <w:lang w:val="it-IT"/>
              </w:rPr>
              <w:t xml:space="preserve">, </w:t>
            </w:r>
            <w:r>
              <w:rPr>
                <w:lang w:val="it-IT"/>
              </w:rPr>
              <w:t>operatore economico</w:t>
            </w:r>
            <w:r w:rsidRPr="006C428F">
              <w:rPr>
                <w:lang w:val="it-IT"/>
              </w:rPr>
              <w:t xml:space="preserve">. </w:t>
            </w:r>
          </w:p>
        </w:tc>
      </w:tr>
      <w:tr w:rsidR="009831B6" w:rsidRPr="00221C71" w14:paraId="74BE592F" w14:textId="77777777" w:rsidTr="007F6A48">
        <w:trPr>
          <w:trHeight w:hRule="exact" w:val="360"/>
          <w:jc w:val="center"/>
        </w:trPr>
        <w:tc>
          <w:tcPr>
            <w:tcW w:w="2532" w:type="dxa"/>
            <w:tcBorders>
              <w:top w:val="single" w:sz="4" w:space="0" w:color="000000"/>
              <w:left w:val="single" w:sz="4" w:space="0" w:color="000000"/>
              <w:bottom w:val="single" w:sz="4" w:space="0" w:color="000000"/>
              <w:right w:val="single" w:sz="4" w:space="0" w:color="000000"/>
            </w:tcBorders>
            <w:shd w:val="clear" w:color="auto" w:fill="BEBEBE"/>
            <w:vAlign w:val="center"/>
          </w:tcPr>
          <w:p w14:paraId="655E71C8" w14:textId="77777777" w:rsidR="009831B6" w:rsidRPr="00221C71" w:rsidRDefault="009831B6" w:rsidP="009831B6">
            <w:pPr>
              <w:widowControl w:val="0"/>
              <w:autoSpaceDE w:val="0"/>
              <w:autoSpaceDN w:val="0"/>
              <w:adjustRightInd w:val="0"/>
              <w:spacing w:line="224" w:lineRule="exact"/>
              <w:jc w:val="center"/>
              <w:rPr>
                <w:rFonts w:ascii="Times New Roman" w:hAnsi="Times New Roman"/>
                <w:sz w:val="24"/>
                <w:szCs w:val="24"/>
              </w:rPr>
            </w:pPr>
            <w:r w:rsidRPr="00221C71">
              <w:rPr>
                <w:rFonts w:ascii="Arial" w:hAnsi="Arial" w:cs="Arial"/>
                <w:b/>
                <w:bCs/>
                <w:sz w:val="20"/>
                <w:szCs w:val="20"/>
              </w:rPr>
              <w:t>R</w:t>
            </w:r>
            <w:r>
              <w:rPr>
                <w:rFonts w:ascii="Arial" w:hAnsi="Arial" w:cs="Arial"/>
                <w:b/>
                <w:bCs/>
                <w:sz w:val="20"/>
                <w:szCs w:val="20"/>
              </w:rPr>
              <w:t>uolo</w:t>
            </w:r>
            <w:r w:rsidRPr="00221C71">
              <w:rPr>
                <w:rFonts w:ascii="Arial" w:hAnsi="Arial" w:cs="Arial"/>
                <w:b/>
                <w:bCs/>
                <w:spacing w:val="-1"/>
                <w:sz w:val="20"/>
                <w:szCs w:val="20"/>
              </w:rPr>
              <w:t>/</w:t>
            </w:r>
            <w:r>
              <w:rPr>
                <w:rFonts w:ascii="Arial" w:hAnsi="Arial" w:cs="Arial"/>
                <w:b/>
                <w:bCs/>
                <w:spacing w:val="-1"/>
                <w:sz w:val="20"/>
                <w:szCs w:val="20"/>
              </w:rPr>
              <w:t>A</w:t>
            </w:r>
            <w:r>
              <w:rPr>
                <w:rFonts w:ascii="Arial" w:hAnsi="Arial" w:cs="Arial"/>
                <w:b/>
                <w:bCs/>
                <w:sz w:val="20"/>
                <w:szCs w:val="20"/>
              </w:rPr>
              <w:t>ttore</w:t>
            </w:r>
          </w:p>
        </w:tc>
        <w:tc>
          <w:tcPr>
            <w:tcW w:w="7447" w:type="dxa"/>
            <w:tcBorders>
              <w:top w:val="single" w:sz="4" w:space="0" w:color="000000"/>
              <w:left w:val="single" w:sz="4" w:space="0" w:color="000000"/>
              <w:bottom w:val="single" w:sz="4" w:space="0" w:color="000000"/>
              <w:right w:val="single" w:sz="4" w:space="0" w:color="000000"/>
            </w:tcBorders>
            <w:shd w:val="clear" w:color="auto" w:fill="BEBEBE"/>
            <w:vAlign w:val="center"/>
          </w:tcPr>
          <w:p w14:paraId="733FE197" w14:textId="77777777" w:rsidR="009831B6" w:rsidRPr="00221C71" w:rsidRDefault="009831B6" w:rsidP="009831B6">
            <w:pPr>
              <w:widowControl w:val="0"/>
              <w:autoSpaceDE w:val="0"/>
              <w:autoSpaceDN w:val="0"/>
              <w:adjustRightInd w:val="0"/>
              <w:spacing w:line="224" w:lineRule="exact"/>
              <w:jc w:val="center"/>
              <w:rPr>
                <w:rFonts w:ascii="Times New Roman" w:hAnsi="Times New Roman"/>
                <w:sz w:val="24"/>
                <w:szCs w:val="24"/>
              </w:rPr>
            </w:pPr>
            <w:r>
              <w:rPr>
                <w:rFonts w:ascii="Arial" w:hAnsi="Arial" w:cs="Arial"/>
                <w:b/>
                <w:bCs/>
                <w:sz w:val="20"/>
                <w:szCs w:val="20"/>
              </w:rPr>
              <w:t>Descrizione</w:t>
            </w:r>
          </w:p>
        </w:tc>
      </w:tr>
      <w:tr w:rsidR="009831B6" w:rsidRPr="00E60747" w14:paraId="7EFF7D41" w14:textId="77777777" w:rsidTr="007F6A48">
        <w:trPr>
          <w:jc w:val="center"/>
        </w:trPr>
        <w:tc>
          <w:tcPr>
            <w:tcW w:w="2532" w:type="dxa"/>
            <w:tcBorders>
              <w:top w:val="single" w:sz="4" w:space="0" w:color="000000"/>
              <w:left w:val="single" w:sz="4" w:space="0" w:color="000000"/>
              <w:bottom w:val="single" w:sz="4" w:space="0" w:color="000000"/>
              <w:right w:val="single" w:sz="4" w:space="0" w:color="000000"/>
            </w:tcBorders>
          </w:tcPr>
          <w:p w14:paraId="45705FAD" w14:textId="77777777" w:rsidR="009831B6" w:rsidRDefault="009831B6" w:rsidP="009831B6">
            <w:pPr>
              <w:spacing w:line="276" w:lineRule="auto"/>
            </w:pPr>
            <w:r>
              <w:t>Acquirente / Cessionario</w:t>
            </w:r>
          </w:p>
          <w:p w14:paraId="03135694" w14:textId="77777777" w:rsidR="009831B6" w:rsidRDefault="009831B6" w:rsidP="009831B6">
            <w:pPr>
              <w:spacing w:line="276" w:lineRule="auto"/>
            </w:pPr>
            <w:r>
              <w:t xml:space="preserve">(BuyerCustomerParty) </w:t>
            </w:r>
          </w:p>
        </w:tc>
        <w:tc>
          <w:tcPr>
            <w:tcW w:w="7447" w:type="dxa"/>
            <w:tcBorders>
              <w:top w:val="single" w:sz="4" w:space="0" w:color="000000"/>
              <w:left w:val="single" w:sz="4" w:space="0" w:color="000000"/>
              <w:bottom w:val="single" w:sz="4" w:space="0" w:color="000000"/>
              <w:right w:val="single" w:sz="4" w:space="0" w:color="000000"/>
            </w:tcBorders>
          </w:tcPr>
          <w:p w14:paraId="17ED205E" w14:textId="1D021335" w:rsidR="009831B6" w:rsidRPr="006C428F" w:rsidRDefault="009831B6" w:rsidP="009831B6">
            <w:pPr>
              <w:ind w:left="2"/>
              <w:jc w:val="both"/>
              <w:rPr>
                <w:lang w:val="it-IT"/>
              </w:rPr>
            </w:pPr>
            <w:r w:rsidRPr="006C428F">
              <w:rPr>
                <w:lang w:val="it-IT"/>
              </w:rPr>
              <w:t xml:space="preserve">L’acquirente è la persona legale o </w:t>
            </w:r>
            <w:r w:rsidR="00031662">
              <w:rPr>
                <w:lang w:val="it-IT"/>
              </w:rPr>
              <w:t>l’</w:t>
            </w:r>
            <w:r w:rsidRPr="006C428F">
              <w:rPr>
                <w:lang w:val="it-IT"/>
              </w:rPr>
              <w:t xml:space="preserve">organizzazione che agisce per conto del cliente </w:t>
            </w:r>
            <w:r>
              <w:rPr>
                <w:lang w:val="it-IT"/>
              </w:rPr>
              <w:t xml:space="preserve">e che acquista la merce </w:t>
            </w:r>
            <w:r w:rsidR="00031662">
              <w:rPr>
                <w:lang w:val="it-IT"/>
              </w:rPr>
              <w:t>e/</w:t>
            </w:r>
            <w:r>
              <w:rPr>
                <w:lang w:val="it-IT"/>
              </w:rPr>
              <w:t>o i servizi</w:t>
            </w:r>
            <w:r w:rsidRPr="006C428F">
              <w:rPr>
                <w:lang w:val="it-IT"/>
              </w:rPr>
              <w:t>.</w:t>
            </w:r>
          </w:p>
        </w:tc>
      </w:tr>
      <w:tr w:rsidR="009831B6" w:rsidRPr="00E60747" w14:paraId="41BFED4A" w14:textId="77777777" w:rsidTr="007F6A48">
        <w:trPr>
          <w:jc w:val="center"/>
        </w:trPr>
        <w:tc>
          <w:tcPr>
            <w:tcW w:w="2532" w:type="dxa"/>
            <w:tcBorders>
              <w:top w:val="single" w:sz="4" w:space="0" w:color="000000"/>
              <w:left w:val="single" w:sz="4" w:space="0" w:color="000000"/>
              <w:bottom w:val="single" w:sz="4" w:space="0" w:color="000000"/>
              <w:right w:val="single" w:sz="4" w:space="0" w:color="000000"/>
            </w:tcBorders>
          </w:tcPr>
          <w:p w14:paraId="2A7525EB" w14:textId="77777777" w:rsidR="009831B6" w:rsidRDefault="009831B6" w:rsidP="009831B6">
            <w:pPr>
              <w:spacing w:line="276" w:lineRule="auto"/>
            </w:pPr>
            <w:r>
              <w:t>Venditore / Cedente</w:t>
            </w:r>
          </w:p>
          <w:p w14:paraId="6B3C7339" w14:textId="77777777" w:rsidR="009831B6" w:rsidRDefault="009831B6" w:rsidP="009831B6">
            <w:pPr>
              <w:spacing w:line="276" w:lineRule="auto"/>
            </w:pPr>
            <w:r>
              <w:t>(SellerSupplierParty)</w:t>
            </w:r>
          </w:p>
        </w:tc>
        <w:tc>
          <w:tcPr>
            <w:tcW w:w="7447" w:type="dxa"/>
            <w:tcBorders>
              <w:top w:val="single" w:sz="4" w:space="0" w:color="000000"/>
              <w:left w:val="single" w:sz="4" w:space="0" w:color="000000"/>
              <w:bottom w:val="single" w:sz="4" w:space="0" w:color="000000"/>
              <w:right w:val="single" w:sz="4" w:space="0" w:color="000000"/>
            </w:tcBorders>
          </w:tcPr>
          <w:p w14:paraId="091D3D28" w14:textId="6B272D1C" w:rsidR="009831B6" w:rsidRPr="006C428F" w:rsidRDefault="009831B6" w:rsidP="009831B6">
            <w:pPr>
              <w:ind w:left="2"/>
              <w:jc w:val="both"/>
              <w:rPr>
                <w:lang w:val="it-IT"/>
              </w:rPr>
            </w:pPr>
            <w:r w:rsidRPr="006C428F">
              <w:rPr>
                <w:lang w:val="it-IT"/>
              </w:rPr>
              <w:t xml:space="preserve">Il venditore è la persona legale o </w:t>
            </w:r>
            <w:r w:rsidR="00031662">
              <w:rPr>
                <w:lang w:val="it-IT"/>
              </w:rPr>
              <w:t>l’</w:t>
            </w:r>
            <w:r w:rsidRPr="006C428F">
              <w:rPr>
                <w:lang w:val="it-IT"/>
              </w:rPr>
              <w:t xml:space="preserve">organizzazione che agisce per conto del fornitore e che vende la merce </w:t>
            </w:r>
            <w:r w:rsidR="00031662">
              <w:rPr>
                <w:lang w:val="it-IT"/>
              </w:rPr>
              <w:t>e/</w:t>
            </w:r>
            <w:r w:rsidRPr="006C428F">
              <w:rPr>
                <w:lang w:val="it-IT"/>
              </w:rPr>
              <w:t xml:space="preserve">o </w:t>
            </w:r>
            <w:r>
              <w:rPr>
                <w:lang w:val="it-IT"/>
              </w:rPr>
              <w:t>i</w:t>
            </w:r>
            <w:r w:rsidRPr="006C428F">
              <w:rPr>
                <w:lang w:val="it-IT"/>
              </w:rPr>
              <w:t xml:space="preserve"> servizi al cliente. </w:t>
            </w:r>
          </w:p>
        </w:tc>
      </w:tr>
      <w:tr w:rsidR="009831B6" w:rsidRPr="00E60747" w14:paraId="61A40F3C" w14:textId="77777777" w:rsidTr="007F6A48">
        <w:trPr>
          <w:jc w:val="center"/>
        </w:trPr>
        <w:tc>
          <w:tcPr>
            <w:tcW w:w="2532" w:type="dxa"/>
            <w:tcBorders>
              <w:top w:val="single" w:sz="4" w:space="0" w:color="000000"/>
              <w:left w:val="single" w:sz="4" w:space="0" w:color="000000"/>
              <w:bottom w:val="single" w:sz="4" w:space="0" w:color="000000"/>
              <w:right w:val="single" w:sz="4" w:space="0" w:color="000000"/>
            </w:tcBorders>
          </w:tcPr>
          <w:p w14:paraId="7AFF0DD7" w14:textId="77777777" w:rsidR="009831B6" w:rsidRPr="003657E5" w:rsidRDefault="009831B6" w:rsidP="009831B6">
            <w:pPr>
              <w:spacing w:line="276" w:lineRule="auto"/>
              <w:rPr>
                <w:highlight w:val="yellow"/>
                <w:rPrChange w:id="103" w:author="Bertocchi Elisa" w:date="2018-09-13T15:19:00Z">
                  <w:rPr/>
                </w:rPrChange>
              </w:rPr>
            </w:pPr>
            <w:r w:rsidRPr="003657E5">
              <w:rPr>
                <w:highlight w:val="yellow"/>
                <w:rPrChange w:id="104" w:author="Bertocchi Elisa" w:date="2018-09-13T15:19:00Z">
                  <w:rPr/>
                </w:rPrChange>
              </w:rPr>
              <w:t>Committente</w:t>
            </w:r>
          </w:p>
          <w:p w14:paraId="25C2E8C5" w14:textId="77777777" w:rsidR="009831B6" w:rsidRPr="003657E5" w:rsidRDefault="009831B6" w:rsidP="009831B6">
            <w:pPr>
              <w:spacing w:line="276" w:lineRule="auto"/>
              <w:rPr>
                <w:highlight w:val="yellow"/>
                <w:rPrChange w:id="105" w:author="Bertocchi Elisa" w:date="2018-09-13T15:19:00Z">
                  <w:rPr/>
                </w:rPrChange>
              </w:rPr>
            </w:pPr>
            <w:r w:rsidRPr="003657E5">
              <w:rPr>
                <w:highlight w:val="yellow"/>
                <w:rPrChange w:id="106" w:author="Bertocchi Elisa" w:date="2018-09-13T15:19:00Z">
                  <w:rPr/>
                </w:rPrChange>
              </w:rPr>
              <w:t>(OriginatorCustomerParty)</w:t>
            </w:r>
          </w:p>
        </w:tc>
        <w:tc>
          <w:tcPr>
            <w:tcW w:w="7447" w:type="dxa"/>
            <w:tcBorders>
              <w:top w:val="single" w:sz="4" w:space="0" w:color="000000"/>
              <w:left w:val="single" w:sz="4" w:space="0" w:color="000000"/>
              <w:bottom w:val="single" w:sz="4" w:space="0" w:color="000000"/>
              <w:right w:val="single" w:sz="4" w:space="0" w:color="000000"/>
            </w:tcBorders>
          </w:tcPr>
          <w:p w14:paraId="41688430" w14:textId="77777777" w:rsidR="009831B6" w:rsidRPr="003657E5" w:rsidRDefault="009831B6" w:rsidP="009831B6">
            <w:pPr>
              <w:ind w:left="2"/>
              <w:jc w:val="both"/>
              <w:rPr>
                <w:highlight w:val="yellow"/>
                <w:lang w:val="it-IT"/>
                <w:rPrChange w:id="107" w:author="Bertocchi Elisa" w:date="2018-09-13T15:19:00Z">
                  <w:rPr>
                    <w:lang w:val="it-IT"/>
                  </w:rPr>
                </w:rPrChange>
              </w:rPr>
            </w:pPr>
            <w:r w:rsidRPr="003657E5">
              <w:rPr>
                <w:highlight w:val="yellow"/>
                <w:lang w:val="it-IT"/>
                <w:rPrChange w:id="108" w:author="Bertocchi Elisa" w:date="2018-09-13T15:19:00Z">
                  <w:rPr>
                    <w:lang w:val="it-IT"/>
                  </w:rPr>
                </w:rPrChange>
              </w:rPr>
              <w:t xml:space="preserve">Una persona o unità di business che dà origine all’ordine.  </w:t>
            </w:r>
          </w:p>
        </w:tc>
      </w:tr>
      <w:tr w:rsidR="009831B6" w:rsidRPr="00E60747" w14:paraId="0B263A01" w14:textId="77777777" w:rsidTr="007F6A48">
        <w:trPr>
          <w:jc w:val="center"/>
        </w:trPr>
        <w:tc>
          <w:tcPr>
            <w:tcW w:w="2532" w:type="dxa"/>
            <w:tcBorders>
              <w:top w:val="single" w:sz="4" w:space="0" w:color="000000"/>
              <w:left w:val="single" w:sz="4" w:space="0" w:color="000000"/>
              <w:bottom w:val="single" w:sz="4" w:space="0" w:color="000000"/>
              <w:right w:val="single" w:sz="4" w:space="0" w:color="000000"/>
            </w:tcBorders>
          </w:tcPr>
          <w:p w14:paraId="6DE95CEA" w14:textId="77777777" w:rsidR="009831B6" w:rsidRPr="003657E5" w:rsidRDefault="009831B6" w:rsidP="009831B6">
            <w:pPr>
              <w:spacing w:line="276" w:lineRule="auto"/>
              <w:rPr>
                <w:highlight w:val="yellow"/>
                <w:rPrChange w:id="109" w:author="Bertocchi Elisa" w:date="2018-09-13T15:19:00Z">
                  <w:rPr/>
                </w:rPrChange>
              </w:rPr>
            </w:pPr>
            <w:r w:rsidRPr="003657E5">
              <w:rPr>
                <w:highlight w:val="yellow"/>
                <w:rPrChange w:id="110" w:author="Bertocchi Elisa" w:date="2018-09-13T15:19:00Z">
                  <w:rPr/>
                </w:rPrChange>
              </w:rPr>
              <w:t>Intestatario fattura</w:t>
            </w:r>
          </w:p>
          <w:p w14:paraId="2C9E8155" w14:textId="77777777" w:rsidR="009831B6" w:rsidRPr="003657E5" w:rsidRDefault="009831B6" w:rsidP="009831B6">
            <w:pPr>
              <w:spacing w:line="276" w:lineRule="auto"/>
              <w:rPr>
                <w:highlight w:val="yellow"/>
                <w:rPrChange w:id="111" w:author="Bertocchi Elisa" w:date="2018-09-13T15:19:00Z">
                  <w:rPr/>
                </w:rPrChange>
              </w:rPr>
            </w:pPr>
            <w:r w:rsidRPr="003657E5">
              <w:rPr>
                <w:highlight w:val="yellow"/>
                <w:rPrChange w:id="112" w:author="Bertocchi Elisa" w:date="2018-09-13T15:19:00Z">
                  <w:rPr/>
                </w:rPrChange>
              </w:rPr>
              <w:t>(AccountingCustomerParty)</w:t>
            </w:r>
          </w:p>
        </w:tc>
        <w:tc>
          <w:tcPr>
            <w:tcW w:w="7447" w:type="dxa"/>
            <w:tcBorders>
              <w:top w:val="single" w:sz="4" w:space="0" w:color="000000"/>
              <w:left w:val="single" w:sz="4" w:space="0" w:color="000000"/>
              <w:bottom w:val="single" w:sz="4" w:space="0" w:color="000000"/>
              <w:right w:val="single" w:sz="4" w:space="0" w:color="000000"/>
            </w:tcBorders>
          </w:tcPr>
          <w:p w14:paraId="57D46B53" w14:textId="77777777" w:rsidR="009831B6" w:rsidRPr="003657E5" w:rsidRDefault="009831B6" w:rsidP="009831B6">
            <w:pPr>
              <w:ind w:left="2"/>
              <w:jc w:val="both"/>
              <w:rPr>
                <w:highlight w:val="yellow"/>
                <w:lang w:val="it-IT"/>
                <w:rPrChange w:id="113" w:author="Bertocchi Elisa" w:date="2018-09-13T15:19:00Z">
                  <w:rPr>
                    <w:lang w:val="it-IT"/>
                  </w:rPr>
                </w:rPrChange>
              </w:rPr>
            </w:pPr>
            <w:r w:rsidRPr="003657E5">
              <w:rPr>
                <w:highlight w:val="yellow"/>
                <w:lang w:val="it-IT"/>
                <w:rPrChange w:id="114" w:author="Bertocchi Elisa" w:date="2018-09-13T15:19:00Z">
                  <w:rPr>
                    <w:lang w:val="it-IT"/>
                  </w:rPr>
                </w:rPrChange>
              </w:rPr>
              <w:t xml:space="preserve">Una persona o unità di business che riceve la fattura per conto del cliente.  </w:t>
            </w:r>
          </w:p>
        </w:tc>
      </w:tr>
    </w:tbl>
    <w:p w14:paraId="548BEC96" w14:textId="77777777" w:rsidR="00757923" w:rsidRPr="003D63C3" w:rsidRDefault="00757923" w:rsidP="0015016A">
      <w:pPr>
        <w:rPr>
          <w:lang w:val="it-IT"/>
        </w:rPr>
      </w:pPr>
    </w:p>
    <w:p w14:paraId="1700277D" w14:textId="77777777" w:rsidR="0015016A" w:rsidRPr="009831B6" w:rsidRDefault="0015016A" w:rsidP="0015016A">
      <w:pPr>
        <w:widowControl w:val="0"/>
        <w:autoSpaceDE w:val="0"/>
        <w:autoSpaceDN w:val="0"/>
        <w:adjustRightInd w:val="0"/>
        <w:spacing w:before="9" w:line="100" w:lineRule="exact"/>
        <w:jc w:val="right"/>
        <w:rPr>
          <w:rFonts w:ascii="Times New Roman" w:hAnsi="Times New Roman"/>
          <w:sz w:val="10"/>
          <w:szCs w:val="10"/>
          <w:lang w:val="it-IT"/>
        </w:rPr>
      </w:pPr>
    </w:p>
    <w:p w14:paraId="7BF79696" w14:textId="77777777" w:rsidR="0015016A" w:rsidRPr="009831B6" w:rsidRDefault="0015016A" w:rsidP="0015016A">
      <w:pPr>
        <w:widowControl w:val="0"/>
        <w:autoSpaceDE w:val="0"/>
        <w:autoSpaceDN w:val="0"/>
        <w:adjustRightInd w:val="0"/>
        <w:spacing w:before="9" w:line="100" w:lineRule="exact"/>
        <w:jc w:val="right"/>
        <w:rPr>
          <w:rFonts w:ascii="Times New Roman" w:hAnsi="Times New Roman"/>
          <w:sz w:val="10"/>
          <w:szCs w:val="10"/>
          <w:lang w:val="it-IT"/>
        </w:rPr>
      </w:pPr>
    </w:p>
    <w:p w14:paraId="6458F0D3" w14:textId="77777777" w:rsidR="000D3C01" w:rsidRDefault="000D3C01" w:rsidP="000D3C01">
      <w:pPr>
        <w:widowControl w:val="0"/>
        <w:autoSpaceDE w:val="0"/>
        <w:autoSpaceDN w:val="0"/>
        <w:adjustRightInd w:val="0"/>
        <w:spacing w:before="34" w:line="225" w:lineRule="exact"/>
        <w:ind w:left="216"/>
        <w:rPr>
          <w:rFonts w:ascii="Arial" w:hAnsi="Arial" w:cs="Arial"/>
          <w:spacing w:val="3"/>
          <w:position w:val="-1"/>
          <w:sz w:val="20"/>
          <w:szCs w:val="20"/>
          <w:lang w:val="it-IT"/>
        </w:rPr>
      </w:pPr>
      <w:r w:rsidRPr="00B45F8B">
        <w:rPr>
          <w:rFonts w:ascii="Arial" w:hAnsi="Arial" w:cs="Arial"/>
          <w:spacing w:val="3"/>
          <w:position w:val="-1"/>
          <w:sz w:val="20"/>
          <w:szCs w:val="20"/>
          <w:lang w:val="it-IT"/>
        </w:rPr>
        <w:t>Il diagramma seguente collega i processi di business ai ruoli ricoperti dai partner di business.</w:t>
      </w:r>
    </w:p>
    <w:p w14:paraId="3C324CB4" w14:textId="77777777" w:rsidR="00927CD8" w:rsidRPr="00B45F8B" w:rsidRDefault="00927CD8" w:rsidP="000D3C01">
      <w:pPr>
        <w:widowControl w:val="0"/>
        <w:autoSpaceDE w:val="0"/>
        <w:autoSpaceDN w:val="0"/>
        <w:adjustRightInd w:val="0"/>
        <w:spacing w:before="34" w:line="225" w:lineRule="exact"/>
        <w:ind w:left="216"/>
        <w:rPr>
          <w:rFonts w:ascii="Arial" w:hAnsi="Arial" w:cs="Arial"/>
          <w:position w:val="-1"/>
          <w:sz w:val="20"/>
          <w:szCs w:val="20"/>
          <w:lang w:val="it-IT"/>
        </w:rPr>
      </w:pPr>
    </w:p>
    <w:p w14:paraId="1B3D8BDB" w14:textId="04D4B418" w:rsidR="000D3C01" w:rsidRPr="00F532E9" w:rsidRDefault="000D3C01" w:rsidP="000D3C01">
      <w:pPr>
        <w:rPr>
          <w:rFonts w:eastAsia="Calibri"/>
          <w:lang w:val="it-IT"/>
        </w:rPr>
      </w:pPr>
      <w:r w:rsidRPr="00B45F8B">
        <w:rPr>
          <w:noProof/>
          <w:color w:val="0000FF"/>
          <w:u w:val="single"/>
        </w:rPr>
        <w:drawing>
          <wp:inline distT="0" distB="0" distL="0" distR="0" wp14:anchorId="159A887D" wp14:editId="7A165C71">
            <wp:extent cx="6115050" cy="10953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095375"/>
                    </a:xfrm>
                    <a:prstGeom prst="rect">
                      <a:avLst/>
                    </a:prstGeom>
                    <a:noFill/>
                    <a:ln>
                      <a:noFill/>
                    </a:ln>
                  </pic:spPr>
                </pic:pic>
              </a:graphicData>
            </a:graphic>
          </wp:inline>
        </w:drawing>
      </w:r>
    </w:p>
    <w:p w14:paraId="232B1592" w14:textId="77777777" w:rsidR="00E44BE7" w:rsidRDefault="00E44BE7" w:rsidP="0015016A">
      <w:pPr>
        <w:rPr>
          <w:rFonts w:eastAsia="Calibri"/>
        </w:rPr>
      </w:pPr>
    </w:p>
    <w:p w14:paraId="70B556F3" w14:textId="3AD2F6A4" w:rsidR="00B45F8B" w:rsidRDefault="00B45F8B">
      <w:pPr>
        <w:rPr>
          <w:rFonts w:eastAsia="Calibri"/>
        </w:rPr>
      </w:pPr>
      <w:bookmarkStart w:id="115" w:name="_Toc509566517"/>
      <w:bookmarkStart w:id="116" w:name="_Toc509567325"/>
      <w:bookmarkStart w:id="117" w:name="_Toc509567523"/>
      <w:bookmarkStart w:id="118" w:name="_Toc509571896"/>
      <w:bookmarkStart w:id="119" w:name="_Toc509572076"/>
      <w:bookmarkStart w:id="120" w:name="_Toc509572384"/>
      <w:bookmarkStart w:id="121" w:name="_Toc509998430"/>
      <w:bookmarkEnd w:id="115"/>
      <w:bookmarkEnd w:id="116"/>
      <w:bookmarkEnd w:id="117"/>
      <w:bookmarkEnd w:id="118"/>
      <w:bookmarkEnd w:id="119"/>
      <w:bookmarkEnd w:id="120"/>
      <w:bookmarkEnd w:id="121"/>
      <w:r>
        <w:rPr>
          <w:rFonts w:eastAsia="Calibri"/>
        </w:rPr>
        <w:br w:type="page"/>
      </w:r>
    </w:p>
    <w:p w14:paraId="30A9275B" w14:textId="443DD916" w:rsidR="0015016A" w:rsidRPr="00EC0B74" w:rsidRDefault="0015016A" w:rsidP="00437745">
      <w:pPr>
        <w:pStyle w:val="Heading2"/>
        <w:rPr>
          <w:rFonts w:eastAsia="Calibri"/>
        </w:rPr>
      </w:pPr>
      <w:bookmarkStart w:id="122" w:name="_Toc354576114"/>
      <w:bookmarkStart w:id="123" w:name="_Toc355097357"/>
      <w:bookmarkStart w:id="124" w:name="_Toc355700097"/>
      <w:bookmarkStart w:id="125" w:name="_Toc355700219"/>
      <w:bookmarkStart w:id="126" w:name="_Toc356905014"/>
      <w:bookmarkStart w:id="127" w:name="_Toc510780833"/>
      <w:r w:rsidRPr="00EC0B74">
        <w:rPr>
          <w:rFonts w:eastAsia="Calibri"/>
        </w:rPr>
        <w:lastRenderedPageBreak/>
        <w:t xml:space="preserve">PEPPOL BIS </w:t>
      </w:r>
      <w:r w:rsidR="00E44BE7">
        <w:rPr>
          <w:rFonts w:eastAsia="Calibri"/>
        </w:rPr>
        <w:t xml:space="preserve">42A </w:t>
      </w:r>
      <w:r>
        <w:rPr>
          <w:rFonts w:eastAsia="Calibri"/>
        </w:rPr>
        <w:t xml:space="preserve">- </w:t>
      </w:r>
      <w:r w:rsidR="00427DDE">
        <w:rPr>
          <w:rFonts w:eastAsia="Calibri"/>
        </w:rPr>
        <w:t>B</w:t>
      </w:r>
      <w:r>
        <w:rPr>
          <w:rFonts w:eastAsia="Calibri"/>
        </w:rPr>
        <w:t>enefi</w:t>
      </w:r>
      <w:r w:rsidR="009831B6">
        <w:rPr>
          <w:rFonts w:eastAsia="Calibri"/>
        </w:rPr>
        <w:t>ci</w:t>
      </w:r>
      <w:bookmarkEnd w:id="122"/>
      <w:bookmarkEnd w:id="123"/>
      <w:bookmarkEnd w:id="124"/>
      <w:bookmarkEnd w:id="125"/>
      <w:bookmarkEnd w:id="126"/>
      <w:bookmarkEnd w:id="127"/>
    </w:p>
    <w:p w14:paraId="6457A739" w14:textId="03691CC7" w:rsidR="00886107" w:rsidRDefault="007C5686" w:rsidP="009831B6">
      <w:pPr>
        <w:rPr>
          <w:rFonts w:eastAsia="Calibri"/>
          <w:lang w:val="it-IT"/>
        </w:rPr>
      </w:pPr>
      <w:r>
        <w:rPr>
          <w:rFonts w:eastAsia="Calibri"/>
          <w:lang w:val="it-IT"/>
        </w:rPr>
        <w:t>I benefici attesi dall</w:t>
      </w:r>
      <w:r w:rsidR="00886107">
        <w:rPr>
          <w:rFonts w:eastAsia="Calibri"/>
          <w:lang w:val="it-IT"/>
        </w:rPr>
        <w:t xml:space="preserve">’utilizzo </w:t>
      </w:r>
      <w:r w:rsidR="000D3C01">
        <w:rPr>
          <w:rFonts w:eastAsia="Calibri"/>
          <w:lang w:val="it-IT"/>
        </w:rPr>
        <w:t xml:space="preserve">di questo profilo </w:t>
      </w:r>
      <w:r w:rsidR="003177BD">
        <w:rPr>
          <w:rFonts w:eastAsia="Calibri"/>
          <w:lang w:val="it-IT"/>
        </w:rPr>
        <w:t xml:space="preserve"> </w:t>
      </w:r>
      <w:r>
        <w:rPr>
          <w:rFonts w:eastAsia="Calibri"/>
          <w:lang w:val="it-IT"/>
        </w:rPr>
        <w:t>sono i seguenti</w:t>
      </w:r>
      <w:r w:rsidR="009831B6" w:rsidRPr="009831B6">
        <w:rPr>
          <w:rFonts w:eastAsia="Calibri"/>
          <w:lang w:val="it-IT"/>
        </w:rPr>
        <w:t>:</w:t>
      </w:r>
    </w:p>
    <w:p w14:paraId="5F908C51" w14:textId="77777777" w:rsidR="00CF0DB2" w:rsidRPr="00CF0DB2" w:rsidRDefault="00CF0DB2" w:rsidP="009831B6">
      <w:pPr>
        <w:rPr>
          <w:rFonts w:eastAsia="Calibri"/>
          <w:lang w:val="nb-NO"/>
        </w:rPr>
      </w:pPr>
    </w:p>
    <w:p w14:paraId="4763D8F7" w14:textId="7182A748" w:rsidR="0019676D" w:rsidRPr="00B45F8B" w:rsidRDefault="00F724CA" w:rsidP="00B45F8B">
      <w:pPr>
        <w:pStyle w:val="ListParagraph"/>
        <w:numPr>
          <w:ilvl w:val="0"/>
          <w:numId w:val="34"/>
        </w:numPr>
        <w:jc w:val="both"/>
        <w:rPr>
          <w:lang w:val="it-IT"/>
        </w:rPr>
      </w:pPr>
      <w:hyperlink r:id="rId29" w:tgtFrame="_blank" w:history="1">
        <w:r w:rsidR="0019676D" w:rsidRPr="00B45F8B">
          <w:t>Acquisire</w:t>
        </w:r>
      </w:hyperlink>
      <w:r w:rsidR="00330E95" w:rsidRPr="00B45F8B">
        <w:t>,</w:t>
      </w:r>
      <w:r w:rsidR="0019676D" w:rsidRPr="00B45F8B">
        <w:t xml:space="preserve"> </w:t>
      </w:r>
      <w:r w:rsidR="00330E95" w:rsidRPr="00B45F8B">
        <w:t xml:space="preserve">in formato strutturato, </w:t>
      </w:r>
      <w:r w:rsidR="0019676D" w:rsidRPr="00B45F8B">
        <w:t xml:space="preserve">i dati degli ordini </w:t>
      </w:r>
      <w:r w:rsidR="00554A2F">
        <w:t>effettuati</w:t>
      </w:r>
      <w:r w:rsidR="00554A2F" w:rsidRPr="00B45F8B">
        <w:t xml:space="preserve"> </w:t>
      </w:r>
      <w:r w:rsidR="0019676D" w:rsidRPr="00B45F8B">
        <w:t xml:space="preserve">dall’acquirente attraverso </w:t>
      </w:r>
      <w:hyperlink r:id="rId30" w:tgtFrame="_blank" w:history="1">
        <w:r w:rsidR="0019676D" w:rsidRPr="00B45F8B">
          <w:t>altri</w:t>
        </w:r>
      </w:hyperlink>
      <w:r w:rsidR="0019676D" w:rsidRPr="00B45F8B">
        <w:rPr>
          <w:lang w:val="it-IT"/>
        </w:rPr>
        <w:t xml:space="preserve"> </w:t>
      </w:r>
      <w:hyperlink r:id="rId31" w:tgtFrame="_blank" w:history="1">
        <w:r w:rsidR="0019676D" w:rsidRPr="00B45F8B">
          <w:t>canali</w:t>
        </w:r>
      </w:hyperlink>
      <w:r w:rsidR="0019676D" w:rsidRPr="00B45F8B">
        <w:rPr>
          <w:lang w:val="it-IT"/>
        </w:rPr>
        <w:t xml:space="preserve"> </w:t>
      </w:r>
      <w:r w:rsidR="00554A2F">
        <w:rPr>
          <w:lang w:val="it-IT"/>
        </w:rPr>
        <w:t>(</w:t>
      </w:r>
      <w:hyperlink r:id="rId32" w:tgtFrame="_blank" w:history="1">
        <w:r w:rsidR="0019676D" w:rsidRPr="00B45F8B">
          <w:t>quali</w:t>
        </w:r>
      </w:hyperlink>
      <w:r w:rsidR="0019676D" w:rsidRPr="00B45F8B">
        <w:rPr>
          <w:lang w:val="it-IT"/>
        </w:rPr>
        <w:t xml:space="preserve"> </w:t>
      </w:r>
      <w:hyperlink r:id="rId33" w:tgtFrame="_blank" w:history="1">
        <w:r w:rsidR="0019676D" w:rsidRPr="00B45F8B">
          <w:t>negozi</w:t>
        </w:r>
      </w:hyperlink>
      <w:r w:rsidR="0019676D" w:rsidRPr="00B45F8B">
        <w:rPr>
          <w:lang w:val="it-IT"/>
        </w:rPr>
        <w:t xml:space="preserve"> </w:t>
      </w:r>
      <w:hyperlink r:id="rId34" w:tgtFrame="_blank" w:history="1">
        <w:r w:rsidR="0019676D" w:rsidRPr="00B45F8B">
          <w:t>we</w:t>
        </w:r>
      </w:hyperlink>
      <w:r w:rsidR="0019676D" w:rsidRPr="00B45F8B">
        <w:t>b</w:t>
      </w:r>
      <w:r w:rsidR="0019676D" w:rsidRPr="00B45F8B">
        <w:rPr>
          <w:lang w:val="it-IT"/>
        </w:rPr>
        <w:t xml:space="preserve">, </w:t>
      </w:r>
      <w:hyperlink r:id="rId35" w:tgtFrame="_blank" w:history="1">
        <w:r w:rsidR="0019676D" w:rsidRPr="00B45F8B">
          <w:t>telefono</w:t>
        </w:r>
      </w:hyperlink>
      <w:r w:rsidR="0019676D" w:rsidRPr="00B45F8B">
        <w:t>, e-mail</w:t>
      </w:r>
      <w:r w:rsidR="0019676D" w:rsidRPr="00B45F8B">
        <w:rPr>
          <w:lang w:val="it-IT"/>
        </w:rPr>
        <w:t xml:space="preserve"> </w:t>
      </w:r>
      <w:hyperlink r:id="rId36" w:tgtFrame="_blank" w:history="1">
        <w:r w:rsidR="0019676D" w:rsidRPr="00B45F8B">
          <w:t>o</w:t>
        </w:r>
      </w:hyperlink>
      <w:r w:rsidR="0019676D" w:rsidRPr="00B45F8B">
        <w:rPr>
          <w:lang w:val="it-IT"/>
        </w:rPr>
        <w:t xml:space="preserve"> </w:t>
      </w:r>
      <w:hyperlink r:id="rId37" w:tgtFrame="_blank" w:history="1">
        <w:r w:rsidR="0019676D" w:rsidRPr="00B45F8B">
          <w:t>tramite</w:t>
        </w:r>
      </w:hyperlink>
      <w:r w:rsidR="0019676D" w:rsidRPr="00B45F8B">
        <w:rPr>
          <w:lang w:val="it-IT"/>
        </w:rPr>
        <w:t xml:space="preserve"> </w:t>
      </w:r>
      <w:hyperlink r:id="rId38" w:tgtFrame="_blank" w:history="1">
        <w:r w:rsidR="0019676D" w:rsidRPr="00B45F8B">
          <w:t>richiesta</w:t>
        </w:r>
      </w:hyperlink>
      <w:r w:rsidR="0019676D" w:rsidRPr="00B45F8B">
        <w:rPr>
          <w:lang w:val="it-IT"/>
        </w:rPr>
        <w:t xml:space="preserve"> </w:t>
      </w:r>
      <w:r w:rsidR="0019676D" w:rsidRPr="00B45F8B">
        <w:t xml:space="preserve">diretta verso il </w:t>
      </w:r>
      <w:hyperlink r:id="rId39" w:tgtFrame="_blank" w:history="1">
        <w:r w:rsidR="0019676D" w:rsidRPr="00B45F8B">
          <w:t>magazzino/negozio</w:t>
        </w:r>
      </w:hyperlink>
      <w:r w:rsidR="00330E95" w:rsidRPr="00B45F8B">
        <w:t xml:space="preserve"> del fornitore</w:t>
      </w:r>
      <w:r w:rsidR="00554A2F">
        <w:t>)</w:t>
      </w:r>
      <w:r w:rsidR="00330E95" w:rsidRPr="00B45F8B">
        <w:t>;</w:t>
      </w:r>
    </w:p>
    <w:p w14:paraId="5C8757E4" w14:textId="4791D5E3" w:rsidR="0019676D" w:rsidRPr="00B45F8B" w:rsidRDefault="00F724CA" w:rsidP="00B45F8B">
      <w:pPr>
        <w:pStyle w:val="ListParagraph"/>
        <w:numPr>
          <w:ilvl w:val="0"/>
          <w:numId w:val="34"/>
        </w:numPr>
        <w:jc w:val="both"/>
      </w:pPr>
      <w:hyperlink r:id="rId40" w:tgtFrame="_blank" w:history="1">
        <w:r w:rsidR="0019676D" w:rsidRPr="00B45F8B">
          <w:t>Support</w:t>
        </w:r>
      </w:hyperlink>
      <w:r w:rsidR="0019676D" w:rsidRPr="00B45F8B">
        <w:t xml:space="preserve">are il processo di acquisizione di beni e servizi  quando essi non sono </w:t>
      </w:r>
      <w:hyperlink r:id="rId41" w:tgtFrame="_blank" w:history="1">
        <w:r w:rsidR="0019676D" w:rsidRPr="00B45F8B">
          <w:t>descritti</w:t>
        </w:r>
      </w:hyperlink>
      <w:r w:rsidR="0019676D" w:rsidRPr="00B45F8B">
        <w:t xml:space="preserve"> </w:t>
      </w:r>
      <w:hyperlink r:id="rId42" w:tgtFrame="_blank" w:history="1">
        <w:r w:rsidR="0019676D" w:rsidRPr="00B45F8B">
          <w:t>come</w:t>
        </w:r>
      </w:hyperlink>
      <w:r w:rsidR="0019676D" w:rsidRPr="00B45F8B">
        <w:t xml:space="preserve"> </w:t>
      </w:r>
      <w:hyperlink r:id="rId43" w:tgtFrame="_blank" w:history="1">
        <w:r w:rsidR="0019676D" w:rsidRPr="00B45F8B">
          <w:t>elementi</w:t>
        </w:r>
      </w:hyperlink>
      <w:r w:rsidR="0019676D" w:rsidRPr="00B45F8B">
        <w:t xml:space="preserve"> </w:t>
      </w:r>
      <w:hyperlink r:id="rId44" w:tgtFrame="_blank" w:history="1">
        <w:r w:rsidR="0019676D" w:rsidRPr="00B45F8B">
          <w:t>di</w:t>
        </w:r>
      </w:hyperlink>
      <w:r w:rsidR="0019676D" w:rsidRPr="00B45F8B">
        <w:t xml:space="preserve"> </w:t>
      </w:r>
      <w:hyperlink r:id="rId45" w:tgtFrame="_blank" w:history="1">
        <w:r w:rsidR="0019676D" w:rsidRPr="00B45F8B">
          <w:t>catalogo</w:t>
        </w:r>
      </w:hyperlink>
      <w:r w:rsidR="0019676D" w:rsidRPr="00B45F8B">
        <w:t xml:space="preserve"> </w:t>
      </w:r>
      <w:hyperlink r:id="rId46" w:tgtFrame="_blank" w:history="1">
        <w:r w:rsidR="0019676D" w:rsidRPr="00B45F8B">
          <w:t>standardizzato</w:t>
        </w:r>
      </w:hyperlink>
      <w:r w:rsidR="00554A2F">
        <w:t>;</w:t>
      </w:r>
    </w:p>
    <w:p w14:paraId="4F43AFB4" w14:textId="40C73E7B" w:rsidR="0019676D" w:rsidRPr="00B45F8B" w:rsidRDefault="0019676D" w:rsidP="00B45F8B">
      <w:pPr>
        <w:pStyle w:val="ListParagraph"/>
        <w:numPr>
          <w:ilvl w:val="0"/>
          <w:numId w:val="34"/>
        </w:numPr>
        <w:jc w:val="both"/>
      </w:pPr>
      <w:r w:rsidRPr="00B45F8B">
        <w:t>Permettere all’acquirente di  ricevere un ordine generato direttamente nel negozio web del venditore garantendosi  un’elevata qualità dei dati in esso contenuti</w:t>
      </w:r>
      <w:r w:rsidR="00554A2F">
        <w:t>;</w:t>
      </w:r>
    </w:p>
    <w:p w14:paraId="691E5F23" w14:textId="7488F5E4" w:rsidR="0019676D" w:rsidRPr="00B45F8B" w:rsidRDefault="0019676D" w:rsidP="00B45F8B">
      <w:pPr>
        <w:pStyle w:val="ListParagraph"/>
        <w:numPr>
          <w:ilvl w:val="0"/>
          <w:numId w:val="34"/>
        </w:numPr>
        <w:jc w:val="both"/>
        <w:rPr>
          <w:lang w:val="it-IT"/>
        </w:rPr>
      </w:pPr>
      <w:r w:rsidRPr="00B45F8B">
        <w:t>Consentire al venditore di dettagliare i beni e/o i servizi resi quando l’acquirente non è in grado di emettere un ordine attraverso il consueto Sistema di acquisto</w:t>
      </w:r>
      <w:r w:rsidR="00554A2F">
        <w:t>.</w:t>
      </w:r>
    </w:p>
    <w:p w14:paraId="79A48133" w14:textId="77777777" w:rsidR="0055618E" w:rsidRPr="00A433E2" w:rsidRDefault="0055618E" w:rsidP="0055618E">
      <w:pPr>
        <w:ind w:right="-15"/>
        <w:jc w:val="both"/>
        <w:rPr>
          <w:rStyle w:val="Hyperlink"/>
          <w:lang w:val="it-IT"/>
        </w:rPr>
      </w:pPr>
    </w:p>
    <w:p w14:paraId="33CBD2AF" w14:textId="299CD47E" w:rsidR="0015016A" w:rsidRPr="00EC0B74" w:rsidRDefault="0015016A" w:rsidP="00437745">
      <w:pPr>
        <w:pStyle w:val="Heading2"/>
        <w:rPr>
          <w:rFonts w:eastAsia="Calibri"/>
        </w:rPr>
      </w:pPr>
      <w:bookmarkStart w:id="128" w:name="_Toc354576115"/>
      <w:bookmarkStart w:id="129" w:name="_Toc355097358"/>
      <w:bookmarkStart w:id="130" w:name="_Toc355700098"/>
      <w:bookmarkStart w:id="131" w:name="_Toc355700220"/>
      <w:bookmarkStart w:id="132" w:name="_Toc356905015"/>
      <w:bookmarkStart w:id="133" w:name="_Toc510780834"/>
      <w:r w:rsidRPr="00EC0B74">
        <w:rPr>
          <w:rFonts w:eastAsia="Calibri"/>
        </w:rPr>
        <w:t xml:space="preserve">PEPPOL BIS </w:t>
      </w:r>
      <w:r w:rsidR="00E44BE7">
        <w:rPr>
          <w:rFonts w:eastAsia="Calibri"/>
        </w:rPr>
        <w:t>42A</w:t>
      </w:r>
      <w:r w:rsidR="00E44BE7" w:rsidRPr="00EC0B74">
        <w:rPr>
          <w:rFonts w:eastAsia="Calibri"/>
        </w:rPr>
        <w:t xml:space="preserve"> </w:t>
      </w:r>
      <w:r w:rsidRPr="00EC0B74">
        <w:rPr>
          <w:rFonts w:eastAsia="Calibri"/>
        </w:rPr>
        <w:t xml:space="preserve">- </w:t>
      </w:r>
      <w:bookmarkEnd w:id="128"/>
      <w:bookmarkEnd w:id="129"/>
      <w:bookmarkEnd w:id="130"/>
      <w:bookmarkEnd w:id="131"/>
      <w:bookmarkEnd w:id="132"/>
      <w:r w:rsidR="00427DDE">
        <w:rPr>
          <w:rFonts w:eastAsia="Calibri"/>
        </w:rPr>
        <w:t>I</w:t>
      </w:r>
      <w:r w:rsidR="002A0747">
        <w:rPr>
          <w:rFonts w:eastAsia="Calibri"/>
        </w:rPr>
        <w:t>nteroperabilit</w:t>
      </w:r>
      <w:r w:rsidR="00EB0444">
        <w:rPr>
          <w:rFonts w:eastAsia="Calibri"/>
        </w:rPr>
        <w:t>à</w:t>
      </w:r>
      <w:bookmarkEnd w:id="133"/>
    </w:p>
    <w:p w14:paraId="2D5E60F0" w14:textId="672B6161" w:rsidR="00F6771A" w:rsidRPr="00623D46" w:rsidRDefault="00F6771A" w:rsidP="00F6771A">
      <w:pPr>
        <w:jc w:val="both"/>
        <w:rPr>
          <w:rFonts w:eastAsia="Calibri"/>
          <w:lang w:val="it-IT"/>
        </w:rPr>
      </w:pPr>
      <w:r>
        <w:rPr>
          <w:rFonts w:eastAsia="Calibri"/>
          <w:lang w:val="it-IT"/>
        </w:rPr>
        <w:t xml:space="preserve">La struttura di questo PEPPOL BIS si basa sull’European Interoperability Framework 2.0. </w:t>
      </w:r>
      <w:r w:rsidRPr="00623D46">
        <w:rPr>
          <w:rFonts w:eastAsia="Calibri"/>
          <w:lang w:val="it-IT"/>
        </w:rPr>
        <w:t xml:space="preserve">PEPPOL BIS </w:t>
      </w:r>
      <w:r w:rsidR="007B3C74">
        <w:rPr>
          <w:rFonts w:eastAsia="Calibri"/>
          <w:lang w:val="it-IT"/>
        </w:rPr>
        <w:t xml:space="preserve">che </w:t>
      </w:r>
      <w:r w:rsidRPr="00623D46">
        <w:rPr>
          <w:rFonts w:eastAsia="Calibri"/>
          <w:lang w:val="it-IT"/>
        </w:rPr>
        <w:t>applica il framework come segue:</w:t>
      </w:r>
    </w:p>
    <w:p w14:paraId="18B9971B" w14:textId="77777777" w:rsidR="00F6771A" w:rsidRPr="00623D46" w:rsidRDefault="00F6771A" w:rsidP="00F6771A">
      <w:pPr>
        <w:jc w:val="both"/>
        <w:rPr>
          <w:rFonts w:eastAsia="Calibri"/>
          <w:lang w:val="it-IT"/>
        </w:rPr>
      </w:pPr>
    </w:p>
    <w:p w14:paraId="22E697F7" w14:textId="77777777" w:rsidR="00623D46" w:rsidRPr="00B45F8B" w:rsidRDefault="00623D46" w:rsidP="00E14810">
      <w:pPr>
        <w:pStyle w:val="Frgadlista-dekorfrg11"/>
        <w:numPr>
          <w:ilvl w:val="0"/>
          <w:numId w:val="20"/>
        </w:numPr>
        <w:jc w:val="both"/>
        <w:rPr>
          <w:rFonts w:eastAsia="Calibri"/>
          <w:b/>
        </w:rPr>
      </w:pPr>
      <w:r w:rsidRPr="00B45F8B">
        <w:rPr>
          <w:rFonts w:eastAsia="Calibri"/>
          <w:b/>
        </w:rPr>
        <w:t>Interoperabilità Legale</w:t>
      </w:r>
    </w:p>
    <w:p w14:paraId="03609834" w14:textId="77777777" w:rsidR="00623D46" w:rsidRPr="00B45F8B" w:rsidRDefault="00623D46" w:rsidP="00B45F8B">
      <w:pPr>
        <w:pStyle w:val="ListParagraph"/>
        <w:numPr>
          <w:ilvl w:val="1"/>
          <w:numId w:val="35"/>
        </w:numPr>
        <w:jc w:val="both"/>
      </w:pPr>
      <w:r w:rsidRPr="00B45F8B">
        <w:t>Legale:</w:t>
      </w:r>
    </w:p>
    <w:p w14:paraId="2BBBC295" w14:textId="77777777" w:rsidR="00623D46" w:rsidRPr="00B45F8B" w:rsidRDefault="00623D46" w:rsidP="00B45F8B">
      <w:pPr>
        <w:pStyle w:val="Frgadlista-dekorfrg11"/>
        <w:numPr>
          <w:ilvl w:val="1"/>
          <w:numId w:val="36"/>
        </w:numPr>
        <w:jc w:val="both"/>
        <w:rPr>
          <w:rFonts w:eastAsia="Calibri"/>
          <w:lang w:val="it-IT"/>
        </w:rPr>
      </w:pPr>
      <w:r w:rsidRPr="00B45F8B">
        <w:rPr>
          <w:rFonts w:eastAsia="Calibri"/>
          <w:lang w:val="it-IT"/>
        </w:rPr>
        <w:t>Nell’implementazione che supporta gli acquirenti del settore pubblico, l’uso dell’Ordine pre</w:t>
      </w:r>
      <w:r w:rsidR="0019676D" w:rsidRPr="00B45F8B">
        <w:rPr>
          <w:rFonts w:eastAsia="Calibri"/>
          <w:lang w:val="it-IT"/>
        </w:rPr>
        <w:t>-</w:t>
      </w:r>
      <w:r w:rsidRPr="00B45F8B">
        <w:rPr>
          <w:rFonts w:eastAsia="Calibri"/>
          <w:lang w:val="it-IT"/>
        </w:rPr>
        <w:t xml:space="preserve">concordato  deve essere monitorato al fine di garantire che </w:t>
      </w:r>
      <w:r w:rsidR="0019676D" w:rsidRPr="00B45F8B">
        <w:rPr>
          <w:rFonts w:eastAsia="Calibri"/>
          <w:lang w:val="it-IT"/>
        </w:rPr>
        <w:t>gli acquirenti</w:t>
      </w:r>
      <w:r w:rsidRPr="00B45F8B">
        <w:rPr>
          <w:rFonts w:eastAsia="Calibri"/>
          <w:lang w:val="it-IT"/>
        </w:rPr>
        <w:t xml:space="preserve"> agiscano in linea con le direttive UE sugli appalti.</w:t>
      </w:r>
    </w:p>
    <w:p w14:paraId="5D2490BD" w14:textId="77777777" w:rsidR="00F6771A" w:rsidRDefault="00F6771A" w:rsidP="00E14810">
      <w:pPr>
        <w:pStyle w:val="Frgadlista-dekorfrg11"/>
        <w:numPr>
          <w:ilvl w:val="0"/>
          <w:numId w:val="20"/>
        </w:numPr>
        <w:jc w:val="both"/>
        <w:rPr>
          <w:rFonts w:eastAsia="Calibri"/>
          <w:b/>
        </w:rPr>
      </w:pPr>
      <w:r>
        <w:rPr>
          <w:rFonts w:eastAsia="Calibri"/>
          <w:b/>
        </w:rPr>
        <w:t xml:space="preserve">Interoperabilità organizzativa  </w:t>
      </w:r>
    </w:p>
    <w:p w14:paraId="5ED18EDB" w14:textId="77777777" w:rsidR="00F6771A" w:rsidRDefault="00F6771A" w:rsidP="00B45F8B">
      <w:pPr>
        <w:pStyle w:val="ListParagraph"/>
        <w:numPr>
          <w:ilvl w:val="1"/>
          <w:numId w:val="35"/>
        </w:numPr>
        <w:jc w:val="both"/>
      </w:pPr>
      <w:r>
        <w:t>Organizzazione (Organizzazione/Business):</w:t>
      </w:r>
    </w:p>
    <w:p w14:paraId="28624C7D" w14:textId="77777777" w:rsidR="00F6771A" w:rsidRDefault="00F6771A" w:rsidP="00B45F8B">
      <w:pPr>
        <w:pStyle w:val="Frgadlista-dekorfrg11"/>
        <w:numPr>
          <w:ilvl w:val="1"/>
          <w:numId w:val="36"/>
        </w:numPr>
        <w:jc w:val="both"/>
        <w:rPr>
          <w:rFonts w:eastAsia="Calibri"/>
          <w:lang w:val="it-IT"/>
        </w:rPr>
      </w:pPr>
      <w:r>
        <w:rPr>
          <w:rFonts w:eastAsia="Calibri"/>
          <w:lang w:val="it-IT"/>
        </w:rPr>
        <w:t>Questo PEPPOL BIS supporta B2B e B2G</w:t>
      </w:r>
    </w:p>
    <w:p w14:paraId="5E1D2496" w14:textId="77777777" w:rsidR="00F6771A" w:rsidRDefault="00F6771A" w:rsidP="00B45F8B">
      <w:pPr>
        <w:pStyle w:val="Frgadlista-dekorfrg11"/>
        <w:numPr>
          <w:ilvl w:val="1"/>
          <w:numId w:val="36"/>
        </w:numPr>
        <w:jc w:val="both"/>
        <w:rPr>
          <w:rFonts w:eastAsia="Calibri"/>
          <w:lang w:val="it-IT"/>
        </w:rPr>
      </w:pPr>
      <w:r>
        <w:rPr>
          <w:rFonts w:eastAsia="Calibri"/>
          <w:lang w:val="it-IT"/>
        </w:rPr>
        <w:t xml:space="preserve">Questo PEPPOL BIS supporta ordinativi transfrontalieri, regionali e domestici in EU e EEA      </w:t>
      </w:r>
    </w:p>
    <w:p w14:paraId="1F116BC8" w14:textId="77777777" w:rsidR="00F6771A" w:rsidRDefault="00F6771A" w:rsidP="00B45F8B">
      <w:pPr>
        <w:pStyle w:val="Frgadlista-dekorfrg11"/>
        <w:numPr>
          <w:ilvl w:val="1"/>
          <w:numId w:val="36"/>
        </w:numPr>
        <w:jc w:val="both"/>
        <w:rPr>
          <w:rFonts w:eastAsia="Calibri"/>
          <w:lang w:val="it-IT"/>
        </w:rPr>
      </w:pPr>
      <w:r>
        <w:rPr>
          <w:rFonts w:eastAsia="Calibri"/>
          <w:lang w:val="it-IT"/>
        </w:rPr>
        <w:t>Questo PEPPOL BIS può fungere da componente all’interno di un accordo EDI all’interno di una comunità commerciale.</w:t>
      </w:r>
    </w:p>
    <w:p w14:paraId="7A609099" w14:textId="77777777" w:rsidR="00F6771A" w:rsidRDefault="00F6771A" w:rsidP="00B45F8B">
      <w:pPr>
        <w:pStyle w:val="Frgadlista-dekorfrg11"/>
        <w:numPr>
          <w:ilvl w:val="1"/>
          <w:numId w:val="36"/>
        </w:numPr>
        <w:jc w:val="both"/>
        <w:rPr>
          <w:rFonts w:eastAsia="Calibri"/>
          <w:lang w:val="it-IT"/>
        </w:rPr>
      </w:pPr>
      <w:r>
        <w:rPr>
          <w:rFonts w:eastAsia="Calibri"/>
          <w:lang w:val="it-IT"/>
        </w:rPr>
        <w:t>Questo PEPPOL BIS supporta il collegamento dei processi di business nelle organizzazioni emittenti o riceventi. Il processo di invio dell’ordine in formato elettronico può essere collegato ai processi interni della parte emittente e ricevente, che possono differire per vari motivi.</w:t>
      </w:r>
    </w:p>
    <w:p w14:paraId="65983F95" w14:textId="77777777" w:rsidR="00F6771A" w:rsidRDefault="00F6771A" w:rsidP="00B45F8B">
      <w:pPr>
        <w:pStyle w:val="ListParagraph"/>
        <w:numPr>
          <w:ilvl w:val="1"/>
          <w:numId w:val="35"/>
        </w:numPr>
        <w:jc w:val="both"/>
      </w:pPr>
      <w:r>
        <w:t>Organizzazione (Processo):</w:t>
      </w:r>
    </w:p>
    <w:p w14:paraId="1CCC16AA" w14:textId="77777777" w:rsidR="00F6771A" w:rsidRDefault="00F6771A" w:rsidP="00B45F8B">
      <w:pPr>
        <w:pStyle w:val="Frgadlista-dekorfrg11"/>
        <w:numPr>
          <w:ilvl w:val="1"/>
          <w:numId w:val="36"/>
        </w:numPr>
        <w:jc w:val="both"/>
        <w:rPr>
          <w:rFonts w:eastAsia="Calibri"/>
          <w:lang w:val="it-IT"/>
        </w:rPr>
      </w:pPr>
      <w:r>
        <w:rPr>
          <w:rFonts w:eastAsia="Calibri"/>
          <w:lang w:val="it-IT"/>
        </w:rPr>
        <w:t>Questo PEPPOL BIS supporta un set di processi di business “comuni” che si assume siano supportati dalla maggior parte delle aziende sia pubbliche che private.  Questi sono processi largamente utilizzati o compresi in quanto rilevanti per la maggior parte delle aziende.</w:t>
      </w:r>
    </w:p>
    <w:p w14:paraId="5C8E41EF" w14:textId="77777777" w:rsidR="00F6771A" w:rsidRDefault="00F6771A" w:rsidP="00F6771A">
      <w:pPr>
        <w:rPr>
          <w:rFonts w:eastAsia="Calibri"/>
          <w:lang w:val="it-IT"/>
        </w:rPr>
      </w:pPr>
    </w:p>
    <w:p w14:paraId="58846748" w14:textId="77777777" w:rsidR="00F6771A" w:rsidRDefault="00F6771A" w:rsidP="00E14810">
      <w:pPr>
        <w:pStyle w:val="Frgadlista-dekorfrg11"/>
        <w:numPr>
          <w:ilvl w:val="0"/>
          <w:numId w:val="20"/>
        </w:numPr>
        <w:jc w:val="both"/>
        <w:rPr>
          <w:rFonts w:eastAsia="Calibri"/>
          <w:b/>
        </w:rPr>
      </w:pPr>
      <w:r>
        <w:rPr>
          <w:rFonts w:eastAsia="Calibri"/>
          <w:b/>
        </w:rPr>
        <w:t>Interoperabilità semantica</w:t>
      </w:r>
    </w:p>
    <w:p w14:paraId="6A7B1FDA" w14:textId="77777777" w:rsidR="00F6771A" w:rsidRDefault="00F6771A" w:rsidP="00B45F8B">
      <w:pPr>
        <w:pStyle w:val="ListParagraph"/>
        <w:numPr>
          <w:ilvl w:val="1"/>
          <w:numId w:val="35"/>
        </w:numPr>
        <w:jc w:val="both"/>
      </w:pPr>
      <w:r>
        <w:t>Semantica:</w:t>
      </w:r>
    </w:p>
    <w:p w14:paraId="1081E137" w14:textId="77777777" w:rsidR="00F6771A" w:rsidRDefault="00E65D6A" w:rsidP="00F6771A">
      <w:pPr>
        <w:pStyle w:val="Frgadlista-dekorfrg11"/>
        <w:ind w:left="1440"/>
        <w:jc w:val="both"/>
        <w:rPr>
          <w:rFonts w:eastAsia="Calibri"/>
          <w:lang w:val="it-IT"/>
        </w:rPr>
      </w:pPr>
      <w:r>
        <w:rPr>
          <w:rFonts w:eastAsia="Calibri"/>
          <w:lang w:val="it-IT"/>
        </w:rPr>
        <w:t>Il set di elementi informativi</w:t>
      </w:r>
      <w:r w:rsidR="00F6771A">
        <w:rPr>
          <w:rFonts w:eastAsia="Calibri"/>
          <w:lang w:val="it-IT"/>
        </w:rPr>
        <w:t xml:space="preserve"> si assume sia sufficiente a supportare i requisiti organizzativi di business e processo sopracitati.</w:t>
      </w:r>
    </w:p>
    <w:p w14:paraId="61A9A77C" w14:textId="77777777" w:rsidR="0015016A" w:rsidRPr="00F6771A" w:rsidDel="00423E58" w:rsidRDefault="0015016A" w:rsidP="00A23645">
      <w:pPr>
        <w:rPr>
          <w:rFonts w:eastAsia="Calibri"/>
          <w:lang w:val="it-IT"/>
        </w:rPr>
      </w:pPr>
    </w:p>
    <w:p w14:paraId="448B3C34" w14:textId="03E734CC" w:rsidR="0015016A" w:rsidRPr="00426A5A" w:rsidRDefault="00F6771A" w:rsidP="00B45F8B">
      <w:pPr>
        <w:pStyle w:val="Frgadlista-dekorfrg11"/>
        <w:numPr>
          <w:ilvl w:val="1"/>
          <w:numId w:val="36"/>
        </w:numPr>
        <w:jc w:val="both"/>
        <w:rPr>
          <w:rFonts w:eastAsia="Calibri"/>
          <w:lang w:val="it-IT"/>
        </w:rPr>
      </w:pPr>
      <w:r w:rsidRPr="00426A5A">
        <w:rPr>
          <w:rFonts w:eastAsia="Calibri"/>
          <w:lang w:val="it-IT"/>
        </w:rPr>
        <w:t xml:space="preserve">Un Ordine </w:t>
      </w:r>
      <w:r w:rsidR="007B3C74" w:rsidRPr="00426A5A">
        <w:rPr>
          <w:rFonts w:eastAsia="Calibri"/>
          <w:lang w:val="it-IT"/>
        </w:rPr>
        <w:t xml:space="preserve">pre-concordato </w:t>
      </w:r>
      <w:r w:rsidR="0015016A" w:rsidRPr="00426A5A">
        <w:rPr>
          <w:rFonts w:eastAsia="Calibri"/>
          <w:lang w:val="it-IT"/>
        </w:rPr>
        <w:t>CORE</w:t>
      </w:r>
      <w:r w:rsidR="007B3C74" w:rsidRPr="00426A5A">
        <w:rPr>
          <w:rFonts w:eastAsia="Calibri"/>
          <w:lang w:val="it-IT"/>
        </w:rPr>
        <w:t xml:space="preserve"> è composto da</w:t>
      </w:r>
      <w:r w:rsidR="0015016A" w:rsidRPr="00426A5A">
        <w:rPr>
          <w:rFonts w:eastAsia="Calibri"/>
          <w:lang w:val="it-IT"/>
        </w:rPr>
        <w:t>:</w:t>
      </w:r>
    </w:p>
    <w:p w14:paraId="2C916FE8" w14:textId="77777777" w:rsidR="00F6771A" w:rsidRDefault="00F6771A" w:rsidP="00B45F8B">
      <w:pPr>
        <w:pStyle w:val="Frgadlista-dekorfrg11"/>
        <w:numPr>
          <w:ilvl w:val="2"/>
          <w:numId w:val="37"/>
        </w:numPr>
        <w:jc w:val="both"/>
        <w:rPr>
          <w:rFonts w:eastAsia="Calibri"/>
          <w:lang w:val="it-IT"/>
        </w:rPr>
      </w:pPr>
      <w:r w:rsidRPr="00B45F8B">
        <w:rPr>
          <w:rFonts w:eastAsia="Calibri"/>
          <w:lang w:val="it-IT"/>
        </w:rPr>
        <w:t>Modello di Dati</w:t>
      </w:r>
      <w:r>
        <w:rPr>
          <w:rFonts w:eastAsia="Calibri"/>
          <w:lang w:val="it-IT"/>
        </w:rPr>
        <w:t>, un set di elementi che la parte ricevente DEVE essere in grado di processare.</w:t>
      </w:r>
    </w:p>
    <w:p w14:paraId="627EE907" w14:textId="77777777" w:rsidR="00F6771A" w:rsidRDefault="00F6771A" w:rsidP="00B45F8B">
      <w:pPr>
        <w:pStyle w:val="Frgadlista-dekorfrg11"/>
        <w:numPr>
          <w:ilvl w:val="2"/>
          <w:numId w:val="38"/>
        </w:numPr>
        <w:jc w:val="both"/>
        <w:rPr>
          <w:rFonts w:eastAsia="Calibri"/>
          <w:lang w:val="it-IT"/>
        </w:rPr>
      </w:pPr>
      <w:r>
        <w:rPr>
          <w:rFonts w:eastAsia="Calibri"/>
          <w:u w:val="single"/>
          <w:lang w:val="it-IT"/>
        </w:rPr>
        <w:t>Regole di Business</w:t>
      </w:r>
      <w:r>
        <w:rPr>
          <w:rFonts w:eastAsia="Calibri"/>
          <w:lang w:val="it-IT"/>
        </w:rPr>
        <w:t>, un set di regole di business che assicurano una modalità comune di processare gli elementi informativi. Le r</w:t>
      </w:r>
      <w:r w:rsidR="00623D46">
        <w:rPr>
          <w:rFonts w:eastAsia="Calibri"/>
          <w:lang w:val="it-IT"/>
        </w:rPr>
        <w:t>egole sono espresse</w:t>
      </w:r>
      <w:r>
        <w:rPr>
          <w:rFonts w:eastAsia="Calibri"/>
          <w:lang w:val="it-IT"/>
        </w:rPr>
        <w:t xml:space="preserve"> in modo da permettere la validazione automatica delle istanze dei documenti di business.  </w:t>
      </w:r>
      <w:r>
        <w:rPr>
          <w:rFonts w:eastAsia="Calibri"/>
          <w:lang w:val="it-IT"/>
        </w:rPr>
        <w:lastRenderedPageBreak/>
        <w:t>Le parti emittenti e riceventi possono verificare che i documenti scambiati sono conformi alle regole di questo BIS.</w:t>
      </w:r>
    </w:p>
    <w:p w14:paraId="39BE91E7" w14:textId="77777777" w:rsidR="00F6771A" w:rsidRDefault="00F6771A" w:rsidP="00F6771A">
      <w:pPr>
        <w:ind w:left="1440"/>
        <w:jc w:val="both"/>
        <w:rPr>
          <w:rFonts w:eastAsia="Calibri"/>
          <w:lang w:val="it-IT"/>
        </w:rPr>
      </w:pPr>
      <w:r>
        <w:rPr>
          <w:rFonts w:eastAsia="Calibri"/>
          <w:lang w:val="it-IT"/>
        </w:rPr>
        <w:t>PEPPOL aggiunge delle regole di business a quelle del modello di dati per chiarire certe casistiche lasciate aperte dal CEN BII.  Queste scelte sono intese a diminuire la soglia di implementazione limitando le opzioni disponibili agli implementatori e quindi incrementando l’interoperailità dei documenti PEPPOL.</w:t>
      </w:r>
    </w:p>
    <w:p w14:paraId="5EF01505" w14:textId="77777777" w:rsidR="0015016A" w:rsidRPr="00F6771A" w:rsidRDefault="0015016A" w:rsidP="0015016A">
      <w:pPr>
        <w:rPr>
          <w:rFonts w:eastAsia="Calibri"/>
          <w:lang w:val="it-IT"/>
        </w:rPr>
      </w:pPr>
    </w:p>
    <w:p w14:paraId="3B63534F" w14:textId="77777777" w:rsidR="00F6771A" w:rsidRDefault="00F6771A" w:rsidP="00B45F8B">
      <w:pPr>
        <w:pStyle w:val="Frgadlista-dekorfrg11"/>
        <w:numPr>
          <w:ilvl w:val="0"/>
          <w:numId w:val="20"/>
        </w:numPr>
        <w:jc w:val="both"/>
        <w:rPr>
          <w:rFonts w:eastAsia="Calibri"/>
          <w:b/>
        </w:rPr>
      </w:pPr>
      <w:r>
        <w:rPr>
          <w:rFonts w:eastAsia="Calibri"/>
          <w:b/>
        </w:rPr>
        <w:t>Interoperabilità tecnica</w:t>
      </w:r>
    </w:p>
    <w:p w14:paraId="6C7FC627" w14:textId="77777777" w:rsidR="00F6771A" w:rsidRPr="00B45F8B" w:rsidRDefault="00F6771A" w:rsidP="00B45F8B">
      <w:pPr>
        <w:pStyle w:val="ListParagraph"/>
        <w:numPr>
          <w:ilvl w:val="1"/>
          <w:numId w:val="35"/>
        </w:numPr>
        <w:jc w:val="both"/>
      </w:pPr>
      <w:r w:rsidRPr="00B45F8B">
        <w:t>Interazione tecnica (Implementazione semantica e di processo):</w:t>
      </w:r>
    </w:p>
    <w:p w14:paraId="7CE1B8CE" w14:textId="77777777" w:rsidR="00F6771A" w:rsidRDefault="00F6771A" w:rsidP="00B45F8B">
      <w:pPr>
        <w:pStyle w:val="Frgadlista-dekorfrg11"/>
        <w:numPr>
          <w:ilvl w:val="1"/>
          <w:numId w:val="36"/>
        </w:numPr>
        <w:jc w:val="both"/>
        <w:rPr>
          <w:rFonts w:eastAsia="Calibri"/>
          <w:lang w:val="it-IT"/>
        </w:rPr>
      </w:pPr>
      <w:r>
        <w:rPr>
          <w:rFonts w:eastAsia="Calibri"/>
          <w:lang w:val="it-IT"/>
        </w:rPr>
        <w:t>Implementata sulla sintassi OASIS UBL 2.1, vedi [UBL]</w:t>
      </w:r>
    </w:p>
    <w:p w14:paraId="7A7BB3BD" w14:textId="77777777" w:rsidR="00F6771A" w:rsidRDefault="00F6771A" w:rsidP="00B45F8B">
      <w:pPr>
        <w:pStyle w:val="Frgadlista-dekorfrg11"/>
        <w:numPr>
          <w:ilvl w:val="1"/>
          <w:numId w:val="36"/>
        </w:numPr>
        <w:jc w:val="both"/>
        <w:rPr>
          <w:rFonts w:eastAsia="Calibri"/>
          <w:lang w:val="it-IT"/>
        </w:rPr>
      </w:pPr>
      <w:r>
        <w:rPr>
          <w:rFonts w:eastAsia="Calibri"/>
          <w:lang w:val="it-IT"/>
        </w:rPr>
        <w:t>ISO/IEC 19757-3 Schematron, per l’automazione della validazione semantica dei documenti, vedi [Schematron]</w:t>
      </w:r>
    </w:p>
    <w:p w14:paraId="76AB5211" w14:textId="77777777" w:rsidR="00F6771A" w:rsidRDefault="00F6771A" w:rsidP="00B45F8B">
      <w:pPr>
        <w:pStyle w:val="Frgadlista-dekorfrg11"/>
        <w:numPr>
          <w:ilvl w:val="1"/>
          <w:numId w:val="36"/>
        </w:numPr>
        <w:jc w:val="both"/>
        <w:rPr>
          <w:rFonts w:eastAsia="Calibri"/>
          <w:lang w:val="it-IT"/>
        </w:rPr>
      </w:pPr>
      <w:r>
        <w:rPr>
          <w:rFonts w:eastAsia="Calibri"/>
          <w:lang w:val="it-IT"/>
        </w:rPr>
        <w:t>Fogli di stile XSLT per la presentazione dei contenuti, vedi [XSLT]</w:t>
      </w:r>
    </w:p>
    <w:p w14:paraId="2578527C" w14:textId="77777777" w:rsidR="00F6771A" w:rsidRPr="00B45F8B" w:rsidRDefault="00F6771A" w:rsidP="00B45F8B">
      <w:pPr>
        <w:pStyle w:val="ListParagraph"/>
        <w:numPr>
          <w:ilvl w:val="1"/>
          <w:numId w:val="35"/>
        </w:numPr>
        <w:jc w:val="both"/>
      </w:pPr>
      <w:r w:rsidRPr="00B45F8B">
        <w:t>Interazione tecnica (Validazione eSignature):</w:t>
      </w:r>
    </w:p>
    <w:p w14:paraId="14011FB7" w14:textId="77777777" w:rsidR="00F6771A" w:rsidRDefault="00F6771A" w:rsidP="00B45F8B">
      <w:pPr>
        <w:pStyle w:val="Frgadlista-dekorfrg11"/>
        <w:numPr>
          <w:ilvl w:val="1"/>
          <w:numId w:val="36"/>
        </w:numPr>
        <w:jc w:val="both"/>
        <w:rPr>
          <w:rFonts w:eastAsia="Calibri"/>
          <w:lang w:val="it-IT"/>
        </w:rPr>
      </w:pPr>
      <w:r>
        <w:rPr>
          <w:rFonts w:eastAsia="Calibri"/>
          <w:lang w:val="it-IT"/>
        </w:rPr>
        <w:t>Non obbligatoria in questo PEPPOL BIS. Non supportata.</w:t>
      </w:r>
    </w:p>
    <w:p w14:paraId="3948C003" w14:textId="77777777" w:rsidR="00C21E56" w:rsidRDefault="00C21E56" w:rsidP="00B45F8B">
      <w:pPr>
        <w:pStyle w:val="Frgadlista-dekorfrg11"/>
        <w:ind w:left="1800"/>
        <w:jc w:val="both"/>
        <w:rPr>
          <w:rFonts w:eastAsia="Calibri"/>
          <w:lang w:val="it-IT"/>
        </w:rPr>
      </w:pPr>
    </w:p>
    <w:p w14:paraId="0A2A5998" w14:textId="77777777" w:rsidR="0015016A" w:rsidRPr="00B45F8B" w:rsidRDefault="00F6771A" w:rsidP="00B45F8B">
      <w:pPr>
        <w:pStyle w:val="ListParagraph"/>
        <w:numPr>
          <w:ilvl w:val="1"/>
          <w:numId w:val="35"/>
        </w:numPr>
        <w:jc w:val="both"/>
      </w:pPr>
      <w:r w:rsidRPr="00B45F8B">
        <w:t>Tecnica di t</w:t>
      </w:r>
      <w:r w:rsidR="0015016A" w:rsidRPr="00B45F8B">
        <w:t>ra</w:t>
      </w:r>
      <w:r w:rsidRPr="00B45F8B">
        <w:t>s</w:t>
      </w:r>
      <w:r w:rsidR="0015016A" w:rsidRPr="00B45F8B">
        <w:t>port</w:t>
      </w:r>
      <w:r w:rsidRPr="00B45F8B">
        <w:t>o</w:t>
      </w:r>
      <w:r w:rsidR="0015016A" w:rsidRPr="00B45F8B">
        <w:t xml:space="preserve">: </w:t>
      </w:r>
      <w:bookmarkStart w:id="134" w:name="_Toc509566520"/>
      <w:bookmarkStart w:id="135" w:name="_Toc509567328"/>
      <w:bookmarkStart w:id="136" w:name="_Toc509567526"/>
      <w:bookmarkStart w:id="137" w:name="_Toc509571899"/>
      <w:bookmarkStart w:id="138" w:name="_Toc509572079"/>
      <w:bookmarkStart w:id="139" w:name="_Toc509572387"/>
      <w:bookmarkStart w:id="140" w:name="_Toc509998433"/>
      <w:bookmarkEnd w:id="134"/>
      <w:bookmarkEnd w:id="135"/>
      <w:bookmarkEnd w:id="136"/>
      <w:bookmarkEnd w:id="137"/>
      <w:bookmarkEnd w:id="138"/>
      <w:bookmarkEnd w:id="139"/>
      <w:bookmarkEnd w:id="140"/>
    </w:p>
    <w:p w14:paraId="15BBD2D8" w14:textId="77777777" w:rsidR="0015016A" w:rsidRPr="00B45F8B" w:rsidRDefault="00F6771A" w:rsidP="00B45F8B">
      <w:pPr>
        <w:pStyle w:val="Frgadlista-dekorfrg11"/>
        <w:numPr>
          <w:ilvl w:val="1"/>
          <w:numId w:val="36"/>
        </w:numPr>
        <w:jc w:val="both"/>
        <w:rPr>
          <w:rFonts w:eastAsia="Calibri"/>
          <w:lang w:val="it-IT"/>
        </w:rPr>
      </w:pPr>
      <w:r w:rsidRPr="00B45F8B">
        <w:rPr>
          <w:rFonts w:eastAsia="Calibri"/>
          <w:lang w:val="it-IT"/>
        </w:rPr>
        <w:t xml:space="preserve">Infrastruttura di Trasporto </w:t>
      </w:r>
      <w:r w:rsidR="00492C23" w:rsidRPr="00B45F8B">
        <w:rPr>
          <w:rFonts w:eastAsia="Calibri"/>
          <w:lang w:val="it-IT"/>
        </w:rPr>
        <w:t>PEPPOL</w:t>
      </w:r>
      <w:r w:rsidRPr="00B45F8B">
        <w:rPr>
          <w:rFonts w:eastAsia="Calibri"/>
          <w:lang w:val="it-IT"/>
        </w:rPr>
        <w:t xml:space="preserve"> </w:t>
      </w:r>
      <w:r w:rsidR="00492C23" w:rsidRPr="00B45F8B">
        <w:rPr>
          <w:rFonts w:eastAsia="Calibri"/>
          <w:lang w:val="it-IT"/>
        </w:rPr>
        <w:t>(</w:t>
      </w:r>
      <w:r w:rsidR="0015016A" w:rsidRPr="00B45F8B">
        <w:rPr>
          <w:rFonts w:eastAsia="Calibri"/>
          <w:lang w:val="it-IT"/>
        </w:rPr>
        <w:t>BusDox 1.0</w:t>
      </w:r>
      <w:r w:rsidR="00492C23" w:rsidRPr="00B45F8B">
        <w:rPr>
          <w:rFonts w:eastAsia="Calibri"/>
          <w:lang w:val="it-IT"/>
        </w:rPr>
        <w:t>)</w:t>
      </w:r>
      <w:r w:rsidR="0015016A" w:rsidRPr="00B45F8B">
        <w:rPr>
          <w:rFonts w:eastAsia="Calibri"/>
          <w:lang w:val="it-IT"/>
        </w:rPr>
        <w:t>,</w:t>
      </w:r>
      <w:r w:rsidRPr="00B45F8B">
        <w:rPr>
          <w:rFonts w:eastAsia="Calibri"/>
          <w:lang w:val="it-IT"/>
        </w:rPr>
        <w:t>vedi</w:t>
      </w:r>
      <w:r w:rsidR="0015016A" w:rsidRPr="00B45F8B">
        <w:rPr>
          <w:rFonts w:eastAsia="Calibri"/>
          <w:lang w:val="it-IT"/>
        </w:rPr>
        <w:t xml:space="preserve"> [PEPPOL_Transp].</w:t>
      </w:r>
      <w:bookmarkStart w:id="141" w:name="_Toc509566521"/>
      <w:bookmarkStart w:id="142" w:name="_Toc509567329"/>
      <w:bookmarkStart w:id="143" w:name="_Toc509567527"/>
      <w:bookmarkStart w:id="144" w:name="_Toc509571900"/>
      <w:bookmarkStart w:id="145" w:name="_Toc509572080"/>
      <w:bookmarkStart w:id="146" w:name="_Toc509572388"/>
      <w:bookmarkStart w:id="147" w:name="_Toc509998434"/>
      <w:bookmarkEnd w:id="141"/>
      <w:bookmarkEnd w:id="142"/>
      <w:bookmarkEnd w:id="143"/>
      <w:bookmarkEnd w:id="144"/>
      <w:bookmarkEnd w:id="145"/>
      <w:bookmarkEnd w:id="146"/>
      <w:bookmarkEnd w:id="147"/>
    </w:p>
    <w:p w14:paraId="22199188" w14:textId="77777777" w:rsidR="00B45F8B" w:rsidRPr="00CB654E" w:rsidRDefault="00B45F8B">
      <w:pPr>
        <w:rPr>
          <w:rFonts w:ascii="Cambria" w:eastAsia="Calibri" w:hAnsi="Cambria"/>
          <w:b/>
          <w:bCs/>
          <w:sz w:val="28"/>
          <w:szCs w:val="28"/>
          <w:lang w:val="it-IT"/>
        </w:rPr>
      </w:pPr>
      <w:bookmarkStart w:id="148" w:name="_Toc356905017"/>
      <w:bookmarkStart w:id="149" w:name="_Toc354576122"/>
      <w:bookmarkStart w:id="150" w:name="_Toc355097365"/>
      <w:bookmarkStart w:id="151" w:name="_Toc355700105"/>
      <w:bookmarkStart w:id="152" w:name="_Toc355700227"/>
      <w:r w:rsidRPr="00CB654E">
        <w:rPr>
          <w:rFonts w:eastAsia="Calibri"/>
          <w:lang w:val="it-IT"/>
        </w:rPr>
        <w:br w:type="page"/>
      </w:r>
    </w:p>
    <w:p w14:paraId="61946BE7" w14:textId="77B97DBC" w:rsidR="00402EBE" w:rsidRDefault="00541451" w:rsidP="00437745">
      <w:pPr>
        <w:pStyle w:val="Heading1"/>
        <w:rPr>
          <w:rFonts w:eastAsia="Calibri"/>
        </w:rPr>
      </w:pPr>
      <w:bookmarkStart w:id="153" w:name="_Toc510780835"/>
      <w:r>
        <w:rPr>
          <w:rFonts w:eastAsia="Calibri"/>
        </w:rPr>
        <w:lastRenderedPageBreak/>
        <w:t>Requisiti di b</w:t>
      </w:r>
      <w:r w:rsidR="00402EBE">
        <w:rPr>
          <w:rFonts w:eastAsia="Calibri"/>
        </w:rPr>
        <w:t>usiness</w:t>
      </w:r>
      <w:bookmarkEnd w:id="153"/>
    </w:p>
    <w:p w14:paraId="0F568299" w14:textId="69BF4467" w:rsidR="00B219C4" w:rsidRDefault="00B219C4" w:rsidP="00B219C4">
      <w:pPr>
        <w:rPr>
          <w:rFonts w:eastAsia="Calibri"/>
          <w:lang w:val="it-IT"/>
        </w:rPr>
      </w:pPr>
      <w:r w:rsidRPr="00B219C4">
        <w:rPr>
          <w:rFonts w:eastAsia="Calibri"/>
          <w:lang w:val="it-IT"/>
        </w:rPr>
        <w:t xml:space="preserve">In base agli obiettivi e alla portata del profilo BII su cui si basa questa BIS, è stato individuato il seguente set di requisiti di alto livello. </w:t>
      </w:r>
      <w:ins w:id="154" w:author="Bertocchi Elisa" w:date="2018-09-13T15:39:00Z">
        <w:r w:rsidR="00111089">
          <w:rPr>
            <w:rFonts w:eastAsia="Calibri"/>
            <w:lang w:val="it-IT"/>
          </w:rPr>
          <w:t xml:space="preserve"> Manca la colonna d</w:t>
        </w:r>
        <w:r w:rsidR="002014B1">
          <w:rPr>
            <w:rFonts w:eastAsia="Calibri"/>
            <w:lang w:val="it-IT"/>
          </w:rPr>
          <w:t>elle reference to goals and abjectives</w:t>
        </w:r>
      </w:ins>
    </w:p>
    <w:p w14:paraId="32E59D95" w14:textId="77777777" w:rsidR="00820EBA" w:rsidRPr="00B219C4" w:rsidRDefault="00820EBA" w:rsidP="00B219C4">
      <w:pPr>
        <w:rPr>
          <w:rFonts w:eastAsia="Calibri"/>
          <w:lang w:val="it-IT"/>
        </w:rPr>
      </w:pPr>
    </w:p>
    <w:tbl>
      <w:tblPr>
        <w:tblW w:w="0" w:type="auto"/>
        <w:jc w:val="center"/>
        <w:tblCellMar>
          <w:left w:w="106" w:type="dxa"/>
          <w:right w:w="115" w:type="dxa"/>
        </w:tblCellMar>
        <w:tblLook w:val="04A0" w:firstRow="1" w:lastRow="0" w:firstColumn="1" w:lastColumn="0" w:noHBand="0" w:noVBand="1"/>
      </w:tblPr>
      <w:tblGrid>
        <w:gridCol w:w="1812"/>
        <w:gridCol w:w="5102"/>
      </w:tblGrid>
      <w:tr w:rsidR="00B45F8B" w:rsidRPr="00B45F8B" w14:paraId="430283C7" w14:textId="77777777" w:rsidTr="00B45F8B">
        <w:trPr>
          <w:trHeight w:val="358"/>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4DCD285" w14:textId="77777777" w:rsidR="00B45F8B" w:rsidRPr="00B45F8B" w:rsidRDefault="00B45F8B" w:rsidP="00032587">
            <w:pPr>
              <w:jc w:val="center"/>
              <w:rPr>
                <w:rFonts w:ascii="Arial" w:eastAsia="Arial" w:hAnsi="Arial" w:cs="Arial"/>
                <w:b/>
                <w:sz w:val="20"/>
              </w:rPr>
            </w:pPr>
            <w:r w:rsidRPr="00B45F8B">
              <w:rPr>
                <w:rFonts w:ascii="Arial" w:eastAsia="Arial" w:hAnsi="Arial" w:cs="Arial"/>
                <w:b/>
                <w:sz w:val="20"/>
              </w:rPr>
              <w:t xml:space="preserve">ID </w:t>
            </w:r>
          </w:p>
        </w:tc>
        <w:tc>
          <w:tcPr>
            <w:tcW w:w="51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684EEDE" w14:textId="77777777" w:rsidR="00B45F8B" w:rsidRPr="00B45F8B" w:rsidRDefault="00B45F8B" w:rsidP="00032587">
            <w:pPr>
              <w:jc w:val="center"/>
              <w:rPr>
                <w:sz w:val="20"/>
              </w:rPr>
            </w:pPr>
            <w:r w:rsidRPr="00B45F8B">
              <w:rPr>
                <w:rFonts w:ascii="Arial" w:eastAsia="Arial" w:hAnsi="Arial" w:cs="Arial"/>
                <w:b/>
                <w:sz w:val="20"/>
              </w:rPr>
              <w:t xml:space="preserve">Requisito </w:t>
            </w:r>
          </w:p>
        </w:tc>
      </w:tr>
      <w:tr w:rsidR="00B45F8B" w:rsidRPr="00E60747" w14:paraId="440A24CE"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vAlign w:val="center"/>
            <w:hideMark/>
          </w:tcPr>
          <w:p w14:paraId="528646E1" w14:textId="77777777" w:rsidR="00B45F8B" w:rsidRPr="00B45F8B" w:rsidRDefault="00B45F8B" w:rsidP="00032587">
            <w:pPr>
              <w:jc w:val="center"/>
              <w:rPr>
                <w:sz w:val="20"/>
              </w:rPr>
            </w:pPr>
            <w:r w:rsidRPr="00B45F8B">
              <w:rPr>
                <w:rFonts w:ascii="CIDFont+F5" w:cs="CIDFont+F5"/>
                <w:sz w:val="20"/>
                <w:lang w:bidi="he-IL"/>
              </w:rPr>
              <w:t>BR-42-001</w:t>
            </w:r>
          </w:p>
        </w:tc>
        <w:tc>
          <w:tcPr>
            <w:tcW w:w="5102" w:type="dxa"/>
            <w:tcBorders>
              <w:top w:val="single" w:sz="4" w:space="0" w:color="000000"/>
              <w:left w:val="single" w:sz="4" w:space="0" w:color="000000"/>
              <w:bottom w:val="single" w:sz="4" w:space="0" w:color="000000"/>
              <w:right w:val="single" w:sz="4" w:space="0" w:color="000000"/>
            </w:tcBorders>
            <w:hideMark/>
          </w:tcPr>
          <w:p w14:paraId="0459FA90" w14:textId="77777777" w:rsidR="00B45F8B" w:rsidRPr="00B45F8B" w:rsidRDefault="00B45F8B" w:rsidP="004A6C7B">
            <w:pPr>
              <w:ind w:left="2"/>
              <w:jc w:val="both"/>
              <w:rPr>
                <w:sz w:val="20"/>
                <w:lang w:val="it-IT"/>
              </w:rPr>
            </w:pPr>
            <w:r w:rsidRPr="00B45F8B">
              <w:rPr>
                <w:sz w:val="20"/>
                <w:lang w:val="it-IT"/>
              </w:rPr>
              <w:t xml:space="preserve">La transazione dell’ordine pre-concordato dovrebbe essere considerata come ordine accettato del fornitore, e il fornitore è quindi obbligato a fornire i beni servizi in base ai termini identificati nella transazione dell’ordine pre-concordato. </w:t>
            </w:r>
          </w:p>
        </w:tc>
      </w:tr>
      <w:tr w:rsidR="00B45F8B" w:rsidRPr="00E60747" w14:paraId="0D668307"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vAlign w:val="center"/>
            <w:hideMark/>
          </w:tcPr>
          <w:p w14:paraId="5432BE4A" w14:textId="77777777" w:rsidR="00B45F8B" w:rsidRPr="00B45F8B" w:rsidRDefault="00B45F8B" w:rsidP="00032587">
            <w:pPr>
              <w:jc w:val="center"/>
              <w:rPr>
                <w:sz w:val="20"/>
              </w:rPr>
            </w:pPr>
            <w:r w:rsidRPr="00B45F8B">
              <w:rPr>
                <w:rFonts w:ascii="CIDFont+F5" w:cs="CIDFont+F5"/>
                <w:sz w:val="20"/>
                <w:lang w:bidi="he-IL"/>
              </w:rPr>
              <w:t>BR-42-002</w:t>
            </w:r>
          </w:p>
        </w:tc>
        <w:tc>
          <w:tcPr>
            <w:tcW w:w="5102" w:type="dxa"/>
            <w:tcBorders>
              <w:top w:val="single" w:sz="4" w:space="0" w:color="000000"/>
              <w:left w:val="single" w:sz="4" w:space="0" w:color="000000"/>
              <w:bottom w:val="single" w:sz="4" w:space="0" w:color="000000"/>
              <w:right w:val="single" w:sz="4" w:space="0" w:color="000000"/>
            </w:tcBorders>
            <w:hideMark/>
          </w:tcPr>
          <w:p w14:paraId="39BAF35A" w14:textId="77777777" w:rsidR="00B45F8B" w:rsidRPr="00B45F8B" w:rsidRDefault="00B45F8B" w:rsidP="00032587">
            <w:pPr>
              <w:ind w:left="2"/>
              <w:jc w:val="both"/>
              <w:rPr>
                <w:sz w:val="20"/>
                <w:lang w:val="it-IT"/>
              </w:rPr>
            </w:pPr>
            <w:r w:rsidRPr="00B45F8B">
              <w:rPr>
                <w:sz w:val="20"/>
                <w:lang w:val="it-IT"/>
              </w:rPr>
              <w:t>La transazione dell’ordine pre-concordato deve contenere informazioni aggiornate.</w:t>
            </w:r>
          </w:p>
          <w:p w14:paraId="006D3C0D" w14:textId="77777777" w:rsidR="00B45F8B" w:rsidRPr="00B45F8B" w:rsidRDefault="00B45F8B" w:rsidP="00032587">
            <w:pPr>
              <w:ind w:left="2"/>
              <w:jc w:val="both"/>
              <w:rPr>
                <w:sz w:val="20"/>
                <w:lang w:val="it-IT"/>
              </w:rPr>
            </w:pPr>
          </w:p>
        </w:tc>
      </w:tr>
      <w:tr w:rsidR="00B45F8B" w:rsidRPr="00E60747" w14:paraId="5DE9D47D"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vAlign w:val="center"/>
            <w:hideMark/>
          </w:tcPr>
          <w:p w14:paraId="30BD5572" w14:textId="77777777" w:rsidR="00B45F8B" w:rsidRPr="00B45F8B" w:rsidRDefault="00B45F8B" w:rsidP="00032587">
            <w:pPr>
              <w:jc w:val="center"/>
              <w:rPr>
                <w:sz w:val="20"/>
              </w:rPr>
            </w:pPr>
            <w:r w:rsidRPr="00B45F8B">
              <w:rPr>
                <w:rFonts w:ascii="CIDFont+F5" w:cs="CIDFont+F5"/>
                <w:sz w:val="20"/>
                <w:lang w:bidi="he-IL"/>
              </w:rPr>
              <w:t>BR-42-003</w:t>
            </w:r>
          </w:p>
        </w:tc>
        <w:tc>
          <w:tcPr>
            <w:tcW w:w="5102" w:type="dxa"/>
            <w:tcBorders>
              <w:top w:val="single" w:sz="4" w:space="0" w:color="000000"/>
              <w:left w:val="single" w:sz="4" w:space="0" w:color="000000"/>
              <w:bottom w:val="single" w:sz="4" w:space="0" w:color="000000"/>
              <w:right w:val="single" w:sz="4" w:space="0" w:color="000000"/>
            </w:tcBorders>
            <w:hideMark/>
          </w:tcPr>
          <w:p w14:paraId="6A83CF34" w14:textId="0C193D8E" w:rsidR="00B45F8B" w:rsidRPr="00B45F8B" w:rsidRDefault="00B45F8B" w:rsidP="00222EE8">
            <w:pPr>
              <w:ind w:left="2"/>
              <w:jc w:val="both"/>
              <w:rPr>
                <w:sz w:val="20"/>
                <w:lang w:val="it-IT"/>
              </w:rPr>
            </w:pPr>
            <w:r w:rsidRPr="00B45F8B">
              <w:rPr>
                <w:sz w:val="20"/>
                <w:lang w:val="it-IT"/>
              </w:rPr>
              <w:t>La transazione dell’ordine pre-concordato deve contenere informazioni</w:t>
            </w:r>
            <w:r w:rsidR="00222EE8">
              <w:rPr>
                <w:sz w:val="20"/>
                <w:lang w:val="it-IT"/>
              </w:rPr>
              <w:t xml:space="preserve"> </w:t>
            </w:r>
            <w:r w:rsidRPr="00B45F8B">
              <w:rPr>
                <w:sz w:val="20"/>
                <w:lang w:val="it-IT"/>
              </w:rPr>
              <w:t>sufficienti</w:t>
            </w:r>
            <w:r w:rsidRPr="00B45F8B">
              <w:rPr>
                <w:sz w:val="20"/>
                <w:lang w:val="it-IT"/>
              </w:rPr>
              <w:br/>
              <w:t>per consentire all'acquirente di creare una "copia di un ordine" basata su</w:t>
            </w:r>
            <w:r w:rsidRPr="00B45F8B">
              <w:rPr>
                <w:sz w:val="20"/>
                <w:lang w:val="it-IT"/>
              </w:rPr>
              <w:br/>
              <w:t>quell’informazione. Ad esempio quantità, prezzo, unità, identificativo e riferimento dell’articolo del venditore di cui l'acquirente potrebbe aver bisogno per abbinare automaticamente la fattura elettronica.</w:t>
            </w:r>
          </w:p>
          <w:p w14:paraId="5DB0E118" w14:textId="77777777" w:rsidR="00B45F8B" w:rsidRPr="00B45F8B" w:rsidRDefault="00B45F8B" w:rsidP="00032587">
            <w:pPr>
              <w:ind w:left="2"/>
              <w:jc w:val="both"/>
              <w:rPr>
                <w:sz w:val="20"/>
                <w:lang w:val="it-IT"/>
              </w:rPr>
            </w:pPr>
          </w:p>
        </w:tc>
      </w:tr>
      <w:tr w:rsidR="00B45F8B" w:rsidRPr="00E60747" w14:paraId="053B53CB"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vAlign w:val="center"/>
            <w:hideMark/>
          </w:tcPr>
          <w:p w14:paraId="6E89AC6E" w14:textId="77777777" w:rsidR="00B45F8B" w:rsidRPr="00B45F8B" w:rsidRDefault="00B45F8B" w:rsidP="00032587">
            <w:pPr>
              <w:jc w:val="center"/>
              <w:rPr>
                <w:sz w:val="20"/>
              </w:rPr>
            </w:pPr>
            <w:r w:rsidRPr="00B45F8B">
              <w:rPr>
                <w:rFonts w:ascii="CIDFont+F5" w:cs="CIDFont+F5"/>
                <w:sz w:val="20"/>
                <w:lang w:bidi="he-IL"/>
              </w:rPr>
              <w:t>BR-42-004</w:t>
            </w:r>
          </w:p>
        </w:tc>
        <w:tc>
          <w:tcPr>
            <w:tcW w:w="5102" w:type="dxa"/>
            <w:tcBorders>
              <w:top w:val="single" w:sz="4" w:space="0" w:color="000000"/>
              <w:left w:val="single" w:sz="4" w:space="0" w:color="000000"/>
              <w:bottom w:val="single" w:sz="4" w:space="0" w:color="000000"/>
              <w:right w:val="single" w:sz="4" w:space="0" w:color="000000"/>
            </w:tcBorders>
          </w:tcPr>
          <w:p w14:paraId="32A8F3D2" w14:textId="77777777" w:rsidR="00B45F8B" w:rsidRPr="00B45F8B" w:rsidRDefault="00B45F8B" w:rsidP="00032587">
            <w:pPr>
              <w:autoSpaceDE w:val="0"/>
              <w:autoSpaceDN w:val="0"/>
              <w:adjustRightInd w:val="0"/>
              <w:rPr>
                <w:rFonts w:ascii="CIDFont+F1" w:eastAsia="CIDFont+F1" w:cs="CIDFont+F1"/>
                <w:sz w:val="20"/>
                <w:lang w:val="it-IT" w:bidi="he-IL"/>
              </w:rPr>
            </w:pPr>
            <w:r w:rsidRPr="00B45F8B">
              <w:rPr>
                <w:sz w:val="20"/>
                <w:lang w:val="it-IT"/>
              </w:rPr>
              <w:t>La transazione dell’ordine pre-concordato comprende solo gli articoli acquistati dall’acquirente.</w:t>
            </w:r>
          </w:p>
          <w:p w14:paraId="169E7C82" w14:textId="77777777" w:rsidR="00B45F8B" w:rsidRPr="00B45F8B" w:rsidRDefault="00B45F8B" w:rsidP="00032587">
            <w:pPr>
              <w:autoSpaceDE w:val="0"/>
              <w:autoSpaceDN w:val="0"/>
              <w:adjustRightInd w:val="0"/>
              <w:rPr>
                <w:sz w:val="20"/>
                <w:lang w:val="it-IT"/>
              </w:rPr>
            </w:pPr>
          </w:p>
        </w:tc>
      </w:tr>
      <w:tr w:rsidR="00B45F8B" w:rsidRPr="00E60747" w14:paraId="59D7038E"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vAlign w:val="center"/>
            <w:hideMark/>
          </w:tcPr>
          <w:p w14:paraId="500A3AAF"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BR-42-005</w:t>
            </w:r>
          </w:p>
        </w:tc>
        <w:tc>
          <w:tcPr>
            <w:tcW w:w="5102" w:type="dxa"/>
            <w:tcBorders>
              <w:top w:val="single" w:sz="4" w:space="0" w:color="000000"/>
              <w:left w:val="single" w:sz="4" w:space="0" w:color="000000"/>
              <w:bottom w:val="single" w:sz="4" w:space="0" w:color="000000"/>
              <w:right w:val="single" w:sz="4" w:space="0" w:color="000000"/>
            </w:tcBorders>
          </w:tcPr>
          <w:p w14:paraId="337A1E4C" w14:textId="77777777" w:rsidR="00B45F8B" w:rsidRPr="00B45F8B" w:rsidRDefault="00B45F8B" w:rsidP="00032587">
            <w:pPr>
              <w:autoSpaceDE w:val="0"/>
              <w:autoSpaceDN w:val="0"/>
              <w:adjustRightInd w:val="0"/>
              <w:rPr>
                <w:sz w:val="20"/>
                <w:lang w:val="it-IT"/>
              </w:rPr>
            </w:pPr>
            <w:r w:rsidRPr="00B45F8B">
              <w:rPr>
                <w:sz w:val="20"/>
                <w:lang w:val="it-IT"/>
              </w:rPr>
              <w:t xml:space="preserve">La transazione deve contenere informazioni per identificare gli articoli configurati </w:t>
            </w:r>
          </w:p>
        </w:tc>
      </w:tr>
      <w:tr w:rsidR="00B45F8B" w:rsidRPr="00E60747" w14:paraId="423BD27A"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vAlign w:val="center"/>
            <w:hideMark/>
          </w:tcPr>
          <w:p w14:paraId="28B05400"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BR-42-006</w:t>
            </w:r>
          </w:p>
        </w:tc>
        <w:tc>
          <w:tcPr>
            <w:tcW w:w="5102" w:type="dxa"/>
            <w:tcBorders>
              <w:top w:val="single" w:sz="4" w:space="0" w:color="000000"/>
              <w:left w:val="single" w:sz="4" w:space="0" w:color="000000"/>
              <w:bottom w:val="single" w:sz="4" w:space="0" w:color="000000"/>
              <w:right w:val="single" w:sz="4" w:space="0" w:color="000000"/>
            </w:tcBorders>
          </w:tcPr>
          <w:p w14:paraId="0F934FAE" w14:textId="77777777" w:rsidR="00B45F8B" w:rsidRPr="00B45F8B" w:rsidRDefault="00B45F8B" w:rsidP="00032587">
            <w:pPr>
              <w:ind w:left="2"/>
              <w:jc w:val="both"/>
              <w:rPr>
                <w:sz w:val="20"/>
                <w:lang w:val="it-IT"/>
              </w:rPr>
            </w:pPr>
            <w:r w:rsidRPr="00B45F8B">
              <w:rPr>
                <w:sz w:val="20"/>
                <w:lang w:val="it-IT"/>
              </w:rPr>
              <w:t>Deve essere possibile identificare la transazione e assicurarsi che sia autentica.</w:t>
            </w:r>
          </w:p>
          <w:p w14:paraId="21648B39" w14:textId="77777777" w:rsidR="00B45F8B" w:rsidRPr="00B45F8B" w:rsidRDefault="00B45F8B" w:rsidP="00032587">
            <w:pPr>
              <w:ind w:left="2"/>
              <w:jc w:val="both"/>
              <w:rPr>
                <w:sz w:val="20"/>
                <w:lang w:val="it-IT"/>
              </w:rPr>
            </w:pPr>
          </w:p>
        </w:tc>
      </w:tr>
      <w:tr w:rsidR="00B45F8B" w:rsidRPr="00E60747" w14:paraId="1801D8CE"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hideMark/>
          </w:tcPr>
          <w:p w14:paraId="0C066B7D"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BR-42-007</w:t>
            </w:r>
          </w:p>
        </w:tc>
        <w:tc>
          <w:tcPr>
            <w:tcW w:w="5102" w:type="dxa"/>
            <w:tcBorders>
              <w:top w:val="single" w:sz="4" w:space="0" w:color="000000"/>
              <w:left w:val="single" w:sz="4" w:space="0" w:color="000000"/>
              <w:bottom w:val="single" w:sz="4" w:space="0" w:color="000000"/>
              <w:right w:val="single" w:sz="4" w:space="0" w:color="000000"/>
            </w:tcBorders>
          </w:tcPr>
          <w:p w14:paraId="6D5653BA" w14:textId="77777777" w:rsidR="00B45F8B" w:rsidRPr="00B45F8B" w:rsidRDefault="00B45F8B" w:rsidP="00032587">
            <w:pPr>
              <w:autoSpaceDE w:val="0"/>
              <w:autoSpaceDN w:val="0"/>
              <w:adjustRightInd w:val="0"/>
              <w:rPr>
                <w:rFonts w:ascii="CIDFont+F1" w:eastAsia="CIDFont+F1" w:cs="CIDFont+F1"/>
                <w:sz w:val="20"/>
                <w:lang w:val="it-IT" w:bidi="he-IL"/>
              </w:rPr>
            </w:pPr>
            <w:r w:rsidRPr="00B45F8B">
              <w:rPr>
                <w:sz w:val="20"/>
                <w:lang w:val="it-IT"/>
              </w:rPr>
              <w:t>Dovrebbe essere possibile collegare una transazione dell’ordine pre-concordato ad un unico accordo quadro, accordo DPS o altro tipo di contratto o accordo.</w:t>
            </w:r>
          </w:p>
          <w:p w14:paraId="23D7050D" w14:textId="77777777" w:rsidR="00B45F8B" w:rsidRPr="00B45F8B" w:rsidRDefault="00B45F8B" w:rsidP="00032587">
            <w:pPr>
              <w:autoSpaceDE w:val="0"/>
              <w:autoSpaceDN w:val="0"/>
              <w:adjustRightInd w:val="0"/>
              <w:rPr>
                <w:sz w:val="20"/>
                <w:lang w:val="it-IT"/>
              </w:rPr>
            </w:pPr>
          </w:p>
        </w:tc>
      </w:tr>
      <w:tr w:rsidR="00B45F8B" w:rsidRPr="00E60747" w14:paraId="00424C6C"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hideMark/>
          </w:tcPr>
          <w:p w14:paraId="19E726DD"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BR-42-008</w:t>
            </w:r>
          </w:p>
        </w:tc>
        <w:tc>
          <w:tcPr>
            <w:tcW w:w="5102" w:type="dxa"/>
            <w:tcBorders>
              <w:top w:val="single" w:sz="4" w:space="0" w:color="000000"/>
              <w:left w:val="single" w:sz="4" w:space="0" w:color="000000"/>
              <w:bottom w:val="single" w:sz="4" w:space="0" w:color="000000"/>
              <w:right w:val="single" w:sz="4" w:space="0" w:color="000000"/>
            </w:tcBorders>
          </w:tcPr>
          <w:p w14:paraId="53CA9F76" w14:textId="77777777" w:rsidR="00B45F8B" w:rsidRPr="00B45F8B" w:rsidRDefault="00B45F8B" w:rsidP="007F6A48">
            <w:pPr>
              <w:ind w:left="2"/>
              <w:jc w:val="both"/>
              <w:rPr>
                <w:sz w:val="20"/>
                <w:lang w:val="it-IT"/>
              </w:rPr>
            </w:pPr>
            <w:r w:rsidRPr="00B45F8B">
              <w:rPr>
                <w:sz w:val="20"/>
                <w:lang w:val="it-IT"/>
              </w:rPr>
              <w:t>Le parti che si scambiano l’ordine pre-concordato devono essere specificate.</w:t>
            </w:r>
          </w:p>
        </w:tc>
      </w:tr>
      <w:tr w:rsidR="00B45F8B" w:rsidRPr="00E60747" w14:paraId="5A5732BF"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hideMark/>
          </w:tcPr>
          <w:p w14:paraId="0A7A719A"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BR-42-009</w:t>
            </w:r>
          </w:p>
        </w:tc>
        <w:tc>
          <w:tcPr>
            <w:tcW w:w="5102" w:type="dxa"/>
            <w:tcBorders>
              <w:top w:val="single" w:sz="4" w:space="0" w:color="000000"/>
              <w:left w:val="single" w:sz="4" w:space="0" w:color="000000"/>
              <w:bottom w:val="single" w:sz="4" w:space="0" w:color="000000"/>
              <w:right w:val="single" w:sz="4" w:space="0" w:color="000000"/>
            </w:tcBorders>
          </w:tcPr>
          <w:p w14:paraId="1664D46D" w14:textId="340BEBBE" w:rsidR="00B45F8B" w:rsidRPr="00B45F8B" w:rsidRDefault="00B45F8B" w:rsidP="00032587">
            <w:pPr>
              <w:autoSpaceDE w:val="0"/>
              <w:autoSpaceDN w:val="0"/>
              <w:adjustRightInd w:val="0"/>
              <w:rPr>
                <w:rFonts w:ascii="CIDFont+F1" w:eastAsia="CIDFont+F1" w:cs="CIDFont+F1"/>
                <w:sz w:val="20"/>
                <w:lang w:val="it-IT" w:bidi="he-IL"/>
              </w:rPr>
            </w:pPr>
            <w:r w:rsidRPr="00B45F8B">
              <w:rPr>
                <w:sz w:val="20"/>
                <w:lang w:val="it-IT"/>
              </w:rPr>
              <w:t>L’acquirente dovrebbe essere in grado di fare un ordine senza avere il</w:t>
            </w:r>
            <w:ins w:id="155" w:author="Bertocchi Elisa" w:date="2018-09-13T15:42:00Z">
              <w:r w:rsidR="00B31BF3">
                <w:rPr>
                  <w:sz w:val="20"/>
                  <w:lang w:val="it-IT"/>
                </w:rPr>
                <w:t xml:space="preserve"> </w:t>
              </w:r>
            </w:ins>
            <w:r w:rsidRPr="00B45F8B">
              <w:rPr>
                <w:sz w:val="20"/>
                <w:lang w:val="it-IT"/>
              </w:rPr>
              <w:t>catalogo del fornitore nel proprio sistema degli acquisti</w:t>
            </w:r>
          </w:p>
          <w:p w14:paraId="35361349" w14:textId="77777777" w:rsidR="00B45F8B" w:rsidRPr="00B45F8B" w:rsidRDefault="00B45F8B" w:rsidP="00032587">
            <w:pPr>
              <w:autoSpaceDE w:val="0"/>
              <w:autoSpaceDN w:val="0"/>
              <w:adjustRightInd w:val="0"/>
              <w:rPr>
                <w:sz w:val="20"/>
                <w:lang w:val="it-IT"/>
              </w:rPr>
            </w:pPr>
          </w:p>
        </w:tc>
      </w:tr>
      <w:tr w:rsidR="00B45F8B" w:rsidRPr="00E60747" w14:paraId="0C521DF7"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hideMark/>
          </w:tcPr>
          <w:p w14:paraId="5E42A639"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BR-42-010</w:t>
            </w:r>
          </w:p>
        </w:tc>
        <w:tc>
          <w:tcPr>
            <w:tcW w:w="5102" w:type="dxa"/>
            <w:tcBorders>
              <w:top w:val="single" w:sz="4" w:space="0" w:color="000000"/>
              <w:left w:val="single" w:sz="4" w:space="0" w:color="000000"/>
              <w:bottom w:val="single" w:sz="4" w:space="0" w:color="000000"/>
              <w:right w:val="single" w:sz="4" w:space="0" w:color="000000"/>
            </w:tcBorders>
          </w:tcPr>
          <w:p w14:paraId="3DEFB492" w14:textId="77777777" w:rsidR="00B45F8B" w:rsidRPr="00B45F8B" w:rsidRDefault="00B45F8B" w:rsidP="00032587">
            <w:pPr>
              <w:autoSpaceDE w:val="0"/>
              <w:autoSpaceDN w:val="0"/>
              <w:adjustRightInd w:val="0"/>
              <w:rPr>
                <w:rFonts w:ascii="CIDFont+F1" w:eastAsia="CIDFont+F1" w:cs="CIDFont+F1"/>
                <w:sz w:val="20"/>
                <w:lang w:val="it-IT" w:bidi="he-IL"/>
              </w:rPr>
            </w:pPr>
            <w:r w:rsidRPr="00B45F8B">
              <w:rPr>
                <w:sz w:val="20"/>
                <w:lang w:val="it-IT"/>
              </w:rPr>
              <w:t>La transazione dell’ordine pre-concordato deve contenere informazioni per migliorare il processo di approvvigionamento.</w:t>
            </w:r>
          </w:p>
          <w:p w14:paraId="2FEF130A" w14:textId="77777777" w:rsidR="00B45F8B" w:rsidRPr="00B45F8B" w:rsidRDefault="00B45F8B" w:rsidP="00032587">
            <w:pPr>
              <w:autoSpaceDE w:val="0"/>
              <w:autoSpaceDN w:val="0"/>
              <w:adjustRightInd w:val="0"/>
              <w:rPr>
                <w:sz w:val="20"/>
                <w:lang w:val="it-IT"/>
              </w:rPr>
            </w:pPr>
          </w:p>
        </w:tc>
      </w:tr>
      <w:tr w:rsidR="00B45F8B" w:rsidRPr="00E60747" w14:paraId="14D00893"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hideMark/>
          </w:tcPr>
          <w:p w14:paraId="45543617"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BR-42-011</w:t>
            </w:r>
          </w:p>
        </w:tc>
        <w:tc>
          <w:tcPr>
            <w:tcW w:w="5102" w:type="dxa"/>
            <w:tcBorders>
              <w:top w:val="single" w:sz="4" w:space="0" w:color="000000"/>
              <w:left w:val="single" w:sz="4" w:space="0" w:color="000000"/>
              <w:bottom w:val="single" w:sz="4" w:space="0" w:color="000000"/>
              <w:right w:val="single" w:sz="4" w:space="0" w:color="000000"/>
            </w:tcBorders>
          </w:tcPr>
          <w:p w14:paraId="4AABF462" w14:textId="77777777" w:rsidR="00B45F8B" w:rsidRPr="00B45F8B" w:rsidRDefault="00B45F8B" w:rsidP="00032587">
            <w:pPr>
              <w:autoSpaceDE w:val="0"/>
              <w:autoSpaceDN w:val="0"/>
              <w:adjustRightInd w:val="0"/>
              <w:rPr>
                <w:rFonts w:ascii="CIDFont+F1" w:eastAsia="CIDFont+F1" w:cs="CIDFont+F1"/>
                <w:sz w:val="20"/>
                <w:lang w:val="it-IT" w:bidi="he-IL"/>
              </w:rPr>
            </w:pPr>
            <w:r w:rsidRPr="00B45F8B">
              <w:rPr>
                <w:sz w:val="20"/>
                <w:lang w:val="it-IT"/>
              </w:rPr>
              <w:t>La transazione dell’ordine pre-concordato deve contenere informazioni tali da assicurare il match tra ordine e fattura.</w:t>
            </w:r>
          </w:p>
          <w:p w14:paraId="41CB403F" w14:textId="77777777" w:rsidR="00B45F8B" w:rsidRPr="00B45F8B" w:rsidRDefault="00B45F8B" w:rsidP="00032587">
            <w:pPr>
              <w:autoSpaceDE w:val="0"/>
              <w:autoSpaceDN w:val="0"/>
              <w:adjustRightInd w:val="0"/>
              <w:rPr>
                <w:sz w:val="20"/>
                <w:lang w:val="it-IT"/>
              </w:rPr>
            </w:pPr>
          </w:p>
        </w:tc>
      </w:tr>
      <w:tr w:rsidR="00B45F8B" w:rsidRPr="00E60747" w14:paraId="69FDEE05" w14:textId="77777777" w:rsidTr="00B45F8B">
        <w:trPr>
          <w:jc w:val="center"/>
        </w:trPr>
        <w:tc>
          <w:tcPr>
            <w:tcW w:w="1812" w:type="dxa"/>
            <w:tcBorders>
              <w:top w:val="single" w:sz="4" w:space="0" w:color="000000"/>
              <w:left w:val="single" w:sz="4" w:space="0" w:color="000000"/>
              <w:bottom w:val="single" w:sz="4" w:space="0" w:color="000000"/>
              <w:right w:val="single" w:sz="4" w:space="0" w:color="000000"/>
            </w:tcBorders>
            <w:hideMark/>
          </w:tcPr>
          <w:p w14:paraId="0BE59C23" w14:textId="77777777" w:rsidR="00B45F8B" w:rsidRPr="00B45F8B" w:rsidRDefault="00B45F8B" w:rsidP="00032587">
            <w:pPr>
              <w:jc w:val="center"/>
              <w:rPr>
                <w:rFonts w:ascii="CIDFont+F5" w:cs="CIDFont+F5"/>
                <w:sz w:val="20"/>
                <w:lang w:bidi="he-IL"/>
              </w:rPr>
            </w:pPr>
            <w:r w:rsidRPr="00B45F8B">
              <w:rPr>
                <w:rFonts w:ascii="CIDFont+F5" w:cs="CIDFont+F5"/>
                <w:sz w:val="20"/>
                <w:lang w:bidi="he-IL"/>
              </w:rPr>
              <w:t>BR-42-012</w:t>
            </w:r>
          </w:p>
        </w:tc>
        <w:tc>
          <w:tcPr>
            <w:tcW w:w="5102" w:type="dxa"/>
            <w:tcBorders>
              <w:top w:val="single" w:sz="4" w:space="0" w:color="000000"/>
              <w:left w:val="single" w:sz="4" w:space="0" w:color="000000"/>
              <w:bottom w:val="single" w:sz="4" w:space="0" w:color="000000"/>
              <w:right w:val="single" w:sz="4" w:space="0" w:color="000000"/>
            </w:tcBorders>
          </w:tcPr>
          <w:p w14:paraId="02A3AF0E" w14:textId="2511A512" w:rsidR="00B45F8B" w:rsidRPr="00B45F8B" w:rsidRDefault="00B45F8B" w:rsidP="00032587">
            <w:pPr>
              <w:autoSpaceDE w:val="0"/>
              <w:autoSpaceDN w:val="0"/>
              <w:adjustRightInd w:val="0"/>
              <w:rPr>
                <w:rFonts w:ascii="CIDFont+F1" w:eastAsia="CIDFont+F1" w:cs="CIDFont+F1"/>
                <w:sz w:val="20"/>
                <w:lang w:val="it-IT" w:bidi="he-IL"/>
              </w:rPr>
            </w:pPr>
            <w:r w:rsidRPr="00B45F8B">
              <w:rPr>
                <w:sz w:val="20"/>
                <w:lang w:val="it-IT"/>
              </w:rPr>
              <w:t>La transazione dell’ordine pre-concordato dovrebbe includere informazioni sulle</w:t>
            </w:r>
            <w:ins w:id="156" w:author="Bertocchi Elisa" w:date="2018-09-13T15:42:00Z">
              <w:r w:rsidR="00B31BF3">
                <w:rPr>
                  <w:sz w:val="20"/>
                  <w:lang w:val="it-IT"/>
                </w:rPr>
                <w:t xml:space="preserve"> </w:t>
              </w:r>
            </w:ins>
            <w:r w:rsidRPr="00B45F8B">
              <w:rPr>
                <w:sz w:val="20"/>
                <w:lang w:val="it-IT"/>
              </w:rPr>
              <w:t>etichette ed  i certificati degli articoli.</w:t>
            </w:r>
          </w:p>
          <w:p w14:paraId="5C7F525F" w14:textId="77777777" w:rsidR="00B45F8B" w:rsidRPr="00B45F8B" w:rsidRDefault="00B45F8B" w:rsidP="00032587">
            <w:pPr>
              <w:tabs>
                <w:tab w:val="left" w:pos="1185"/>
              </w:tabs>
              <w:rPr>
                <w:sz w:val="20"/>
                <w:lang w:val="it-IT"/>
              </w:rPr>
            </w:pPr>
          </w:p>
        </w:tc>
      </w:tr>
    </w:tbl>
    <w:p w14:paraId="4DA12EC0" w14:textId="77777777" w:rsidR="00B219C4" w:rsidRPr="00EB0444" w:rsidRDefault="00B219C4" w:rsidP="007B164A">
      <w:pPr>
        <w:rPr>
          <w:lang w:val="it-IT"/>
        </w:rPr>
      </w:pPr>
    </w:p>
    <w:p w14:paraId="4EBBCE07" w14:textId="77777777" w:rsidR="00D612E2" w:rsidRDefault="00D612E2" w:rsidP="00D612E2">
      <w:pPr>
        <w:pStyle w:val="Heading2"/>
        <w:rPr>
          <w:lang w:val="it-IT"/>
        </w:rPr>
      </w:pPr>
      <w:bookmarkStart w:id="157" w:name="_Toc501302944"/>
      <w:bookmarkStart w:id="158" w:name="_Toc510780836"/>
      <w:r w:rsidRPr="00F372A6">
        <w:rPr>
          <w:lang w:val="it-IT"/>
        </w:rPr>
        <w:t>Requisiti di business per la transazione di invio dell’Ordine</w:t>
      </w:r>
      <w:bookmarkEnd w:id="157"/>
      <w:r>
        <w:rPr>
          <w:lang w:val="it-IT"/>
        </w:rPr>
        <w:t xml:space="preserve"> pre-concordato</w:t>
      </w:r>
      <w:bookmarkEnd w:id="158"/>
    </w:p>
    <w:p w14:paraId="09A9EE1B" w14:textId="77777777" w:rsidR="0000780A" w:rsidRPr="00B219C4" w:rsidRDefault="0000780A" w:rsidP="0000780A">
      <w:pPr>
        <w:autoSpaceDE w:val="0"/>
        <w:autoSpaceDN w:val="0"/>
        <w:adjustRightInd w:val="0"/>
        <w:rPr>
          <w:rFonts w:eastAsia="Calibri"/>
          <w:lang w:val="it-IT"/>
        </w:rPr>
      </w:pPr>
      <w:r>
        <w:rPr>
          <w:rFonts w:eastAsia="Calibri"/>
          <w:lang w:val="it-IT"/>
        </w:rPr>
        <w:lastRenderedPageBreak/>
        <w:t>I</w:t>
      </w:r>
      <w:r w:rsidRPr="00B219C4">
        <w:rPr>
          <w:rFonts w:eastAsia="Calibri"/>
          <w:lang w:val="it-IT"/>
        </w:rPr>
        <w:t xml:space="preserve"> requisiti di business  sopra indicati sono supportati dai seguenti requisiti di transazione.</w:t>
      </w:r>
    </w:p>
    <w:p w14:paraId="15DBD111" w14:textId="77777777" w:rsidR="00D612E2" w:rsidRDefault="00D612E2" w:rsidP="00D612E2">
      <w:pPr>
        <w:pStyle w:val="Heading3"/>
      </w:pPr>
      <w:bookmarkStart w:id="159" w:name="_Toc501302945"/>
      <w:bookmarkStart w:id="160" w:name="_Toc510780837"/>
      <w:r>
        <w:t>Requisiti generali</w:t>
      </w:r>
      <w:bookmarkEnd w:id="159"/>
      <w:bookmarkEnd w:id="160"/>
    </w:p>
    <w:p w14:paraId="1477F9A5" w14:textId="77777777" w:rsidR="009B69F2" w:rsidRPr="007F6A48" w:rsidRDefault="009B69F2" w:rsidP="009B69F2">
      <w:pPr>
        <w:autoSpaceDE w:val="0"/>
        <w:autoSpaceDN w:val="0"/>
        <w:adjustRightInd w:val="0"/>
        <w:rPr>
          <w:lang w:val="it-IT"/>
        </w:rPr>
      </w:pPr>
    </w:p>
    <w:tbl>
      <w:tblPr>
        <w:tblW w:w="0" w:type="auto"/>
        <w:jc w:val="center"/>
        <w:tblCellMar>
          <w:left w:w="106" w:type="dxa"/>
          <w:right w:w="115" w:type="dxa"/>
        </w:tblCellMar>
        <w:tblLook w:val="04A0" w:firstRow="1" w:lastRow="0" w:firstColumn="1" w:lastColumn="0" w:noHBand="0" w:noVBand="1"/>
      </w:tblPr>
      <w:tblGrid>
        <w:gridCol w:w="1460"/>
        <w:gridCol w:w="7694"/>
      </w:tblGrid>
      <w:tr w:rsidR="00B004FA" w:rsidRPr="008700C7" w14:paraId="72FD75E8" w14:textId="77777777" w:rsidTr="00B45F8B">
        <w:trPr>
          <w:trHeight w:val="358"/>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0F17A" w14:textId="77777777" w:rsidR="00B004FA" w:rsidRPr="008700C7" w:rsidRDefault="00B004FA" w:rsidP="007C452D">
            <w:pPr>
              <w:jc w:val="center"/>
            </w:pPr>
            <w:commentRangeStart w:id="161"/>
            <w:r w:rsidRPr="008700C7">
              <w:rPr>
                <w:rFonts w:ascii="Arial" w:eastAsia="Arial" w:hAnsi="Arial" w:cs="Arial"/>
                <w:b/>
              </w:rPr>
              <w:t xml:space="preserve">ID </w:t>
            </w:r>
            <w:commentRangeEnd w:id="161"/>
            <w:r w:rsidR="005A6841">
              <w:rPr>
                <w:rStyle w:val="CommentReference"/>
              </w:rPr>
              <w:commentReference w:id="161"/>
            </w:r>
          </w:p>
        </w:tc>
        <w:tc>
          <w:tcPr>
            <w:tcW w:w="76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2CBA8C" w14:textId="77777777" w:rsidR="00B004FA" w:rsidRPr="008700C7" w:rsidRDefault="00B004FA" w:rsidP="007C452D">
            <w:pPr>
              <w:jc w:val="center"/>
            </w:pPr>
            <w:r w:rsidRPr="008700C7">
              <w:rPr>
                <w:rFonts w:ascii="Arial" w:eastAsia="Arial" w:hAnsi="Arial" w:cs="Arial"/>
                <w:b/>
              </w:rPr>
              <w:t xml:space="preserve">Requisito </w:t>
            </w:r>
          </w:p>
        </w:tc>
      </w:tr>
      <w:tr w:rsidR="00431AD9" w:rsidRPr="00E60747" w14:paraId="10F861EA" w14:textId="77777777" w:rsidTr="00B45F8B">
        <w:trPr>
          <w:trHeight w:val="358"/>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389A" w14:textId="77777777" w:rsidR="00431AD9" w:rsidRPr="00431AD9" w:rsidRDefault="00431AD9" w:rsidP="00B45F8B">
            <w:r w:rsidRPr="00431AD9">
              <w:t>tbr110-001</w:t>
            </w:r>
          </w:p>
        </w:tc>
        <w:tc>
          <w:tcPr>
            <w:tcW w:w="76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050E0A" w14:textId="77777777" w:rsidR="00431AD9" w:rsidRPr="00431AD9" w:rsidRDefault="00431AD9" w:rsidP="00431AD9">
            <w:pPr>
              <w:rPr>
                <w:lang w:val="it-IT"/>
              </w:rPr>
            </w:pPr>
            <w:r w:rsidRPr="00431AD9">
              <w:rPr>
                <w:lang w:val="it-IT"/>
              </w:rPr>
              <w:t>Un ordine pre-concordato deve fornire informazioni sulla sua identità e sulla data e l'ora di emissione.</w:t>
            </w:r>
          </w:p>
        </w:tc>
      </w:tr>
      <w:tr w:rsidR="000D5EA2" w:rsidRPr="00E60747" w14:paraId="61F98588" w14:textId="77777777" w:rsidTr="00B45F8B">
        <w:trPr>
          <w:trHeight w:val="358"/>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10981" w14:textId="77777777" w:rsidR="000D5EA2" w:rsidRPr="008700C7" w:rsidRDefault="000D5EA2" w:rsidP="00B45F8B">
            <w:r w:rsidRPr="008700C7">
              <w:t>tbr110-017</w:t>
            </w:r>
          </w:p>
        </w:tc>
        <w:tc>
          <w:tcPr>
            <w:tcW w:w="76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655E2" w14:textId="77777777" w:rsidR="000D5EA2" w:rsidRPr="008700C7" w:rsidRDefault="000D5EA2" w:rsidP="000D5EA2">
            <w:pPr>
              <w:rPr>
                <w:lang w:val="it-IT"/>
              </w:rPr>
            </w:pPr>
            <w:r w:rsidRPr="008700C7">
              <w:rPr>
                <w:lang w:val="it-IT"/>
              </w:rPr>
              <w:t>Un ordine pre-concordato deve fornire informazioni sull'I</w:t>
            </w:r>
            <w:r>
              <w:rPr>
                <w:lang w:val="it-IT"/>
              </w:rPr>
              <w:t xml:space="preserve">dentificativo del </w:t>
            </w:r>
            <w:r w:rsidRPr="008700C7">
              <w:rPr>
                <w:lang w:val="it-IT"/>
              </w:rPr>
              <w:t xml:space="preserve"> contratto e sul</w:t>
            </w:r>
            <w:r>
              <w:rPr>
                <w:lang w:val="it-IT"/>
              </w:rPr>
              <w:t>la sua tipologia</w:t>
            </w:r>
            <w:r w:rsidRPr="008700C7">
              <w:rPr>
                <w:lang w:val="it-IT"/>
              </w:rPr>
              <w:t xml:space="preserve"> </w:t>
            </w:r>
            <w:r w:rsidRPr="008700C7">
              <w:rPr>
                <w:lang w:val="it-IT"/>
              </w:rPr>
              <w:br/>
            </w:r>
          </w:p>
        </w:tc>
      </w:tr>
      <w:tr w:rsidR="004B4EB2" w:rsidRPr="00E60747" w14:paraId="43F75BCA" w14:textId="77777777" w:rsidTr="00B45F8B">
        <w:trPr>
          <w:trHeight w:val="358"/>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4A8B8" w14:textId="77777777" w:rsidR="004B4EB2" w:rsidRPr="008700C7" w:rsidRDefault="004B4EB2" w:rsidP="00B45F8B">
            <w:r w:rsidRPr="008700C7">
              <w:t>tbr110-002</w:t>
            </w:r>
          </w:p>
        </w:tc>
        <w:tc>
          <w:tcPr>
            <w:tcW w:w="76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96D6A" w14:textId="77777777" w:rsidR="004B4EB2" w:rsidRPr="008700C7" w:rsidRDefault="004B4EB2" w:rsidP="004B4EB2">
            <w:pPr>
              <w:rPr>
                <w:lang w:val="it-IT"/>
              </w:rPr>
            </w:pPr>
            <w:r w:rsidRPr="008700C7">
              <w:rPr>
                <w:lang w:val="it-IT"/>
              </w:rPr>
              <w:t>L’ordine pre-concordato deve fornire informazioni relative ad un precedente ordine pre-concordato, se è necessario cambiarlo o rifiutarlo</w:t>
            </w:r>
          </w:p>
        </w:tc>
      </w:tr>
      <w:tr w:rsidR="00D612E2" w:rsidRPr="00E60747" w14:paraId="04AD5FC8"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3893DE3" w14:textId="77777777" w:rsidR="00D612E2" w:rsidRPr="00B45F8B" w:rsidRDefault="00D612E2" w:rsidP="00B45F8B">
            <w:commentRangeStart w:id="162"/>
            <w:r w:rsidRPr="00B45F8B">
              <w:t>tbr110-025</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4317D75A" w14:textId="30802828" w:rsidR="00D612E2" w:rsidRPr="00B45F8B" w:rsidRDefault="00FA5BF4" w:rsidP="00927CD8">
            <w:pPr>
              <w:tabs>
                <w:tab w:val="left" w:pos="1185"/>
              </w:tabs>
              <w:rPr>
                <w:lang w:val="it-IT"/>
              </w:rPr>
            </w:pPr>
            <w:r w:rsidRPr="00B45F8B">
              <w:rPr>
                <w:lang w:val="it-IT"/>
              </w:rPr>
              <w:t>C</w:t>
            </w:r>
            <w:r w:rsidR="00D612E2" w:rsidRPr="00B45F8B">
              <w:rPr>
                <w:lang w:val="it-IT"/>
              </w:rPr>
              <w:t>ontrollare la validazione e l’elaborazione dell’ordine</w:t>
            </w:r>
            <w:r w:rsidRPr="00B45F8B">
              <w:rPr>
                <w:lang w:val="it-IT"/>
              </w:rPr>
              <w:t xml:space="preserve"> pre-concordato</w:t>
            </w:r>
            <w:r w:rsidR="00D612E2" w:rsidRPr="00B45F8B">
              <w:rPr>
                <w:lang w:val="it-IT"/>
              </w:rPr>
              <w:t>; informazione che identifica la c</w:t>
            </w:r>
            <w:r w:rsidR="001C613D" w:rsidRPr="00B45F8B">
              <w:rPr>
                <w:lang w:val="it-IT"/>
              </w:rPr>
              <w:t>u</w:t>
            </w:r>
            <w:r w:rsidR="00D612E2" w:rsidRPr="00B45F8B">
              <w:rPr>
                <w:lang w:val="it-IT"/>
              </w:rPr>
              <w:t>stomizzazione del modello dei dati utilizzat</w:t>
            </w:r>
            <w:r w:rsidRPr="00B45F8B">
              <w:rPr>
                <w:lang w:val="it-IT"/>
              </w:rPr>
              <w:t>o</w:t>
            </w:r>
            <w:r w:rsidR="00D612E2" w:rsidRPr="00B45F8B">
              <w:rPr>
                <w:lang w:val="it-IT"/>
              </w:rPr>
              <w:t xml:space="preserve"> e il processo di business del quale l’ordine fa parte</w:t>
            </w:r>
            <w:commentRangeEnd w:id="162"/>
            <w:r w:rsidR="00CF7C53">
              <w:rPr>
                <w:rStyle w:val="CommentReference"/>
              </w:rPr>
              <w:commentReference w:id="162"/>
            </w:r>
          </w:p>
        </w:tc>
      </w:tr>
      <w:tr w:rsidR="00D612E2" w:rsidRPr="00E60747" w14:paraId="60883B38"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A402518" w14:textId="77777777" w:rsidR="00D612E2" w:rsidRPr="00B45F8B" w:rsidRDefault="00D612E2" w:rsidP="00B45F8B">
            <w:r w:rsidRPr="00B45F8B">
              <w:t>tbr110-026</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59DBCE5A" w14:textId="592B79E9" w:rsidR="00D612E2" w:rsidRPr="0000780A" w:rsidRDefault="00D612E2" w:rsidP="00927CD8">
            <w:pPr>
              <w:tabs>
                <w:tab w:val="left" w:pos="1185"/>
              </w:tabs>
              <w:rPr>
                <w:lang w:val="it-IT"/>
              </w:rPr>
            </w:pPr>
            <w:r w:rsidRPr="00B45F8B">
              <w:rPr>
                <w:lang w:val="it-IT"/>
              </w:rPr>
              <w:t xml:space="preserve">Per maggiore flessibilità nell’emissione dell’ordine, questo deve fornire delle note di testo libero a livello testata come pure nelle singole righe d’ordine. </w:t>
            </w:r>
          </w:p>
        </w:tc>
      </w:tr>
      <w:tr w:rsidR="008111C9" w:rsidRPr="00E60747" w14:paraId="42F98A05"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554BC17" w14:textId="77777777" w:rsidR="008111C9" w:rsidRPr="00B45F8B" w:rsidRDefault="008111C9" w:rsidP="00B45F8B">
            <w:r w:rsidRPr="00B45F8B">
              <w:t>tbr110-027</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EC0BC02" w14:textId="60120F2D" w:rsidR="008111C9" w:rsidRPr="00B45F8B" w:rsidRDefault="008111C9" w:rsidP="00927CD8">
            <w:pPr>
              <w:tabs>
                <w:tab w:val="left" w:pos="1185"/>
              </w:tabs>
              <w:rPr>
                <w:lang w:val="it-IT"/>
              </w:rPr>
            </w:pPr>
            <w:r w:rsidRPr="00B45F8B">
              <w:rPr>
                <w:lang w:val="it-IT"/>
              </w:rPr>
              <w:t>Un ordine deve fornire le informazioni relative al valore degli articoli ordinati, ai prezzi, le maggiorazioni e i totali a pagare previsti (incluso l’IVA stimata) in modo che possa essere riconciliato alla fattura</w:t>
            </w:r>
          </w:p>
        </w:tc>
      </w:tr>
      <w:tr w:rsidR="00C65709" w:rsidRPr="00E60747" w14:paraId="485ED00C"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7A30ADDE" w14:textId="77777777" w:rsidR="00C65709" w:rsidRPr="00C65709" w:rsidRDefault="00C65709" w:rsidP="007C452D">
            <w:pPr>
              <w:jc w:val="center"/>
            </w:pPr>
            <w:r w:rsidRPr="00C65709">
              <w:t>tbr110-013</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388B0580" w14:textId="77777777" w:rsidR="00C65709" w:rsidRPr="00C65709" w:rsidRDefault="00C65709" w:rsidP="007C452D">
            <w:pPr>
              <w:tabs>
                <w:tab w:val="left" w:pos="1185"/>
              </w:tabs>
              <w:rPr>
                <w:lang w:val="it-IT"/>
              </w:rPr>
            </w:pPr>
            <w:r w:rsidRPr="00C65709">
              <w:rPr>
                <w:lang w:val="it-IT"/>
              </w:rPr>
              <w:t>Un articolo dovrebbe avere informazioni riguardanti l'aliquota IVA e la categoria IVA.</w:t>
            </w:r>
            <w:r w:rsidRPr="00C65709">
              <w:rPr>
                <w:lang w:val="it-IT"/>
              </w:rPr>
              <w:br/>
            </w:r>
          </w:p>
        </w:tc>
      </w:tr>
      <w:tr w:rsidR="00C65709" w:rsidRPr="00E60747" w14:paraId="7791993A"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78604050" w14:textId="77777777" w:rsidR="00C65709" w:rsidRPr="00C65709" w:rsidRDefault="00C65709" w:rsidP="007C452D">
            <w:pPr>
              <w:jc w:val="center"/>
            </w:pPr>
            <w:r w:rsidRPr="00C65709">
              <w:t>tbr110-019</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F9022BE" w14:textId="77777777" w:rsidR="00C65709" w:rsidRPr="00C65709" w:rsidRDefault="00C65709" w:rsidP="007C452D">
            <w:pPr>
              <w:tabs>
                <w:tab w:val="left" w:pos="1185"/>
              </w:tabs>
              <w:rPr>
                <w:lang w:val="it-IT"/>
              </w:rPr>
            </w:pPr>
            <w:r w:rsidRPr="00C65709">
              <w:rPr>
                <w:lang w:val="it-IT"/>
              </w:rPr>
              <w:t>Un ordine pre-concordato deve fornire a livello di testata, informazioni sugli importi totali relativi alla  transazione.</w:t>
            </w:r>
            <w:r w:rsidRPr="00C65709">
              <w:rPr>
                <w:lang w:val="it-IT"/>
              </w:rPr>
              <w:br/>
            </w:r>
          </w:p>
        </w:tc>
      </w:tr>
      <w:tr w:rsidR="00C65709" w:rsidRPr="00E60747" w14:paraId="711F2ECA"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27B04DD8" w14:textId="77777777" w:rsidR="00C65709" w:rsidRPr="00C65709" w:rsidRDefault="00C65709" w:rsidP="007C452D">
            <w:pPr>
              <w:jc w:val="center"/>
            </w:pPr>
            <w:r w:rsidRPr="00C65709">
              <w:t>tbr110-020</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31A7100A" w14:textId="77777777" w:rsidR="00C65709" w:rsidRPr="00C65709" w:rsidRDefault="00C65709" w:rsidP="007C452D">
            <w:pPr>
              <w:tabs>
                <w:tab w:val="left" w:pos="1185"/>
              </w:tabs>
              <w:rPr>
                <w:lang w:val="it-IT"/>
              </w:rPr>
            </w:pPr>
            <w:r w:rsidRPr="00C65709">
              <w:rPr>
                <w:lang w:val="it-IT"/>
              </w:rPr>
              <w:t>Un ordine pre-concordato deve fornire informazioni sul prezzo dell'articolo e sulla quantità.</w:t>
            </w:r>
          </w:p>
        </w:tc>
      </w:tr>
      <w:tr w:rsidR="00C65709" w:rsidRPr="00E60747" w14:paraId="2917B13B"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5452EF72" w14:textId="77777777" w:rsidR="00C65709" w:rsidRPr="00C65709" w:rsidRDefault="00C65709" w:rsidP="007C452D">
            <w:pPr>
              <w:jc w:val="center"/>
            </w:pPr>
            <w:commentRangeStart w:id="163"/>
            <w:r w:rsidRPr="00C65709">
              <w:t>tbr110-023</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0CB8D031" w14:textId="77777777" w:rsidR="00C65709" w:rsidRPr="00C65709" w:rsidRDefault="00C65709" w:rsidP="007C452D">
            <w:pPr>
              <w:tabs>
                <w:tab w:val="left" w:pos="1185"/>
              </w:tabs>
              <w:rPr>
                <w:lang w:val="it-IT"/>
              </w:rPr>
            </w:pPr>
            <w:r w:rsidRPr="00C65709">
              <w:rPr>
                <w:lang w:val="it-IT"/>
              </w:rPr>
              <w:t>Un ordine pre-concordato deve fornire informazioni sull'importo totale per ogni riga.</w:t>
            </w:r>
            <w:r w:rsidRPr="00C65709">
              <w:rPr>
                <w:lang w:val="it-IT"/>
              </w:rPr>
              <w:br/>
            </w:r>
            <w:commentRangeEnd w:id="163"/>
            <w:r w:rsidR="004248D6">
              <w:rPr>
                <w:rStyle w:val="CommentReference"/>
              </w:rPr>
              <w:commentReference w:id="163"/>
            </w:r>
          </w:p>
        </w:tc>
      </w:tr>
      <w:tr w:rsidR="00C65709" w:rsidRPr="00E60747" w14:paraId="2ACF8766"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CF6FE93" w14:textId="77777777" w:rsidR="00C65709" w:rsidRPr="00C65709" w:rsidRDefault="00C65709" w:rsidP="007C452D">
            <w:pPr>
              <w:jc w:val="center"/>
            </w:pPr>
            <w:r w:rsidRPr="00C65709">
              <w:t>tbr110-015</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A911495" w14:textId="77777777" w:rsidR="00C65709" w:rsidRPr="00C65709" w:rsidRDefault="00C65709" w:rsidP="007C452D">
            <w:pPr>
              <w:tabs>
                <w:tab w:val="left" w:pos="1185"/>
              </w:tabs>
              <w:rPr>
                <w:lang w:val="it-IT"/>
              </w:rPr>
            </w:pPr>
            <w:r w:rsidRPr="00C65709">
              <w:rPr>
                <w:lang w:val="it-IT"/>
              </w:rPr>
              <w:t>Un ordine pre-concordato deve fornire informazioni che consentano all’acquirente di acquisire i dati nel proprio sistema acquisti ai fini contabili.</w:t>
            </w:r>
            <w:r w:rsidRPr="00C65709">
              <w:rPr>
                <w:lang w:val="it-IT"/>
              </w:rPr>
              <w:br/>
            </w:r>
          </w:p>
        </w:tc>
      </w:tr>
      <w:tr w:rsidR="00883C8A" w:rsidRPr="00E60747" w14:paraId="6A343953"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768A23DA" w14:textId="77777777" w:rsidR="00883C8A" w:rsidRPr="008700C7" w:rsidRDefault="00883C8A" w:rsidP="007C452D">
            <w:pPr>
              <w:jc w:val="center"/>
            </w:pPr>
            <w:r w:rsidRPr="008700C7">
              <w:t>tbr110-016</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2C8E4D32" w14:textId="77777777" w:rsidR="00883C8A" w:rsidRPr="008700C7" w:rsidRDefault="00883C8A" w:rsidP="00883C8A">
            <w:pPr>
              <w:tabs>
                <w:tab w:val="left" w:pos="1185"/>
              </w:tabs>
              <w:rPr>
                <w:lang w:val="it-IT"/>
              </w:rPr>
            </w:pPr>
            <w:r w:rsidRPr="00B004FA">
              <w:rPr>
                <w:lang w:val="it-IT"/>
              </w:rPr>
              <w:t>Dovrebbe</w:t>
            </w:r>
            <w:r w:rsidRPr="008A6377">
              <w:rPr>
                <w:lang w:val="it-IT"/>
              </w:rPr>
              <w:t xml:space="preserve"> </w:t>
            </w:r>
            <w:r w:rsidRPr="00B004FA">
              <w:rPr>
                <w:lang w:val="it-IT"/>
              </w:rPr>
              <w:t>essere</w:t>
            </w:r>
            <w:r w:rsidRPr="008A6377">
              <w:rPr>
                <w:lang w:val="it-IT"/>
              </w:rPr>
              <w:t xml:space="preserve"> </w:t>
            </w:r>
            <w:r w:rsidRPr="00B004FA">
              <w:rPr>
                <w:lang w:val="it-IT"/>
              </w:rPr>
              <w:t>possibile</w:t>
            </w:r>
            <w:r w:rsidRPr="008A6377">
              <w:rPr>
                <w:lang w:val="it-IT"/>
              </w:rPr>
              <w:t xml:space="preserve"> </w:t>
            </w:r>
            <w:r w:rsidRPr="00B004FA">
              <w:rPr>
                <w:lang w:val="it-IT"/>
              </w:rPr>
              <w:t>inviare</w:t>
            </w:r>
            <w:r w:rsidRPr="008A6377">
              <w:rPr>
                <w:lang w:val="it-IT"/>
              </w:rPr>
              <w:t xml:space="preserve"> </w:t>
            </w:r>
            <w:r w:rsidRPr="00B004FA">
              <w:rPr>
                <w:lang w:val="it-IT"/>
              </w:rPr>
              <w:t>informazioni</w:t>
            </w:r>
            <w:r w:rsidRPr="008A6377">
              <w:rPr>
                <w:lang w:val="it-IT"/>
              </w:rPr>
              <w:t xml:space="preserve"> </w:t>
            </w:r>
            <w:r>
              <w:rPr>
                <w:lang w:val="it-IT"/>
              </w:rPr>
              <w:t xml:space="preserve">aggiuntive </w:t>
            </w:r>
            <w:r w:rsidRPr="00B004FA">
              <w:rPr>
                <w:lang w:val="it-IT"/>
              </w:rPr>
              <w:t>che</w:t>
            </w:r>
            <w:r w:rsidRPr="008A6377">
              <w:rPr>
                <w:lang w:val="it-IT"/>
              </w:rPr>
              <w:t xml:space="preserve"> </w:t>
            </w:r>
            <w:r w:rsidRPr="00B004FA">
              <w:rPr>
                <w:lang w:val="it-IT"/>
              </w:rPr>
              <w:t>non</w:t>
            </w:r>
            <w:r w:rsidRPr="008A6377">
              <w:rPr>
                <w:lang w:val="it-IT"/>
              </w:rPr>
              <w:t xml:space="preserve"> </w:t>
            </w:r>
            <w:r w:rsidRPr="00B004FA">
              <w:rPr>
                <w:lang w:val="it-IT"/>
              </w:rPr>
              <w:t>sono</w:t>
            </w:r>
            <w:r w:rsidRPr="008A6377">
              <w:rPr>
                <w:lang w:val="it-IT"/>
              </w:rPr>
              <w:t xml:space="preserve"> </w:t>
            </w:r>
            <w:r>
              <w:rPr>
                <w:lang w:val="it-IT"/>
              </w:rPr>
              <w:t>identificate</w:t>
            </w:r>
            <w:r w:rsidRPr="008A6377">
              <w:rPr>
                <w:lang w:val="it-IT"/>
              </w:rPr>
              <w:t xml:space="preserve"> </w:t>
            </w:r>
            <w:r w:rsidRPr="00B004FA">
              <w:rPr>
                <w:lang w:val="it-IT"/>
              </w:rPr>
              <w:t>in</w:t>
            </w:r>
            <w:r w:rsidRPr="008A6377">
              <w:rPr>
                <w:lang w:val="it-IT"/>
              </w:rPr>
              <w:t xml:space="preserve"> </w:t>
            </w:r>
            <w:r w:rsidRPr="00B004FA">
              <w:rPr>
                <w:lang w:val="it-IT"/>
              </w:rPr>
              <w:t>modo</w:t>
            </w:r>
            <w:r w:rsidRPr="008A6377">
              <w:rPr>
                <w:lang w:val="it-IT"/>
              </w:rPr>
              <w:t xml:space="preserve"> </w:t>
            </w:r>
            <w:r w:rsidRPr="00B004FA">
              <w:rPr>
                <w:lang w:val="it-IT"/>
              </w:rPr>
              <w:t>esplicito</w:t>
            </w:r>
            <w:r w:rsidRPr="008A6377">
              <w:rPr>
                <w:lang w:val="it-IT"/>
              </w:rPr>
              <w:t xml:space="preserve"> nel profilo</w:t>
            </w:r>
            <w:r>
              <w:rPr>
                <w:lang w:val="it-IT"/>
              </w:rPr>
              <w:t>.</w:t>
            </w:r>
          </w:p>
        </w:tc>
      </w:tr>
      <w:tr w:rsidR="00431AD9" w:rsidRPr="00E60747" w14:paraId="061B98A0"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70880DE6" w14:textId="77777777" w:rsidR="00431AD9" w:rsidRPr="00B45F8B" w:rsidRDefault="00431AD9" w:rsidP="007C452D">
            <w:pPr>
              <w:jc w:val="center"/>
            </w:pPr>
            <w:r w:rsidRPr="00B45F8B">
              <w:t>tbr110-028</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2E8A2E36" w14:textId="57FF88B3" w:rsidR="00431AD9" w:rsidRPr="00B45F8B" w:rsidRDefault="00431AD9" w:rsidP="0000780A">
            <w:pPr>
              <w:tabs>
                <w:tab w:val="left" w:pos="1185"/>
              </w:tabs>
              <w:rPr>
                <w:lang w:val="it-IT"/>
              </w:rPr>
            </w:pPr>
            <w:r w:rsidRPr="00B45F8B">
              <w:rPr>
                <w:lang w:val="it-IT"/>
              </w:rPr>
              <w:t>L’ordine</w:t>
            </w:r>
            <w:r w:rsidR="00FA5BF4" w:rsidRPr="00B45F8B">
              <w:rPr>
                <w:lang w:val="it-IT"/>
              </w:rPr>
              <w:t xml:space="preserve"> pre-concordato</w:t>
            </w:r>
            <w:r w:rsidRPr="00B45F8B">
              <w:rPr>
                <w:lang w:val="it-IT"/>
              </w:rPr>
              <w:t xml:space="preserve"> deve supportare le informazioni necessarie a specificare gli sconti o le maggiorazioni a livello documento che si applicano all’ordine nel suo complesso. </w:t>
            </w:r>
          </w:p>
        </w:tc>
      </w:tr>
      <w:tr w:rsidR="00431AD9" w:rsidRPr="00E60747" w14:paraId="03F3E0D1"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BBADEC8" w14:textId="77777777" w:rsidR="00431AD9" w:rsidRPr="00B45F8B" w:rsidRDefault="00431AD9" w:rsidP="007C452D">
            <w:pPr>
              <w:jc w:val="center"/>
            </w:pPr>
            <w:r w:rsidRPr="00B45F8B">
              <w:t>Tbr110-029</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B018262" w14:textId="012C17DE" w:rsidR="00431AD9" w:rsidRPr="00B45F8B" w:rsidRDefault="00431AD9" w:rsidP="0000780A">
            <w:pPr>
              <w:tabs>
                <w:tab w:val="left" w:pos="1185"/>
              </w:tabs>
              <w:rPr>
                <w:lang w:val="it-IT"/>
              </w:rPr>
            </w:pPr>
            <w:r w:rsidRPr="00B45F8B">
              <w:rPr>
                <w:lang w:val="it-IT"/>
              </w:rPr>
              <w:t>Tutti gli importi nell’Ordine</w:t>
            </w:r>
            <w:r w:rsidR="00FA5BF4" w:rsidRPr="00B45F8B">
              <w:rPr>
                <w:lang w:val="it-IT"/>
              </w:rPr>
              <w:t xml:space="preserve"> pre-concordato</w:t>
            </w:r>
            <w:r w:rsidRPr="00B45F8B">
              <w:rPr>
                <w:lang w:val="it-IT"/>
              </w:rPr>
              <w:t xml:space="preserve"> devono essere indicati nella stessa valuta.  </w:t>
            </w:r>
          </w:p>
        </w:tc>
      </w:tr>
      <w:tr w:rsidR="00431AD9" w:rsidRPr="00E60747" w14:paraId="37E48E2F"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3E04651A" w14:textId="77777777" w:rsidR="00431AD9" w:rsidRPr="00B45F8B" w:rsidRDefault="00431AD9" w:rsidP="007C452D">
            <w:pPr>
              <w:jc w:val="center"/>
            </w:pPr>
            <w:r w:rsidRPr="00B45F8B">
              <w:t>Tbr110-030</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49A7729B" w14:textId="139C5526" w:rsidR="00431AD9" w:rsidRPr="00B45F8B" w:rsidRDefault="00431AD9" w:rsidP="0000780A">
            <w:pPr>
              <w:tabs>
                <w:tab w:val="left" w:pos="1185"/>
              </w:tabs>
              <w:rPr>
                <w:lang w:val="it-IT"/>
              </w:rPr>
            </w:pPr>
            <w:r w:rsidRPr="00B45F8B">
              <w:rPr>
                <w:lang w:val="it-IT"/>
              </w:rPr>
              <w:t xml:space="preserve">L’ordine </w:t>
            </w:r>
            <w:r w:rsidR="00FA5BF4" w:rsidRPr="00B45F8B">
              <w:rPr>
                <w:lang w:val="it-IT"/>
              </w:rPr>
              <w:t xml:space="preserve">pre-concordato </w:t>
            </w:r>
            <w:r w:rsidRPr="00B45F8B">
              <w:rPr>
                <w:lang w:val="it-IT"/>
              </w:rPr>
              <w:t xml:space="preserve">dovrebbe solo contenere prezzi e quantità non negativi. </w:t>
            </w:r>
          </w:p>
        </w:tc>
      </w:tr>
    </w:tbl>
    <w:p w14:paraId="562F6DCD" w14:textId="77777777" w:rsidR="009B69F2" w:rsidRDefault="009B69F2" w:rsidP="00F372A6">
      <w:pPr>
        <w:rPr>
          <w:lang w:val="it-IT"/>
        </w:rPr>
      </w:pPr>
    </w:p>
    <w:p w14:paraId="74942B4F" w14:textId="546D6317" w:rsidR="00306008" w:rsidRDefault="00306008">
      <w:pPr>
        <w:rPr>
          <w:lang w:val="it-IT"/>
        </w:rPr>
      </w:pPr>
      <w:r>
        <w:rPr>
          <w:lang w:val="it-IT"/>
        </w:rPr>
        <w:br w:type="page"/>
      </w:r>
    </w:p>
    <w:p w14:paraId="037F57CE" w14:textId="77777777" w:rsidR="00431AD9" w:rsidRDefault="00431AD9" w:rsidP="00F372A6">
      <w:pPr>
        <w:rPr>
          <w:lang w:val="it-IT"/>
        </w:rPr>
      </w:pPr>
    </w:p>
    <w:p w14:paraId="734E6DBB" w14:textId="77777777" w:rsidR="00431AD9" w:rsidRDefault="00431AD9" w:rsidP="00431AD9">
      <w:pPr>
        <w:pStyle w:val="Heading3"/>
      </w:pPr>
      <w:bookmarkStart w:id="164" w:name="_Toc510780838"/>
      <w:r>
        <w:t>Parti di business</w:t>
      </w:r>
      <w:bookmarkEnd w:id="164"/>
    </w:p>
    <w:p w14:paraId="22D49ED7" w14:textId="77777777" w:rsidR="00431AD9" w:rsidRDefault="00431AD9" w:rsidP="00F372A6">
      <w:pPr>
        <w:rPr>
          <w:lang w:val="it-IT"/>
        </w:rPr>
      </w:pPr>
    </w:p>
    <w:tbl>
      <w:tblPr>
        <w:tblW w:w="0" w:type="auto"/>
        <w:jc w:val="center"/>
        <w:tblCellMar>
          <w:left w:w="106" w:type="dxa"/>
          <w:right w:w="115" w:type="dxa"/>
        </w:tblCellMar>
        <w:tblLook w:val="04A0" w:firstRow="1" w:lastRow="0" w:firstColumn="1" w:lastColumn="0" w:noHBand="0" w:noVBand="1"/>
      </w:tblPr>
      <w:tblGrid>
        <w:gridCol w:w="1460"/>
        <w:gridCol w:w="7694"/>
      </w:tblGrid>
      <w:tr w:rsidR="00431AD9" w:rsidRPr="00E60747" w14:paraId="429A4200"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59488EA9" w14:textId="77777777" w:rsidR="00431AD9" w:rsidRPr="008700C7" w:rsidRDefault="00431AD9" w:rsidP="00B45F8B">
            <w:r w:rsidRPr="008700C7">
              <w:t>tbr110-003</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4F95D85D" w14:textId="77777777" w:rsidR="00431AD9" w:rsidRPr="008700C7" w:rsidRDefault="00431AD9" w:rsidP="007C452D">
            <w:pPr>
              <w:ind w:left="2"/>
              <w:rPr>
                <w:lang w:val="it-IT"/>
              </w:rPr>
            </w:pPr>
            <w:r w:rsidRPr="008700C7">
              <w:rPr>
                <w:lang w:val="it-IT"/>
              </w:rPr>
              <w:t>Un ordine pre-concordato deve fornire informazioni sulle identità, il nome e l'indirizzo del</w:t>
            </w:r>
            <w:r>
              <w:rPr>
                <w:lang w:val="it-IT"/>
              </w:rPr>
              <w:t xml:space="preserve"> </w:t>
            </w:r>
            <w:r w:rsidRPr="008700C7">
              <w:rPr>
                <w:lang w:val="it-IT"/>
              </w:rPr>
              <w:t>fornitore.</w:t>
            </w:r>
          </w:p>
        </w:tc>
      </w:tr>
      <w:tr w:rsidR="00431AD9" w:rsidRPr="008700C7" w14:paraId="4DD314BD"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32E2C827" w14:textId="77777777" w:rsidR="00431AD9" w:rsidRPr="008700C7" w:rsidRDefault="00431AD9" w:rsidP="00B45F8B">
            <w:r w:rsidRPr="008700C7">
              <w:t>tbr110-004</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412544F4" w14:textId="6B3DA78C" w:rsidR="00431AD9" w:rsidRPr="00052D09" w:rsidRDefault="00431AD9" w:rsidP="0000780A">
            <w:pPr>
              <w:autoSpaceDE w:val="0"/>
              <w:autoSpaceDN w:val="0"/>
              <w:adjustRightInd w:val="0"/>
              <w:rPr>
                <w:lang w:val="it-IT"/>
              </w:rPr>
            </w:pPr>
            <w:r w:rsidRPr="008700C7">
              <w:rPr>
                <w:lang w:val="it-IT"/>
              </w:rPr>
              <w:t>Un ordine pre-concordato deve fornire informazioni sulle identità, il nome e l</w:t>
            </w:r>
            <w:r>
              <w:rPr>
                <w:lang w:val="it-IT"/>
              </w:rPr>
              <w:t>'indirizzo dell’acquirente</w:t>
            </w:r>
            <w:r w:rsidR="00052D09">
              <w:rPr>
                <w:lang w:val="it-IT"/>
              </w:rPr>
              <w:t xml:space="preserve"> </w:t>
            </w:r>
            <w:r w:rsidR="00052D09" w:rsidRPr="00B45F8B">
              <w:rPr>
                <w:lang w:val="it-IT"/>
              </w:rPr>
              <w:t>Ref.</w:t>
            </w:r>
            <w:r w:rsidR="00052D09" w:rsidRPr="00B45F8B">
              <w:rPr>
                <w:rFonts w:cs="Arial"/>
                <w:color w:val="000000"/>
                <w:sz w:val="20"/>
                <w:szCs w:val="20"/>
                <w:lang w:val="it-IT"/>
              </w:rPr>
              <w:t xml:space="preserve">  [DIR_2009/101/EC] </w:t>
            </w:r>
          </w:p>
        </w:tc>
      </w:tr>
      <w:tr w:rsidR="00431AD9" w:rsidRPr="00E60747" w14:paraId="01BD31A6"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35CF772B" w14:textId="77777777" w:rsidR="00431AD9" w:rsidRPr="00052D09" w:rsidRDefault="00431AD9" w:rsidP="00B45F8B">
            <w:pPr>
              <w:rPr>
                <w:lang w:val="it-IT"/>
              </w:rPr>
            </w:pPr>
            <w:r w:rsidRPr="00052D09">
              <w:rPr>
                <w:lang w:val="it-IT"/>
              </w:rPr>
              <w:t>tbr110-005</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31B84A9" w14:textId="77777777" w:rsidR="00431AD9" w:rsidRPr="008700C7" w:rsidRDefault="00431AD9" w:rsidP="007C452D">
            <w:pPr>
              <w:autoSpaceDE w:val="0"/>
              <w:autoSpaceDN w:val="0"/>
              <w:adjustRightInd w:val="0"/>
              <w:rPr>
                <w:lang w:val="it-IT"/>
              </w:rPr>
            </w:pPr>
            <w:r w:rsidRPr="008700C7">
              <w:rPr>
                <w:lang w:val="it-IT"/>
              </w:rPr>
              <w:t>L’ ordine pre-concordato dovrebbe contenere informazioni sull’ identità, nome e indirizzo e</w:t>
            </w:r>
            <w:r>
              <w:rPr>
                <w:lang w:val="it-IT"/>
              </w:rPr>
              <w:t xml:space="preserve"> </w:t>
            </w:r>
            <w:r w:rsidRPr="008700C7">
              <w:rPr>
                <w:lang w:val="it-IT"/>
              </w:rPr>
              <w:t xml:space="preserve">dati di contatto del soggetto (parte) </w:t>
            </w:r>
            <w:r w:rsidR="00052D09">
              <w:rPr>
                <w:lang w:val="it-IT"/>
              </w:rPr>
              <w:t xml:space="preserve"> a cui è destinata la consegna.</w:t>
            </w:r>
          </w:p>
        </w:tc>
      </w:tr>
      <w:tr w:rsidR="00431AD9" w:rsidRPr="00E60747" w14:paraId="041F48F7"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5226504C" w14:textId="77777777" w:rsidR="00431AD9" w:rsidRPr="008700C7" w:rsidRDefault="00431AD9" w:rsidP="00B45F8B">
            <w:r w:rsidRPr="008700C7">
              <w:t>tbr110-006</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22E346C9" w14:textId="77777777" w:rsidR="00431AD9" w:rsidRPr="008700C7" w:rsidRDefault="00431AD9" w:rsidP="007C452D">
            <w:pPr>
              <w:ind w:left="2"/>
              <w:rPr>
                <w:lang w:val="it-IT"/>
              </w:rPr>
            </w:pPr>
            <w:r w:rsidRPr="008700C7">
              <w:rPr>
                <w:lang w:val="it-IT"/>
              </w:rPr>
              <w:t xml:space="preserve">Un ordine pre-concordato deve fornire informazioni sull'identità e sul nome del soggetto contabile dell'acquirente. </w:t>
            </w:r>
          </w:p>
        </w:tc>
      </w:tr>
      <w:tr w:rsidR="004B4EB2" w:rsidRPr="00E60747" w14:paraId="66891CFE"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3F3EEB32" w14:textId="77777777" w:rsidR="004B4EB2" w:rsidRPr="008700C7" w:rsidRDefault="004B4EB2" w:rsidP="00B45F8B">
            <w:r w:rsidRPr="008700C7">
              <w:t>tbr110-014</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6BD1B13B" w14:textId="77777777" w:rsidR="004B4EB2" w:rsidRPr="008700C7" w:rsidRDefault="004B4EB2" w:rsidP="004B4EB2">
            <w:pPr>
              <w:ind w:left="2"/>
              <w:rPr>
                <w:lang w:val="it-IT"/>
              </w:rPr>
            </w:pPr>
            <w:r>
              <w:rPr>
                <w:lang w:val="it-IT"/>
              </w:rPr>
              <w:t xml:space="preserve">L’ordine pre-concordato </w:t>
            </w:r>
            <w:r w:rsidRPr="008700C7">
              <w:rPr>
                <w:lang w:val="it-IT"/>
              </w:rPr>
              <w:t xml:space="preserve">deve </w:t>
            </w:r>
            <w:r>
              <w:rPr>
                <w:lang w:val="it-IT"/>
              </w:rPr>
              <w:t>contenere</w:t>
            </w:r>
            <w:r w:rsidRPr="008700C7">
              <w:rPr>
                <w:lang w:val="it-IT"/>
              </w:rPr>
              <w:t xml:space="preserve"> informazioni </w:t>
            </w:r>
            <w:r>
              <w:rPr>
                <w:lang w:val="it-IT"/>
              </w:rPr>
              <w:t>sul</w:t>
            </w:r>
            <w:r w:rsidRPr="008700C7">
              <w:rPr>
                <w:lang w:val="it-IT"/>
              </w:rPr>
              <w:t xml:space="preserve"> contatto del fornitore  </w:t>
            </w:r>
            <w:r>
              <w:rPr>
                <w:lang w:val="it-IT"/>
              </w:rPr>
              <w:t>che l’acquirente può</w:t>
            </w:r>
            <w:r w:rsidRPr="008700C7">
              <w:rPr>
                <w:lang w:val="it-IT"/>
              </w:rPr>
              <w:t xml:space="preserve"> utilizzare per  </w:t>
            </w:r>
            <w:r>
              <w:rPr>
                <w:lang w:val="it-IT"/>
              </w:rPr>
              <w:t>la risoluzione di eventuali problemi</w:t>
            </w:r>
          </w:p>
        </w:tc>
      </w:tr>
      <w:tr w:rsidR="00052D09" w:rsidRPr="00E60747" w14:paraId="6FB1BFFD"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352A2027" w14:textId="37518CE3" w:rsidR="00052D09" w:rsidRPr="00B45F8B" w:rsidRDefault="00805F93" w:rsidP="00B45F8B">
            <w:r>
              <w:t>t</w:t>
            </w:r>
            <w:r w:rsidR="00052D09" w:rsidRPr="00B45F8B">
              <w:t>br110-031</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2C2056E1" w14:textId="4E96B103" w:rsidR="00052D09" w:rsidRPr="00B45F8B" w:rsidRDefault="00052D09" w:rsidP="00805F93">
            <w:pPr>
              <w:ind w:left="2"/>
              <w:rPr>
                <w:lang w:val="it-IT"/>
              </w:rPr>
            </w:pPr>
            <w:r w:rsidRPr="00B45F8B">
              <w:rPr>
                <w:lang w:val="it-IT"/>
              </w:rPr>
              <w:t>Per supportare l’inversione contabile nella fatturazione IVA l’ordine</w:t>
            </w:r>
            <w:r w:rsidR="00B51D00" w:rsidRPr="00B45F8B">
              <w:rPr>
                <w:lang w:val="it-IT"/>
              </w:rPr>
              <w:t xml:space="preserve"> pre-concordato</w:t>
            </w:r>
            <w:r w:rsidRPr="00B45F8B">
              <w:rPr>
                <w:lang w:val="it-IT"/>
              </w:rPr>
              <w:t xml:space="preserve"> deve </w:t>
            </w:r>
            <w:r w:rsidR="00B51D00" w:rsidRPr="00B45F8B">
              <w:rPr>
                <w:lang w:val="it-IT"/>
              </w:rPr>
              <w:t>riportare</w:t>
            </w:r>
            <w:r w:rsidRPr="00B45F8B">
              <w:rPr>
                <w:lang w:val="it-IT"/>
              </w:rPr>
              <w:t xml:space="preserve"> la partita IVA o </w:t>
            </w:r>
            <w:r w:rsidR="00B51D00" w:rsidRPr="00B45F8B">
              <w:rPr>
                <w:lang w:val="it-IT"/>
              </w:rPr>
              <w:t>l’</w:t>
            </w:r>
            <w:r w:rsidRPr="00B45F8B">
              <w:rPr>
                <w:lang w:val="it-IT"/>
              </w:rPr>
              <w:t xml:space="preserve">identificativo fiscale dell’acquirente per permettere al venditore di emettere delle fatture valide dal punto di vista legale. In alcuni casi l’ID di registrazione legale (es. REA) dell’acquirente potrebbe essere ugualmente necessario. L’ID di registrazione dell’impresa può essere usato allo scopo di identificazione nel processo di fatturazione  e per verificare l’identità delle parti per motivi commerciali. </w:t>
            </w:r>
          </w:p>
        </w:tc>
      </w:tr>
      <w:tr w:rsidR="00463AA9" w:rsidRPr="00E60747" w14:paraId="47D27F0E"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111F4D57" w14:textId="77777777" w:rsidR="00463AA9" w:rsidRPr="007240F8" w:rsidRDefault="00463AA9" w:rsidP="007C452D">
            <w:pPr>
              <w:jc w:val="center"/>
            </w:pPr>
            <w:commentRangeStart w:id="165"/>
            <w:r w:rsidRPr="007240F8">
              <w:t>tbr110-018</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8E6C2F7" w14:textId="77777777" w:rsidR="00463AA9" w:rsidRPr="007240F8" w:rsidRDefault="00463AA9" w:rsidP="00463AA9">
            <w:pPr>
              <w:ind w:left="2"/>
              <w:rPr>
                <w:lang w:val="it-IT"/>
              </w:rPr>
            </w:pPr>
            <w:r w:rsidRPr="007240F8">
              <w:rPr>
                <w:lang w:val="it-IT"/>
              </w:rPr>
              <w:t xml:space="preserve">Un ordine pre-concordato deve fornire informazioni sull’identità di chi ha generato l’ordine </w:t>
            </w:r>
            <w:commentRangeEnd w:id="165"/>
            <w:r w:rsidR="00DD0FCC">
              <w:rPr>
                <w:rStyle w:val="CommentReference"/>
              </w:rPr>
              <w:commentReference w:id="165"/>
            </w:r>
          </w:p>
        </w:tc>
      </w:tr>
    </w:tbl>
    <w:p w14:paraId="716129B4" w14:textId="77777777" w:rsidR="00B219C4" w:rsidRDefault="00B219C4" w:rsidP="00F372A6">
      <w:pPr>
        <w:rPr>
          <w:lang w:val="it-IT"/>
        </w:rPr>
      </w:pPr>
    </w:p>
    <w:p w14:paraId="3789D4A1" w14:textId="77777777" w:rsidR="007240F8" w:rsidRDefault="007240F8" w:rsidP="007240F8">
      <w:pPr>
        <w:pStyle w:val="Heading3"/>
      </w:pPr>
      <w:bookmarkStart w:id="166" w:name="_Toc510780839"/>
      <w:r>
        <w:t>Consegna</w:t>
      </w:r>
      <w:bookmarkEnd w:id="166"/>
    </w:p>
    <w:p w14:paraId="3DAEF03E" w14:textId="77777777" w:rsidR="007240F8" w:rsidRDefault="007240F8" w:rsidP="00F372A6">
      <w:pPr>
        <w:rPr>
          <w:lang w:val="it-IT"/>
        </w:rPr>
      </w:pPr>
    </w:p>
    <w:tbl>
      <w:tblPr>
        <w:tblW w:w="0" w:type="auto"/>
        <w:jc w:val="center"/>
        <w:tblCellMar>
          <w:left w:w="106" w:type="dxa"/>
          <w:right w:w="115" w:type="dxa"/>
        </w:tblCellMar>
        <w:tblLook w:val="04A0" w:firstRow="1" w:lastRow="0" w:firstColumn="1" w:lastColumn="0" w:noHBand="0" w:noVBand="1"/>
      </w:tblPr>
      <w:tblGrid>
        <w:gridCol w:w="1460"/>
        <w:gridCol w:w="7694"/>
      </w:tblGrid>
      <w:tr w:rsidR="004B4EB2" w:rsidRPr="00E60747" w14:paraId="5AEA73C6"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5EF47D61" w14:textId="77777777" w:rsidR="004B4EB2" w:rsidRPr="00805F93" w:rsidRDefault="004B4EB2" w:rsidP="00B45F8B">
            <w:r w:rsidRPr="00805F93">
              <w:t>tbr110-007</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647AED32" w14:textId="3DFEF5FB" w:rsidR="004B4EB2" w:rsidRPr="00805F93" w:rsidRDefault="004B4EB2" w:rsidP="00805F93">
            <w:pPr>
              <w:autoSpaceDE w:val="0"/>
              <w:autoSpaceDN w:val="0"/>
              <w:adjustRightInd w:val="0"/>
              <w:rPr>
                <w:lang w:val="it-IT"/>
              </w:rPr>
            </w:pPr>
            <w:r w:rsidRPr="00805F93">
              <w:rPr>
                <w:lang w:val="it-IT"/>
              </w:rPr>
              <w:t xml:space="preserve">Un ordine pre-concordato deve fornire informazioni </w:t>
            </w:r>
            <w:r w:rsidRPr="00B45F8B">
              <w:rPr>
                <w:lang w:val="it-IT"/>
              </w:rPr>
              <w:t>su</w:t>
            </w:r>
            <w:r w:rsidR="007240F8" w:rsidRPr="00B45F8B">
              <w:rPr>
                <w:lang w:val="it-IT"/>
              </w:rPr>
              <w:t>ll’ubicazione geografica di consegna</w:t>
            </w:r>
            <w:r w:rsidR="00805F93">
              <w:rPr>
                <w:lang w:val="it-IT"/>
              </w:rPr>
              <w:t>,</w:t>
            </w:r>
            <w:r w:rsidRPr="00805F93">
              <w:rPr>
                <w:lang w:val="it-IT"/>
              </w:rPr>
              <w:t xml:space="preserve"> termini di consegna</w:t>
            </w:r>
            <w:r w:rsidR="007240F8" w:rsidRPr="00805F93">
              <w:rPr>
                <w:lang w:val="it-IT"/>
              </w:rPr>
              <w:t>,</w:t>
            </w:r>
            <w:r w:rsidRPr="00805F93">
              <w:rPr>
                <w:lang w:val="it-IT"/>
              </w:rPr>
              <w:t xml:space="preserve"> periodo di consegna</w:t>
            </w:r>
            <w:r w:rsidR="0094553A" w:rsidRPr="00805F93">
              <w:rPr>
                <w:lang w:val="it-IT"/>
              </w:rPr>
              <w:t xml:space="preserve"> </w:t>
            </w:r>
            <w:r w:rsidR="0094553A" w:rsidRPr="00B45F8B">
              <w:rPr>
                <w:lang w:val="it-IT"/>
              </w:rPr>
              <w:t xml:space="preserve">e contatti. </w:t>
            </w:r>
            <w:r w:rsidRPr="00805F93">
              <w:rPr>
                <w:lang w:val="it-IT"/>
              </w:rPr>
              <w:br/>
            </w:r>
          </w:p>
        </w:tc>
      </w:tr>
      <w:tr w:rsidR="0094553A" w:rsidRPr="00E60747" w14:paraId="6EE4D045"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6F68603F" w14:textId="77777777" w:rsidR="0094553A" w:rsidRPr="00B45F8B" w:rsidRDefault="0094553A" w:rsidP="00B45F8B">
            <w:r w:rsidRPr="00B45F8B">
              <w:t>Tbr110-032</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241519E" w14:textId="246386DD" w:rsidR="0094553A" w:rsidRPr="00B45F8B" w:rsidRDefault="0094553A" w:rsidP="00805F93">
            <w:pPr>
              <w:autoSpaceDE w:val="0"/>
              <w:autoSpaceDN w:val="0"/>
              <w:adjustRightInd w:val="0"/>
              <w:rPr>
                <w:lang w:val="it-IT"/>
              </w:rPr>
            </w:pPr>
            <w:r w:rsidRPr="00B45F8B">
              <w:rPr>
                <w:lang w:val="it-IT"/>
              </w:rPr>
              <w:t>Un ordine</w:t>
            </w:r>
            <w:r w:rsidR="00B51D00" w:rsidRPr="00B45F8B">
              <w:rPr>
                <w:lang w:val="it-IT"/>
              </w:rPr>
              <w:t xml:space="preserve"> pre-concordato</w:t>
            </w:r>
            <w:r w:rsidRPr="00B45F8B">
              <w:rPr>
                <w:lang w:val="it-IT"/>
              </w:rPr>
              <w:t xml:space="preserve"> deve fornire l’informazione relativa alle date entro le quali l’ordine completo o le sue singole righe devono essere consegnate. </w:t>
            </w:r>
          </w:p>
        </w:tc>
      </w:tr>
      <w:tr w:rsidR="0094553A" w:rsidRPr="00E60747" w14:paraId="5AAC0734"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5B16D7E8" w14:textId="77777777" w:rsidR="0094553A" w:rsidRPr="00B45F8B" w:rsidRDefault="0094553A" w:rsidP="00B45F8B">
            <w:pPr>
              <w:rPr>
                <w:lang w:val="it-IT"/>
              </w:rPr>
            </w:pPr>
            <w:r w:rsidRPr="00B45F8B">
              <w:rPr>
                <w:lang w:val="it-IT"/>
              </w:rPr>
              <w:t>Tbr110-033</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665CE67" w14:textId="19398515" w:rsidR="0094553A" w:rsidRPr="00B45F8B" w:rsidRDefault="0094553A" w:rsidP="00805F93">
            <w:pPr>
              <w:autoSpaceDE w:val="0"/>
              <w:autoSpaceDN w:val="0"/>
              <w:adjustRightInd w:val="0"/>
              <w:rPr>
                <w:lang w:val="it-IT"/>
              </w:rPr>
            </w:pPr>
            <w:r w:rsidRPr="00B45F8B">
              <w:rPr>
                <w:lang w:val="it-IT"/>
              </w:rPr>
              <w:t>Una riga d’ordine</w:t>
            </w:r>
            <w:r w:rsidR="00B51D00" w:rsidRPr="00B45F8B">
              <w:rPr>
                <w:lang w:val="it-IT"/>
              </w:rPr>
              <w:t xml:space="preserve"> pre-concordato</w:t>
            </w:r>
            <w:r w:rsidRPr="00B45F8B">
              <w:rPr>
                <w:lang w:val="it-IT"/>
              </w:rPr>
              <w:t xml:space="preserve"> deve indicare se l’acquirente accetta consegne parziali per quella riga.  </w:t>
            </w:r>
          </w:p>
        </w:tc>
      </w:tr>
      <w:tr w:rsidR="0094553A" w:rsidRPr="00805F93" w14:paraId="6E4E5802"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hideMark/>
          </w:tcPr>
          <w:p w14:paraId="149D422A" w14:textId="77777777" w:rsidR="0094553A" w:rsidRPr="00B45F8B" w:rsidRDefault="0094553A" w:rsidP="00B45F8B">
            <w:pPr>
              <w:rPr>
                <w:lang w:val="it-IT"/>
              </w:rPr>
            </w:pPr>
            <w:r w:rsidRPr="00B45F8B">
              <w:rPr>
                <w:lang w:val="it-IT"/>
              </w:rPr>
              <w:t>Tbr110-034</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0000ACA" w14:textId="77777777" w:rsidR="0094553A" w:rsidRPr="00B45F8B" w:rsidRDefault="0094553A" w:rsidP="0094553A">
            <w:pPr>
              <w:autoSpaceDE w:val="0"/>
              <w:autoSpaceDN w:val="0"/>
              <w:adjustRightInd w:val="0"/>
              <w:rPr>
                <w:lang w:val="it-IT"/>
              </w:rPr>
            </w:pPr>
            <w:r w:rsidRPr="00B45F8B">
              <w:rPr>
                <w:lang w:val="it-IT"/>
              </w:rPr>
              <w:t xml:space="preserve">Termini di consegna semplici per il trasporto </w:t>
            </w:r>
          </w:p>
          <w:p w14:paraId="4CAAD6CD" w14:textId="77777777" w:rsidR="0094553A" w:rsidRPr="00B45F8B" w:rsidRDefault="0094553A" w:rsidP="00B45F8B">
            <w:pPr>
              <w:numPr>
                <w:ilvl w:val="0"/>
                <w:numId w:val="39"/>
              </w:numPr>
              <w:ind w:hanging="348"/>
              <w:jc w:val="both"/>
              <w:rPr>
                <w:lang w:val="it-IT"/>
              </w:rPr>
            </w:pPr>
            <w:r w:rsidRPr="00B45F8B">
              <w:rPr>
                <w:lang w:val="it-IT"/>
              </w:rPr>
              <w:t xml:space="preserve">Ubicazione geografica  </w:t>
            </w:r>
          </w:p>
          <w:p w14:paraId="50FF5435" w14:textId="4EB34454" w:rsidR="0094553A" w:rsidRPr="00B45F8B" w:rsidRDefault="0094553A" w:rsidP="00B45F8B">
            <w:pPr>
              <w:numPr>
                <w:ilvl w:val="0"/>
                <w:numId w:val="39"/>
              </w:numPr>
              <w:ind w:hanging="348"/>
              <w:jc w:val="both"/>
              <w:rPr>
                <w:lang w:val="it-IT"/>
              </w:rPr>
            </w:pPr>
            <w:r w:rsidRPr="00B45F8B">
              <w:rPr>
                <w:lang w:val="it-IT"/>
              </w:rPr>
              <w:t>Termini di Transport</w:t>
            </w:r>
            <w:r w:rsidR="003D7B81">
              <w:rPr>
                <w:lang w:val="it-IT"/>
              </w:rPr>
              <w:t>o</w:t>
            </w:r>
          </w:p>
        </w:tc>
      </w:tr>
    </w:tbl>
    <w:p w14:paraId="7F5897C7" w14:textId="77777777" w:rsidR="0094553A" w:rsidRPr="00805F93" w:rsidRDefault="0094553A" w:rsidP="00F372A6">
      <w:pPr>
        <w:rPr>
          <w:lang w:val="it-IT"/>
        </w:rPr>
      </w:pPr>
    </w:p>
    <w:p w14:paraId="04C3AF13" w14:textId="77777777" w:rsidR="0094553A" w:rsidRPr="00444253" w:rsidRDefault="0094553A" w:rsidP="0094553A">
      <w:pPr>
        <w:pStyle w:val="Heading3"/>
      </w:pPr>
      <w:bookmarkStart w:id="167" w:name="_Toc510780840"/>
      <w:r w:rsidRPr="00444253">
        <w:t>Requisiti di riga</w:t>
      </w:r>
      <w:bookmarkEnd w:id="167"/>
    </w:p>
    <w:p w14:paraId="0316384C" w14:textId="77777777" w:rsidR="0094553A" w:rsidRPr="005737E6" w:rsidRDefault="0094553A" w:rsidP="00F372A6">
      <w:pPr>
        <w:rPr>
          <w:lang w:val="it-IT"/>
        </w:rPr>
      </w:pPr>
    </w:p>
    <w:tbl>
      <w:tblPr>
        <w:tblW w:w="0" w:type="auto"/>
        <w:jc w:val="center"/>
        <w:tblCellMar>
          <w:left w:w="106" w:type="dxa"/>
          <w:right w:w="115" w:type="dxa"/>
        </w:tblCellMar>
        <w:tblLook w:val="04A0" w:firstRow="1" w:lastRow="0" w:firstColumn="1" w:lastColumn="0" w:noHBand="0" w:noVBand="1"/>
      </w:tblPr>
      <w:tblGrid>
        <w:gridCol w:w="1460"/>
        <w:gridCol w:w="7694"/>
      </w:tblGrid>
      <w:tr w:rsidR="000D5EA2" w:rsidRPr="00730D19" w14:paraId="15A26B9C"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67A6B58" w14:textId="4E513237" w:rsidR="000D5EA2" w:rsidRPr="00B45F8B" w:rsidRDefault="000D5EA2" w:rsidP="00B45F8B">
            <w:pPr>
              <w:rPr>
                <w:lang w:val="it-IT"/>
              </w:rPr>
            </w:pP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2174B723" w14:textId="168D4FE8" w:rsidR="000D5EA2" w:rsidRDefault="000D5EA2" w:rsidP="00B51D00">
            <w:pPr>
              <w:ind w:left="2"/>
              <w:rPr>
                <w:lang w:val="it-IT"/>
              </w:rPr>
            </w:pPr>
          </w:p>
        </w:tc>
      </w:tr>
      <w:tr w:rsidR="007240F8" w:rsidRPr="00E60747" w14:paraId="6B275482"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13070938" w14:textId="77777777" w:rsidR="007240F8" w:rsidRPr="0094553A" w:rsidRDefault="007240F8" w:rsidP="00B45F8B">
            <w:pPr>
              <w:rPr>
                <w:lang w:val="it-IT"/>
              </w:rPr>
            </w:pPr>
            <w:r w:rsidRPr="0094553A">
              <w:rPr>
                <w:lang w:val="it-IT"/>
              </w:rPr>
              <w:t>tbr110-008</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0FF95465" w14:textId="77777777" w:rsidR="007240F8" w:rsidRPr="008700C7" w:rsidRDefault="007240F8" w:rsidP="007C452D">
            <w:pPr>
              <w:ind w:left="2"/>
              <w:rPr>
                <w:lang w:val="it-IT"/>
              </w:rPr>
            </w:pPr>
            <w:r w:rsidRPr="008700C7">
              <w:rPr>
                <w:lang w:val="it-IT"/>
              </w:rPr>
              <w:t>Le linee di un ordine pre-concordato devono contenere informazioni che identificano l'articolo.</w:t>
            </w:r>
            <w:r w:rsidRPr="008700C7">
              <w:rPr>
                <w:lang w:val="it-IT"/>
              </w:rPr>
              <w:br/>
            </w:r>
          </w:p>
        </w:tc>
      </w:tr>
      <w:tr w:rsidR="007240F8" w:rsidRPr="00E60747" w14:paraId="48D73EF0"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5EE1EF0E" w14:textId="77777777" w:rsidR="007240F8" w:rsidRPr="008700C7" w:rsidRDefault="007240F8" w:rsidP="00B45F8B">
            <w:r w:rsidRPr="0094553A">
              <w:rPr>
                <w:lang w:val="it-IT"/>
              </w:rPr>
              <w:t>tbr1</w:t>
            </w:r>
            <w:r w:rsidRPr="008700C7">
              <w:t>10-009</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C9CDD01" w14:textId="611DF18A" w:rsidR="007240F8" w:rsidRPr="008700C7" w:rsidRDefault="007240F8" w:rsidP="007C452D">
            <w:pPr>
              <w:autoSpaceDE w:val="0"/>
              <w:autoSpaceDN w:val="0"/>
              <w:adjustRightInd w:val="0"/>
              <w:rPr>
                <w:lang w:val="it-IT"/>
              </w:rPr>
            </w:pPr>
            <w:r w:rsidRPr="008700C7">
              <w:rPr>
                <w:lang w:val="it-IT"/>
              </w:rPr>
              <w:t xml:space="preserve">Le </w:t>
            </w:r>
            <w:del w:id="168" w:author="Bertocchi Elisa" w:date="2018-09-13T16:10:00Z">
              <w:r w:rsidRPr="008700C7" w:rsidDel="00D03F95">
                <w:rPr>
                  <w:lang w:val="it-IT"/>
                </w:rPr>
                <w:delText xml:space="preserve">righe </w:delText>
              </w:r>
            </w:del>
            <w:ins w:id="169" w:author="Bertocchi Elisa" w:date="2018-09-13T16:10:00Z">
              <w:r w:rsidR="00D03F95">
                <w:rPr>
                  <w:lang w:val="it-IT"/>
                </w:rPr>
                <w:t>linee</w:t>
              </w:r>
              <w:r w:rsidR="00D03F95" w:rsidRPr="008700C7">
                <w:rPr>
                  <w:lang w:val="it-IT"/>
                </w:rPr>
                <w:t xml:space="preserve"> </w:t>
              </w:r>
            </w:ins>
            <w:r w:rsidRPr="008700C7">
              <w:rPr>
                <w:lang w:val="it-IT"/>
              </w:rPr>
              <w:t>di un ordine pre-concordato devono fornire informazioni che descrivano l'articolo.</w:t>
            </w:r>
            <w:r w:rsidRPr="008700C7">
              <w:rPr>
                <w:lang w:val="it-IT"/>
              </w:rPr>
              <w:br/>
            </w:r>
          </w:p>
        </w:tc>
      </w:tr>
      <w:tr w:rsidR="007240F8" w:rsidRPr="00E60747" w14:paraId="75975DD5"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4965349" w14:textId="77777777" w:rsidR="007240F8" w:rsidRPr="008700C7" w:rsidRDefault="007240F8" w:rsidP="00B45F8B">
            <w:r w:rsidRPr="008700C7">
              <w:t>tbr110-010</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605BFAF" w14:textId="77777777" w:rsidR="007240F8" w:rsidRPr="008700C7" w:rsidRDefault="007240F8" w:rsidP="007C452D">
            <w:pPr>
              <w:autoSpaceDE w:val="0"/>
              <w:autoSpaceDN w:val="0"/>
              <w:adjustRightInd w:val="0"/>
              <w:rPr>
                <w:lang w:val="it-IT"/>
              </w:rPr>
            </w:pPr>
            <w:r w:rsidRPr="008700C7">
              <w:rPr>
                <w:lang w:val="it-IT"/>
              </w:rPr>
              <w:t>Un ordine pre-concordato deve fornire il riferimento a</w:t>
            </w:r>
            <w:r>
              <w:rPr>
                <w:lang w:val="it-IT"/>
              </w:rPr>
              <w:t>l</w:t>
            </w:r>
            <w:r w:rsidRPr="008700C7">
              <w:rPr>
                <w:lang w:val="it-IT"/>
              </w:rPr>
              <w:t xml:space="preserve"> documento che descrive </w:t>
            </w:r>
            <w:r>
              <w:rPr>
                <w:lang w:val="it-IT"/>
              </w:rPr>
              <w:t>il bene</w:t>
            </w:r>
            <w:r w:rsidRPr="008700C7">
              <w:rPr>
                <w:lang w:val="it-IT"/>
              </w:rPr>
              <w:t xml:space="preserve">/servizio acquistato. </w:t>
            </w:r>
          </w:p>
        </w:tc>
      </w:tr>
      <w:tr w:rsidR="007240F8" w:rsidRPr="00E60747" w14:paraId="4E4258E7"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4AF7BC99" w14:textId="77777777" w:rsidR="007240F8" w:rsidRPr="008700C7" w:rsidRDefault="007240F8" w:rsidP="00B45F8B">
            <w:r w:rsidRPr="008700C7">
              <w:t>tbr110-011</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D0B1C1D" w14:textId="77777777" w:rsidR="007240F8" w:rsidRPr="008700C7" w:rsidRDefault="007240F8" w:rsidP="007C452D">
            <w:pPr>
              <w:autoSpaceDE w:val="0"/>
              <w:autoSpaceDN w:val="0"/>
              <w:adjustRightInd w:val="0"/>
              <w:rPr>
                <w:lang w:val="it-IT"/>
              </w:rPr>
            </w:pPr>
            <w:r w:rsidRPr="008700C7">
              <w:rPr>
                <w:lang w:val="it-IT"/>
              </w:rPr>
              <w:t xml:space="preserve">Le linee in un ordine pre-concordato </w:t>
            </w:r>
            <w:r w:rsidRPr="00B60A38">
              <w:rPr>
                <w:highlight w:val="yellow"/>
                <w:lang w:val="it-IT"/>
                <w:rPrChange w:id="170" w:author="Bertocchi Elisa" w:date="2018-09-13T16:12:00Z">
                  <w:rPr>
                    <w:lang w:val="it-IT"/>
                  </w:rPr>
                </w:rPrChange>
              </w:rPr>
              <w:t>devono fornire informazioni sulla classificazione del bene/servizio acquistato</w:t>
            </w:r>
            <w:r w:rsidRPr="008700C7">
              <w:rPr>
                <w:lang w:val="it-IT"/>
              </w:rPr>
              <w:t>.</w:t>
            </w:r>
          </w:p>
        </w:tc>
      </w:tr>
      <w:tr w:rsidR="007240F8" w:rsidRPr="00E60747" w14:paraId="0F9134AD"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25983FC" w14:textId="77777777" w:rsidR="007240F8" w:rsidRPr="008700C7" w:rsidRDefault="007240F8" w:rsidP="00B45F8B">
            <w:r w:rsidRPr="008700C7">
              <w:lastRenderedPageBreak/>
              <w:t>tbr110-012</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1F29543C" w14:textId="77777777" w:rsidR="007240F8" w:rsidRPr="008700C7" w:rsidRDefault="007240F8" w:rsidP="007C452D">
            <w:pPr>
              <w:tabs>
                <w:tab w:val="left" w:pos="1185"/>
              </w:tabs>
              <w:rPr>
                <w:lang w:val="it-IT"/>
              </w:rPr>
            </w:pPr>
            <w:r w:rsidRPr="008700C7">
              <w:rPr>
                <w:lang w:val="it-IT"/>
              </w:rPr>
              <w:t>Le linee  di un ordine pre-concordato devono fornire proprietà e attributi per la descrizione aggiuntiva del</w:t>
            </w:r>
            <w:r>
              <w:rPr>
                <w:lang w:val="it-IT"/>
              </w:rPr>
              <w:t xml:space="preserve"> bene</w:t>
            </w:r>
            <w:r w:rsidRPr="008700C7">
              <w:rPr>
                <w:lang w:val="it-IT"/>
              </w:rPr>
              <w:t>/servizio acquistato</w:t>
            </w:r>
          </w:p>
        </w:tc>
      </w:tr>
      <w:tr w:rsidR="007240F8" w:rsidRPr="00E60747" w14:paraId="2BF17459"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509E9123" w14:textId="77777777" w:rsidR="007240F8" w:rsidRPr="008700C7" w:rsidRDefault="007240F8" w:rsidP="00B45F8B">
            <w:r w:rsidRPr="008700C7">
              <w:t>tbr110-021</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6E32BFB5" w14:textId="463F46EE" w:rsidR="007240F8" w:rsidRPr="00883C8A" w:rsidRDefault="00883C8A" w:rsidP="00444253">
            <w:pPr>
              <w:tabs>
                <w:tab w:val="left" w:pos="1185"/>
              </w:tabs>
              <w:rPr>
                <w:highlight w:val="green"/>
                <w:lang w:val="it-IT"/>
              </w:rPr>
            </w:pPr>
            <w:r w:rsidRPr="00B45F8B">
              <w:rPr>
                <w:lang w:val="it-IT"/>
              </w:rPr>
              <w:t>Ogni riga d’ordine pre-concordato deve essere identificata chiaramente per permetterne il riferimento da altri documenti.</w:t>
            </w:r>
          </w:p>
        </w:tc>
      </w:tr>
      <w:tr w:rsidR="007240F8" w:rsidRPr="00E60747" w14:paraId="49021AD8"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9093BE4" w14:textId="77777777" w:rsidR="007240F8" w:rsidRPr="008700C7" w:rsidRDefault="007240F8" w:rsidP="00B45F8B">
            <w:r w:rsidRPr="008700C7">
              <w:t>tbr110-022</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224B978F" w14:textId="77777777" w:rsidR="007240F8" w:rsidRPr="008700C7" w:rsidRDefault="007240F8" w:rsidP="007C452D">
            <w:pPr>
              <w:tabs>
                <w:tab w:val="left" w:pos="1185"/>
              </w:tabs>
              <w:rPr>
                <w:lang w:val="it-IT"/>
              </w:rPr>
            </w:pPr>
            <w:r w:rsidRPr="008700C7">
              <w:rPr>
                <w:lang w:val="it-IT"/>
              </w:rPr>
              <w:t>Un ordine pre-concordato deve fornire informazioni sulla quantità ordinata ed eventualmente sulla quantità consegnata dell'articolo.</w:t>
            </w:r>
            <w:r w:rsidRPr="008700C7">
              <w:rPr>
                <w:lang w:val="it-IT"/>
              </w:rPr>
              <w:br/>
            </w:r>
          </w:p>
        </w:tc>
      </w:tr>
      <w:tr w:rsidR="007240F8" w:rsidRPr="00E60747" w14:paraId="354A8421"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70CCBEC3" w14:textId="77777777" w:rsidR="007240F8" w:rsidRPr="008700C7" w:rsidRDefault="007240F8" w:rsidP="007C452D">
            <w:pPr>
              <w:jc w:val="center"/>
            </w:pPr>
            <w:r w:rsidRPr="008700C7">
              <w:t>tbr110-024</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79BF2710" w14:textId="0490F587" w:rsidR="007240F8" w:rsidRPr="008700C7" w:rsidRDefault="00444253" w:rsidP="007C452D">
            <w:pPr>
              <w:tabs>
                <w:tab w:val="left" w:pos="1185"/>
              </w:tabs>
              <w:rPr>
                <w:lang w:val="it-IT"/>
              </w:rPr>
            </w:pPr>
            <w:r>
              <w:rPr>
                <w:lang w:val="it-IT"/>
              </w:rPr>
              <w:t>Deve</w:t>
            </w:r>
            <w:r w:rsidRPr="008700C7">
              <w:rPr>
                <w:lang w:val="it-IT"/>
              </w:rPr>
              <w:t xml:space="preserve"> </w:t>
            </w:r>
            <w:r w:rsidR="007240F8" w:rsidRPr="008700C7">
              <w:rPr>
                <w:lang w:val="it-IT"/>
              </w:rPr>
              <w:t xml:space="preserve">essere possibile indicare se un </w:t>
            </w:r>
            <w:r w:rsidR="007240F8">
              <w:rPr>
                <w:lang w:val="it-IT"/>
              </w:rPr>
              <w:t>bene</w:t>
            </w:r>
            <w:r w:rsidR="007240F8" w:rsidRPr="008700C7">
              <w:rPr>
                <w:lang w:val="it-IT"/>
              </w:rPr>
              <w:t xml:space="preserve">/servizio ha un prezzo concordato </w:t>
            </w:r>
          </w:p>
        </w:tc>
      </w:tr>
      <w:tr w:rsidR="00883C8A" w:rsidRPr="00E60747" w14:paraId="0F39B7B2" w14:textId="77777777" w:rsidTr="00B45F8B">
        <w:trPr>
          <w:jc w:val="center"/>
        </w:trPr>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6BBAE73" w14:textId="77777777" w:rsidR="00883C8A" w:rsidRPr="00B45F8B" w:rsidRDefault="00883C8A" w:rsidP="00883C8A">
            <w:pPr>
              <w:jc w:val="center"/>
            </w:pPr>
            <w:r w:rsidRPr="00B45F8B">
              <w:t>Tbr110-035</w:t>
            </w:r>
          </w:p>
        </w:tc>
        <w:tc>
          <w:tcPr>
            <w:tcW w:w="7694" w:type="dxa"/>
            <w:tcBorders>
              <w:top w:val="single" w:sz="4" w:space="0" w:color="000000"/>
              <w:left w:val="single" w:sz="4" w:space="0" w:color="000000"/>
              <w:bottom w:val="single" w:sz="4" w:space="0" w:color="000000"/>
              <w:right w:val="single" w:sz="4" w:space="0" w:color="000000"/>
            </w:tcBorders>
            <w:shd w:val="clear" w:color="auto" w:fill="auto"/>
          </w:tcPr>
          <w:p w14:paraId="692017B0" w14:textId="4827E015" w:rsidR="00883C8A" w:rsidRPr="00B45F8B" w:rsidRDefault="00883C8A" w:rsidP="00444253">
            <w:pPr>
              <w:tabs>
                <w:tab w:val="left" w:pos="1185"/>
              </w:tabs>
              <w:rPr>
                <w:lang w:val="it-IT"/>
              </w:rPr>
            </w:pPr>
            <w:r w:rsidRPr="00B45F8B">
              <w:rPr>
                <w:lang w:val="it-IT"/>
              </w:rPr>
              <w:t>Deve essere possibile indicare sconti sul prezzo a titolo informativo e gli eventuali importi già pagati.</w:t>
            </w:r>
            <w:r w:rsidR="000D5EA2" w:rsidRPr="00B45F8B">
              <w:rPr>
                <w:lang w:val="it-IT"/>
              </w:rPr>
              <w:t xml:space="preserve"> </w:t>
            </w:r>
          </w:p>
        </w:tc>
      </w:tr>
    </w:tbl>
    <w:p w14:paraId="137799FB" w14:textId="51BF611E" w:rsidR="00431AD9" w:rsidRDefault="00431AD9" w:rsidP="00F372A6">
      <w:pPr>
        <w:rPr>
          <w:lang w:val="it-IT"/>
        </w:rPr>
      </w:pPr>
    </w:p>
    <w:p w14:paraId="6E5AE043" w14:textId="77777777" w:rsidR="00E85FD1" w:rsidRPr="00B45F8B" w:rsidRDefault="00E85FD1" w:rsidP="00E85FD1">
      <w:pPr>
        <w:pStyle w:val="Heading2"/>
        <w:rPr>
          <w:lang w:val="nb-NO"/>
        </w:rPr>
      </w:pPr>
      <w:bookmarkStart w:id="171" w:name="_Toc501302951"/>
      <w:bookmarkStart w:id="172" w:name="_Toc510780841"/>
      <w:r w:rsidRPr="00B45F8B">
        <w:rPr>
          <w:lang w:val="nb-NO"/>
        </w:rPr>
        <w:t>Requisiti legali</w:t>
      </w:r>
      <w:bookmarkEnd w:id="171"/>
      <w:bookmarkEnd w:id="172"/>
      <w:r w:rsidRPr="00B45F8B">
        <w:rPr>
          <w:lang w:val="nb-NO"/>
        </w:rPr>
        <w:t xml:space="preserve"> </w:t>
      </w:r>
    </w:p>
    <w:p w14:paraId="2F5A5F61" w14:textId="099697D4" w:rsidR="00E85FD1" w:rsidRPr="00B45F8B" w:rsidRDefault="00E85FD1" w:rsidP="00E85FD1">
      <w:pPr>
        <w:jc w:val="both"/>
        <w:rPr>
          <w:lang w:val="it-IT"/>
        </w:rPr>
      </w:pPr>
      <w:r w:rsidRPr="00B45F8B">
        <w:rPr>
          <w:lang w:val="it-IT"/>
        </w:rPr>
        <w:t xml:space="preserve">Questo capitolo descrive l’ambito legale per l’adozione della specifica PEPPOL per l’interoperabilità del business (BIS) </w:t>
      </w:r>
      <w:r w:rsidR="00D91E2F" w:rsidRPr="00B45F8B">
        <w:rPr>
          <w:lang w:val="it-IT"/>
        </w:rPr>
        <w:t>42A</w:t>
      </w:r>
      <w:r w:rsidR="00B51D00" w:rsidRPr="00B45F8B">
        <w:rPr>
          <w:lang w:val="it-IT"/>
        </w:rPr>
        <w:t xml:space="preserve"> – </w:t>
      </w:r>
      <w:r w:rsidR="00884C73" w:rsidRPr="00B45F8B">
        <w:rPr>
          <w:lang w:val="it-IT"/>
        </w:rPr>
        <w:t>Ordine pre-concordato</w:t>
      </w:r>
      <w:r w:rsidRPr="00B45F8B">
        <w:rPr>
          <w:lang w:val="it-IT"/>
        </w:rPr>
        <w:t>. Questi requisiti si applicano alle aziende e ai governi (B2G) dei paesi il cui contesto legale di eProcurement è allineato ai requisiti di questa specifica.</w:t>
      </w:r>
    </w:p>
    <w:p w14:paraId="3909DB97" w14:textId="77777777" w:rsidR="00E85FD1" w:rsidRPr="00B45F8B" w:rsidRDefault="00E85FD1" w:rsidP="00E85FD1">
      <w:pPr>
        <w:jc w:val="both"/>
        <w:rPr>
          <w:lang w:val="it-IT"/>
        </w:rPr>
      </w:pPr>
    </w:p>
    <w:p w14:paraId="4A39F10B" w14:textId="77777777" w:rsidR="00E85FD1" w:rsidRPr="00B45F8B" w:rsidRDefault="00E85FD1" w:rsidP="00E85FD1">
      <w:pPr>
        <w:jc w:val="both"/>
        <w:rPr>
          <w:lang w:val="it-IT"/>
        </w:rPr>
      </w:pPr>
      <w:r w:rsidRPr="00B45F8B">
        <w:rPr>
          <w:lang w:val="it-IT"/>
        </w:rPr>
        <w:t>Di seguito i requisiti legali che devono essere supportati da questa BIS. Rif.</w:t>
      </w:r>
      <w:r w:rsidRPr="00B45F8B">
        <w:rPr>
          <w:rFonts w:cs="Arial"/>
          <w:color w:val="000000"/>
          <w:sz w:val="20"/>
          <w:szCs w:val="20"/>
          <w:lang w:val="it-IT"/>
        </w:rPr>
        <w:t xml:space="preserve">  [DIR_2009/101/EC]      </w:t>
      </w:r>
    </w:p>
    <w:p w14:paraId="2BE10DE3" w14:textId="77777777" w:rsidR="00E85FD1" w:rsidRPr="00B45F8B" w:rsidRDefault="00E85FD1" w:rsidP="00E85FD1">
      <w:pPr>
        <w:jc w:val="both"/>
        <w:rPr>
          <w:lang w:val="it-IT"/>
        </w:rPr>
      </w:pPr>
    </w:p>
    <w:p w14:paraId="73DE7D9A" w14:textId="77777777" w:rsidR="00E85FD1" w:rsidRPr="00B45F8B" w:rsidRDefault="00E85FD1" w:rsidP="00B45F8B">
      <w:pPr>
        <w:pStyle w:val="ListParagraph"/>
        <w:numPr>
          <w:ilvl w:val="0"/>
          <w:numId w:val="40"/>
        </w:numPr>
        <w:spacing w:before="75" w:after="75"/>
        <w:ind w:right="675"/>
        <w:jc w:val="both"/>
        <w:rPr>
          <w:rFonts w:asciiTheme="minorHAnsi" w:hAnsiTheme="minorHAnsi" w:cs="Tahoma"/>
          <w:lang w:val="it-IT" w:eastAsia="nb-NO"/>
        </w:rPr>
      </w:pPr>
      <w:commentRangeStart w:id="173"/>
      <w:r w:rsidRPr="00B45F8B">
        <w:rPr>
          <w:rFonts w:asciiTheme="minorHAnsi" w:hAnsiTheme="minorHAnsi" w:cs="Tahoma"/>
          <w:lang w:val="it-IT" w:eastAsia="nb-NO"/>
        </w:rPr>
        <w:t>L’informazione necessaria a identificare il registro nel quale il fascicolo menzionato nell’Articolo 3 è tenuto, insieme al numero dell’azienda in quel registro;</w:t>
      </w:r>
      <w:commentRangeEnd w:id="173"/>
      <w:r w:rsidR="00CA61B0">
        <w:rPr>
          <w:rStyle w:val="CommentReference"/>
          <w:rFonts w:eastAsia="Times New Roman"/>
          <w:lang w:val="en-US"/>
        </w:rPr>
        <w:commentReference w:id="173"/>
      </w:r>
    </w:p>
    <w:p w14:paraId="3985695E" w14:textId="77777777" w:rsidR="00E85FD1" w:rsidRPr="00B45F8B" w:rsidRDefault="00E85FD1" w:rsidP="00B45F8B">
      <w:pPr>
        <w:pStyle w:val="ListParagraph"/>
        <w:numPr>
          <w:ilvl w:val="0"/>
          <w:numId w:val="40"/>
        </w:numPr>
        <w:spacing w:before="75" w:after="75"/>
        <w:ind w:right="675"/>
        <w:jc w:val="both"/>
        <w:rPr>
          <w:rFonts w:asciiTheme="minorHAnsi" w:hAnsiTheme="minorHAnsi" w:cs="Tahoma"/>
          <w:lang w:val="it-IT" w:eastAsia="nb-NO"/>
        </w:rPr>
      </w:pPr>
      <w:r w:rsidRPr="00B45F8B">
        <w:rPr>
          <w:rFonts w:asciiTheme="minorHAnsi" w:hAnsiTheme="minorHAnsi" w:cs="Tahoma"/>
          <w:lang w:val="it-IT" w:eastAsia="nb-NO"/>
        </w:rPr>
        <w:t>La forma legale dell’azienda, l’indirizzo legale dell’ufficio registrato e, dove appropriato, l’indicazione se l’azienda è in stato di liquidazione.</w:t>
      </w:r>
    </w:p>
    <w:p w14:paraId="4E280EB1" w14:textId="77777777" w:rsidR="00E85FD1" w:rsidRPr="00B45F8B" w:rsidRDefault="00E85FD1" w:rsidP="00B45F8B">
      <w:pPr>
        <w:pStyle w:val="ListParagraph"/>
        <w:numPr>
          <w:ilvl w:val="0"/>
          <w:numId w:val="40"/>
        </w:numPr>
        <w:spacing w:before="75" w:after="75"/>
        <w:ind w:right="675"/>
        <w:jc w:val="both"/>
        <w:rPr>
          <w:rFonts w:asciiTheme="minorHAnsi" w:hAnsiTheme="minorHAnsi" w:cs="Tahoma"/>
          <w:lang w:val="it-IT" w:eastAsia="nb-NO"/>
        </w:rPr>
      </w:pPr>
      <w:r w:rsidRPr="00B45F8B">
        <w:rPr>
          <w:rFonts w:asciiTheme="minorHAnsi" w:hAnsiTheme="minorHAnsi" w:cs="Tahoma"/>
          <w:lang w:val="it-IT" w:eastAsia="nb-NO"/>
        </w:rPr>
        <w:t>Dove, in questi documenti, viene fatta menzione del capitale sociale, il riferimento deve essere a quello sottoscritto e versato.</w:t>
      </w:r>
    </w:p>
    <w:p w14:paraId="71C88A71" w14:textId="77777777" w:rsidR="00E85FD1" w:rsidRPr="00B45F8B" w:rsidRDefault="00E85FD1" w:rsidP="00B45F8B">
      <w:pPr>
        <w:pStyle w:val="ListParagraph"/>
        <w:numPr>
          <w:ilvl w:val="0"/>
          <w:numId w:val="40"/>
        </w:numPr>
        <w:spacing w:before="75"/>
        <w:ind w:right="675"/>
        <w:jc w:val="both"/>
        <w:rPr>
          <w:rFonts w:asciiTheme="minorHAnsi" w:hAnsiTheme="minorHAnsi" w:cs="Tahoma"/>
          <w:lang w:val="it-IT" w:eastAsia="nb-NO"/>
        </w:rPr>
      </w:pPr>
      <w:r w:rsidRPr="00B45F8B">
        <w:rPr>
          <w:rFonts w:asciiTheme="minorHAnsi" w:hAnsiTheme="minorHAnsi" w:cs="Tahoma"/>
          <w:lang w:val="it-IT" w:eastAsia="nb-NO"/>
        </w:rPr>
        <w:t>Gli Stati Membri devono prescrivere che i siti web delle aziende devono contenere almeno i particolari menzionati nel primo paragrafo e, ove applicabile, il riferimento al capitale sociale sottoscritto e versato.</w:t>
      </w:r>
    </w:p>
    <w:p w14:paraId="0ACA6501" w14:textId="77777777" w:rsidR="00014675" w:rsidRDefault="00014675">
      <w:pPr>
        <w:rPr>
          <w:rFonts w:ascii="Cambria" w:eastAsia="Calibri" w:hAnsi="Cambria"/>
          <w:b/>
          <w:sz w:val="26"/>
          <w:szCs w:val="26"/>
          <w:lang w:val="it-IT"/>
        </w:rPr>
      </w:pPr>
      <w:bookmarkStart w:id="174" w:name="_Toc510780842"/>
      <w:r>
        <w:rPr>
          <w:rFonts w:eastAsia="Calibri"/>
          <w:lang w:val="it-IT"/>
        </w:rPr>
        <w:br w:type="page"/>
      </w:r>
    </w:p>
    <w:p w14:paraId="558FA4FA" w14:textId="4624BF44" w:rsidR="003919DE" w:rsidRPr="00E36AE1" w:rsidRDefault="00E36AE1" w:rsidP="00E41CAE">
      <w:pPr>
        <w:pStyle w:val="Heading2"/>
        <w:rPr>
          <w:rFonts w:eastAsia="Calibri"/>
          <w:lang w:val="it-IT"/>
        </w:rPr>
      </w:pPr>
      <w:r w:rsidRPr="00061EE3">
        <w:rPr>
          <w:rFonts w:eastAsia="Calibri"/>
          <w:lang w:val="it-IT"/>
        </w:rPr>
        <w:lastRenderedPageBreak/>
        <w:t xml:space="preserve">Requisiti di </w:t>
      </w:r>
      <w:r>
        <w:rPr>
          <w:rFonts w:eastAsia="Calibri"/>
          <w:lang w:val="it-IT"/>
        </w:rPr>
        <w:t>informazione</w:t>
      </w:r>
      <w:r w:rsidRPr="00061EE3">
        <w:rPr>
          <w:rFonts w:eastAsia="Calibri"/>
          <w:lang w:val="it-IT"/>
        </w:rPr>
        <w:t xml:space="preserve"> per la transazio</w:t>
      </w:r>
      <w:r>
        <w:rPr>
          <w:rFonts w:eastAsia="Calibri"/>
          <w:lang w:val="it-IT"/>
        </w:rPr>
        <w:t>ne</w:t>
      </w:r>
      <w:bookmarkEnd w:id="174"/>
    </w:p>
    <w:p w14:paraId="02B8E82F" w14:textId="70000F44" w:rsidR="00E41CAE" w:rsidRPr="00E41CAE" w:rsidRDefault="00E41CAE" w:rsidP="00E41CAE">
      <w:pPr>
        <w:autoSpaceDE w:val="0"/>
        <w:autoSpaceDN w:val="0"/>
        <w:adjustRightInd w:val="0"/>
        <w:rPr>
          <w:lang w:val="it-IT"/>
        </w:rPr>
      </w:pPr>
      <w:r w:rsidRPr="00E41CAE">
        <w:rPr>
          <w:lang w:val="it-IT"/>
        </w:rPr>
        <w:t xml:space="preserve">Questo </w:t>
      </w:r>
      <w:r w:rsidR="00B01A69">
        <w:rPr>
          <w:lang w:val="it-IT"/>
        </w:rPr>
        <w:t>paragrafo</w:t>
      </w:r>
      <w:r w:rsidR="00B01A69" w:rsidRPr="00E41CAE">
        <w:rPr>
          <w:lang w:val="it-IT"/>
        </w:rPr>
        <w:t xml:space="preserve"> </w:t>
      </w:r>
      <w:r w:rsidRPr="00E41CAE">
        <w:rPr>
          <w:lang w:val="it-IT"/>
        </w:rPr>
        <w:t xml:space="preserve">descrive i requisiti di informazione sulla transazione dell’ordine pre-concordato BIS. Il </w:t>
      </w:r>
      <w:r w:rsidR="00B01A69">
        <w:rPr>
          <w:lang w:val="it-IT"/>
        </w:rPr>
        <w:t>paragrafo</w:t>
      </w:r>
      <w:r w:rsidR="00B01A69" w:rsidRPr="00E41CAE">
        <w:rPr>
          <w:lang w:val="it-IT"/>
        </w:rPr>
        <w:t xml:space="preserve"> </w:t>
      </w:r>
      <w:r w:rsidRPr="00E41CAE">
        <w:rPr>
          <w:lang w:val="it-IT"/>
        </w:rPr>
        <w:t>5.1 fornisce una panoramica della transazione dell’ordine pre-concordato e  5.2 mostra i requisiti.</w:t>
      </w:r>
    </w:p>
    <w:p w14:paraId="1FD54B6E" w14:textId="77777777" w:rsidR="00E41CAE" w:rsidRPr="00061EE3" w:rsidRDefault="00E41CAE" w:rsidP="00E41CAE">
      <w:pPr>
        <w:pStyle w:val="Heading3"/>
        <w:rPr>
          <w:rStyle w:val="shorttext0"/>
          <w:lang w:val="it-IT"/>
        </w:rPr>
      </w:pPr>
      <w:bookmarkStart w:id="175" w:name="_Toc510780843"/>
      <w:r w:rsidRPr="00061EE3">
        <w:rPr>
          <w:rStyle w:val="shorttext0"/>
          <w:lang w:val="it-IT"/>
        </w:rPr>
        <w:t xml:space="preserve">Transazione di informazione di </w:t>
      </w:r>
      <w:r>
        <w:rPr>
          <w:rStyle w:val="shorttext0"/>
          <w:lang w:val="it-IT"/>
        </w:rPr>
        <w:t>ordine pre-concordato</w:t>
      </w:r>
      <w:bookmarkEnd w:id="175"/>
    </w:p>
    <w:p w14:paraId="54BB8B6C" w14:textId="77777777" w:rsidR="00E41CAE" w:rsidRPr="00E41CAE" w:rsidRDefault="00E41CAE" w:rsidP="00E41CAE">
      <w:pPr>
        <w:tabs>
          <w:tab w:val="left" w:pos="1185"/>
        </w:tabs>
        <w:rPr>
          <w:lang w:val="it-IT"/>
        </w:rPr>
      </w:pPr>
    </w:p>
    <w:tbl>
      <w:tblPr>
        <w:tblW w:w="0" w:type="auto"/>
        <w:tblCellMar>
          <w:left w:w="106" w:type="dxa"/>
          <w:right w:w="115" w:type="dxa"/>
        </w:tblCellMar>
        <w:tblLook w:val="04A0" w:firstRow="1" w:lastRow="0" w:firstColumn="1" w:lastColumn="0" w:noHBand="0" w:noVBand="1"/>
      </w:tblPr>
      <w:tblGrid>
        <w:gridCol w:w="1940"/>
        <w:gridCol w:w="7686"/>
      </w:tblGrid>
      <w:tr w:rsidR="00E41CAE" w14:paraId="6C28F588" w14:textId="77777777" w:rsidTr="00B45F8B">
        <w:trPr>
          <w:trHeight w:val="358"/>
        </w:trPr>
        <w:tc>
          <w:tcPr>
            <w:tcW w:w="194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9E0A256" w14:textId="77777777" w:rsidR="00E41CAE" w:rsidRDefault="00E41CAE" w:rsidP="001F145C">
            <w:pPr>
              <w:jc w:val="center"/>
            </w:pPr>
            <w:r>
              <w:rPr>
                <w:rFonts w:ascii="Arial" w:eastAsia="Arial" w:hAnsi="Arial" w:cs="Arial"/>
                <w:b/>
              </w:rPr>
              <w:t>Categorie</w:t>
            </w:r>
          </w:p>
        </w:tc>
        <w:tc>
          <w:tcPr>
            <w:tcW w:w="779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9C09534" w14:textId="77777777" w:rsidR="00E41CAE" w:rsidRDefault="00E41CAE" w:rsidP="001F145C">
            <w:pPr>
              <w:jc w:val="center"/>
            </w:pPr>
            <w:r>
              <w:rPr>
                <w:rFonts w:ascii="Arial" w:eastAsia="Arial" w:hAnsi="Arial" w:cs="Arial"/>
                <w:b/>
              </w:rPr>
              <w:t>Descrizioni e valori</w:t>
            </w:r>
          </w:p>
        </w:tc>
      </w:tr>
      <w:tr w:rsidR="00E41CAE" w14:paraId="310D5B74" w14:textId="77777777" w:rsidTr="00B45F8B">
        <w:tc>
          <w:tcPr>
            <w:tcW w:w="1949" w:type="dxa"/>
            <w:tcBorders>
              <w:top w:val="single" w:sz="4" w:space="0" w:color="000000"/>
              <w:left w:val="single" w:sz="4" w:space="0" w:color="000000"/>
              <w:bottom w:val="single" w:sz="4" w:space="0" w:color="000000"/>
              <w:right w:val="single" w:sz="4" w:space="0" w:color="000000"/>
            </w:tcBorders>
            <w:vAlign w:val="center"/>
            <w:hideMark/>
          </w:tcPr>
          <w:p w14:paraId="7A60562B" w14:textId="77777777" w:rsidR="00E41CAE" w:rsidRDefault="00E41CAE" w:rsidP="001F145C">
            <w:r>
              <w:t>Identificatore</w:t>
            </w:r>
          </w:p>
        </w:tc>
        <w:tc>
          <w:tcPr>
            <w:tcW w:w="7796" w:type="dxa"/>
            <w:tcBorders>
              <w:top w:val="single" w:sz="4" w:space="0" w:color="000000"/>
              <w:left w:val="single" w:sz="4" w:space="0" w:color="000000"/>
              <w:bottom w:val="single" w:sz="4" w:space="0" w:color="000000"/>
              <w:right w:val="single" w:sz="4" w:space="0" w:color="000000"/>
            </w:tcBorders>
          </w:tcPr>
          <w:p w14:paraId="5CD6A1E3" w14:textId="77777777" w:rsidR="00E41CAE" w:rsidRDefault="00E41CAE" w:rsidP="001F145C">
            <w:pPr>
              <w:ind w:left="2"/>
              <w:jc w:val="both"/>
            </w:pPr>
            <w:r w:rsidRPr="00194FB4">
              <w:t>BiiTrns110</w:t>
            </w:r>
          </w:p>
        </w:tc>
      </w:tr>
      <w:tr w:rsidR="00E41CAE" w:rsidRPr="00E60747" w14:paraId="2AA79488" w14:textId="77777777" w:rsidTr="00B45F8B">
        <w:tc>
          <w:tcPr>
            <w:tcW w:w="1949" w:type="dxa"/>
            <w:tcBorders>
              <w:top w:val="single" w:sz="4" w:space="0" w:color="000000"/>
              <w:left w:val="single" w:sz="4" w:space="0" w:color="000000"/>
              <w:bottom w:val="single" w:sz="4" w:space="0" w:color="000000"/>
              <w:right w:val="single" w:sz="4" w:space="0" w:color="000000"/>
            </w:tcBorders>
            <w:vAlign w:val="center"/>
            <w:hideMark/>
          </w:tcPr>
          <w:p w14:paraId="687A50BF" w14:textId="77777777" w:rsidR="00E41CAE" w:rsidRPr="004013A8" w:rsidRDefault="00E41CAE" w:rsidP="001F145C">
            <w:r>
              <w:t>Descrizione</w:t>
            </w:r>
          </w:p>
        </w:tc>
        <w:tc>
          <w:tcPr>
            <w:tcW w:w="7796" w:type="dxa"/>
            <w:tcBorders>
              <w:top w:val="single" w:sz="4" w:space="0" w:color="000000"/>
              <w:left w:val="single" w:sz="4" w:space="0" w:color="000000"/>
              <w:bottom w:val="single" w:sz="4" w:space="0" w:color="000000"/>
              <w:right w:val="single" w:sz="4" w:space="0" w:color="000000"/>
            </w:tcBorders>
          </w:tcPr>
          <w:p w14:paraId="3778A6E6" w14:textId="77777777" w:rsidR="00E41CAE" w:rsidRPr="00E41CAE" w:rsidRDefault="00E41CAE" w:rsidP="001F145C">
            <w:pPr>
              <w:ind w:left="2"/>
              <w:jc w:val="both"/>
              <w:rPr>
                <w:lang w:val="it-IT"/>
              </w:rPr>
            </w:pPr>
            <w:r w:rsidRPr="00E41CAE">
              <w:rPr>
                <w:lang w:val="it-IT"/>
              </w:rPr>
              <w:t>Una transazione contenente informazioni sugli articoli /servizi acquistati dall’acquirente.</w:t>
            </w:r>
          </w:p>
        </w:tc>
      </w:tr>
      <w:tr w:rsidR="00E41CAE" w14:paraId="3A5516A7" w14:textId="77777777" w:rsidTr="00B45F8B">
        <w:tc>
          <w:tcPr>
            <w:tcW w:w="1949" w:type="dxa"/>
            <w:tcBorders>
              <w:top w:val="single" w:sz="4" w:space="0" w:color="000000"/>
              <w:left w:val="single" w:sz="4" w:space="0" w:color="000000"/>
              <w:bottom w:val="single" w:sz="4" w:space="0" w:color="000000"/>
              <w:right w:val="single" w:sz="4" w:space="0" w:color="000000"/>
            </w:tcBorders>
            <w:hideMark/>
          </w:tcPr>
          <w:p w14:paraId="79F9EA1D" w14:textId="77777777" w:rsidR="00E41CAE" w:rsidRPr="004013A8" w:rsidRDefault="00E41CAE" w:rsidP="001F145C">
            <w:r>
              <w:t>Tipo di parte</w:t>
            </w:r>
          </w:p>
        </w:tc>
        <w:tc>
          <w:tcPr>
            <w:tcW w:w="7796" w:type="dxa"/>
            <w:tcBorders>
              <w:top w:val="single" w:sz="4" w:space="0" w:color="000000"/>
              <w:left w:val="single" w:sz="4" w:space="0" w:color="000000"/>
              <w:bottom w:val="single" w:sz="4" w:space="0" w:color="000000"/>
              <w:right w:val="single" w:sz="4" w:space="0" w:color="000000"/>
            </w:tcBorders>
          </w:tcPr>
          <w:p w14:paraId="03974A08" w14:textId="77777777" w:rsidR="00E41CAE" w:rsidRDefault="00E41CAE" w:rsidP="001F145C">
            <w:pPr>
              <w:ind w:left="2"/>
              <w:jc w:val="both"/>
            </w:pPr>
            <w:r>
              <w:t>Cliente</w:t>
            </w:r>
          </w:p>
          <w:p w14:paraId="5DFFD32C" w14:textId="77777777" w:rsidR="00E41CAE" w:rsidRDefault="00E41CAE" w:rsidP="001F145C">
            <w:pPr>
              <w:ind w:left="2"/>
              <w:jc w:val="both"/>
            </w:pPr>
            <w:r>
              <w:t>Fornitore</w:t>
            </w:r>
          </w:p>
        </w:tc>
      </w:tr>
      <w:tr w:rsidR="00E41CAE" w14:paraId="08721243" w14:textId="77777777" w:rsidTr="00B45F8B">
        <w:tc>
          <w:tcPr>
            <w:tcW w:w="1949" w:type="dxa"/>
            <w:tcBorders>
              <w:top w:val="single" w:sz="4" w:space="0" w:color="000000"/>
              <w:left w:val="single" w:sz="4" w:space="0" w:color="000000"/>
              <w:bottom w:val="single" w:sz="4" w:space="0" w:color="000000"/>
              <w:right w:val="single" w:sz="4" w:space="0" w:color="000000"/>
            </w:tcBorders>
            <w:hideMark/>
          </w:tcPr>
          <w:p w14:paraId="6D52CC12" w14:textId="77777777" w:rsidR="00E41CAE" w:rsidRPr="004013A8" w:rsidRDefault="00E41CAE" w:rsidP="001F145C">
            <w:r>
              <w:t>Ruoli autorizzativi</w:t>
            </w:r>
          </w:p>
        </w:tc>
        <w:tc>
          <w:tcPr>
            <w:tcW w:w="7796" w:type="dxa"/>
            <w:tcBorders>
              <w:top w:val="single" w:sz="4" w:space="0" w:color="000000"/>
              <w:left w:val="single" w:sz="4" w:space="0" w:color="000000"/>
              <w:bottom w:val="single" w:sz="4" w:space="0" w:color="000000"/>
              <w:right w:val="single" w:sz="4" w:space="0" w:color="000000"/>
            </w:tcBorders>
          </w:tcPr>
          <w:p w14:paraId="1C6BD2B7" w14:textId="77777777" w:rsidR="00E41CAE" w:rsidRDefault="00E41CAE" w:rsidP="001F145C">
            <w:pPr>
              <w:autoSpaceDE w:val="0"/>
              <w:autoSpaceDN w:val="0"/>
              <w:adjustRightInd w:val="0"/>
            </w:pPr>
            <w:r>
              <w:t xml:space="preserve">Acquirente </w:t>
            </w:r>
          </w:p>
          <w:p w14:paraId="6F7F79D7" w14:textId="77777777" w:rsidR="00E41CAE" w:rsidRDefault="00E41CAE" w:rsidP="001F145C">
            <w:pPr>
              <w:autoSpaceDE w:val="0"/>
              <w:autoSpaceDN w:val="0"/>
              <w:adjustRightInd w:val="0"/>
            </w:pPr>
            <w:r>
              <w:t>Venditore</w:t>
            </w:r>
          </w:p>
        </w:tc>
      </w:tr>
      <w:tr w:rsidR="00E41CAE" w:rsidRPr="00E60747" w14:paraId="75DA90B9" w14:textId="77777777" w:rsidTr="00B45F8B">
        <w:tc>
          <w:tcPr>
            <w:tcW w:w="1949" w:type="dxa"/>
            <w:tcBorders>
              <w:top w:val="single" w:sz="4" w:space="0" w:color="000000"/>
              <w:left w:val="single" w:sz="4" w:space="0" w:color="000000"/>
              <w:bottom w:val="single" w:sz="4" w:space="0" w:color="000000"/>
              <w:right w:val="single" w:sz="4" w:space="0" w:color="000000"/>
            </w:tcBorders>
            <w:hideMark/>
          </w:tcPr>
          <w:p w14:paraId="1B335036" w14:textId="77777777" w:rsidR="00E41CAE" w:rsidRPr="004013A8" w:rsidRDefault="00E41CAE" w:rsidP="001F145C">
            <w:r>
              <w:t>Implicazioni legali</w:t>
            </w:r>
          </w:p>
        </w:tc>
        <w:tc>
          <w:tcPr>
            <w:tcW w:w="7796" w:type="dxa"/>
            <w:tcBorders>
              <w:top w:val="single" w:sz="4" w:space="0" w:color="000000"/>
              <w:left w:val="single" w:sz="4" w:space="0" w:color="000000"/>
              <w:bottom w:val="single" w:sz="4" w:space="0" w:color="000000"/>
              <w:right w:val="single" w:sz="4" w:space="0" w:color="000000"/>
            </w:tcBorders>
          </w:tcPr>
          <w:p w14:paraId="1A98E01E" w14:textId="77777777" w:rsidR="00E41CAE" w:rsidRPr="00E41CAE" w:rsidRDefault="00E41CAE" w:rsidP="001F145C">
            <w:pPr>
              <w:autoSpaceDE w:val="0"/>
              <w:autoSpaceDN w:val="0"/>
              <w:adjustRightInd w:val="0"/>
              <w:rPr>
                <w:lang w:val="it-IT"/>
              </w:rPr>
            </w:pPr>
            <w:commentRangeStart w:id="176"/>
            <w:r w:rsidRPr="00E41CAE">
              <w:rPr>
                <w:lang w:val="it-IT"/>
              </w:rPr>
              <w:t>Con la fornitura di una transazione del contratto di ordine il venditore documenta l'accordo stipulato in merito a prodotti, quantità, prezzi e termini, come indicato nella transazione del contratto di ordine.</w:t>
            </w:r>
            <w:commentRangeEnd w:id="176"/>
            <w:r w:rsidR="00635CC5">
              <w:rPr>
                <w:rStyle w:val="CommentReference"/>
              </w:rPr>
              <w:commentReference w:id="176"/>
            </w:r>
          </w:p>
        </w:tc>
      </w:tr>
      <w:tr w:rsidR="00E41CAE" w14:paraId="425E3304" w14:textId="77777777" w:rsidTr="00B45F8B">
        <w:tc>
          <w:tcPr>
            <w:tcW w:w="1949" w:type="dxa"/>
            <w:tcBorders>
              <w:top w:val="single" w:sz="4" w:space="0" w:color="000000"/>
              <w:left w:val="single" w:sz="4" w:space="0" w:color="000000"/>
              <w:bottom w:val="single" w:sz="4" w:space="0" w:color="000000"/>
              <w:right w:val="single" w:sz="4" w:space="0" w:color="000000"/>
            </w:tcBorders>
            <w:hideMark/>
          </w:tcPr>
          <w:p w14:paraId="5CEF0164" w14:textId="77777777" w:rsidR="00E41CAE" w:rsidRPr="004013A8" w:rsidRDefault="00E41CAE" w:rsidP="001F145C">
            <w:r>
              <w:t>Evento iniziale</w:t>
            </w:r>
          </w:p>
        </w:tc>
        <w:tc>
          <w:tcPr>
            <w:tcW w:w="7796" w:type="dxa"/>
            <w:tcBorders>
              <w:top w:val="single" w:sz="4" w:space="0" w:color="000000"/>
              <w:left w:val="single" w:sz="4" w:space="0" w:color="000000"/>
              <w:bottom w:val="single" w:sz="4" w:space="0" w:color="000000"/>
              <w:right w:val="single" w:sz="4" w:space="0" w:color="000000"/>
            </w:tcBorders>
          </w:tcPr>
          <w:p w14:paraId="581540A7" w14:textId="77777777" w:rsidR="00E41CAE" w:rsidRDefault="00E41CAE" w:rsidP="001F145C">
            <w:pPr>
              <w:autoSpaceDE w:val="0"/>
              <w:autoSpaceDN w:val="0"/>
              <w:adjustRightInd w:val="0"/>
            </w:pPr>
            <w:r>
              <w:t>Acquisto</w:t>
            </w:r>
          </w:p>
        </w:tc>
      </w:tr>
      <w:tr w:rsidR="00E41CAE" w14:paraId="3D30D039" w14:textId="77777777" w:rsidTr="00B45F8B">
        <w:tc>
          <w:tcPr>
            <w:tcW w:w="1949" w:type="dxa"/>
            <w:tcBorders>
              <w:top w:val="single" w:sz="4" w:space="0" w:color="000000"/>
              <w:left w:val="single" w:sz="4" w:space="0" w:color="000000"/>
              <w:bottom w:val="single" w:sz="4" w:space="0" w:color="000000"/>
              <w:right w:val="single" w:sz="4" w:space="0" w:color="000000"/>
            </w:tcBorders>
            <w:hideMark/>
          </w:tcPr>
          <w:p w14:paraId="32D7ECF5" w14:textId="77777777" w:rsidR="00E41CAE" w:rsidRPr="004013A8" w:rsidRDefault="00E41CAE" w:rsidP="001F145C">
            <w:r>
              <w:t xml:space="preserve">Evento finale </w:t>
            </w:r>
          </w:p>
        </w:tc>
        <w:tc>
          <w:tcPr>
            <w:tcW w:w="7796" w:type="dxa"/>
            <w:tcBorders>
              <w:top w:val="single" w:sz="4" w:space="0" w:color="000000"/>
              <w:left w:val="single" w:sz="4" w:space="0" w:color="000000"/>
              <w:bottom w:val="single" w:sz="4" w:space="0" w:color="000000"/>
              <w:right w:val="single" w:sz="4" w:space="0" w:color="000000"/>
            </w:tcBorders>
          </w:tcPr>
          <w:p w14:paraId="20AA37F1" w14:textId="77777777" w:rsidR="00E41CAE" w:rsidRDefault="00E41CAE" w:rsidP="001F145C">
            <w:pPr>
              <w:autoSpaceDE w:val="0"/>
              <w:autoSpaceDN w:val="0"/>
              <w:adjustRightInd w:val="0"/>
            </w:pPr>
            <w:r>
              <w:t>Informazione di processo</w:t>
            </w:r>
          </w:p>
        </w:tc>
      </w:tr>
      <w:tr w:rsidR="00E41CAE" w14:paraId="5DFD3B17" w14:textId="77777777" w:rsidTr="00B45F8B">
        <w:tc>
          <w:tcPr>
            <w:tcW w:w="1949" w:type="dxa"/>
            <w:tcBorders>
              <w:top w:val="single" w:sz="4" w:space="0" w:color="000000"/>
              <w:left w:val="single" w:sz="4" w:space="0" w:color="000000"/>
              <w:bottom w:val="single" w:sz="4" w:space="0" w:color="000000"/>
              <w:right w:val="single" w:sz="4" w:space="0" w:color="000000"/>
            </w:tcBorders>
          </w:tcPr>
          <w:p w14:paraId="14B0F2FA" w14:textId="77777777" w:rsidR="00E41CAE" w:rsidRDefault="00E41CAE" w:rsidP="001F145C">
            <w:r>
              <w:t>Vincoli</w:t>
            </w:r>
          </w:p>
        </w:tc>
        <w:tc>
          <w:tcPr>
            <w:tcW w:w="7796" w:type="dxa"/>
            <w:tcBorders>
              <w:top w:val="single" w:sz="4" w:space="0" w:color="000000"/>
              <w:left w:val="single" w:sz="4" w:space="0" w:color="000000"/>
              <w:bottom w:val="single" w:sz="4" w:space="0" w:color="000000"/>
              <w:right w:val="single" w:sz="4" w:space="0" w:color="000000"/>
            </w:tcBorders>
          </w:tcPr>
          <w:p w14:paraId="6366133F" w14:textId="77777777" w:rsidR="00E41CAE" w:rsidRDefault="00E41CAE" w:rsidP="001F145C">
            <w:pPr>
              <w:autoSpaceDE w:val="0"/>
              <w:autoSpaceDN w:val="0"/>
              <w:adjustRightInd w:val="0"/>
            </w:pPr>
            <w:r>
              <w:t>Non specificati</w:t>
            </w:r>
          </w:p>
        </w:tc>
      </w:tr>
    </w:tbl>
    <w:p w14:paraId="31A24182" w14:textId="77777777" w:rsidR="003919DE" w:rsidRPr="00F300CC" w:rsidRDefault="003919DE" w:rsidP="003919DE">
      <w:pPr>
        <w:rPr>
          <w:lang w:val="it-IT"/>
        </w:rPr>
      </w:pPr>
    </w:p>
    <w:p w14:paraId="38B7D6CB" w14:textId="77777777" w:rsidR="00143095" w:rsidRPr="00E36AE1" w:rsidRDefault="00D55FE8" w:rsidP="003919DE">
      <w:pPr>
        <w:pStyle w:val="Heading2"/>
        <w:rPr>
          <w:rFonts w:eastAsia="Calibri"/>
        </w:rPr>
      </w:pPr>
      <w:bookmarkStart w:id="177" w:name="_Toc510780844"/>
      <w:r w:rsidRPr="00D55FE8">
        <w:rPr>
          <w:rFonts w:eastAsia="Calibri"/>
        </w:rPr>
        <w:t>Requisiti specifici di OpenPEPPOL</w:t>
      </w:r>
      <w:bookmarkEnd w:id="177"/>
      <w:r w:rsidRPr="00D55FE8" w:rsidDel="009B6B12">
        <w:rPr>
          <w:rFonts w:eastAsia="Calibri"/>
        </w:rPr>
        <w:t xml:space="preserve"> </w:t>
      </w:r>
    </w:p>
    <w:bookmarkEnd w:id="148"/>
    <w:bookmarkEnd w:id="149"/>
    <w:bookmarkEnd w:id="150"/>
    <w:bookmarkEnd w:id="151"/>
    <w:bookmarkEnd w:id="152"/>
    <w:p w14:paraId="7FB7F6EB" w14:textId="77777777" w:rsidR="00E36AE1" w:rsidRDefault="00E36AE1" w:rsidP="00E36AE1">
      <w:pPr>
        <w:tabs>
          <w:tab w:val="left" w:pos="1185"/>
        </w:tabs>
        <w:rPr>
          <w:lang w:val="it-IT"/>
        </w:rPr>
      </w:pPr>
      <w:r w:rsidRPr="00E36AE1">
        <w:rPr>
          <w:lang w:val="it-IT"/>
        </w:rPr>
        <w:t xml:space="preserve">Un ordine pre-concordato dovrebbe supportare il calcolo dei totali previsti strutturati in modo identico al messaggio dell’ordine e della fattura. Per abilitare ciò è necessario aggiungere </w:t>
      </w:r>
      <w:r w:rsidR="00E85FD1">
        <w:rPr>
          <w:lang w:val="it-IT"/>
        </w:rPr>
        <w:t>i</w:t>
      </w:r>
      <w:r w:rsidRPr="00E36AE1">
        <w:rPr>
          <w:lang w:val="it-IT"/>
        </w:rPr>
        <w:t xml:space="preserve"> seguenti requisiti  alla transazione dell’ordine pre-concordato CENBII.</w:t>
      </w:r>
    </w:p>
    <w:p w14:paraId="4F889905" w14:textId="77777777" w:rsidR="00E36AE1" w:rsidRPr="00E36AE1" w:rsidRDefault="00E36AE1" w:rsidP="00E36AE1">
      <w:pPr>
        <w:tabs>
          <w:tab w:val="left" w:pos="1185"/>
        </w:tabs>
        <w:rPr>
          <w:lang w:val="it-IT"/>
        </w:rPr>
      </w:pPr>
    </w:p>
    <w:tbl>
      <w:tblPr>
        <w:tblW w:w="0" w:type="auto"/>
        <w:jc w:val="center"/>
        <w:tblCellMar>
          <w:left w:w="106" w:type="dxa"/>
          <w:right w:w="115" w:type="dxa"/>
        </w:tblCellMar>
        <w:tblLook w:val="04A0" w:firstRow="1" w:lastRow="0" w:firstColumn="1" w:lastColumn="0" w:noHBand="0" w:noVBand="1"/>
      </w:tblPr>
      <w:tblGrid>
        <w:gridCol w:w="1766"/>
        <w:gridCol w:w="3065"/>
        <w:gridCol w:w="4795"/>
      </w:tblGrid>
      <w:tr w:rsidR="00E36AE1" w14:paraId="7B1793E2" w14:textId="77777777" w:rsidTr="001F145C">
        <w:trPr>
          <w:trHeight w:val="358"/>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6633433" w14:textId="77777777" w:rsidR="00E36AE1" w:rsidRDefault="00E36AE1" w:rsidP="001F145C">
            <w:pPr>
              <w:jc w:val="center"/>
            </w:pPr>
            <w:r>
              <w:rPr>
                <w:rFonts w:ascii="Arial" w:eastAsia="Arial" w:hAnsi="Arial" w:cs="Arial"/>
                <w:b/>
              </w:rPr>
              <w:t xml:space="preserve">ID </w:t>
            </w:r>
          </w:p>
        </w:tc>
        <w:tc>
          <w:tcPr>
            <w:tcW w:w="31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6D66B22" w14:textId="77777777" w:rsidR="00E36AE1" w:rsidRDefault="00E36AE1" w:rsidP="001F145C">
            <w:pPr>
              <w:jc w:val="center"/>
            </w:pPr>
            <w:r>
              <w:rPr>
                <w:rFonts w:ascii="Arial" w:eastAsia="Arial" w:hAnsi="Arial" w:cs="Arial"/>
                <w:b/>
              </w:rPr>
              <w:t>Termine di Business</w:t>
            </w:r>
          </w:p>
        </w:tc>
        <w:tc>
          <w:tcPr>
            <w:tcW w:w="4928" w:type="dxa"/>
            <w:tcBorders>
              <w:top w:val="single" w:sz="4" w:space="0" w:color="000000"/>
              <w:left w:val="single" w:sz="4" w:space="0" w:color="000000"/>
              <w:bottom w:val="single" w:sz="4" w:space="0" w:color="000000"/>
              <w:right w:val="single" w:sz="4" w:space="0" w:color="000000"/>
            </w:tcBorders>
            <w:shd w:val="clear" w:color="auto" w:fill="BFBFBF"/>
          </w:tcPr>
          <w:p w14:paraId="4AD8D2B0" w14:textId="77777777" w:rsidR="00E36AE1" w:rsidRDefault="00E36AE1" w:rsidP="001F145C">
            <w:pPr>
              <w:jc w:val="center"/>
              <w:rPr>
                <w:rFonts w:ascii="Arial" w:eastAsia="Arial" w:hAnsi="Arial" w:cs="Arial"/>
                <w:b/>
              </w:rPr>
            </w:pPr>
            <w:r>
              <w:rPr>
                <w:rFonts w:ascii="Arial" w:eastAsia="Arial" w:hAnsi="Arial" w:cs="Arial"/>
                <w:b/>
              </w:rPr>
              <w:t>Descrizione</w:t>
            </w:r>
          </w:p>
        </w:tc>
      </w:tr>
      <w:tr w:rsidR="00E36AE1" w14:paraId="18473F64" w14:textId="77777777" w:rsidTr="001F145C">
        <w:trPr>
          <w:trHeight w:val="358"/>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2913F29" w14:textId="77777777" w:rsidR="00E36AE1" w:rsidRDefault="00E36AE1" w:rsidP="001F145C">
            <w:pPr>
              <w:jc w:val="center"/>
            </w:pPr>
          </w:p>
        </w:tc>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930DDB0" w14:textId="76B91446" w:rsidR="00E36AE1" w:rsidRDefault="00E36AE1" w:rsidP="004424E0">
            <w:pPr>
              <w:jc w:val="center"/>
            </w:pPr>
            <w:r>
              <w:rPr>
                <w:rFonts w:ascii="Arial" w:eastAsia="Arial" w:hAnsi="Arial" w:cs="Arial"/>
                <w:b/>
              </w:rPr>
              <w:t xml:space="preserve">Livello di </w:t>
            </w:r>
            <w:r w:rsidR="004424E0">
              <w:rPr>
                <w:rFonts w:ascii="Arial" w:eastAsia="Arial" w:hAnsi="Arial" w:cs="Arial"/>
                <w:b/>
              </w:rPr>
              <w:t>Testata</w:t>
            </w:r>
          </w:p>
        </w:tc>
        <w:tc>
          <w:tcPr>
            <w:tcW w:w="492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B581F4" w14:textId="77777777" w:rsidR="00E36AE1" w:rsidRDefault="00E36AE1" w:rsidP="001F145C">
            <w:pPr>
              <w:jc w:val="center"/>
              <w:rPr>
                <w:rFonts w:ascii="Arial" w:eastAsia="Arial" w:hAnsi="Arial" w:cs="Arial"/>
                <w:b/>
              </w:rPr>
            </w:pPr>
          </w:p>
        </w:tc>
      </w:tr>
      <w:tr w:rsidR="00E36AE1" w:rsidRPr="00E60747" w14:paraId="094D59A7"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00579954" w14:textId="77777777" w:rsidR="00E36AE1" w:rsidRDefault="00E36AE1" w:rsidP="001F145C">
            <w:pPr>
              <w:jc w:val="center"/>
            </w:pPr>
            <w:r w:rsidRPr="00A8392E">
              <w:t>OP-110-001</w:t>
            </w:r>
          </w:p>
        </w:tc>
        <w:tc>
          <w:tcPr>
            <w:tcW w:w="3119" w:type="dxa"/>
            <w:tcBorders>
              <w:top w:val="single" w:sz="4" w:space="0" w:color="000000"/>
              <w:left w:val="single" w:sz="4" w:space="0" w:color="000000"/>
              <w:bottom w:val="single" w:sz="4" w:space="0" w:color="000000"/>
              <w:right w:val="single" w:sz="4" w:space="0" w:color="000000"/>
            </w:tcBorders>
          </w:tcPr>
          <w:p w14:paraId="3BA1CF42" w14:textId="77777777" w:rsidR="00E36AE1" w:rsidRPr="00417D06" w:rsidRDefault="00E36AE1" w:rsidP="001F145C">
            <w:pPr>
              <w:ind w:left="2"/>
              <w:jc w:val="both"/>
            </w:pPr>
            <w:r w:rsidRPr="00417D06">
              <w:t>Sconto</w:t>
            </w:r>
          </w:p>
        </w:tc>
        <w:tc>
          <w:tcPr>
            <w:tcW w:w="4928" w:type="dxa"/>
            <w:tcBorders>
              <w:top w:val="single" w:sz="4" w:space="0" w:color="000000"/>
              <w:left w:val="single" w:sz="4" w:space="0" w:color="000000"/>
              <w:bottom w:val="single" w:sz="4" w:space="0" w:color="000000"/>
              <w:right w:val="single" w:sz="4" w:space="0" w:color="000000"/>
            </w:tcBorders>
          </w:tcPr>
          <w:p w14:paraId="4998E31B" w14:textId="77777777" w:rsidR="00E36AE1" w:rsidRPr="00E36AE1" w:rsidRDefault="00E36AE1" w:rsidP="001F145C">
            <w:pPr>
              <w:ind w:left="2"/>
              <w:jc w:val="both"/>
              <w:rPr>
                <w:lang w:val="it-IT"/>
              </w:rPr>
            </w:pPr>
            <w:r w:rsidRPr="00E36AE1">
              <w:rPr>
                <w:lang w:val="it-IT"/>
              </w:rPr>
              <w:t>Un ordine pre-concordato può avere uno sconto a livello di documento</w:t>
            </w:r>
          </w:p>
        </w:tc>
      </w:tr>
      <w:tr w:rsidR="00E36AE1" w:rsidRPr="00E60747" w14:paraId="4764F555"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7752326" w14:textId="77777777" w:rsidR="00E36AE1" w:rsidRDefault="00E36AE1" w:rsidP="001F145C">
            <w:pPr>
              <w:jc w:val="center"/>
            </w:pPr>
            <w:r w:rsidRPr="00A8392E">
              <w:t>OP-110-002</w:t>
            </w:r>
          </w:p>
        </w:tc>
        <w:tc>
          <w:tcPr>
            <w:tcW w:w="3119" w:type="dxa"/>
            <w:tcBorders>
              <w:top w:val="single" w:sz="4" w:space="0" w:color="000000"/>
              <w:left w:val="single" w:sz="4" w:space="0" w:color="000000"/>
              <w:bottom w:val="single" w:sz="4" w:space="0" w:color="000000"/>
              <w:right w:val="single" w:sz="4" w:space="0" w:color="000000"/>
            </w:tcBorders>
          </w:tcPr>
          <w:p w14:paraId="63D24D95" w14:textId="77777777" w:rsidR="00E36AE1" w:rsidRPr="00417D06" w:rsidRDefault="00E36AE1" w:rsidP="001F145C">
            <w:pPr>
              <w:ind w:left="2"/>
              <w:jc w:val="both"/>
            </w:pPr>
            <w:r w:rsidRPr="00417D06">
              <w:t>Motivo dello sconto</w:t>
            </w:r>
          </w:p>
        </w:tc>
        <w:tc>
          <w:tcPr>
            <w:tcW w:w="4928" w:type="dxa"/>
            <w:tcBorders>
              <w:top w:val="single" w:sz="4" w:space="0" w:color="000000"/>
              <w:left w:val="single" w:sz="4" w:space="0" w:color="000000"/>
              <w:bottom w:val="single" w:sz="4" w:space="0" w:color="000000"/>
              <w:right w:val="single" w:sz="4" w:space="0" w:color="000000"/>
            </w:tcBorders>
          </w:tcPr>
          <w:p w14:paraId="15F732CF" w14:textId="77777777" w:rsidR="00E36AE1" w:rsidRPr="00E36AE1" w:rsidRDefault="00E36AE1" w:rsidP="00E85FD1">
            <w:pPr>
              <w:ind w:left="2"/>
              <w:jc w:val="both"/>
              <w:rPr>
                <w:lang w:val="it-IT"/>
              </w:rPr>
            </w:pPr>
            <w:r w:rsidRPr="00E36AE1">
              <w:rPr>
                <w:lang w:val="it-IT"/>
              </w:rPr>
              <w:t xml:space="preserve">Un ordine pre-concordato deve fornire </w:t>
            </w:r>
            <w:r w:rsidR="00E85FD1">
              <w:rPr>
                <w:lang w:val="it-IT"/>
              </w:rPr>
              <w:t>i motivi degli sconti applicati</w:t>
            </w:r>
            <w:r w:rsidRPr="00E36AE1">
              <w:rPr>
                <w:lang w:val="it-IT"/>
              </w:rPr>
              <w:t xml:space="preserve"> a livello di documento</w:t>
            </w:r>
          </w:p>
        </w:tc>
      </w:tr>
      <w:tr w:rsidR="00E36AE1" w:rsidRPr="00E60747" w14:paraId="577673D1"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07249852" w14:textId="77777777" w:rsidR="00E36AE1" w:rsidRDefault="00E36AE1" w:rsidP="001F145C">
            <w:pPr>
              <w:jc w:val="center"/>
            </w:pPr>
            <w:r w:rsidRPr="00A8392E">
              <w:t>OP-110-003</w:t>
            </w:r>
          </w:p>
        </w:tc>
        <w:tc>
          <w:tcPr>
            <w:tcW w:w="3119" w:type="dxa"/>
            <w:tcBorders>
              <w:top w:val="single" w:sz="4" w:space="0" w:color="000000"/>
              <w:left w:val="single" w:sz="4" w:space="0" w:color="000000"/>
              <w:bottom w:val="single" w:sz="4" w:space="0" w:color="000000"/>
              <w:right w:val="single" w:sz="4" w:space="0" w:color="000000"/>
            </w:tcBorders>
          </w:tcPr>
          <w:p w14:paraId="21F43E7C" w14:textId="77777777" w:rsidR="00E36AE1" w:rsidRDefault="00E36AE1" w:rsidP="001F145C">
            <w:pPr>
              <w:ind w:left="2"/>
              <w:jc w:val="both"/>
            </w:pPr>
            <w:r>
              <w:t xml:space="preserve">Imponibile per categoria IVA </w:t>
            </w:r>
          </w:p>
        </w:tc>
        <w:tc>
          <w:tcPr>
            <w:tcW w:w="4928" w:type="dxa"/>
            <w:tcBorders>
              <w:top w:val="single" w:sz="4" w:space="0" w:color="000000"/>
              <w:left w:val="single" w:sz="4" w:space="0" w:color="000000"/>
              <w:bottom w:val="single" w:sz="4" w:space="0" w:color="000000"/>
              <w:right w:val="single" w:sz="4" w:space="0" w:color="000000"/>
            </w:tcBorders>
          </w:tcPr>
          <w:p w14:paraId="320DD378" w14:textId="77777777" w:rsidR="00E36AE1" w:rsidRPr="00E36AE1" w:rsidRDefault="00E36AE1" w:rsidP="001F145C">
            <w:pPr>
              <w:ind w:left="2"/>
              <w:jc w:val="both"/>
              <w:rPr>
                <w:lang w:val="it-IT"/>
              </w:rPr>
            </w:pPr>
            <w:r w:rsidRPr="00E36AE1">
              <w:rPr>
                <w:lang w:val="it-IT"/>
              </w:rPr>
              <w:t>Un ordine pre-concordato può includere un imponibile per ogni categoria di tassa.</w:t>
            </w:r>
          </w:p>
        </w:tc>
      </w:tr>
      <w:tr w:rsidR="00E36AE1" w:rsidRPr="00E60747" w14:paraId="67458EB3"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645EEDE" w14:textId="77777777" w:rsidR="00E36AE1" w:rsidRDefault="00E36AE1" w:rsidP="001F145C">
            <w:pPr>
              <w:jc w:val="center"/>
            </w:pPr>
            <w:r w:rsidRPr="00A8392E">
              <w:t>OP-110-004</w:t>
            </w:r>
          </w:p>
        </w:tc>
        <w:tc>
          <w:tcPr>
            <w:tcW w:w="3119" w:type="dxa"/>
            <w:tcBorders>
              <w:top w:val="single" w:sz="4" w:space="0" w:color="000000"/>
              <w:left w:val="single" w:sz="4" w:space="0" w:color="000000"/>
              <w:bottom w:val="single" w:sz="4" w:space="0" w:color="000000"/>
              <w:right w:val="single" w:sz="4" w:space="0" w:color="000000"/>
            </w:tcBorders>
          </w:tcPr>
          <w:p w14:paraId="73E9A199" w14:textId="77777777" w:rsidR="00E36AE1" w:rsidRPr="00E36AE1" w:rsidRDefault="00E36AE1" w:rsidP="001F145C">
            <w:pPr>
              <w:ind w:left="2"/>
              <w:jc w:val="both"/>
              <w:rPr>
                <w:lang w:val="it-IT"/>
              </w:rPr>
            </w:pPr>
            <w:r w:rsidRPr="00E36AE1">
              <w:rPr>
                <w:lang w:val="it-IT"/>
              </w:rPr>
              <w:t>Importo tassa per categoria IVA</w:t>
            </w:r>
          </w:p>
        </w:tc>
        <w:tc>
          <w:tcPr>
            <w:tcW w:w="4928" w:type="dxa"/>
            <w:tcBorders>
              <w:top w:val="single" w:sz="4" w:space="0" w:color="000000"/>
              <w:left w:val="single" w:sz="4" w:space="0" w:color="000000"/>
              <w:bottom w:val="single" w:sz="4" w:space="0" w:color="000000"/>
              <w:right w:val="single" w:sz="4" w:space="0" w:color="000000"/>
            </w:tcBorders>
          </w:tcPr>
          <w:p w14:paraId="64E95A99" w14:textId="77777777" w:rsidR="00E36AE1" w:rsidRPr="00E36AE1" w:rsidRDefault="00E36AE1" w:rsidP="001F145C">
            <w:pPr>
              <w:ind w:left="2"/>
              <w:jc w:val="both"/>
              <w:rPr>
                <w:lang w:val="it-IT"/>
              </w:rPr>
            </w:pPr>
            <w:r w:rsidRPr="00E36AE1">
              <w:rPr>
                <w:lang w:val="it-IT"/>
              </w:rPr>
              <w:t>Un ordine pre-concordato può includere un importo tassa per categoria IVA</w:t>
            </w:r>
          </w:p>
        </w:tc>
      </w:tr>
      <w:tr w:rsidR="00E36AE1" w:rsidRPr="00E60747" w14:paraId="41D8B089"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280512D" w14:textId="77777777" w:rsidR="00E36AE1" w:rsidRDefault="00E36AE1" w:rsidP="001F145C">
            <w:pPr>
              <w:jc w:val="center"/>
            </w:pPr>
            <w:r w:rsidRPr="00A8392E">
              <w:t>OP-110-005</w:t>
            </w:r>
          </w:p>
        </w:tc>
        <w:tc>
          <w:tcPr>
            <w:tcW w:w="3119" w:type="dxa"/>
            <w:tcBorders>
              <w:top w:val="single" w:sz="4" w:space="0" w:color="000000"/>
              <w:left w:val="single" w:sz="4" w:space="0" w:color="000000"/>
              <w:bottom w:val="single" w:sz="4" w:space="0" w:color="000000"/>
              <w:right w:val="single" w:sz="4" w:space="0" w:color="000000"/>
            </w:tcBorders>
          </w:tcPr>
          <w:p w14:paraId="3FB7179F" w14:textId="77777777" w:rsidR="00E36AE1" w:rsidRDefault="00E36AE1" w:rsidP="001F145C">
            <w:pPr>
              <w:ind w:left="2"/>
              <w:jc w:val="both"/>
            </w:pPr>
            <w:r>
              <w:t>Codice categoria IVA</w:t>
            </w:r>
          </w:p>
        </w:tc>
        <w:tc>
          <w:tcPr>
            <w:tcW w:w="4928" w:type="dxa"/>
            <w:tcBorders>
              <w:top w:val="single" w:sz="4" w:space="0" w:color="000000"/>
              <w:left w:val="single" w:sz="4" w:space="0" w:color="000000"/>
              <w:bottom w:val="single" w:sz="4" w:space="0" w:color="000000"/>
              <w:right w:val="single" w:sz="4" w:space="0" w:color="000000"/>
            </w:tcBorders>
          </w:tcPr>
          <w:p w14:paraId="6E11F45E" w14:textId="77777777" w:rsidR="00E36AE1" w:rsidRPr="00E36AE1" w:rsidRDefault="00E36AE1" w:rsidP="001F145C">
            <w:pPr>
              <w:ind w:left="2"/>
              <w:jc w:val="both"/>
              <w:rPr>
                <w:lang w:val="it-IT"/>
              </w:rPr>
            </w:pPr>
            <w:r w:rsidRPr="00E36AE1">
              <w:rPr>
                <w:lang w:val="it-IT"/>
              </w:rPr>
              <w:t xml:space="preserve">Ogni categoria IVA deve avere un codice categoria </w:t>
            </w:r>
          </w:p>
        </w:tc>
      </w:tr>
      <w:tr w:rsidR="00E36AE1" w:rsidRPr="00E60747" w14:paraId="193072D7"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30F9514F" w14:textId="77777777" w:rsidR="00E36AE1" w:rsidRDefault="00E36AE1" w:rsidP="001F145C">
            <w:pPr>
              <w:jc w:val="center"/>
            </w:pPr>
            <w:r w:rsidRPr="00A8392E">
              <w:t>OP-110-006</w:t>
            </w:r>
          </w:p>
        </w:tc>
        <w:tc>
          <w:tcPr>
            <w:tcW w:w="3119" w:type="dxa"/>
            <w:tcBorders>
              <w:top w:val="single" w:sz="4" w:space="0" w:color="000000"/>
              <w:left w:val="single" w:sz="4" w:space="0" w:color="000000"/>
              <w:bottom w:val="single" w:sz="4" w:space="0" w:color="000000"/>
              <w:right w:val="single" w:sz="4" w:space="0" w:color="000000"/>
            </w:tcBorders>
          </w:tcPr>
          <w:p w14:paraId="67B11FDC" w14:textId="77777777" w:rsidR="00E36AE1" w:rsidRDefault="00E36AE1" w:rsidP="001F145C">
            <w:pPr>
              <w:ind w:left="2"/>
              <w:jc w:val="both"/>
            </w:pPr>
            <w:r>
              <w:t>Aliquota categoria IVA</w:t>
            </w:r>
          </w:p>
        </w:tc>
        <w:tc>
          <w:tcPr>
            <w:tcW w:w="4928" w:type="dxa"/>
            <w:tcBorders>
              <w:top w:val="single" w:sz="4" w:space="0" w:color="000000"/>
              <w:left w:val="single" w:sz="4" w:space="0" w:color="000000"/>
              <w:bottom w:val="single" w:sz="4" w:space="0" w:color="000000"/>
              <w:right w:val="single" w:sz="4" w:space="0" w:color="000000"/>
            </w:tcBorders>
          </w:tcPr>
          <w:p w14:paraId="112024CC" w14:textId="77777777" w:rsidR="00E36AE1" w:rsidRPr="00E36AE1" w:rsidRDefault="00E36AE1" w:rsidP="001F145C">
            <w:pPr>
              <w:ind w:left="2"/>
              <w:jc w:val="both"/>
              <w:rPr>
                <w:lang w:val="it-IT"/>
              </w:rPr>
            </w:pPr>
            <w:r w:rsidRPr="00E36AE1">
              <w:rPr>
                <w:lang w:val="it-IT"/>
              </w:rPr>
              <w:t>Per ogni categoria di IVA deve esserci un'aliquota fiscale.</w:t>
            </w:r>
          </w:p>
        </w:tc>
      </w:tr>
      <w:tr w:rsidR="00E36AE1" w:rsidRPr="00E60747" w14:paraId="6C5A0F40"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2B25594" w14:textId="77777777" w:rsidR="00E36AE1" w:rsidRDefault="00E36AE1" w:rsidP="001F145C">
            <w:pPr>
              <w:jc w:val="center"/>
            </w:pPr>
            <w:r w:rsidRPr="00A8392E">
              <w:t>OP-110-007</w:t>
            </w:r>
          </w:p>
        </w:tc>
        <w:tc>
          <w:tcPr>
            <w:tcW w:w="3119" w:type="dxa"/>
            <w:tcBorders>
              <w:top w:val="single" w:sz="4" w:space="0" w:color="000000"/>
              <w:left w:val="single" w:sz="4" w:space="0" w:color="000000"/>
              <w:bottom w:val="single" w:sz="4" w:space="0" w:color="000000"/>
              <w:right w:val="single" w:sz="4" w:space="0" w:color="000000"/>
            </w:tcBorders>
          </w:tcPr>
          <w:p w14:paraId="3E8A06CD" w14:textId="77777777" w:rsidR="00E36AE1" w:rsidRPr="00E36AE1" w:rsidRDefault="00E36AE1" w:rsidP="001F145C">
            <w:pPr>
              <w:ind w:left="2"/>
              <w:jc w:val="both"/>
              <w:rPr>
                <w:lang w:val="it-IT"/>
              </w:rPr>
            </w:pPr>
            <w:r w:rsidRPr="00E36AE1">
              <w:rPr>
                <w:rStyle w:val="shorttext0"/>
                <w:lang w:val="it-IT"/>
              </w:rPr>
              <w:t>Testo del motivo di esenzione IVA</w:t>
            </w:r>
          </w:p>
        </w:tc>
        <w:tc>
          <w:tcPr>
            <w:tcW w:w="4928" w:type="dxa"/>
            <w:tcBorders>
              <w:top w:val="single" w:sz="4" w:space="0" w:color="000000"/>
              <w:left w:val="single" w:sz="4" w:space="0" w:color="000000"/>
              <w:bottom w:val="single" w:sz="4" w:space="0" w:color="000000"/>
              <w:right w:val="single" w:sz="4" w:space="0" w:color="000000"/>
            </w:tcBorders>
          </w:tcPr>
          <w:p w14:paraId="5033C003" w14:textId="77777777" w:rsidR="00E36AE1" w:rsidRPr="00E36AE1" w:rsidRDefault="00E36AE1" w:rsidP="001F145C">
            <w:pPr>
              <w:ind w:left="2"/>
              <w:jc w:val="both"/>
              <w:rPr>
                <w:lang w:val="it-IT"/>
              </w:rPr>
            </w:pPr>
            <w:commentRangeStart w:id="178"/>
            <w:r w:rsidRPr="00E36AE1">
              <w:rPr>
                <w:lang w:val="it-IT"/>
              </w:rPr>
              <w:t>Un motivo di esenzione può essere fornito per le categorie di tasse IVA.</w:t>
            </w:r>
            <w:commentRangeEnd w:id="178"/>
            <w:r w:rsidR="00DD34B4">
              <w:rPr>
                <w:rStyle w:val="CommentReference"/>
              </w:rPr>
              <w:commentReference w:id="178"/>
            </w:r>
          </w:p>
        </w:tc>
      </w:tr>
      <w:tr w:rsidR="00E36AE1" w:rsidRPr="00E60747" w14:paraId="718D1D54"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5607F41F" w14:textId="77777777" w:rsidR="00E36AE1" w:rsidRDefault="00E36AE1" w:rsidP="001F145C">
            <w:pPr>
              <w:jc w:val="center"/>
            </w:pPr>
            <w:r w:rsidRPr="00A8392E">
              <w:t>OP-110-008</w:t>
            </w:r>
          </w:p>
        </w:tc>
        <w:tc>
          <w:tcPr>
            <w:tcW w:w="3119" w:type="dxa"/>
            <w:tcBorders>
              <w:top w:val="single" w:sz="4" w:space="0" w:color="000000"/>
              <w:left w:val="single" w:sz="4" w:space="0" w:color="000000"/>
              <w:bottom w:val="single" w:sz="4" w:space="0" w:color="000000"/>
              <w:right w:val="single" w:sz="4" w:space="0" w:color="000000"/>
            </w:tcBorders>
          </w:tcPr>
          <w:p w14:paraId="0A2D3C6E" w14:textId="77777777" w:rsidR="00E36AE1" w:rsidRPr="00E36AE1" w:rsidRDefault="00E36AE1" w:rsidP="001F145C">
            <w:pPr>
              <w:ind w:left="2"/>
              <w:jc w:val="both"/>
              <w:rPr>
                <w:lang w:val="it-IT"/>
              </w:rPr>
            </w:pPr>
            <w:r w:rsidRPr="00E36AE1">
              <w:rPr>
                <w:rStyle w:val="shorttext0"/>
                <w:lang w:val="it-IT"/>
              </w:rPr>
              <w:t>Somma delle maggiorazioni a livello di documento</w:t>
            </w:r>
          </w:p>
        </w:tc>
        <w:tc>
          <w:tcPr>
            <w:tcW w:w="4928" w:type="dxa"/>
            <w:tcBorders>
              <w:top w:val="single" w:sz="4" w:space="0" w:color="000000"/>
              <w:left w:val="single" w:sz="4" w:space="0" w:color="000000"/>
              <w:bottom w:val="single" w:sz="4" w:space="0" w:color="000000"/>
              <w:right w:val="single" w:sz="4" w:space="0" w:color="000000"/>
            </w:tcBorders>
          </w:tcPr>
          <w:p w14:paraId="04740269" w14:textId="77777777" w:rsidR="00E36AE1" w:rsidRPr="00E36AE1" w:rsidRDefault="00E36AE1" w:rsidP="001F145C">
            <w:pPr>
              <w:ind w:left="2"/>
              <w:jc w:val="both"/>
              <w:rPr>
                <w:lang w:val="it-IT"/>
              </w:rPr>
            </w:pPr>
            <w:r w:rsidRPr="00E36AE1">
              <w:rPr>
                <w:lang w:val="it-IT"/>
              </w:rPr>
              <w:t>Un ordine pre-concordato può includere a livello di documento la somma delle maggiorazioni</w:t>
            </w:r>
          </w:p>
        </w:tc>
      </w:tr>
      <w:tr w:rsidR="00E36AE1" w:rsidRPr="00E60747" w14:paraId="29351DC6"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4DAB1FA4" w14:textId="77777777" w:rsidR="00E36AE1" w:rsidRDefault="00E36AE1" w:rsidP="001F145C">
            <w:pPr>
              <w:jc w:val="center"/>
            </w:pPr>
            <w:r w:rsidRPr="00A8392E">
              <w:t>OP-110-009</w:t>
            </w:r>
          </w:p>
        </w:tc>
        <w:tc>
          <w:tcPr>
            <w:tcW w:w="3119" w:type="dxa"/>
            <w:tcBorders>
              <w:top w:val="single" w:sz="4" w:space="0" w:color="000000"/>
              <w:left w:val="single" w:sz="4" w:space="0" w:color="000000"/>
              <w:bottom w:val="single" w:sz="4" w:space="0" w:color="000000"/>
              <w:right w:val="single" w:sz="4" w:space="0" w:color="000000"/>
            </w:tcBorders>
          </w:tcPr>
          <w:p w14:paraId="38E9C7CC" w14:textId="77777777" w:rsidR="00E36AE1" w:rsidRPr="00E36AE1" w:rsidRDefault="00E36AE1" w:rsidP="001F145C">
            <w:pPr>
              <w:ind w:left="2"/>
              <w:jc w:val="both"/>
              <w:rPr>
                <w:lang w:val="it-IT"/>
              </w:rPr>
            </w:pPr>
            <w:r w:rsidRPr="00E36AE1">
              <w:rPr>
                <w:rStyle w:val="shorttext0"/>
                <w:lang w:val="it-IT"/>
              </w:rPr>
              <w:t>Somma degli sconti a</w:t>
            </w:r>
            <w:r w:rsidRPr="00E36AE1">
              <w:rPr>
                <w:lang w:val="it-IT"/>
              </w:rPr>
              <w:br/>
            </w:r>
            <w:r w:rsidRPr="00E36AE1">
              <w:rPr>
                <w:rStyle w:val="shorttext0"/>
                <w:lang w:val="it-IT"/>
              </w:rPr>
              <w:t>livello di documento</w:t>
            </w:r>
          </w:p>
        </w:tc>
        <w:tc>
          <w:tcPr>
            <w:tcW w:w="4928" w:type="dxa"/>
            <w:tcBorders>
              <w:top w:val="single" w:sz="4" w:space="0" w:color="000000"/>
              <w:left w:val="single" w:sz="4" w:space="0" w:color="000000"/>
              <w:bottom w:val="single" w:sz="4" w:space="0" w:color="000000"/>
              <w:right w:val="single" w:sz="4" w:space="0" w:color="000000"/>
            </w:tcBorders>
          </w:tcPr>
          <w:p w14:paraId="7BA2A231" w14:textId="77777777" w:rsidR="00E36AE1" w:rsidRPr="00E36AE1" w:rsidRDefault="00E36AE1" w:rsidP="001F145C">
            <w:pPr>
              <w:ind w:left="2"/>
              <w:jc w:val="both"/>
              <w:rPr>
                <w:lang w:val="it-IT"/>
              </w:rPr>
            </w:pPr>
            <w:r w:rsidRPr="00E36AE1">
              <w:rPr>
                <w:lang w:val="it-IT"/>
              </w:rPr>
              <w:t>Un ordine pre-concordato può includere la somma degli sconti a livello di documento.</w:t>
            </w:r>
          </w:p>
        </w:tc>
      </w:tr>
      <w:tr w:rsidR="00E36AE1" w:rsidRPr="00E60747" w14:paraId="0A29B32B"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5C40506" w14:textId="77777777" w:rsidR="00E36AE1" w:rsidRDefault="00E36AE1" w:rsidP="001F145C">
            <w:pPr>
              <w:jc w:val="center"/>
            </w:pPr>
            <w:r w:rsidRPr="00A8392E">
              <w:t>OP-110-010</w:t>
            </w:r>
          </w:p>
        </w:tc>
        <w:tc>
          <w:tcPr>
            <w:tcW w:w="3119" w:type="dxa"/>
            <w:tcBorders>
              <w:top w:val="single" w:sz="4" w:space="0" w:color="000000"/>
              <w:left w:val="single" w:sz="4" w:space="0" w:color="000000"/>
              <w:bottom w:val="single" w:sz="4" w:space="0" w:color="000000"/>
              <w:right w:val="single" w:sz="4" w:space="0" w:color="000000"/>
            </w:tcBorders>
          </w:tcPr>
          <w:p w14:paraId="7C01BE0C" w14:textId="77777777" w:rsidR="00E36AE1" w:rsidRPr="00E36AE1" w:rsidRDefault="00E36AE1" w:rsidP="001F145C">
            <w:pPr>
              <w:ind w:left="2"/>
              <w:jc w:val="both"/>
              <w:rPr>
                <w:lang w:val="it-IT"/>
              </w:rPr>
            </w:pPr>
            <w:r w:rsidRPr="00E36AE1">
              <w:rPr>
                <w:rStyle w:val="shorttext0"/>
                <w:lang w:val="it-IT"/>
              </w:rPr>
              <w:t>Arrotondamento dell’importo totale del documento</w:t>
            </w:r>
          </w:p>
        </w:tc>
        <w:tc>
          <w:tcPr>
            <w:tcW w:w="4928" w:type="dxa"/>
            <w:tcBorders>
              <w:top w:val="single" w:sz="4" w:space="0" w:color="000000"/>
              <w:left w:val="single" w:sz="4" w:space="0" w:color="000000"/>
              <w:bottom w:val="single" w:sz="4" w:space="0" w:color="000000"/>
              <w:right w:val="single" w:sz="4" w:space="0" w:color="000000"/>
            </w:tcBorders>
          </w:tcPr>
          <w:p w14:paraId="69E4D0C3" w14:textId="77777777" w:rsidR="00E36AE1" w:rsidRPr="00E36AE1" w:rsidRDefault="00E36AE1" w:rsidP="001F145C">
            <w:pPr>
              <w:ind w:left="2"/>
              <w:jc w:val="both"/>
              <w:rPr>
                <w:lang w:val="it-IT"/>
              </w:rPr>
            </w:pPr>
            <w:r w:rsidRPr="00E36AE1">
              <w:rPr>
                <w:lang w:val="it-IT"/>
              </w:rPr>
              <w:t>Gli importi totali di un ordine pre-concordato possono essere arrotondati.</w:t>
            </w:r>
          </w:p>
        </w:tc>
      </w:tr>
      <w:tr w:rsidR="00E36AE1" w:rsidRPr="00E60747" w14:paraId="7398BD6B"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CCB226D" w14:textId="77777777" w:rsidR="00E36AE1" w:rsidRDefault="00E36AE1" w:rsidP="001F145C">
            <w:pPr>
              <w:jc w:val="center"/>
            </w:pPr>
            <w:r w:rsidRPr="00A8392E">
              <w:lastRenderedPageBreak/>
              <w:t>OP-110-011</w:t>
            </w:r>
          </w:p>
        </w:tc>
        <w:tc>
          <w:tcPr>
            <w:tcW w:w="3119" w:type="dxa"/>
            <w:tcBorders>
              <w:top w:val="single" w:sz="4" w:space="0" w:color="000000"/>
              <w:left w:val="single" w:sz="4" w:space="0" w:color="000000"/>
              <w:bottom w:val="single" w:sz="4" w:space="0" w:color="000000"/>
              <w:right w:val="single" w:sz="4" w:space="0" w:color="000000"/>
            </w:tcBorders>
          </w:tcPr>
          <w:p w14:paraId="17F4BD71" w14:textId="77777777" w:rsidR="00E36AE1" w:rsidRPr="00417D06" w:rsidRDefault="00E36AE1" w:rsidP="001F145C">
            <w:pPr>
              <w:ind w:left="2"/>
              <w:jc w:val="both"/>
              <w:rPr>
                <w:rStyle w:val="shorttext0"/>
              </w:rPr>
            </w:pPr>
            <w:r w:rsidRPr="00417D06">
              <w:rPr>
                <w:rStyle w:val="shorttext0"/>
              </w:rPr>
              <w:t>Maggiorazione</w:t>
            </w:r>
          </w:p>
          <w:p w14:paraId="231445AF" w14:textId="77777777" w:rsidR="00E36AE1" w:rsidRPr="00417D06" w:rsidRDefault="00E36AE1" w:rsidP="001F145C">
            <w:pPr>
              <w:ind w:left="2"/>
              <w:jc w:val="both"/>
              <w:rPr>
                <w:rStyle w:val="shorttext0"/>
              </w:rPr>
            </w:pPr>
          </w:p>
        </w:tc>
        <w:tc>
          <w:tcPr>
            <w:tcW w:w="4928" w:type="dxa"/>
            <w:tcBorders>
              <w:top w:val="single" w:sz="4" w:space="0" w:color="000000"/>
              <w:left w:val="single" w:sz="4" w:space="0" w:color="000000"/>
              <w:bottom w:val="single" w:sz="4" w:space="0" w:color="000000"/>
              <w:right w:val="single" w:sz="4" w:space="0" w:color="000000"/>
            </w:tcBorders>
          </w:tcPr>
          <w:p w14:paraId="5BC215CD" w14:textId="77777777" w:rsidR="00E36AE1" w:rsidRPr="00E36AE1" w:rsidRDefault="00E36AE1" w:rsidP="001F145C">
            <w:pPr>
              <w:autoSpaceDE w:val="0"/>
              <w:autoSpaceDN w:val="0"/>
              <w:adjustRightInd w:val="0"/>
              <w:rPr>
                <w:lang w:val="it-IT"/>
              </w:rPr>
            </w:pPr>
            <w:r w:rsidRPr="00E36AE1">
              <w:rPr>
                <w:lang w:val="it-IT"/>
              </w:rPr>
              <w:t>Un ordine pre-concordato può includere a livello di documento una maggiorazione (importo di)</w:t>
            </w:r>
          </w:p>
          <w:p w14:paraId="3FCB4166" w14:textId="77777777" w:rsidR="00E36AE1" w:rsidRPr="00E36AE1" w:rsidRDefault="00E36AE1" w:rsidP="001F145C">
            <w:pPr>
              <w:ind w:left="2"/>
              <w:jc w:val="both"/>
              <w:rPr>
                <w:lang w:val="it-IT"/>
              </w:rPr>
            </w:pPr>
          </w:p>
        </w:tc>
      </w:tr>
      <w:tr w:rsidR="00E36AE1" w:rsidRPr="00E60747" w14:paraId="4F75784C"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45A7AA22" w14:textId="77777777" w:rsidR="00E36AE1" w:rsidRDefault="00E36AE1" w:rsidP="001F145C">
            <w:pPr>
              <w:jc w:val="center"/>
            </w:pPr>
            <w:r w:rsidRPr="00A8392E">
              <w:t>OP-110-012</w:t>
            </w:r>
          </w:p>
        </w:tc>
        <w:tc>
          <w:tcPr>
            <w:tcW w:w="3119" w:type="dxa"/>
            <w:tcBorders>
              <w:top w:val="single" w:sz="4" w:space="0" w:color="000000"/>
              <w:left w:val="single" w:sz="4" w:space="0" w:color="000000"/>
              <w:bottom w:val="single" w:sz="4" w:space="0" w:color="000000"/>
              <w:right w:val="single" w:sz="4" w:space="0" w:color="000000"/>
            </w:tcBorders>
          </w:tcPr>
          <w:p w14:paraId="4C36A25B" w14:textId="77777777" w:rsidR="00E36AE1" w:rsidRPr="00417D06" w:rsidRDefault="00E36AE1" w:rsidP="001F145C">
            <w:pPr>
              <w:ind w:left="2"/>
              <w:jc w:val="both"/>
              <w:rPr>
                <w:rStyle w:val="shorttext0"/>
              </w:rPr>
            </w:pPr>
            <w:r w:rsidRPr="00417D06">
              <w:rPr>
                <w:rStyle w:val="shorttext0"/>
              </w:rPr>
              <w:t>Motivo maggiorazione</w:t>
            </w:r>
          </w:p>
        </w:tc>
        <w:tc>
          <w:tcPr>
            <w:tcW w:w="4928" w:type="dxa"/>
            <w:tcBorders>
              <w:top w:val="single" w:sz="4" w:space="0" w:color="000000"/>
              <w:left w:val="single" w:sz="4" w:space="0" w:color="000000"/>
              <w:bottom w:val="single" w:sz="4" w:space="0" w:color="000000"/>
              <w:right w:val="single" w:sz="4" w:space="0" w:color="000000"/>
            </w:tcBorders>
          </w:tcPr>
          <w:p w14:paraId="66FF6C40" w14:textId="77777777" w:rsidR="00E36AE1" w:rsidRPr="00E36AE1" w:rsidRDefault="00E36AE1" w:rsidP="001F145C">
            <w:pPr>
              <w:autoSpaceDE w:val="0"/>
              <w:autoSpaceDN w:val="0"/>
              <w:adjustRightInd w:val="0"/>
              <w:rPr>
                <w:lang w:val="it-IT"/>
              </w:rPr>
            </w:pPr>
            <w:r w:rsidRPr="00E36AE1">
              <w:rPr>
                <w:lang w:val="it-IT"/>
              </w:rPr>
              <w:t>Un ordine pre-concordato può includere a livello di documento una motivazione per ogni maggiorazione (importo di )</w:t>
            </w:r>
          </w:p>
          <w:p w14:paraId="6FE8C25E" w14:textId="77777777" w:rsidR="00E36AE1" w:rsidRPr="00E36AE1" w:rsidRDefault="00E36AE1" w:rsidP="001F145C">
            <w:pPr>
              <w:ind w:left="2"/>
              <w:jc w:val="both"/>
              <w:rPr>
                <w:lang w:val="it-IT"/>
              </w:rPr>
            </w:pPr>
          </w:p>
        </w:tc>
      </w:tr>
      <w:tr w:rsidR="00E36AE1" w14:paraId="2B8DF122" w14:textId="77777777" w:rsidTr="001F145C">
        <w:trPr>
          <w:trHeight w:val="358"/>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894E807" w14:textId="77777777" w:rsidR="00E36AE1" w:rsidRPr="00E36AE1" w:rsidRDefault="00E36AE1" w:rsidP="001F145C">
            <w:pPr>
              <w:jc w:val="center"/>
              <w:rPr>
                <w:lang w:val="it-IT"/>
              </w:rPr>
            </w:pPr>
          </w:p>
        </w:tc>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3964E61" w14:textId="77777777" w:rsidR="00E36AE1" w:rsidRDefault="00E36AE1" w:rsidP="001F145C">
            <w:pPr>
              <w:jc w:val="center"/>
            </w:pPr>
            <w:r>
              <w:rPr>
                <w:rFonts w:ascii="Arial" w:eastAsia="Arial" w:hAnsi="Arial" w:cs="Arial"/>
                <w:b/>
              </w:rPr>
              <w:t>Livello di Linea</w:t>
            </w:r>
          </w:p>
        </w:tc>
        <w:tc>
          <w:tcPr>
            <w:tcW w:w="492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849A00E" w14:textId="77777777" w:rsidR="00E36AE1" w:rsidRDefault="00E36AE1" w:rsidP="001F145C">
            <w:pPr>
              <w:jc w:val="center"/>
              <w:rPr>
                <w:rFonts w:ascii="Arial" w:eastAsia="Arial" w:hAnsi="Arial" w:cs="Arial"/>
                <w:b/>
              </w:rPr>
            </w:pPr>
          </w:p>
        </w:tc>
      </w:tr>
      <w:tr w:rsidR="00E36AE1" w:rsidRPr="00E60747" w14:paraId="37B97183"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7F687A18" w14:textId="77777777" w:rsidR="00E36AE1" w:rsidRDefault="00E36AE1" w:rsidP="001F145C">
            <w:pPr>
              <w:jc w:val="center"/>
            </w:pPr>
            <w:r w:rsidRPr="00A8392E">
              <w:t>OP-110-013</w:t>
            </w:r>
          </w:p>
        </w:tc>
        <w:tc>
          <w:tcPr>
            <w:tcW w:w="3119" w:type="dxa"/>
            <w:tcBorders>
              <w:top w:val="single" w:sz="4" w:space="0" w:color="000000"/>
              <w:left w:val="single" w:sz="4" w:space="0" w:color="000000"/>
              <w:bottom w:val="single" w:sz="4" w:space="0" w:color="000000"/>
              <w:right w:val="single" w:sz="4" w:space="0" w:color="000000"/>
            </w:tcBorders>
          </w:tcPr>
          <w:p w14:paraId="6620D544" w14:textId="77777777" w:rsidR="00E36AE1" w:rsidRDefault="00E36AE1" w:rsidP="001F145C">
            <w:pPr>
              <w:ind w:left="2"/>
              <w:jc w:val="both"/>
            </w:pPr>
            <w:r>
              <w:t>Nome etichetta articolo</w:t>
            </w:r>
          </w:p>
        </w:tc>
        <w:tc>
          <w:tcPr>
            <w:tcW w:w="4928" w:type="dxa"/>
            <w:tcBorders>
              <w:top w:val="single" w:sz="4" w:space="0" w:color="000000"/>
              <w:left w:val="single" w:sz="4" w:space="0" w:color="000000"/>
              <w:bottom w:val="single" w:sz="4" w:space="0" w:color="000000"/>
              <w:right w:val="single" w:sz="4" w:space="0" w:color="000000"/>
            </w:tcBorders>
          </w:tcPr>
          <w:p w14:paraId="14A276EF" w14:textId="77777777" w:rsidR="00E36AE1" w:rsidRPr="00E36AE1" w:rsidRDefault="00E36AE1" w:rsidP="001F145C">
            <w:pPr>
              <w:ind w:left="2"/>
              <w:jc w:val="both"/>
              <w:rPr>
                <w:lang w:val="it-IT"/>
              </w:rPr>
            </w:pPr>
            <w:r w:rsidRPr="00E36AE1">
              <w:rPr>
                <w:lang w:val="it-IT"/>
              </w:rPr>
              <w:t>Un ordine pre-concordato può fornire informazioni sul</w:t>
            </w:r>
            <w:r w:rsidRPr="00E36AE1">
              <w:rPr>
                <w:lang w:val="it-IT"/>
              </w:rPr>
              <w:br/>
              <w:t>nome dell'etichetta di un articolo.</w:t>
            </w:r>
            <w:r w:rsidRPr="00E36AE1">
              <w:rPr>
                <w:lang w:val="it-IT"/>
              </w:rPr>
              <w:br/>
            </w:r>
          </w:p>
        </w:tc>
      </w:tr>
      <w:tr w:rsidR="00E36AE1" w:rsidRPr="00E60747" w14:paraId="1EE55278"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60447B64" w14:textId="77777777" w:rsidR="00E36AE1" w:rsidRDefault="00E36AE1" w:rsidP="001F145C">
            <w:pPr>
              <w:jc w:val="center"/>
            </w:pPr>
            <w:r w:rsidRPr="00A8392E">
              <w:t>OP-110-014</w:t>
            </w:r>
          </w:p>
        </w:tc>
        <w:tc>
          <w:tcPr>
            <w:tcW w:w="3119" w:type="dxa"/>
            <w:tcBorders>
              <w:top w:val="single" w:sz="4" w:space="0" w:color="000000"/>
              <w:left w:val="single" w:sz="4" w:space="0" w:color="000000"/>
              <w:bottom w:val="single" w:sz="4" w:space="0" w:color="000000"/>
              <w:right w:val="single" w:sz="4" w:space="0" w:color="000000"/>
            </w:tcBorders>
          </w:tcPr>
          <w:p w14:paraId="3E3E8C23" w14:textId="77777777" w:rsidR="00E36AE1" w:rsidRDefault="00E36AE1" w:rsidP="001F145C">
            <w:pPr>
              <w:ind w:left="2"/>
              <w:jc w:val="both"/>
            </w:pPr>
            <w:r>
              <w:t>Valore dell'etichetta dell'articolo</w:t>
            </w:r>
          </w:p>
        </w:tc>
        <w:tc>
          <w:tcPr>
            <w:tcW w:w="4928" w:type="dxa"/>
            <w:tcBorders>
              <w:top w:val="single" w:sz="4" w:space="0" w:color="000000"/>
              <w:left w:val="single" w:sz="4" w:space="0" w:color="000000"/>
              <w:bottom w:val="single" w:sz="4" w:space="0" w:color="000000"/>
              <w:right w:val="single" w:sz="4" w:space="0" w:color="000000"/>
            </w:tcBorders>
          </w:tcPr>
          <w:p w14:paraId="0092E845" w14:textId="77777777" w:rsidR="00E36AE1" w:rsidRPr="00E36AE1" w:rsidRDefault="00E36AE1" w:rsidP="001F145C">
            <w:pPr>
              <w:ind w:left="2"/>
              <w:jc w:val="both"/>
              <w:rPr>
                <w:lang w:val="it-IT"/>
              </w:rPr>
            </w:pPr>
            <w:r w:rsidRPr="00E36AE1">
              <w:rPr>
                <w:lang w:val="it-IT"/>
              </w:rPr>
              <w:t>Un ordine pre-concordato può fornire informazioni sul</w:t>
            </w:r>
            <w:r w:rsidRPr="00E36AE1">
              <w:rPr>
                <w:lang w:val="it-IT"/>
              </w:rPr>
              <w:br/>
              <w:t>valore di un'etichetta dell'articolo.</w:t>
            </w:r>
          </w:p>
        </w:tc>
      </w:tr>
      <w:tr w:rsidR="00E36AE1" w:rsidRPr="00E60747" w14:paraId="5538D617"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5E99904C" w14:textId="77777777" w:rsidR="00E36AE1" w:rsidRDefault="00E36AE1" w:rsidP="001F145C">
            <w:pPr>
              <w:jc w:val="center"/>
            </w:pPr>
            <w:r w:rsidRPr="00A8392E">
              <w:t>OP-110-015</w:t>
            </w:r>
          </w:p>
        </w:tc>
        <w:tc>
          <w:tcPr>
            <w:tcW w:w="3119" w:type="dxa"/>
            <w:tcBorders>
              <w:top w:val="single" w:sz="4" w:space="0" w:color="000000"/>
              <w:left w:val="single" w:sz="4" w:space="0" w:color="000000"/>
              <w:bottom w:val="single" w:sz="4" w:space="0" w:color="000000"/>
              <w:right w:val="single" w:sz="4" w:space="0" w:color="000000"/>
            </w:tcBorders>
          </w:tcPr>
          <w:p w14:paraId="44419C9F" w14:textId="77777777" w:rsidR="00E36AE1" w:rsidRDefault="00E36AE1" w:rsidP="001F145C">
            <w:pPr>
              <w:ind w:left="2"/>
              <w:jc w:val="both"/>
            </w:pPr>
            <w:r>
              <w:t xml:space="preserve">Tipo di etichetta articolo </w:t>
            </w:r>
          </w:p>
        </w:tc>
        <w:tc>
          <w:tcPr>
            <w:tcW w:w="4928" w:type="dxa"/>
            <w:tcBorders>
              <w:top w:val="single" w:sz="4" w:space="0" w:color="000000"/>
              <w:left w:val="single" w:sz="4" w:space="0" w:color="000000"/>
              <w:bottom w:val="single" w:sz="4" w:space="0" w:color="000000"/>
              <w:right w:val="single" w:sz="4" w:space="0" w:color="000000"/>
            </w:tcBorders>
          </w:tcPr>
          <w:p w14:paraId="24225C3A" w14:textId="77777777" w:rsidR="00E36AE1" w:rsidRPr="00E36AE1" w:rsidRDefault="00E36AE1" w:rsidP="001F145C">
            <w:pPr>
              <w:ind w:left="2"/>
              <w:jc w:val="both"/>
              <w:rPr>
                <w:lang w:val="it-IT"/>
              </w:rPr>
            </w:pPr>
            <w:r w:rsidRPr="00E36AE1">
              <w:rPr>
                <w:lang w:val="it-IT"/>
              </w:rPr>
              <w:t>Un ordine pre-concordato può fornire informazioni su</w:t>
            </w:r>
            <w:r w:rsidRPr="00E36AE1">
              <w:rPr>
                <w:lang w:val="it-IT"/>
              </w:rPr>
              <w:br/>
              <w:t>tipo di etichetta di un articolo.</w:t>
            </w:r>
          </w:p>
        </w:tc>
      </w:tr>
      <w:tr w:rsidR="00E36AE1" w:rsidRPr="00E60747" w14:paraId="719D31C3" w14:textId="77777777" w:rsidTr="001F145C">
        <w:trPr>
          <w:jc w:val="center"/>
        </w:trPr>
        <w:tc>
          <w:tcPr>
            <w:tcW w:w="1812" w:type="dxa"/>
            <w:tcBorders>
              <w:top w:val="single" w:sz="4" w:space="0" w:color="000000"/>
              <w:left w:val="single" w:sz="4" w:space="0" w:color="000000"/>
              <w:bottom w:val="single" w:sz="4" w:space="0" w:color="000000"/>
              <w:right w:val="single" w:sz="4" w:space="0" w:color="000000"/>
            </w:tcBorders>
            <w:vAlign w:val="center"/>
          </w:tcPr>
          <w:p w14:paraId="007A12F7" w14:textId="77777777" w:rsidR="00E36AE1" w:rsidRPr="00A8392E" w:rsidRDefault="00E36AE1" w:rsidP="001F145C">
            <w:pPr>
              <w:jc w:val="center"/>
            </w:pPr>
            <w:r w:rsidRPr="00A8392E">
              <w:t>OP-110-016</w:t>
            </w:r>
          </w:p>
        </w:tc>
        <w:tc>
          <w:tcPr>
            <w:tcW w:w="3119" w:type="dxa"/>
            <w:tcBorders>
              <w:top w:val="single" w:sz="4" w:space="0" w:color="000000"/>
              <w:left w:val="single" w:sz="4" w:space="0" w:color="000000"/>
              <w:bottom w:val="single" w:sz="4" w:space="0" w:color="000000"/>
              <w:right w:val="single" w:sz="4" w:space="0" w:color="000000"/>
            </w:tcBorders>
          </w:tcPr>
          <w:p w14:paraId="663642B4" w14:textId="77777777" w:rsidR="00E36AE1" w:rsidRDefault="00E36AE1" w:rsidP="001F145C">
            <w:pPr>
              <w:ind w:left="2"/>
              <w:jc w:val="both"/>
            </w:pPr>
            <w:r>
              <w:t xml:space="preserve">Riferimento etichetta articolo </w:t>
            </w:r>
          </w:p>
        </w:tc>
        <w:tc>
          <w:tcPr>
            <w:tcW w:w="4928" w:type="dxa"/>
            <w:tcBorders>
              <w:top w:val="single" w:sz="4" w:space="0" w:color="000000"/>
              <w:left w:val="single" w:sz="4" w:space="0" w:color="000000"/>
              <w:bottom w:val="single" w:sz="4" w:space="0" w:color="000000"/>
              <w:right w:val="single" w:sz="4" w:space="0" w:color="000000"/>
            </w:tcBorders>
          </w:tcPr>
          <w:p w14:paraId="4AA9DD57" w14:textId="77777777" w:rsidR="00E36AE1" w:rsidRPr="00E36AE1" w:rsidRDefault="00E36AE1" w:rsidP="001F145C">
            <w:pPr>
              <w:ind w:left="2"/>
              <w:jc w:val="both"/>
              <w:rPr>
                <w:lang w:val="it-IT"/>
              </w:rPr>
            </w:pPr>
            <w:r w:rsidRPr="00E36AE1">
              <w:rPr>
                <w:lang w:val="it-IT"/>
              </w:rPr>
              <w:t>Un ordine pre-concordato può fornire un riferimento per all’etichetta di un articolo.</w:t>
            </w:r>
          </w:p>
        </w:tc>
      </w:tr>
    </w:tbl>
    <w:p w14:paraId="368AF9E8" w14:textId="77777777" w:rsidR="005602FF" w:rsidRDefault="005602FF" w:rsidP="00F300CC">
      <w:pPr>
        <w:rPr>
          <w:lang w:val="it-IT"/>
        </w:rPr>
      </w:pPr>
    </w:p>
    <w:p w14:paraId="17FE067A" w14:textId="77777777" w:rsidR="00014675" w:rsidRDefault="00014675">
      <w:pPr>
        <w:rPr>
          <w:rFonts w:ascii="Arial" w:hAnsi="Arial" w:cs="Arial"/>
          <w:b/>
          <w:noProof/>
          <w:color w:val="800000"/>
          <w:sz w:val="20"/>
          <w:szCs w:val="20"/>
          <w:lang w:val="it-IT"/>
        </w:rPr>
      </w:pPr>
      <w:r>
        <w:rPr>
          <w:rFonts w:ascii="Arial" w:hAnsi="Arial" w:cs="Arial"/>
          <w:noProof/>
          <w:color w:val="800000"/>
          <w:sz w:val="20"/>
          <w:szCs w:val="20"/>
          <w:lang w:val="it-IT"/>
        </w:rPr>
        <w:br w:type="page"/>
      </w:r>
    </w:p>
    <w:p w14:paraId="3D1B4818" w14:textId="074B4034" w:rsidR="004577BC" w:rsidRPr="00B45F8B" w:rsidRDefault="004577BC" w:rsidP="004577BC">
      <w:pPr>
        <w:pStyle w:val="Heading2"/>
        <w:rPr>
          <w:rFonts w:eastAsia="Calibri"/>
          <w:lang w:val="it-IT"/>
        </w:rPr>
      </w:pPr>
      <w:bookmarkStart w:id="179" w:name="_Toc495606382"/>
      <w:bookmarkStart w:id="180" w:name="_Toc510780845"/>
      <w:r w:rsidRPr="00B45F8B">
        <w:rPr>
          <w:rFonts w:eastAsia="Calibri"/>
          <w:lang w:val="it-IT"/>
        </w:rPr>
        <w:lastRenderedPageBreak/>
        <w:t>Requisiti PA</w:t>
      </w:r>
      <w:bookmarkEnd w:id="179"/>
      <w:bookmarkEnd w:id="180"/>
    </w:p>
    <w:p w14:paraId="5AA99ADB" w14:textId="77777777" w:rsidR="004577BC" w:rsidRPr="00B45F8B" w:rsidRDefault="004577BC" w:rsidP="004577BC">
      <w:pPr>
        <w:pStyle w:val="Heading3"/>
        <w:rPr>
          <w:rFonts w:eastAsia="Calibri"/>
          <w:lang w:val="it-IT"/>
        </w:rPr>
      </w:pPr>
      <w:bookmarkStart w:id="181" w:name="_Ref433558558"/>
      <w:bookmarkStart w:id="182" w:name="_Toc495606383"/>
      <w:bookmarkStart w:id="183" w:name="_Toc510780846"/>
      <w:r w:rsidRPr="00B45F8B">
        <w:rPr>
          <w:rFonts w:eastAsia="Calibri"/>
          <w:lang w:val="it-IT"/>
        </w:rPr>
        <w:t>Comunicazione Codice IPA</w:t>
      </w:r>
      <w:bookmarkEnd w:id="181"/>
      <w:bookmarkEnd w:id="182"/>
      <w:bookmarkEnd w:id="183"/>
    </w:p>
    <w:p w14:paraId="37A6B11B" w14:textId="3A9A6D2B" w:rsidR="004577BC" w:rsidRPr="00B45F8B" w:rsidRDefault="004577BC" w:rsidP="004577BC">
      <w:pPr>
        <w:jc w:val="both"/>
        <w:rPr>
          <w:rFonts w:eastAsia="Calibri"/>
          <w:lang w:val="it-IT"/>
        </w:rPr>
      </w:pPr>
      <w:r w:rsidRPr="00B45F8B">
        <w:rPr>
          <w:rFonts w:eastAsia="Calibri"/>
          <w:lang w:val="it-IT"/>
        </w:rPr>
        <w:t>I fornitori delle pubbliche amministrazioni italiane che eme</w:t>
      </w:r>
      <w:r w:rsidR="00B94CFF" w:rsidRPr="00B45F8B">
        <w:rPr>
          <w:rFonts w:eastAsia="Calibri"/>
          <w:lang w:val="it-IT"/>
        </w:rPr>
        <w:t>ttono</w:t>
      </w:r>
      <w:r w:rsidRPr="00B45F8B">
        <w:rPr>
          <w:rFonts w:eastAsia="Calibri"/>
          <w:lang w:val="it-IT"/>
        </w:rPr>
        <w:t xml:space="preserve"> gli ordini</w:t>
      </w:r>
      <w:r w:rsidR="00B94CFF" w:rsidRPr="00B45F8B">
        <w:rPr>
          <w:rFonts w:eastAsia="Calibri"/>
          <w:lang w:val="it-IT"/>
        </w:rPr>
        <w:t xml:space="preserve"> elettronici </w:t>
      </w:r>
      <w:r w:rsidRPr="00B45F8B">
        <w:rPr>
          <w:rFonts w:eastAsia="Calibri"/>
          <w:lang w:val="it-IT"/>
        </w:rPr>
        <w:t xml:space="preserve">PEPPOL redatti secondo questa specifica devono </w:t>
      </w:r>
      <w:r w:rsidR="00B94CFF" w:rsidRPr="00B45F8B">
        <w:rPr>
          <w:rFonts w:eastAsia="Calibri"/>
          <w:lang w:val="it-IT"/>
        </w:rPr>
        <w:t>indicare</w:t>
      </w:r>
      <w:r w:rsidRPr="00B45F8B">
        <w:rPr>
          <w:rFonts w:eastAsia="Calibri"/>
          <w:lang w:val="it-IT"/>
        </w:rPr>
        <w:t xml:space="preserve"> nell’ordine</w:t>
      </w:r>
      <w:r w:rsidR="00B94CFF" w:rsidRPr="00B45F8B">
        <w:rPr>
          <w:rFonts w:eastAsia="Calibri"/>
          <w:lang w:val="it-IT"/>
        </w:rPr>
        <w:t xml:space="preserve"> anche</w:t>
      </w:r>
      <w:r w:rsidRPr="00B45F8B">
        <w:rPr>
          <w:rFonts w:eastAsia="Calibri"/>
          <w:lang w:val="it-IT"/>
        </w:rPr>
        <w:t xml:space="preserve"> l’identificativo IPA </w:t>
      </w:r>
      <w:ins w:id="184" w:author="Bertocchi Elisa" w:date="2018-09-17T15:19:00Z">
        <w:r w:rsidR="00C7517A">
          <w:rPr>
            <w:rFonts w:eastAsia="Calibri"/>
            <w:lang w:val="it-IT"/>
          </w:rPr>
          <w:t xml:space="preserve">dell’Ufficio Fatturazione Elettronica </w:t>
        </w:r>
      </w:ins>
      <w:r w:rsidRPr="00B45F8B">
        <w:rPr>
          <w:rFonts w:eastAsia="Calibri"/>
          <w:lang w:val="it-IT"/>
        </w:rPr>
        <w:t>(</w:t>
      </w:r>
      <w:r w:rsidR="00642FEB">
        <w:fldChar w:fldCharType="begin"/>
      </w:r>
      <w:r w:rsidR="00642FEB" w:rsidRPr="00642FEB">
        <w:rPr>
          <w:lang w:val="it-IT"/>
          <w:rPrChange w:id="185" w:author="MASTRONARDO FRANCESCO" w:date="2018-06-21T18:46:00Z">
            <w:rPr/>
          </w:rPrChange>
        </w:rPr>
        <w:instrText xml:space="preserve"> HYPERLINK "http://www.indicepa.gov.it" </w:instrText>
      </w:r>
      <w:r w:rsidR="00642FEB">
        <w:fldChar w:fldCharType="separate"/>
      </w:r>
      <w:r w:rsidRPr="00B45F8B">
        <w:rPr>
          <w:color w:val="0000FF"/>
          <w:u w:val="single"/>
          <w:lang w:val="it-IT"/>
        </w:rPr>
        <w:t>http://www.indicepa.gov.it</w:t>
      </w:r>
      <w:r w:rsidR="00642FEB">
        <w:rPr>
          <w:color w:val="0000FF"/>
          <w:u w:val="single"/>
          <w:lang w:val="it-IT"/>
        </w:rPr>
        <w:fldChar w:fldCharType="end"/>
      </w:r>
      <w:r w:rsidRPr="00B45F8B">
        <w:rPr>
          <w:rFonts w:eastAsia="Calibri"/>
          <w:lang w:val="it-IT"/>
        </w:rPr>
        <w:t>) dell’Autorità Appaltante o dell’intestatario fattura.</w:t>
      </w:r>
    </w:p>
    <w:p w14:paraId="10E521B8" w14:textId="77777777" w:rsidR="004577BC" w:rsidRPr="00B45F8B" w:rsidRDefault="004577BC" w:rsidP="004577BC">
      <w:pPr>
        <w:jc w:val="both"/>
        <w:rPr>
          <w:rFonts w:eastAsia="Calibri"/>
          <w:lang w:val="it-IT"/>
        </w:rPr>
      </w:pPr>
      <w:r w:rsidRPr="00B45F8B">
        <w:rPr>
          <w:rFonts w:eastAsia="Calibri"/>
          <w:lang w:val="it-IT"/>
        </w:rPr>
        <w:t xml:space="preserve">Lo scopo è quello di </w:t>
      </w:r>
      <w:r w:rsidR="00B94CFF" w:rsidRPr="00B45F8B">
        <w:rPr>
          <w:rFonts w:eastAsia="Calibri"/>
          <w:lang w:val="it-IT"/>
        </w:rPr>
        <w:t>confermare</w:t>
      </w:r>
      <w:r w:rsidRPr="00B45F8B">
        <w:rPr>
          <w:rFonts w:eastAsia="Calibri"/>
          <w:lang w:val="it-IT"/>
        </w:rPr>
        <w:t xml:space="preserve"> al </w:t>
      </w:r>
      <w:r w:rsidR="00B94CFF" w:rsidRPr="00B45F8B">
        <w:rPr>
          <w:rFonts w:eastAsia="Calibri"/>
          <w:lang w:val="it-IT"/>
        </w:rPr>
        <w:t>cliente</w:t>
      </w:r>
      <w:r w:rsidRPr="00B45F8B">
        <w:rPr>
          <w:rFonts w:eastAsia="Calibri"/>
          <w:lang w:val="it-IT"/>
        </w:rPr>
        <w:t xml:space="preserve"> </w:t>
      </w:r>
      <w:r w:rsidR="00B94CFF" w:rsidRPr="00B45F8B">
        <w:rPr>
          <w:rFonts w:eastAsia="Calibri"/>
          <w:lang w:val="it-IT"/>
        </w:rPr>
        <w:t xml:space="preserve">il codice </w:t>
      </w:r>
      <w:r w:rsidRPr="00B45F8B">
        <w:rPr>
          <w:rFonts w:eastAsia="Calibri"/>
          <w:lang w:val="it-IT"/>
        </w:rPr>
        <w:t xml:space="preserve">IPA </w:t>
      </w:r>
      <w:r w:rsidR="00B94CFF" w:rsidRPr="00B45F8B">
        <w:rPr>
          <w:rFonts w:eastAsia="Calibri"/>
          <w:lang w:val="it-IT"/>
        </w:rPr>
        <w:t>che verrà indicato</w:t>
      </w:r>
      <w:r w:rsidRPr="00B45F8B">
        <w:rPr>
          <w:rFonts w:eastAsia="Calibri"/>
          <w:lang w:val="it-IT"/>
        </w:rPr>
        <w:t xml:space="preserve"> successivamente in fattura.</w:t>
      </w:r>
    </w:p>
    <w:p w14:paraId="414B3934" w14:textId="77777777" w:rsidR="004577BC" w:rsidRPr="00B45F8B" w:rsidRDefault="004577BC" w:rsidP="004577BC">
      <w:pPr>
        <w:jc w:val="both"/>
        <w:rPr>
          <w:rFonts w:eastAsia="Calibri"/>
          <w:lang w:val="it-IT"/>
        </w:rPr>
      </w:pPr>
    </w:p>
    <w:p w14:paraId="7DDE63EB" w14:textId="6954A056" w:rsidR="004577BC" w:rsidRPr="00B45F8B" w:rsidRDefault="004577BC" w:rsidP="004577BC">
      <w:pPr>
        <w:jc w:val="both"/>
        <w:rPr>
          <w:rFonts w:eastAsia="Calibri"/>
          <w:lang w:val="it-IT"/>
        </w:rPr>
      </w:pPr>
      <w:del w:id="186" w:author="Bertocchi Elisa" w:date="2018-09-17T15:20:00Z">
        <w:r w:rsidRPr="00B45F8B" w:rsidDel="00A22351">
          <w:rPr>
            <w:rFonts w:eastAsia="Calibri"/>
            <w:lang w:val="it-IT"/>
          </w:rPr>
          <w:delText>In ordine di priorità,</w:delText>
        </w:r>
      </w:del>
      <w:ins w:id="187" w:author="Bertocchi Elisa" w:date="2018-09-17T15:20:00Z">
        <w:r w:rsidR="00A22351">
          <w:rPr>
            <w:rFonts w:eastAsia="Calibri"/>
            <w:lang w:val="it-IT"/>
          </w:rPr>
          <w:t>L</w:t>
        </w:r>
      </w:ins>
      <w:del w:id="188" w:author="Bertocchi Elisa" w:date="2018-09-17T15:20:00Z">
        <w:r w:rsidRPr="00B45F8B" w:rsidDel="00A22351">
          <w:rPr>
            <w:rFonts w:eastAsia="Calibri"/>
            <w:lang w:val="it-IT"/>
          </w:rPr>
          <w:delText xml:space="preserve"> </w:delText>
        </w:r>
        <w:r w:rsidRPr="00B45F8B" w:rsidDel="00EB0DA4">
          <w:rPr>
            <w:rFonts w:eastAsia="Calibri"/>
            <w:lang w:val="it-IT"/>
          </w:rPr>
          <w:delText>l</w:delText>
        </w:r>
      </w:del>
      <w:r w:rsidRPr="00B45F8B">
        <w:rPr>
          <w:rFonts w:eastAsia="Calibri"/>
          <w:lang w:val="it-IT"/>
        </w:rPr>
        <w:t>’identificativo IPA p</w:t>
      </w:r>
      <w:ins w:id="189" w:author="Bertocchi Elisa" w:date="2018-09-17T15:20:00Z">
        <w:r w:rsidR="00EB0DA4">
          <w:rPr>
            <w:rFonts w:eastAsia="Calibri"/>
            <w:lang w:val="it-IT"/>
          </w:rPr>
          <w:t>uò</w:t>
        </w:r>
      </w:ins>
      <w:del w:id="190" w:author="Bertocchi Elisa" w:date="2018-09-17T15:20:00Z">
        <w:r w:rsidRPr="00B45F8B" w:rsidDel="00EB0DA4">
          <w:rPr>
            <w:rFonts w:eastAsia="Calibri"/>
            <w:lang w:val="it-IT"/>
          </w:rPr>
          <w:delText>otrà</w:delText>
        </w:r>
      </w:del>
      <w:r w:rsidRPr="00B45F8B">
        <w:rPr>
          <w:rFonts w:eastAsia="Calibri"/>
          <w:lang w:val="it-IT"/>
        </w:rPr>
        <w:t xml:space="preserve"> essere specificato nei seguenti modi </w:t>
      </w:r>
      <w:del w:id="191" w:author="Bertocchi Elisa" w:date="2018-09-17T15:20:00Z">
        <w:r w:rsidRPr="00B45F8B" w:rsidDel="00EB0DA4">
          <w:rPr>
            <w:rFonts w:eastAsia="Calibri"/>
            <w:lang w:val="it-IT"/>
          </w:rPr>
          <w:delText>alternativi</w:delText>
        </w:r>
      </w:del>
      <w:r w:rsidRPr="00B45F8B">
        <w:rPr>
          <w:rFonts w:eastAsia="Calibri"/>
          <w:lang w:val="it-IT"/>
        </w:rPr>
        <w:t>:</w:t>
      </w:r>
    </w:p>
    <w:p w14:paraId="57AC1B04" w14:textId="77777777" w:rsidR="004577BC" w:rsidRPr="00B45F8B" w:rsidRDefault="004577BC" w:rsidP="004577BC">
      <w:pPr>
        <w:rPr>
          <w:rFonts w:eastAsia="Calibri"/>
          <w:lang w:val="it-IT"/>
        </w:rPr>
      </w:pPr>
    </w:p>
    <w:p w14:paraId="009550FB" w14:textId="4934B1F7" w:rsidR="004577BC" w:rsidRPr="00B45F8B" w:rsidDel="00EB0DA4" w:rsidRDefault="004577BC" w:rsidP="00B45F8B">
      <w:pPr>
        <w:numPr>
          <w:ilvl w:val="0"/>
          <w:numId w:val="17"/>
        </w:numPr>
        <w:jc w:val="both"/>
        <w:rPr>
          <w:del w:id="192" w:author="Bertocchi Elisa" w:date="2018-09-17T15:21:00Z"/>
          <w:rFonts w:eastAsia="Calibri"/>
          <w:sz w:val="28"/>
          <w:szCs w:val="28"/>
          <w:lang w:val="it-IT"/>
        </w:rPr>
      </w:pPr>
      <w:del w:id="193" w:author="Bertocchi Elisa" w:date="2018-09-17T15:21:00Z">
        <w:r w:rsidRPr="00B45F8B" w:rsidDel="00EB0DA4">
          <w:rPr>
            <w:rFonts w:eastAsia="Calibri"/>
            <w:lang w:val="it-IT"/>
          </w:rPr>
          <w:delText xml:space="preserve">In </w:delText>
        </w:r>
        <w:r w:rsidRPr="00B45F8B" w:rsidDel="00EB0DA4">
          <w:rPr>
            <w:rFonts w:eastAsia="Calibri"/>
            <w:b/>
            <w:lang w:val="it-IT"/>
          </w:rPr>
          <w:delText>cac:AccountingCustomerParty</w:delText>
        </w:r>
        <w:r w:rsidRPr="00B45F8B" w:rsidDel="00EB0DA4">
          <w:rPr>
            <w:rFonts w:eastAsia="Calibri"/>
            <w:lang w:val="it-IT"/>
          </w:rPr>
          <w:delText xml:space="preserve">, qualora l'intestatario fattura sia diverso dall’acquirente (BuyerCustomerParty), all’interno di </w:delText>
        </w:r>
        <w:r w:rsidRPr="00B45F8B" w:rsidDel="00EB0DA4">
          <w:rPr>
            <w:rFonts w:eastAsia="Calibri"/>
            <w:b/>
            <w:lang w:val="it-IT"/>
          </w:rPr>
          <w:delText>cac:PartyIdentification/cbc:ID</w:delText>
        </w:r>
      </w:del>
    </w:p>
    <w:p w14:paraId="7B506F91" w14:textId="059C33DD" w:rsidR="004577BC" w:rsidRPr="00B45F8B" w:rsidDel="00EB0DA4" w:rsidRDefault="004577BC" w:rsidP="004577BC">
      <w:pPr>
        <w:ind w:left="360"/>
        <w:rPr>
          <w:del w:id="194" w:author="Bertocchi Elisa" w:date="2018-09-17T15:21:00Z"/>
          <w:rFonts w:eastAsia="Calibri"/>
          <w:sz w:val="28"/>
          <w:szCs w:val="28"/>
          <w:lang w:val="it-IT"/>
        </w:rPr>
      </w:pPr>
    </w:p>
    <w:p w14:paraId="57D50B55" w14:textId="500EB663" w:rsidR="004577BC" w:rsidRPr="00B45F8B" w:rsidDel="00EB0DA4" w:rsidRDefault="004577BC" w:rsidP="004577BC">
      <w:pPr>
        <w:ind w:left="720"/>
        <w:rPr>
          <w:del w:id="195" w:author="Bertocchi Elisa" w:date="2018-09-17T15:21:00Z"/>
          <w:rFonts w:ascii="Arial" w:eastAsia="Calibri" w:hAnsi="Arial" w:cs="Arial"/>
          <w:noProof/>
          <w:color w:val="800000"/>
          <w:sz w:val="20"/>
          <w:szCs w:val="20"/>
          <w:lang w:val="nb-NO"/>
        </w:rPr>
      </w:pPr>
      <w:del w:id="196" w:author="Bertocchi Elisa" w:date="2018-09-17T15:21:00Z">
        <w:r w:rsidRPr="00B45F8B" w:rsidDel="00EB0DA4">
          <w:rPr>
            <w:rFonts w:ascii="Arial" w:eastAsia="Calibri" w:hAnsi="Arial" w:cs="Arial"/>
            <w:noProof/>
            <w:color w:val="800000"/>
            <w:sz w:val="20"/>
            <w:szCs w:val="20"/>
            <w:lang w:val="nb-NO"/>
          </w:rPr>
          <w:delText>&lt;cac:AccountingCustomerParty&gt;</w:delText>
        </w:r>
        <w:r w:rsidRPr="00B45F8B" w:rsidDel="00EB0DA4">
          <w:rPr>
            <w:rFonts w:ascii="Arial" w:eastAsia="Calibri" w:hAnsi="Arial" w:cs="Arial"/>
            <w:noProof/>
            <w:color w:val="800000"/>
            <w:sz w:val="20"/>
            <w:szCs w:val="20"/>
            <w:lang w:val="nb-NO"/>
          </w:rPr>
          <w:br/>
          <w:delText>        &lt;cac:Party&gt;</w:delText>
        </w:r>
        <w:r w:rsidRPr="00B45F8B" w:rsidDel="00EB0DA4">
          <w:rPr>
            <w:rFonts w:ascii="Arial" w:eastAsia="Calibri" w:hAnsi="Arial" w:cs="Arial"/>
            <w:noProof/>
            <w:color w:val="800000"/>
            <w:sz w:val="20"/>
            <w:szCs w:val="20"/>
            <w:lang w:val="nb-NO"/>
          </w:rPr>
          <w:br/>
          <w:delText>            &lt;cac:PartyIdentification&gt;</w:delText>
        </w:r>
        <w:r w:rsidRPr="00B45F8B" w:rsidDel="00EB0DA4">
          <w:rPr>
            <w:rFonts w:ascii="Arial" w:eastAsia="Calibri" w:hAnsi="Arial" w:cs="Arial"/>
            <w:noProof/>
            <w:color w:val="800000"/>
            <w:sz w:val="20"/>
            <w:szCs w:val="20"/>
            <w:lang w:val="nb-NO"/>
          </w:rPr>
          <w:br/>
        </w:r>
        <w:r w:rsidRPr="00B45F8B" w:rsidDel="00EB0DA4">
          <w:rPr>
            <w:rFonts w:ascii="Arial" w:eastAsia="Calibri" w:hAnsi="Arial" w:cs="Arial"/>
            <w:color w:val="800000"/>
            <w:sz w:val="20"/>
            <w:szCs w:val="20"/>
            <w:lang w:val="nb-NO"/>
          </w:rPr>
          <w:delText xml:space="preserve">                &lt;cbc:ID </w:delText>
        </w:r>
        <w:r w:rsidRPr="00B45F8B" w:rsidDel="00EB0DA4">
          <w:rPr>
            <w:rFonts w:ascii="Arial" w:eastAsia="Calibri" w:hAnsi="Arial" w:cs="Arial"/>
            <w:color w:val="FF0000"/>
            <w:sz w:val="20"/>
            <w:szCs w:val="20"/>
            <w:lang w:val="nb-NO"/>
          </w:rPr>
          <w:delText>schemeID</w:delText>
        </w:r>
        <w:r w:rsidRPr="00B45F8B" w:rsidDel="00EB0DA4">
          <w:rPr>
            <w:rFonts w:ascii="Arial" w:eastAsia="Calibri" w:hAnsi="Arial" w:cs="Arial"/>
            <w:color w:val="0000FF"/>
            <w:sz w:val="20"/>
            <w:szCs w:val="20"/>
            <w:lang w:val="nb-NO"/>
          </w:rPr>
          <w:delText>="</w:delText>
        </w:r>
        <w:r w:rsidRPr="00B45F8B" w:rsidDel="00EB0DA4">
          <w:rPr>
            <w:rFonts w:ascii="Arial" w:eastAsia="Calibri" w:hAnsi="Arial" w:cs="Arial"/>
            <w:b/>
            <w:color w:val="000000"/>
            <w:sz w:val="20"/>
            <w:szCs w:val="20"/>
            <w:lang w:val="nb-NO"/>
          </w:rPr>
          <w:delText>IT:IPA</w:delText>
        </w:r>
        <w:r w:rsidRPr="00B45F8B" w:rsidDel="00EB0DA4">
          <w:rPr>
            <w:rFonts w:ascii="Arial" w:eastAsia="Calibri" w:hAnsi="Arial" w:cs="Arial"/>
            <w:color w:val="0000FF"/>
            <w:sz w:val="20"/>
            <w:szCs w:val="20"/>
            <w:lang w:val="nb-NO"/>
          </w:rPr>
          <w:delText>"&gt;</w:delText>
        </w:r>
        <w:r w:rsidRPr="00B45F8B" w:rsidDel="00EB0DA4">
          <w:rPr>
            <w:rFonts w:eastAsia="Calibri"/>
            <w:b/>
            <w:lang w:val="cs-CZ"/>
          </w:rPr>
          <w:delText>abcdef</w:delText>
        </w:r>
      </w:del>
      <w:del w:id="197" w:author="Bertocchi Elisa" w:date="2018-09-17T15:13:00Z">
        <w:r w:rsidRPr="00B45F8B" w:rsidDel="00455EBF">
          <w:rPr>
            <w:rFonts w:eastAsia="Calibri"/>
            <w:b/>
            <w:lang w:val="cs-CZ"/>
          </w:rPr>
          <w:delText>g</w:delText>
        </w:r>
      </w:del>
      <w:del w:id="198" w:author="Bertocchi Elisa" w:date="2018-09-17T15:21:00Z">
        <w:r w:rsidRPr="00B45F8B" w:rsidDel="00EB0DA4">
          <w:rPr>
            <w:rFonts w:ascii="Arial" w:eastAsia="Calibri" w:hAnsi="Arial" w:cs="Arial"/>
            <w:color w:val="800000"/>
            <w:sz w:val="20"/>
            <w:szCs w:val="20"/>
            <w:lang w:val="nb-NO"/>
          </w:rPr>
          <w:delText>&lt;/cbc:ID&gt;</w:delText>
        </w:r>
        <w:r w:rsidRPr="00B45F8B" w:rsidDel="00EB0DA4">
          <w:rPr>
            <w:rFonts w:ascii="Arial" w:eastAsia="Calibri" w:hAnsi="Arial" w:cs="Arial"/>
            <w:color w:val="800000"/>
            <w:sz w:val="20"/>
            <w:szCs w:val="20"/>
            <w:lang w:val="nb-NO"/>
          </w:rPr>
          <w:br/>
        </w:r>
        <w:r w:rsidRPr="00B45F8B" w:rsidDel="00EB0DA4">
          <w:rPr>
            <w:rFonts w:ascii="Arial" w:eastAsia="Calibri" w:hAnsi="Arial" w:cs="Arial"/>
            <w:noProof/>
            <w:color w:val="800000"/>
            <w:sz w:val="20"/>
            <w:szCs w:val="20"/>
            <w:lang w:val="nb-NO"/>
          </w:rPr>
          <w:delText>            &lt;/cac:PartyIdentification&gt;</w:delText>
        </w:r>
      </w:del>
    </w:p>
    <w:p w14:paraId="2320926C" w14:textId="130ADEE8" w:rsidR="004577BC" w:rsidRPr="00B45F8B" w:rsidDel="00EB0DA4" w:rsidRDefault="004577BC" w:rsidP="004577BC">
      <w:pPr>
        <w:ind w:left="720"/>
        <w:rPr>
          <w:del w:id="199" w:author="Bertocchi Elisa" w:date="2018-09-17T15:21:00Z"/>
          <w:rFonts w:ascii="Arial" w:eastAsia="Calibri" w:hAnsi="Arial" w:cs="Arial"/>
          <w:noProof/>
          <w:color w:val="800000"/>
          <w:sz w:val="20"/>
          <w:szCs w:val="20"/>
          <w:lang w:val="nb-NO"/>
        </w:rPr>
      </w:pPr>
      <w:del w:id="200" w:author="Bertocchi Elisa" w:date="2018-09-17T15:21:00Z">
        <w:r w:rsidRPr="00B45F8B" w:rsidDel="00EB0DA4">
          <w:rPr>
            <w:rFonts w:ascii="Arial" w:eastAsia="Calibri" w:hAnsi="Arial" w:cs="Arial"/>
            <w:noProof/>
            <w:color w:val="800000"/>
            <w:sz w:val="20"/>
            <w:szCs w:val="20"/>
            <w:lang w:val="nb-NO"/>
          </w:rPr>
          <w:delText>…</w:delText>
        </w:r>
      </w:del>
    </w:p>
    <w:p w14:paraId="339E0B35" w14:textId="2388E141" w:rsidR="004577BC" w:rsidRPr="00B45F8B" w:rsidDel="00EB0DA4" w:rsidRDefault="004577BC" w:rsidP="004577BC">
      <w:pPr>
        <w:ind w:left="720"/>
        <w:rPr>
          <w:del w:id="201" w:author="Bertocchi Elisa" w:date="2018-09-17T15:21:00Z"/>
          <w:rFonts w:ascii="Arial" w:eastAsia="Calibri" w:hAnsi="Arial" w:cs="Arial"/>
          <w:noProof/>
          <w:color w:val="800000"/>
          <w:sz w:val="20"/>
          <w:szCs w:val="20"/>
          <w:lang w:val="nb-NO"/>
        </w:rPr>
      </w:pPr>
      <w:del w:id="202" w:author="Bertocchi Elisa" w:date="2018-09-17T15:21:00Z">
        <w:r w:rsidRPr="00B45F8B" w:rsidDel="00EB0DA4">
          <w:rPr>
            <w:rFonts w:ascii="Arial" w:eastAsia="Calibri" w:hAnsi="Arial" w:cs="Arial"/>
            <w:noProof/>
            <w:color w:val="800000"/>
            <w:sz w:val="20"/>
            <w:szCs w:val="20"/>
            <w:lang w:val="nb-NO"/>
          </w:rPr>
          <w:delText>&lt;/cac:Party&gt;</w:delText>
        </w:r>
      </w:del>
    </w:p>
    <w:p w14:paraId="5120BF27" w14:textId="1B2E330C" w:rsidR="004577BC" w:rsidRPr="00B45F8B" w:rsidDel="00EB0DA4" w:rsidRDefault="004577BC" w:rsidP="004577BC">
      <w:pPr>
        <w:ind w:left="720"/>
        <w:rPr>
          <w:del w:id="203" w:author="Bertocchi Elisa" w:date="2018-09-17T15:21:00Z"/>
          <w:rFonts w:ascii="Arial" w:eastAsia="Calibri" w:hAnsi="Arial" w:cs="Arial"/>
          <w:noProof/>
          <w:color w:val="800000"/>
          <w:sz w:val="20"/>
          <w:szCs w:val="20"/>
          <w:lang w:val="nb-NO"/>
        </w:rPr>
      </w:pPr>
      <w:del w:id="204" w:author="Bertocchi Elisa" w:date="2018-09-17T15:21:00Z">
        <w:r w:rsidRPr="00B45F8B" w:rsidDel="00EB0DA4">
          <w:rPr>
            <w:rFonts w:ascii="Arial" w:eastAsia="Calibri" w:hAnsi="Arial" w:cs="Arial"/>
            <w:noProof/>
            <w:color w:val="800000"/>
            <w:sz w:val="20"/>
            <w:szCs w:val="20"/>
            <w:lang w:val="nb-NO"/>
          </w:rPr>
          <w:delText>&lt;/cac:AccountingCustomerParty&gt;</w:delText>
        </w:r>
      </w:del>
    </w:p>
    <w:p w14:paraId="70521F45" w14:textId="77777777" w:rsidR="004577BC" w:rsidRPr="00B45F8B" w:rsidRDefault="004577BC" w:rsidP="004577BC">
      <w:pPr>
        <w:ind w:left="360"/>
        <w:rPr>
          <w:rFonts w:eastAsia="Calibri"/>
          <w:sz w:val="28"/>
          <w:szCs w:val="28"/>
          <w:lang w:val="it-IT"/>
        </w:rPr>
      </w:pPr>
    </w:p>
    <w:p w14:paraId="19868DAF" w14:textId="2E2A97FE" w:rsidR="004577BC" w:rsidRPr="00B45F8B" w:rsidRDefault="009F5C4B" w:rsidP="00B45F8B">
      <w:pPr>
        <w:numPr>
          <w:ilvl w:val="0"/>
          <w:numId w:val="17"/>
        </w:numPr>
        <w:jc w:val="both"/>
        <w:rPr>
          <w:rFonts w:eastAsia="Calibri"/>
          <w:sz w:val="28"/>
          <w:szCs w:val="28"/>
          <w:lang w:val="it-IT"/>
        </w:rPr>
      </w:pPr>
      <w:ins w:id="205" w:author="Bertocchi Elisa" w:date="2018-09-17T15:21:00Z">
        <w:r>
          <w:rPr>
            <w:rFonts w:eastAsia="Calibri"/>
            <w:lang w:val="it-IT"/>
          </w:rPr>
          <w:t xml:space="preserve">Obbligatoriamente </w:t>
        </w:r>
        <w:r w:rsidR="009053B9">
          <w:rPr>
            <w:rFonts w:eastAsia="Calibri"/>
            <w:lang w:val="it-IT"/>
          </w:rPr>
          <w:t xml:space="preserve">in </w:t>
        </w:r>
      </w:ins>
      <w:del w:id="206" w:author="Bertocchi Elisa" w:date="2018-09-17T15:21:00Z">
        <w:r w:rsidR="004577BC" w:rsidRPr="00B45F8B" w:rsidDel="009053B9">
          <w:rPr>
            <w:rFonts w:eastAsia="Calibri"/>
            <w:lang w:val="it-IT"/>
          </w:rPr>
          <w:delText>In</w:delText>
        </w:r>
      </w:del>
      <w:r w:rsidR="004577BC" w:rsidRPr="00B45F8B">
        <w:rPr>
          <w:rFonts w:eastAsia="Calibri"/>
          <w:lang w:val="it-IT"/>
        </w:rPr>
        <w:t xml:space="preserve"> </w:t>
      </w:r>
      <w:r w:rsidR="004577BC" w:rsidRPr="00B45F8B">
        <w:rPr>
          <w:rFonts w:eastAsia="Calibri"/>
          <w:b/>
          <w:lang w:val="it-IT"/>
        </w:rPr>
        <w:t>cac:BuyerCustomerParty</w:t>
      </w:r>
      <w:r w:rsidR="004577BC" w:rsidRPr="00B45F8B">
        <w:rPr>
          <w:rFonts w:eastAsia="Calibri"/>
          <w:lang w:val="it-IT"/>
        </w:rPr>
        <w:t>, come parte ordinante</w:t>
      </w:r>
      <w:del w:id="207" w:author="Bertocchi Elisa" w:date="2018-09-17T15:16:00Z">
        <w:r w:rsidR="004577BC" w:rsidRPr="00B45F8B" w:rsidDel="00124765">
          <w:rPr>
            <w:rFonts w:eastAsia="Calibri"/>
            <w:lang w:val="it-IT"/>
          </w:rPr>
          <w:delText>,</w:delText>
        </w:r>
      </w:del>
      <w:r w:rsidR="004577BC" w:rsidRPr="00B45F8B">
        <w:rPr>
          <w:rFonts w:eastAsia="Calibri"/>
          <w:lang w:val="it-IT"/>
        </w:rPr>
        <w:t xml:space="preserve">  </w:t>
      </w:r>
      <w:del w:id="208" w:author="Bertocchi Elisa" w:date="2018-09-17T15:16:00Z">
        <w:r w:rsidR="004577BC" w:rsidRPr="00B45F8B" w:rsidDel="00E914F1">
          <w:rPr>
            <w:rFonts w:eastAsia="Calibri"/>
            <w:lang w:val="it-IT"/>
          </w:rPr>
          <w:delText>nelle due opzioni</w:delText>
        </w:r>
      </w:del>
      <w:r w:rsidR="004577BC" w:rsidRPr="00B45F8B">
        <w:rPr>
          <w:rFonts w:eastAsia="Calibri"/>
          <w:lang w:val="it-IT"/>
        </w:rPr>
        <w:t xml:space="preserve"> </w:t>
      </w:r>
      <w:del w:id="209" w:author="Bertocchi Elisa" w:date="2018-09-17T15:16:00Z">
        <w:r w:rsidR="004577BC" w:rsidRPr="00B45F8B" w:rsidDel="00124765">
          <w:rPr>
            <w:rFonts w:eastAsia="Calibri"/>
            <w:lang w:val="it-IT"/>
          </w:rPr>
          <w:delText>seguenti</w:delText>
        </w:r>
      </w:del>
      <w:r w:rsidR="004577BC" w:rsidRPr="00B45F8B">
        <w:rPr>
          <w:rFonts w:eastAsia="Calibri"/>
          <w:lang w:val="it-IT"/>
        </w:rPr>
        <w:t>:</w:t>
      </w:r>
    </w:p>
    <w:p w14:paraId="59F6308A" w14:textId="77777777" w:rsidR="004577BC" w:rsidRPr="00B45F8B" w:rsidRDefault="004577BC" w:rsidP="004577BC">
      <w:pPr>
        <w:ind w:left="360"/>
        <w:jc w:val="both"/>
        <w:rPr>
          <w:rFonts w:eastAsia="Calibri"/>
          <w:sz w:val="28"/>
          <w:szCs w:val="28"/>
          <w:lang w:val="it-IT"/>
        </w:rPr>
      </w:pPr>
    </w:p>
    <w:p w14:paraId="54B1004A" w14:textId="61AE2041" w:rsidR="004577BC" w:rsidRPr="00B45F8B" w:rsidRDefault="004577BC" w:rsidP="00B45F8B">
      <w:pPr>
        <w:numPr>
          <w:ilvl w:val="0"/>
          <w:numId w:val="18"/>
        </w:numPr>
        <w:jc w:val="both"/>
        <w:rPr>
          <w:rFonts w:eastAsia="Calibri"/>
          <w:sz w:val="28"/>
          <w:szCs w:val="28"/>
          <w:lang w:val="it-IT"/>
        </w:rPr>
      </w:pPr>
      <w:r w:rsidRPr="00B45F8B">
        <w:rPr>
          <w:rFonts w:eastAsia="Calibri"/>
          <w:lang w:val="it-IT"/>
        </w:rPr>
        <w:t>Se l’Autorità Appaltante è identificata in PEPPOL con il codice</w:t>
      </w:r>
      <w:ins w:id="210" w:author="Bertocchi Elisa" w:date="2018-09-17T15:22:00Z">
        <w:r w:rsidR="009053B9">
          <w:rPr>
            <w:rFonts w:eastAsia="Calibri"/>
            <w:lang w:val="it-IT"/>
          </w:rPr>
          <w:t xml:space="preserve"> UFE</w:t>
        </w:r>
      </w:ins>
      <w:r w:rsidRPr="00B45F8B">
        <w:rPr>
          <w:rFonts w:eastAsia="Calibri"/>
          <w:lang w:val="it-IT"/>
        </w:rPr>
        <w:t xml:space="preserve"> IPA stesso (ID Partecipante nei registri SMP), </w:t>
      </w:r>
      <w:del w:id="211" w:author="Bertocchi Elisa" w:date="2018-09-17T15:15:00Z">
        <w:r w:rsidRPr="00B45F8B" w:rsidDel="00E914F1">
          <w:rPr>
            <w:rFonts w:eastAsia="Calibri"/>
            <w:lang w:val="it-IT"/>
          </w:rPr>
          <w:delText>sarà sufficiente</w:delText>
        </w:r>
      </w:del>
      <w:ins w:id="212" w:author="Bertocchi Elisa" w:date="2018-09-17T15:15:00Z">
        <w:r w:rsidR="00E914F1">
          <w:rPr>
            <w:rFonts w:eastAsia="Calibri"/>
            <w:lang w:val="it-IT"/>
          </w:rPr>
          <w:t>deve essere</w:t>
        </w:r>
      </w:ins>
      <w:r w:rsidRPr="00B45F8B">
        <w:rPr>
          <w:rFonts w:eastAsia="Calibri"/>
          <w:lang w:val="it-IT"/>
        </w:rPr>
        <w:t xml:space="preserve"> indica</w:t>
      </w:r>
      <w:ins w:id="213" w:author="Bertocchi Elisa" w:date="2018-09-17T15:15:00Z">
        <w:r w:rsidR="00E914F1">
          <w:rPr>
            <w:rFonts w:eastAsia="Calibri"/>
            <w:lang w:val="it-IT"/>
          </w:rPr>
          <w:t>to</w:t>
        </w:r>
      </w:ins>
      <w:del w:id="214" w:author="Bertocchi Elisa" w:date="2018-09-17T15:15:00Z">
        <w:r w:rsidRPr="00B45F8B" w:rsidDel="00E914F1">
          <w:rPr>
            <w:rFonts w:eastAsia="Calibri"/>
            <w:lang w:val="it-IT"/>
          </w:rPr>
          <w:delText>re</w:delText>
        </w:r>
      </w:del>
      <w:r w:rsidRPr="00B45F8B">
        <w:rPr>
          <w:rFonts w:eastAsia="Calibri"/>
          <w:lang w:val="it-IT"/>
        </w:rPr>
        <w:t xml:space="preserve"> l’Identificativo IPA come endpoint (cac:EndpointID)</w:t>
      </w:r>
    </w:p>
    <w:p w14:paraId="2564EEC7" w14:textId="77777777" w:rsidR="004577BC" w:rsidRPr="00B45F8B" w:rsidRDefault="004577BC" w:rsidP="004577BC">
      <w:pPr>
        <w:ind w:left="1440"/>
        <w:rPr>
          <w:rFonts w:eastAsia="Calibri"/>
          <w:sz w:val="28"/>
          <w:szCs w:val="28"/>
          <w:lang w:val="it-IT"/>
        </w:rPr>
      </w:pPr>
    </w:p>
    <w:p w14:paraId="2C28FE3E" w14:textId="3437ACF4" w:rsidR="004577BC" w:rsidRPr="00B45F8B" w:rsidRDefault="004577BC" w:rsidP="004577BC">
      <w:pPr>
        <w:ind w:left="720"/>
        <w:rPr>
          <w:rFonts w:ascii="Arial" w:eastAsia="Calibri" w:hAnsi="Arial" w:cs="Arial"/>
          <w:noProof/>
          <w:color w:val="800000"/>
          <w:sz w:val="20"/>
          <w:szCs w:val="20"/>
        </w:rPr>
      </w:pPr>
      <w:r w:rsidRPr="00B45F8B">
        <w:rPr>
          <w:rFonts w:ascii="Arial" w:eastAsia="Calibri" w:hAnsi="Arial" w:cs="Arial"/>
          <w:noProof/>
          <w:color w:val="800000"/>
          <w:sz w:val="20"/>
          <w:szCs w:val="20"/>
        </w:rPr>
        <w:t>&lt;cac:BuyerCustomerParty&gt;</w:t>
      </w:r>
      <w:r w:rsidRPr="00B45F8B">
        <w:rPr>
          <w:rFonts w:ascii="Arial" w:eastAsia="Calibri" w:hAnsi="Arial" w:cs="Arial"/>
          <w:noProof/>
          <w:color w:val="800000"/>
          <w:sz w:val="20"/>
          <w:szCs w:val="20"/>
        </w:rPr>
        <w:br/>
        <w:t>        &lt;cac:Party&gt;</w:t>
      </w:r>
      <w:r w:rsidRPr="00B45F8B">
        <w:rPr>
          <w:rFonts w:ascii="Arial" w:eastAsia="Calibri" w:hAnsi="Arial" w:cs="Arial"/>
          <w:noProof/>
          <w:color w:val="800000"/>
          <w:sz w:val="20"/>
          <w:szCs w:val="20"/>
        </w:rPr>
        <w:br/>
        <w:t xml:space="preserve">            &lt;cbc:EndpointID </w:t>
      </w:r>
      <w:r w:rsidRPr="00B45F8B">
        <w:rPr>
          <w:rFonts w:ascii="Arial" w:eastAsia="Calibri" w:hAnsi="Arial" w:cs="Arial"/>
          <w:noProof/>
          <w:color w:val="FF0000"/>
          <w:sz w:val="20"/>
          <w:szCs w:val="20"/>
        </w:rPr>
        <w:t>schemeID</w:t>
      </w:r>
      <w:r w:rsidRPr="00B45F8B">
        <w:rPr>
          <w:rFonts w:ascii="Arial" w:eastAsia="Calibri" w:hAnsi="Arial" w:cs="Arial"/>
          <w:noProof/>
          <w:sz w:val="20"/>
          <w:szCs w:val="20"/>
        </w:rPr>
        <w:t>=</w:t>
      </w:r>
      <w:r w:rsidRPr="00B45F8B">
        <w:rPr>
          <w:rFonts w:ascii="Arial" w:eastAsia="Calibri" w:hAnsi="Arial" w:cs="Arial"/>
          <w:color w:val="0000FF"/>
          <w:sz w:val="20"/>
          <w:szCs w:val="20"/>
        </w:rPr>
        <w:t>"</w:t>
      </w:r>
      <w:r w:rsidRPr="00B45F8B">
        <w:rPr>
          <w:rFonts w:ascii="Arial" w:eastAsia="Calibri" w:hAnsi="Arial" w:cs="Arial"/>
          <w:b/>
          <w:color w:val="000000"/>
          <w:sz w:val="20"/>
          <w:szCs w:val="20"/>
        </w:rPr>
        <w:t>IT:IPA</w:t>
      </w:r>
      <w:r w:rsidRPr="00B45F8B">
        <w:rPr>
          <w:rFonts w:ascii="Arial" w:eastAsia="Calibri" w:hAnsi="Arial" w:cs="Arial"/>
          <w:color w:val="0000FF"/>
          <w:sz w:val="20"/>
          <w:szCs w:val="20"/>
        </w:rPr>
        <w:t>"&gt;</w:t>
      </w:r>
      <w:del w:id="215" w:author="Bertocchi Elisa" w:date="2018-09-17T15:28:00Z">
        <w:r w:rsidRPr="00B45F8B" w:rsidDel="006F36C6">
          <w:rPr>
            <w:rFonts w:eastAsia="Calibri"/>
            <w:b/>
            <w:lang w:val="cs-CZ"/>
          </w:rPr>
          <w:delText>abcdef</w:delText>
        </w:r>
      </w:del>
      <w:ins w:id="216" w:author="Bertocchi Elisa" w:date="2018-09-17T15:28:00Z">
        <w:r w:rsidR="006F36C6">
          <w:rPr>
            <w:rFonts w:eastAsia="Calibri"/>
            <w:b/>
            <w:lang w:val="cs-CZ"/>
          </w:rPr>
          <w:t>ABCDEF</w:t>
        </w:r>
      </w:ins>
      <w:del w:id="217" w:author="Bertocchi Elisa" w:date="2018-09-17T15:13:00Z">
        <w:r w:rsidRPr="00B45F8B" w:rsidDel="00E956DA">
          <w:rPr>
            <w:rFonts w:eastAsia="Calibri"/>
            <w:b/>
            <w:lang w:val="cs-CZ"/>
          </w:rPr>
          <w:delText>g</w:delText>
        </w:r>
      </w:del>
      <w:r w:rsidRPr="00B45F8B">
        <w:rPr>
          <w:rFonts w:ascii="Arial" w:eastAsia="Calibri" w:hAnsi="Arial" w:cs="Arial"/>
          <w:noProof/>
          <w:color w:val="800000"/>
          <w:sz w:val="20"/>
          <w:szCs w:val="20"/>
        </w:rPr>
        <w:t>&lt;/cbc:EndpointID&gt;</w:t>
      </w:r>
      <w:r w:rsidRPr="00B45F8B">
        <w:rPr>
          <w:rFonts w:ascii="Arial" w:eastAsia="Calibri" w:hAnsi="Arial" w:cs="Arial"/>
          <w:noProof/>
          <w:color w:val="800000"/>
          <w:sz w:val="20"/>
          <w:szCs w:val="20"/>
        </w:rPr>
        <w:br/>
      </w:r>
      <w:r w:rsidRPr="00B45F8B">
        <w:rPr>
          <w:rFonts w:ascii="Arial" w:eastAsia="Calibri" w:hAnsi="Arial" w:cs="Arial"/>
          <w:noProof/>
          <w:color w:val="800000"/>
          <w:sz w:val="20"/>
          <w:szCs w:val="20"/>
        </w:rPr>
        <w:tab/>
        <w:t>…</w:t>
      </w:r>
    </w:p>
    <w:p w14:paraId="3BAE61F9" w14:textId="77777777" w:rsidR="004577BC" w:rsidRPr="00B45F8B" w:rsidRDefault="004577BC" w:rsidP="004577BC">
      <w:pPr>
        <w:ind w:left="1440"/>
        <w:rPr>
          <w:rFonts w:ascii="Arial" w:eastAsia="Calibri" w:hAnsi="Arial" w:cs="Arial"/>
          <w:noProof/>
          <w:color w:val="800000"/>
          <w:sz w:val="20"/>
          <w:szCs w:val="20"/>
          <w:lang w:val="nb-NO"/>
        </w:rPr>
      </w:pPr>
      <w:r w:rsidRPr="00B45F8B">
        <w:rPr>
          <w:rFonts w:ascii="Arial" w:eastAsia="Calibri" w:hAnsi="Arial" w:cs="Arial"/>
          <w:noProof/>
          <w:color w:val="800000"/>
          <w:sz w:val="20"/>
          <w:szCs w:val="20"/>
          <w:lang w:val="nb-NO"/>
        </w:rPr>
        <w:t>&lt;/cac:Party&gt;</w:t>
      </w:r>
    </w:p>
    <w:p w14:paraId="2BF151F1" w14:textId="77777777" w:rsidR="004577BC" w:rsidRPr="00B45F8B" w:rsidRDefault="004577BC" w:rsidP="004577BC">
      <w:pPr>
        <w:ind w:left="720"/>
        <w:rPr>
          <w:rFonts w:ascii="Arial" w:eastAsia="Calibri" w:hAnsi="Arial" w:cs="Arial"/>
          <w:noProof/>
          <w:color w:val="800000"/>
          <w:sz w:val="20"/>
          <w:szCs w:val="20"/>
          <w:lang w:val="nb-NO"/>
        </w:rPr>
      </w:pPr>
      <w:r w:rsidRPr="00B45F8B">
        <w:rPr>
          <w:rFonts w:ascii="Arial" w:eastAsia="Calibri" w:hAnsi="Arial" w:cs="Arial"/>
          <w:noProof/>
          <w:color w:val="800000"/>
          <w:sz w:val="20"/>
          <w:szCs w:val="20"/>
          <w:lang w:val="nb-NO"/>
        </w:rPr>
        <w:t>&lt;/cac:BuyerCustomerParty&gt;</w:t>
      </w:r>
    </w:p>
    <w:p w14:paraId="63E16523" w14:textId="77777777" w:rsidR="004577BC" w:rsidRPr="00B45F8B" w:rsidRDefault="004577BC" w:rsidP="004577BC">
      <w:pPr>
        <w:ind w:left="720"/>
        <w:rPr>
          <w:rFonts w:eastAsia="Calibri"/>
          <w:sz w:val="28"/>
          <w:szCs w:val="28"/>
        </w:rPr>
      </w:pPr>
    </w:p>
    <w:p w14:paraId="58F1E0B5" w14:textId="50A5B9A8" w:rsidR="004577BC" w:rsidRPr="00B45F8B" w:rsidRDefault="004577BC" w:rsidP="00B45F8B">
      <w:pPr>
        <w:numPr>
          <w:ilvl w:val="0"/>
          <w:numId w:val="18"/>
        </w:numPr>
        <w:jc w:val="both"/>
        <w:rPr>
          <w:rFonts w:eastAsia="Calibri"/>
          <w:sz w:val="28"/>
          <w:szCs w:val="28"/>
          <w:lang w:val="it-IT"/>
        </w:rPr>
      </w:pPr>
      <w:del w:id="218" w:author="Bertocchi Elisa" w:date="2018-09-17T15:16:00Z">
        <w:r w:rsidRPr="00B45F8B" w:rsidDel="00124765">
          <w:rPr>
            <w:rFonts w:eastAsia="Calibri"/>
            <w:lang w:val="it-IT"/>
          </w:rPr>
          <w:delText>Alternativamente è preferibile</w:delText>
        </w:r>
      </w:del>
      <w:ins w:id="219" w:author="Bertocchi Elisa" w:date="2018-09-17T15:16:00Z">
        <w:r w:rsidR="00124765">
          <w:rPr>
            <w:rFonts w:eastAsia="Calibri"/>
            <w:lang w:val="it-IT"/>
          </w:rPr>
          <w:t>E’ obbligatorio</w:t>
        </w:r>
      </w:ins>
      <w:r w:rsidRPr="00B45F8B">
        <w:rPr>
          <w:rFonts w:eastAsia="Calibri"/>
          <w:lang w:val="it-IT"/>
        </w:rPr>
        <w:t xml:space="preserve"> fornire l’ID IPA nel cac:PartyIdentification/cbc:ID </w:t>
      </w:r>
    </w:p>
    <w:p w14:paraId="5246564C" w14:textId="77777777" w:rsidR="004577BC" w:rsidRPr="00B45F8B" w:rsidRDefault="004577BC" w:rsidP="004577BC">
      <w:pPr>
        <w:ind w:left="720"/>
        <w:rPr>
          <w:rFonts w:eastAsia="Calibri"/>
          <w:sz w:val="28"/>
          <w:szCs w:val="28"/>
          <w:lang w:val="it-IT"/>
        </w:rPr>
      </w:pPr>
    </w:p>
    <w:p w14:paraId="6F697394" w14:textId="027B1963" w:rsidR="004577BC" w:rsidRPr="00B45F8B" w:rsidRDefault="004577BC" w:rsidP="004577BC">
      <w:pPr>
        <w:ind w:left="720"/>
        <w:rPr>
          <w:rFonts w:ascii="Arial" w:eastAsia="Calibri" w:hAnsi="Arial" w:cs="Arial"/>
          <w:noProof/>
          <w:color w:val="800000"/>
          <w:sz w:val="20"/>
          <w:szCs w:val="20"/>
          <w:lang w:val="nb-NO"/>
        </w:rPr>
      </w:pPr>
      <w:r w:rsidRPr="00B45F8B">
        <w:rPr>
          <w:rFonts w:ascii="Arial" w:eastAsia="Calibri" w:hAnsi="Arial" w:cs="Arial"/>
          <w:noProof/>
          <w:color w:val="800000"/>
          <w:sz w:val="20"/>
          <w:szCs w:val="20"/>
          <w:lang w:val="nb-NO"/>
        </w:rPr>
        <w:t>&lt;cac:BuyerCustomerParty&gt;</w:t>
      </w:r>
      <w:r w:rsidRPr="00B45F8B">
        <w:rPr>
          <w:rFonts w:ascii="Arial" w:eastAsia="Calibri" w:hAnsi="Arial" w:cs="Arial"/>
          <w:noProof/>
          <w:color w:val="800000"/>
          <w:sz w:val="20"/>
          <w:szCs w:val="20"/>
          <w:lang w:val="nb-NO"/>
        </w:rPr>
        <w:br/>
        <w:t>        &lt;cac:Party&gt;</w:t>
      </w:r>
      <w:r w:rsidRPr="00B45F8B">
        <w:rPr>
          <w:rFonts w:ascii="Arial" w:eastAsia="Calibri" w:hAnsi="Arial" w:cs="Arial"/>
          <w:noProof/>
          <w:color w:val="800000"/>
          <w:sz w:val="20"/>
          <w:szCs w:val="20"/>
          <w:lang w:val="nb-NO"/>
        </w:rPr>
        <w:br/>
      </w:r>
      <w:ins w:id="220" w:author="Bertocchi Elisa" w:date="2018-09-17T15:17:00Z">
        <w:r w:rsidR="00D05169" w:rsidRPr="00D05169">
          <w:rPr>
            <w:rFonts w:ascii="Arial" w:eastAsia="Calibri" w:hAnsi="Arial" w:cs="Arial"/>
            <w:noProof/>
            <w:color w:val="800000"/>
            <w:sz w:val="20"/>
            <w:szCs w:val="20"/>
            <w:lang w:val="it-IT"/>
            <w:rPrChange w:id="221" w:author="Bertocchi Elisa" w:date="2018-09-17T15:17:00Z">
              <w:rPr>
                <w:rFonts w:ascii="Arial" w:eastAsia="Calibri" w:hAnsi="Arial" w:cs="Arial"/>
                <w:noProof/>
                <w:color w:val="800000"/>
                <w:sz w:val="20"/>
                <w:szCs w:val="20"/>
              </w:rPr>
            </w:rPrChange>
          </w:rPr>
          <w:t xml:space="preserve">            &lt;cbc:EndpointID </w:t>
        </w:r>
        <w:r w:rsidR="00D05169" w:rsidRPr="00D05169">
          <w:rPr>
            <w:rFonts w:ascii="Arial" w:eastAsia="Calibri" w:hAnsi="Arial" w:cs="Arial"/>
            <w:noProof/>
            <w:color w:val="FF0000"/>
            <w:sz w:val="20"/>
            <w:szCs w:val="20"/>
            <w:lang w:val="it-IT"/>
            <w:rPrChange w:id="222" w:author="Bertocchi Elisa" w:date="2018-09-17T15:17:00Z">
              <w:rPr>
                <w:rFonts w:ascii="Arial" w:eastAsia="Calibri" w:hAnsi="Arial" w:cs="Arial"/>
                <w:noProof/>
                <w:color w:val="FF0000"/>
                <w:sz w:val="20"/>
                <w:szCs w:val="20"/>
              </w:rPr>
            </w:rPrChange>
          </w:rPr>
          <w:t>schemeID</w:t>
        </w:r>
        <w:r w:rsidR="00D05169" w:rsidRPr="00D05169">
          <w:rPr>
            <w:rFonts w:ascii="Arial" w:eastAsia="Calibri" w:hAnsi="Arial" w:cs="Arial"/>
            <w:noProof/>
            <w:sz w:val="20"/>
            <w:szCs w:val="20"/>
            <w:lang w:val="it-IT"/>
            <w:rPrChange w:id="223" w:author="Bertocchi Elisa" w:date="2018-09-17T15:17:00Z">
              <w:rPr>
                <w:rFonts w:ascii="Arial" w:eastAsia="Calibri" w:hAnsi="Arial" w:cs="Arial"/>
                <w:noProof/>
                <w:sz w:val="20"/>
                <w:szCs w:val="20"/>
              </w:rPr>
            </w:rPrChange>
          </w:rPr>
          <w:t>=</w:t>
        </w:r>
        <w:r w:rsidR="00D05169" w:rsidRPr="00D05169">
          <w:rPr>
            <w:rFonts w:ascii="Arial" w:eastAsia="Calibri" w:hAnsi="Arial" w:cs="Arial"/>
            <w:color w:val="0000FF"/>
            <w:sz w:val="20"/>
            <w:szCs w:val="20"/>
            <w:lang w:val="it-IT"/>
            <w:rPrChange w:id="224" w:author="Bertocchi Elisa" w:date="2018-09-17T15:17:00Z">
              <w:rPr>
                <w:rFonts w:ascii="Arial" w:eastAsia="Calibri" w:hAnsi="Arial" w:cs="Arial"/>
                <w:color w:val="0000FF"/>
                <w:sz w:val="20"/>
                <w:szCs w:val="20"/>
              </w:rPr>
            </w:rPrChange>
          </w:rPr>
          <w:t>"</w:t>
        </w:r>
        <w:r w:rsidR="00D05169" w:rsidRPr="00D05169">
          <w:rPr>
            <w:rFonts w:ascii="Arial" w:eastAsia="Calibri" w:hAnsi="Arial" w:cs="Arial"/>
            <w:b/>
            <w:color w:val="000000"/>
            <w:sz w:val="20"/>
            <w:szCs w:val="20"/>
            <w:lang w:val="it-IT"/>
            <w:rPrChange w:id="225" w:author="Bertocchi Elisa" w:date="2018-09-17T15:17:00Z">
              <w:rPr>
                <w:rFonts w:ascii="Arial" w:eastAsia="Calibri" w:hAnsi="Arial" w:cs="Arial"/>
                <w:b/>
                <w:color w:val="000000"/>
                <w:sz w:val="20"/>
                <w:szCs w:val="20"/>
              </w:rPr>
            </w:rPrChange>
          </w:rPr>
          <w:t>IT:IPA</w:t>
        </w:r>
        <w:r w:rsidR="00D05169" w:rsidRPr="00D05169">
          <w:rPr>
            <w:rFonts w:ascii="Arial" w:eastAsia="Calibri" w:hAnsi="Arial" w:cs="Arial"/>
            <w:color w:val="0000FF"/>
            <w:sz w:val="20"/>
            <w:szCs w:val="20"/>
            <w:lang w:val="it-IT"/>
            <w:rPrChange w:id="226" w:author="Bertocchi Elisa" w:date="2018-09-17T15:17:00Z">
              <w:rPr>
                <w:rFonts w:ascii="Arial" w:eastAsia="Calibri" w:hAnsi="Arial" w:cs="Arial"/>
                <w:color w:val="0000FF"/>
                <w:sz w:val="20"/>
                <w:szCs w:val="20"/>
              </w:rPr>
            </w:rPrChange>
          </w:rPr>
          <w:t>"&gt;</w:t>
        </w:r>
      </w:ins>
      <w:ins w:id="227" w:author="Bertocchi Elisa" w:date="2018-09-17T15:28:00Z">
        <w:r w:rsidR="006F36C6">
          <w:rPr>
            <w:rFonts w:ascii="Arial" w:eastAsia="Calibri" w:hAnsi="Arial" w:cs="Arial"/>
            <w:color w:val="0000FF"/>
            <w:sz w:val="20"/>
            <w:szCs w:val="20"/>
            <w:lang w:val="it-IT"/>
          </w:rPr>
          <w:t>ABCDEF</w:t>
        </w:r>
      </w:ins>
      <w:ins w:id="228" w:author="Bertocchi Elisa" w:date="2018-09-17T15:17:00Z">
        <w:r w:rsidR="00D05169" w:rsidRPr="00D05169">
          <w:rPr>
            <w:rFonts w:ascii="Arial" w:eastAsia="Calibri" w:hAnsi="Arial" w:cs="Arial"/>
            <w:noProof/>
            <w:color w:val="800000"/>
            <w:sz w:val="20"/>
            <w:szCs w:val="20"/>
            <w:lang w:val="it-IT"/>
            <w:rPrChange w:id="229" w:author="Bertocchi Elisa" w:date="2018-09-17T15:17:00Z">
              <w:rPr>
                <w:rFonts w:ascii="Arial" w:eastAsia="Calibri" w:hAnsi="Arial" w:cs="Arial"/>
                <w:noProof/>
                <w:color w:val="800000"/>
                <w:sz w:val="20"/>
                <w:szCs w:val="20"/>
              </w:rPr>
            </w:rPrChange>
          </w:rPr>
          <w:t>&lt;/cbc:EndpointID&gt;</w:t>
        </w:r>
        <w:r w:rsidR="00D05169" w:rsidRPr="00D05169">
          <w:rPr>
            <w:rFonts w:ascii="Arial" w:eastAsia="Calibri" w:hAnsi="Arial" w:cs="Arial"/>
            <w:noProof/>
            <w:color w:val="800000"/>
            <w:sz w:val="20"/>
            <w:szCs w:val="20"/>
            <w:lang w:val="it-IT"/>
            <w:rPrChange w:id="230" w:author="Bertocchi Elisa" w:date="2018-09-17T15:17:00Z">
              <w:rPr>
                <w:rFonts w:ascii="Arial" w:eastAsia="Calibri" w:hAnsi="Arial" w:cs="Arial"/>
                <w:noProof/>
                <w:color w:val="800000"/>
                <w:sz w:val="20"/>
                <w:szCs w:val="20"/>
              </w:rPr>
            </w:rPrChange>
          </w:rPr>
          <w:br/>
        </w:r>
      </w:ins>
      <w:del w:id="231" w:author="Bertocchi Elisa" w:date="2018-09-17T15:17:00Z">
        <w:r w:rsidRPr="00B45F8B" w:rsidDel="00D05169">
          <w:rPr>
            <w:rFonts w:ascii="Arial" w:eastAsia="Calibri" w:hAnsi="Arial" w:cs="Arial"/>
            <w:noProof/>
            <w:color w:val="800000"/>
            <w:sz w:val="20"/>
            <w:szCs w:val="20"/>
            <w:lang w:val="nb-NO"/>
          </w:rPr>
          <w:delText xml:space="preserve">            &lt;cbc:EndpointID </w:delText>
        </w:r>
        <w:r w:rsidRPr="00B45F8B" w:rsidDel="00D05169">
          <w:rPr>
            <w:rFonts w:ascii="Arial" w:eastAsia="Calibri" w:hAnsi="Arial" w:cs="Arial"/>
            <w:noProof/>
            <w:color w:val="FF0000"/>
            <w:sz w:val="20"/>
            <w:szCs w:val="20"/>
            <w:lang w:val="nb-NO"/>
          </w:rPr>
          <w:delText>schemeID</w:delText>
        </w:r>
        <w:r w:rsidRPr="00B45F8B" w:rsidDel="00D05169">
          <w:rPr>
            <w:rFonts w:ascii="Arial" w:eastAsia="Calibri" w:hAnsi="Arial" w:cs="Arial"/>
            <w:noProof/>
            <w:sz w:val="20"/>
            <w:szCs w:val="20"/>
            <w:lang w:val="nb-NO"/>
          </w:rPr>
          <w:delText>="IT:CF"&gt;00234567890</w:delText>
        </w:r>
        <w:r w:rsidRPr="00B45F8B" w:rsidDel="00D05169">
          <w:rPr>
            <w:rFonts w:ascii="Arial" w:eastAsia="Calibri" w:hAnsi="Arial" w:cs="Arial"/>
            <w:noProof/>
            <w:color w:val="800000"/>
            <w:sz w:val="20"/>
            <w:szCs w:val="20"/>
            <w:lang w:val="nb-NO"/>
          </w:rPr>
          <w:delText>&lt;/cbc:EndpointID&gt;</w:delText>
        </w:r>
        <w:r w:rsidRPr="00B45F8B" w:rsidDel="00D05169">
          <w:rPr>
            <w:rFonts w:ascii="Arial" w:eastAsia="Calibri" w:hAnsi="Arial" w:cs="Arial"/>
            <w:noProof/>
            <w:color w:val="800000"/>
            <w:sz w:val="20"/>
            <w:szCs w:val="20"/>
            <w:lang w:val="nb-NO"/>
          </w:rPr>
          <w:br/>
        </w:r>
      </w:del>
      <w:r w:rsidRPr="00B45F8B">
        <w:rPr>
          <w:rFonts w:ascii="Arial" w:eastAsia="Calibri" w:hAnsi="Arial" w:cs="Arial"/>
          <w:noProof/>
          <w:color w:val="800000"/>
          <w:sz w:val="20"/>
          <w:szCs w:val="20"/>
          <w:lang w:val="nb-NO"/>
        </w:rPr>
        <w:t>            &lt;cac:PartyIdentification&gt;</w:t>
      </w:r>
      <w:r w:rsidRPr="00B45F8B">
        <w:rPr>
          <w:rFonts w:ascii="Arial" w:eastAsia="Calibri" w:hAnsi="Arial" w:cs="Arial"/>
          <w:noProof/>
          <w:color w:val="800000"/>
          <w:sz w:val="20"/>
          <w:szCs w:val="20"/>
          <w:lang w:val="nb-NO"/>
        </w:rPr>
        <w:br/>
      </w:r>
      <w:r w:rsidRPr="00B45F8B">
        <w:rPr>
          <w:rFonts w:ascii="Arial" w:eastAsia="Calibri" w:hAnsi="Arial" w:cs="Arial"/>
          <w:color w:val="800000"/>
          <w:sz w:val="20"/>
          <w:szCs w:val="20"/>
          <w:lang w:val="nb-NO"/>
        </w:rPr>
        <w:t xml:space="preserve">                &lt;cbc:ID </w:t>
      </w:r>
      <w:r w:rsidRPr="00B45F8B">
        <w:rPr>
          <w:rFonts w:ascii="Arial" w:eastAsia="Calibri" w:hAnsi="Arial" w:cs="Arial"/>
          <w:color w:val="FF0000"/>
          <w:sz w:val="20"/>
          <w:szCs w:val="20"/>
          <w:lang w:val="nb-NO"/>
        </w:rPr>
        <w:t>schemeID</w:t>
      </w:r>
      <w:r w:rsidRPr="00B45F8B">
        <w:rPr>
          <w:rFonts w:ascii="Arial" w:eastAsia="Calibri" w:hAnsi="Arial" w:cs="Arial"/>
          <w:color w:val="0000FF"/>
          <w:sz w:val="20"/>
          <w:szCs w:val="20"/>
          <w:lang w:val="nb-NO"/>
        </w:rPr>
        <w:t>="</w:t>
      </w:r>
      <w:r w:rsidRPr="00B45F8B">
        <w:rPr>
          <w:rFonts w:ascii="Arial" w:eastAsia="Calibri" w:hAnsi="Arial" w:cs="Arial"/>
          <w:b/>
          <w:color w:val="000000"/>
          <w:sz w:val="20"/>
          <w:szCs w:val="20"/>
          <w:lang w:val="nb-NO"/>
        </w:rPr>
        <w:t>IT:IPA</w:t>
      </w:r>
      <w:r w:rsidRPr="00B45F8B">
        <w:rPr>
          <w:rFonts w:ascii="Arial" w:eastAsia="Calibri" w:hAnsi="Arial" w:cs="Arial"/>
          <w:color w:val="0000FF"/>
          <w:sz w:val="20"/>
          <w:szCs w:val="20"/>
          <w:lang w:val="nb-NO"/>
        </w:rPr>
        <w:t>"&gt;</w:t>
      </w:r>
      <w:ins w:id="232" w:author="Bertocchi Elisa" w:date="2018-09-17T15:29:00Z">
        <w:r w:rsidR="00F3398F">
          <w:rPr>
            <w:rFonts w:ascii="Arial" w:eastAsia="Calibri" w:hAnsi="Arial" w:cs="Arial"/>
            <w:color w:val="0000FF"/>
            <w:sz w:val="20"/>
            <w:szCs w:val="20"/>
            <w:lang w:val="nb-NO"/>
          </w:rPr>
          <w:t>ABCDEF</w:t>
        </w:r>
      </w:ins>
      <w:del w:id="233" w:author="Bertocchi Elisa" w:date="2018-09-17T15:29:00Z">
        <w:r w:rsidRPr="00B45F8B" w:rsidDel="00F3398F">
          <w:rPr>
            <w:rFonts w:eastAsia="Calibri"/>
            <w:b/>
            <w:lang w:val="cs-CZ"/>
          </w:rPr>
          <w:delText>abcdef</w:delText>
        </w:r>
      </w:del>
      <w:del w:id="234" w:author="Bertocchi Elisa" w:date="2018-09-17T15:15:00Z">
        <w:r w:rsidRPr="00B45F8B" w:rsidDel="00323390">
          <w:rPr>
            <w:rFonts w:eastAsia="Calibri"/>
            <w:b/>
            <w:lang w:val="cs-CZ"/>
          </w:rPr>
          <w:delText>g</w:delText>
        </w:r>
      </w:del>
      <w:r w:rsidRPr="00B45F8B">
        <w:rPr>
          <w:rFonts w:ascii="Arial" w:eastAsia="Calibri" w:hAnsi="Arial" w:cs="Arial"/>
          <w:color w:val="800000"/>
          <w:sz w:val="20"/>
          <w:szCs w:val="20"/>
          <w:lang w:val="nb-NO"/>
        </w:rPr>
        <w:t>&lt;/cbc:ID&gt;</w:t>
      </w:r>
      <w:r w:rsidRPr="00B45F8B">
        <w:rPr>
          <w:rFonts w:ascii="Arial" w:eastAsia="Calibri" w:hAnsi="Arial" w:cs="Arial"/>
          <w:color w:val="800000"/>
          <w:sz w:val="20"/>
          <w:szCs w:val="20"/>
          <w:lang w:val="nb-NO"/>
        </w:rPr>
        <w:br/>
      </w:r>
      <w:r w:rsidRPr="00B45F8B">
        <w:rPr>
          <w:rFonts w:ascii="Arial" w:eastAsia="Calibri" w:hAnsi="Arial" w:cs="Arial"/>
          <w:noProof/>
          <w:color w:val="800000"/>
          <w:sz w:val="20"/>
          <w:szCs w:val="20"/>
          <w:lang w:val="nb-NO"/>
        </w:rPr>
        <w:t>            &lt;/cac:PartyIdentification&gt;</w:t>
      </w:r>
    </w:p>
    <w:p w14:paraId="3B83EA07" w14:textId="77777777" w:rsidR="004577BC" w:rsidRPr="00B45F8B" w:rsidRDefault="004577BC" w:rsidP="004577BC">
      <w:pPr>
        <w:ind w:left="1440"/>
        <w:rPr>
          <w:rFonts w:ascii="Arial" w:eastAsia="Calibri" w:hAnsi="Arial" w:cs="Arial"/>
          <w:noProof/>
          <w:color w:val="800000"/>
          <w:sz w:val="20"/>
          <w:szCs w:val="20"/>
          <w:lang w:val="nb-NO"/>
        </w:rPr>
      </w:pPr>
      <w:r w:rsidRPr="00B45F8B">
        <w:rPr>
          <w:rFonts w:ascii="Arial" w:eastAsia="Calibri" w:hAnsi="Arial" w:cs="Arial"/>
          <w:noProof/>
          <w:color w:val="800000"/>
          <w:sz w:val="20"/>
          <w:szCs w:val="20"/>
          <w:lang w:val="nb-NO"/>
        </w:rPr>
        <w:t>…</w:t>
      </w:r>
    </w:p>
    <w:p w14:paraId="4EB5F2B9" w14:textId="77777777" w:rsidR="004577BC" w:rsidRPr="00B45F8B" w:rsidRDefault="004577BC" w:rsidP="004577BC">
      <w:pPr>
        <w:ind w:left="1440"/>
        <w:rPr>
          <w:rFonts w:ascii="Arial" w:eastAsia="Calibri" w:hAnsi="Arial" w:cs="Arial"/>
          <w:noProof/>
          <w:color w:val="800000"/>
          <w:sz w:val="20"/>
          <w:szCs w:val="20"/>
          <w:lang w:val="nb-NO"/>
        </w:rPr>
      </w:pPr>
      <w:r w:rsidRPr="00B45F8B">
        <w:rPr>
          <w:rFonts w:ascii="Arial" w:eastAsia="Calibri" w:hAnsi="Arial" w:cs="Arial"/>
          <w:noProof/>
          <w:color w:val="800000"/>
          <w:sz w:val="20"/>
          <w:szCs w:val="20"/>
          <w:lang w:val="nb-NO"/>
        </w:rPr>
        <w:t>&lt;/cac:Party&gt;</w:t>
      </w:r>
    </w:p>
    <w:p w14:paraId="352D776D" w14:textId="77777777" w:rsidR="004577BC" w:rsidRPr="00B45F8B" w:rsidRDefault="004577BC" w:rsidP="004577BC">
      <w:pPr>
        <w:ind w:left="720"/>
        <w:rPr>
          <w:rFonts w:ascii="Arial" w:eastAsia="Calibri" w:hAnsi="Arial" w:cs="Arial"/>
          <w:noProof/>
          <w:color w:val="800000"/>
          <w:sz w:val="20"/>
          <w:szCs w:val="20"/>
          <w:lang w:val="nb-NO"/>
        </w:rPr>
      </w:pPr>
      <w:r w:rsidRPr="00B45F8B">
        <w:rPr>
          <w:rFonts w:ascii="Arial" w:eastAsia="Calibri" w:hAnsi="Arial" w:cs="Arial"/>
          <w:noProof/>
          <w:color w:val="800000"/>
          <w:sz w:val="20"/>
          <w:szCs w:val="20"/>
          <w:lang w:val="nb-NO"/>
        </w:rPr>
        <w:t>&lt;/cac:BuyerCustomerParty&gt;</w:t>
      </w:r>
    </w:p>
    <w:p w14:paraId="56690E07" w14:textId="0A73CE0D" w:rsidR="00EB0DA4" w:rsidRPr="00B45F8B" w:rsidRDefault="00A87519" w:rsidP="00EB0DA4">
      <w:pPr>
        <w:numPr>
          <w:ilvl w:val="0"/>
          <w:numId w:val="17"/>
        </w:numPr>
        <w:jc w:val="both"/>
        <w:rPr>
          <w:ins w:id="235" w:author="Bertocchi Elisa" w:date="2018-09-17T15:21:00Z"/>
          <w:rFonts w:eastAsia="Calibri"/>
          <w:sz w:val="28"/>
          <w:szCs w:val="28"/>
          <w:lang w:val="it-IT"/>
        </w:rPr>
      </w:pPr>
      <w:bookmarkStart w:id="236" w:name="_Toc509571914"/>
      <w:bookmarkStart w:id="237" w:name="_Toc509572094"/>
      <w:bookmarkStart w:id="238" w:name="_Toc509572402"/>
      <w:bookmarkStart w:id="239" w:name="_Toc509998448"/>
      <w:bookmarkStart w:id="240" w:name="_Toc509571915"/>
      <w:bookmarkStart w:id="241" w:name="_Toc509572095"/>
      <w:bookmarkStart w:id="242" w:name="_Toc509572403"/>
      <w:bookmarkStart w:id="243" w:name="_Toc509998449"/>
      <w:bookmarkEnd w:id="236"/>
      <w:bookmarkEnd w:id="237"/>
      <w:bookmarkEnd w:id="238"/>
      <w:bookmarkEnd w:id="239"/>
      <w:bookmarkEnd w:id="240"/>
      <w:bookmarkEnd w:id="241"/>
      <w:bookmarkEnd w:id="242"/>
      <w:bookmarkEnd w:id="243"/>
      <w:ins w:id="244" w:author="Bertocchi Elisa" w:date="2018-09-17T15:29:00Z">
        <w:r>
          <w:rPr>
            <w:rFonts w:eastAsia="Calibri"/>
            <w:lang w:val="it-IT"/>
          </w:rPr>
          <w:t>Opzionalmente i</w:t>
        </w:r>
      </w:ins>
      <w:ins w:id="245" w:author="Bertocchi Elisa" w:date="2018-09-17T15:21:00Z">
        <w:r w:rsidR="00EB0DA4" w:rsidRPr="00B45F8B">
          <w:rPr>
            <w:rFonts w:eastAsia="Calibri"/>
            <w:lang w:val="it-IT"/>
          </w:rPr>
          <w:t xml:space="preserve">n </w:t>
        </w:r>
        <w:r w:rsidR="00EB0DA4" w:rsidRPr="00B45F8B">
          <w:rPr>
            <w:rFonts w:eastAsia="Calibri"/>
            <w:b/>
            <w:lang w:val="it-IT"/>
          </w:rPr>
          <w:t>cac:AccountingCustomerParty</w:t>
        </w:r>
        <w:r w:rsidR="00EB0DA4" w:rsidRPr="00B45F8B">
          <w:rPr>
            <w:rFonts w:eastAsia="Calibri"/>
            <w:lang w:val="it-IT"/>
          </w:rPr>
          <w:t xml:space="preserve">, qualora l'intestatario fattura sia diverso dall’acquirente (BuyerCustomerParty), all’interno di </w:t>
        </w:r>
        <w:r w:rsidR="00EB0DA4" w:rsidRPr="00B45F8B">
          <w:rPr>
            <w:rFonts w:eastAsia="Calibri"/>
            <w:b/>
            <w:lang w:val="it-IT"/>
          </w:rPr>
          <w:t>cac:PartyIdentification/cbc:ID</w:t>
        </w:r>
      </w:ins>
    </w:p>
    <w:p w14:paraId="174C0500" w14:textId="77777777" w:rsidR="00EB0DA4" w:rsidRPr="00B45F8B" w:rsidRDefault="00EB0DA4" w:rsidP="00EB0DA4">
      <w:pPr>
        <w:ind w:left="360"/>
        <w:rPr>
          <w:ins w:id="246" w:author="Bertocchi Elisa" w:date="2018-09-17T15:21:00Z"/>
          <w:rFonts w:eastAsia="Calibri"/>
          <w:sz w:val="28"/>
          <w:szCs w:val="28"/>
          <w:lang w:val="it-IT"/>
        </w:rPr>
      </w:pPr>
    </w:p>
    <w:p w14:paraId="5A689E66" w14:textId="4A84924A" w:rsidR="00EB0DA4" w:rsidRPr="00B45F8B" w:rsidRDefault="00EB0DA4" w:rsidP="00EB0DA4">
      <w:pPr>
        <w:ind w:left="720"/>
        <w:rPr>
          <w:ins w:id="247" w:author="Bertocchi Elisa" w:date="2018-09-17T15:21:00Z"/>
          <w:rFonts w:ascii="Arial" w:eastAsia="Calibri" w:hAnsi="Arial" w:cs="Arial"/>
          <w:noProof/>
          <w:color w:val="800000"/>
          <w:sz w:val="20"/>
          <w:szCs w:val="20"/>
          <w:lang w:val="nb-NO"/>
        </w:rPr>
      </w:pPr>
      <w:ins w:id="248" w:author="Bertocchi Elisa" w:date="2018-09-17T15:21:00Z">
        <w:r w:rsidRPr="00B45F8B">
          <w:rPr>
            <w:rFonts w:ascii="Arial" w:eastAsia="Calibri" w:hAnsi="Arial" w:cs="Arial"/>
            <w:noProof/>
            <w:color w:val="800000"/>
            <w:sz w:val="20"/>
            <w:szCs w:val="20"/>
            <w:lang w:val="nb-NO"/>
          </w:rPr>
          <w:t>&lt;cac:AccountingCustomerParty&gt;</w:t>
        </w:r>
        <w:r w:rsidRPr="00B45F8B">
          <w:rPr>
            <w:rFonts w:ascii="Arial" w:eastAsia="Calibri" w:hAnsi="Arial" w:cs="Arial"/>
            <w:noProof/>
            <w:color w:val="800000"/>
            <w:sz w:val="20"/>
            <w:szCs w:val="20"/>
            <w:lang w:val="nb-NO"/>
          </w:rPr>
          <w:br/>
          <w:t>        &lt;cac:Party&gt;</w:t>
        </w:r>
        <w:r w:rsidRPr="00B45F8B">
          <w:rPr>
            <w:rFonts w:ascii="Arial" w:eastAsia="Calibri" w:hAnsi="Arial" w:cs="Arial"/>
            <w:noProof/>
            <w:color w:val="800000"/>
            <w:sz w:val="20"/>
            <w:szCs w:val="20"/>
            <w:lang w:val="nb-NO"/>
          </w:rPr>
          <w:br/>
          <w:t>            &lt;cac:PartyIdentification&gt;</w:t>
        </w:r>
        <w:r w:rsidRPr="00B45F8B">
          <w:rPr>
            <w:rFonts w:ascii="Arial" w:eastAsia="Calibri" w:hAnsi="Arial" w:cs="Arial"/>
            <w:noProof/>
            <w:color w:val="800000"/>
            <w:sz w:val="20"/>
            <w:szCs w:val="20"/>
            <w:lang w:val="nb-NO"/>
          </w:rPr>
          <w:br/>
        </w:r>
        <w:r w:rsidRPr="00B45F8B">
          <w:rPr>
            <w:rFonts w:ascii="Arial" w:eastAsia="Calibri" w:hAnsi="Arial" w:cs="Arial"/>
            <w:color w:val="800000"/>
            <w:sz w:val="20"/>
            <w:szCs w:val="20"/>
            <w:lang w:val="nb-NO"/>
          </w:rPr>
          <w:t xml:space="preserve">                &lt;cbc:ID </w:t>
        </w:r>
        <w:r w:rsidRPr="00B45F8B">
          <w:rPr>
            <w:rFonts w:ascii="Arial" w:eastAsia="Calibri" w:hAnsi="Arial" w:cs="Arial"/>
            <w:color w:val="FF0000"/>
            <w:sz w:val="20"/>
            <w:szCs w:val="20"/>
            <w:lang w:val="nb-NO"/>
          </w:rPr>
          <w:t>schemeID</w:t>
        </w:r>
        <w:r w:rsidRPr="00B45F8B">
          <w:rPr>
            <w:rFonts w:ascii="Arial" w:eastAsia="Calibri" w:hAnsi="Arial" w:cs="Arial"/>
            <w:color w:val="0000FF"/>
            <w:sz w:val="20"/>
            <w:szCs w:val="20"/>
            <w:lang w:val="nb-NO"/>
          </w:rPr>
          <w:t>="</w:t>
        </w:r>
        <w:r w:rsidRPr="00B45F8B">
          <w:rPr>
            <w:rFonts w:ascii="Arial" w:eastAsia="Calibri" w:hAnsi="Arial" w:cs="Arial"/>
            <w:b/>
            <w:color w:val="000000"/>
            <w:sz w:val="20"/>
            <w:szCs w:val="20"/>
            <w:lang w:val="nb-NO"/>
          </w:rPr>
          <w:t>IT:IPA</w:t>
        </w:r>
        <w:r w:rsidRPr="00B45F8B">
          <w:rPr>
            <w:rFonts w:ascii="Arial" w:eastAsia="Calibri" w:hAnsi="Arial" w:cs="Arial"/>
            <w:color w:val="0000FF"/>
            <w:sz w:val="20"/>
            <w:szCs w:val="20"/>
            <w:lang w:val="nb-NO"/>
          </w:rPr>
          <w:t>"&gt;</w:t>
        </w:r>
      </w:ins>
      <w:ins w:id="249" w:author="Bertocchi Elisa" w:date="2018-09-17T15:30:00Z">
        <w:r w:rsidR="006C0C08" w:rsidRPr="006C0C08">
          <w:rPr>
            <w:rFonts w:ascii="Arial" w:eastAsia="Calibri" w:hAnsi="Arial" w:cs="Arial"/>
            <w:b/>
            <w:color w:val="0000FF"/>
            <w:sz w:val="20"/>
            <w:szCs w:val="20"/>
            <w:lang w:val="nb-NO"/>
            <w:rPrChange w:id="250" w:author="Bertocchi Elisa" w:date="2018-09-17T15:30:00Z">
              <w:rPr>
                <w:rFonts w:ascii="Arial" w:eastAsia="Calibri" w:hAnsi="Arial" w:cs="Arial"/>
                <w:color w:val="0000FF"/>
                <w:sz w:val="20"/>
                <w:szCs w:val="20"/>
                <w:lang w:val="nb-NO"/>
              </w:rPr>
            </w:rPrChange>
          </w:rPr>
          <w:t>ABCDEF</w:t>
        </w:r>
      </w:ins>
      <w:ins w:id="251" w:author="Bertocchi Elisa" w:date="2018-09-17T15:21:00Z">
        <w:r w:rsidRPr="00B45F8B">
          <w:rPr>
            <w:rFonts w:ascii="Arial" w:eastAsia="Calibri" w:hAnsi="Arial" w:cs="Arial"/>
            <w:color w:val="800000"/>
            <w:sz w:val="20"/>
            <w:szCs w:val="20"/>
            <w:lang w:val="nb-NO"/>
          </w:rPr>
          <w:t>&lt;/cbc:ID&gt;</w:t>
        </w:r>
        <w:r w:rsidRPr="00B45F8B">
          <w:rPr>
            <w:rFonts w:ascii="Arial" w:eastAsia="Calibri" w:hAnsi="Arial" w:cs="Arial"/>
            <w:color w:val="800000"/>
            <w:sz w:val="20"/>
            <w:szCs w:val="20"/>
            <w:lang w:val="nb-NO"/>
          </w:rPr>
          <w:br/>
        </w:r>
        <w:r w:rsidRPr="00B45F8B">
          <w:rPr>
            <w:rFonts w:ascii="Arial" w:eastAsia="Calibri" w:hAnsi="Arial" w:cs="Arial"/>
            <w:noProof/>
            <w:color w:val="800000"/>
            <w:sz w:val="20"/>
            <w:szCs w:val="20"/>
            <w:lang w:val="nb-NO"/>
          </w:rPr>
          <w:t>            &lt;/cac:PartyIdentification&gt;</w:t>
        </w:r>
      </w:ins>
    </w:p>
    <w:p w14:paraId="7A91A13E" w14:textId="77777777" w:rsidR="00EB0DA4" w:rsidRPr="00B45F8B" w:rsidRDefault="00EB0DA4" w:rsidP="00EB0DA4">
      <w:pPr>
        <w:ind w:left="720"/>
        <w:rPr>
          <w:ins w:id="252" w:author="Bertocchi Elisa" w:date="2018-09-17T15:21:00Z"/>
          <w:rFonts w:ascii="Arial" w:eastAsia="Calibri" w:hAnsi="Arial" w:cs="Arial"/>
          <w:noProof/>
          <w:color w:val="800000"/>
          <w:sz w:val="20"/>
          <w:szCs w:val="20"/>
          <w:lang w:val="nb-NO"/>
        </w:rPr>
      </w:pPr>
      <w:ins w:id="253" w:author="Bertocchi Elisa" w:date="2018-09-17T15:21:00Z">
        <w:r w:rsidRPr="00B45F8B">
          <w:rPr>
            <w:rFonts w:ascii="Arial" w:eastAsia="Calibri" w:hAnsi="Arial" w:cs="Arial"/>
            <w:noProof/>
            <w:color w:val="800000"/>
            <w:sz w:val="20"/>
            <w:szCs w:val="20"/>
            <w:lang w:val="nb-NO"/>
          </w:rPr>
          <w:t>…</w:t>
        </w:r>
      </w:ins>
    </w:p>
    <w:p w14:paraId="3FE3C0D5" w14:textId="77777777" w:rsidR="00EB0DA4" w:rsidRPr="00B45F8B" w:rsidRDefault="00EB0DA4" w:rsidP="00EB0DA4">
      <w:pPr>
        <w:ind w:left="720"/>
        <w:rPr>
          <w:ins w:id="254" w:author="Bertocchi Elisa" w:date="2018-09-17T15:21:00Z"/>
          <w:rFonts w:ascii="Arial" w:eastAsia="Calibri" w:hAnsi="Arial" w:cs="Arial"/>
          <w:noProof/>
          <w:color w:val="800000"/>
          <w:sz w:val="20"/>
          <w:szCs w:val="20"/>
          <w:lang w:val="nb-NO"/>
        </w:rPr>
      </w:pPr>
      <w:ins w:id="255" w:author="Bertocchi Elisa" w:date="2018-09-17T15:21:00Z">
        <w:r w:rsidRPr="00B45F8B">
          <w:rPr>
            <w:rFonts w:ascii="Arial" w:eastAsia="Calibri" w:hAnsi="Arial" w:cs="Arial"/>
            <w:noProof/>
            <w:color w:val="800000"/>
            <w:sz w:val="20"/>
            <w:szCs w:val="20"/>
            <w:lang w:val="nb-NO"/>
          </w:rPr>
          <w:t>&lt;/cac:Party&gt;</w:t>
        </w:r>
      </w:ins>
    </w:p>
    <w:p w14:paraId="1F698838" w14:textId="77777777" w:rsidR="00EB0DA4" w:rsidRPr="00B45F8B" w:rsidRDefault="00EB0DA4" w:rsidP="00EB0DA4">
      <w:pPr>
        <w:ind w:left="720"/>
        <w:rPr>
          <w:ins w:id="256" w:author="Bertocchi Elisa" w:date="2018-09-17T15:21:00Z"/>
          <w:rFonts w:ascii="Arial" w:eastAsia="Calibri" w:hAnsi="Arial" w:cs="Arial"/>
          <w:noProof/>
          <w:color w:val="800000"/>
          <w:sz w:val="20"/>
          <w:szCs w:val="20"/>
          <w:lang w:val="nb-NO"/>
        </w:rPr>
      </w:pPr>
      <w:ins w:id="257" w:author="Bertocchi Elisa" w:date="2018-09-17T15:21:00Z">
        <w:r w:rsidRPr="00B45F8B">
          <w:rPr>
            <w:rFonts w:ascii="Arial" w:eastAsia="Calibri" w:hAnsi="Arial" w:cs="Arial"/>
            <w:noProof/>
            <w:color w:val="800000"/>
            <w:sz w:val="20"/>
            <w:szCs w:val="20"/>
            <w:lang w:val="nb-NO"/>
          </w:rPr>
          <w:t>&lt;/cac:AccountingCustomerParty&gt;</w:t>
        </w:r>
      </w:ins>
    </w:p>
    <w:p w14:paraId="0C4D9044" w14:textId="77777777" w:rsidR="007A18A5" w:rsidRDefault="007A18A5">
      <w:pPr>
        <w:rPr>
          <w:rFonts w:ascii="Cambria" w:eastAsia="Calibri" w:hAnsi="Cambria"/>
          <w:b/>
          <w:bCs/>
          <w:sz w:val="28"/>
          <w:szCs w:val="28"/>
        </w:rPr>
      </w:pPr>
      <w:r>
        <w:rPr>
          <w:rFonts w:eastAsia="Calibri"/>
        </w:rPr>
        <w:br w:type="page"/>
      </w:r>
    </w:p>
    <w:p w14:paraId="2E2820D2" w14:textId="286D8329" w:rsidR="0058668E" w:rsidRPr="00813952" w:rsidRDefault="0058668E" w:rsidP="00813952">
      <w:pPr>
        <w:pStyle w:val="Heading1"/>
        <w:rPr>
          <w:rFonts w:eastAsia="Calibri"/>
        </w:rPr>
      </w:pPr>
      <w:bookmarkStart w:id="258" w:name="_Toc510780847"/>
      <w:r w:rsidRPr="00813952">
        <w:rPr>
          <w:rFonts w:eastAsia="Calibri"/>
        </w:rPr>
        <w:lastRenderedPageBreak/>
        <w:t>Co</w:t>
      </w:r>
      <w:r w:rsidR="00541451">
        <w:rPr>
          <w:rFonts w:eastAsia="Calibri"/>
        </w:rPr>
        <w:t>difiche</w:t>
      </w:r>
      <w:bookmarkEnd w:id="258"/>
    </w:p>
    <w:p w14:paraId="547FEF21" w14:textId="649E3789" w:rsidR="0058668E" w:rsidRDefault="00A2210D" w:rsidP="00CC0B0B">
      <w:pPr>
        <w:pStyle w:val="Heading2"/>
      </w:pPr>
      <w:bookmarkStart w:id="259" w:name="_Toc510780848"/>
      <w:r>
        <w:t>Liste di codici</w:t>
      </w:r>
      <w:bookmarkEnd w:id="259"/>
      <w:r>
        <w:t xml:space="preserve"> </w:t>
      </w:r>
    </w:p>
    <w:p w14:paraId="4B05B2D5" w14:textId="1A5BBA80" w:rsidR="0058668E" w:rsidRPr="00C5636F" w:rsidRDefault="00C5636F" w:rsidP="0058668E">
      <w:pPr>
        <w:rPr>
          <w:lang w:val="it-IT"/>
        </w:rPr>
      </w:pPr>
      <w:r w:rsidRPr="00C5636F">
        <w:rPr>
          <w:lang w:val="it-IT"/>
        </w:rPr>
        <w:t>Tabella dei codici usati nell’ordine pre-concordato</w:t>
      </w:r>
      <w:r w:rsidR="0058668E" w:rsidRPr="00C5636F">
        <w:rPr>
          <w:lang w:val="it-IT"/>
        </w:rPr>
        <w:t>:</w:t>
      </w:r>
    </w:p>
    <w:p w14:paraId="34AA7A29" w14:textId="77777777" w:rsidR="0058668E" w:rsidRPr="00C5636F" w:rsidRDefault="0058668E" w:rsidP="0058668E">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950"/>
        <w:gridCol w:w="801"/>
        <w:gridCol w:w="4013"/>
        <w:gridCol w:w="1733"/>
      </w:tblGrid>
      <w:tr w:rsidR="009A517A" w:rsidRPr="000B329A" w14:paraId="414FCF0C" w14:textId="77777777" w:rsidTr="002A2C77">
        <w:tc>
          <w:tcPr>
            <w:tcW w:w="1129" w:type="dxa"/>
            <w:shd w:val="clear" w:color="auto" w:fill="D9D9D9"/>
          </w:tcPr>
          <w:p w14:paraId="0B1D3623" w14:textId="77777777" w:rsidR="009A517A" w:rsidRPr="000B329A" w:rsidRDefault="009A517A" w:rsidP="00811BDD">
            <w:pPr>
              <w:rPr>
                <w:b/>
              </w:rPr>
            </w:pPr>
            <w:commentRangeStart w:id="260"/>
            <w:r w:rsidRPr="000B329A">
              <w:rPr>
                <w:b/>
              </w:rPr>
              <w:t>Business Term</w:t>
            </w:r>
          </w:p>
        </w:tc>
        <w:tc>
          <w:tcPr>
            <w:tcW w:w="1950" w:type="dxa"/>
            <w:shd w:val="clear" w:color="auto" w:fill="D9D9D9"/>
          </w:tcPr>
          <w:p w14:paraId="7AB29BE0" w14:textId="77777777" w:rsidR="009A517A" w:rsidRPr="000B329A" w:rsidRDefault="009A517A" w:rsidP="00811BDD">
            <w:pPr>
              <w:rPr>
                <w:b/>
              </w:rPr>
            </w:pPr>
            <w:r w:rsidRPr="000B329A">
              <w:rPr>
                <w:b/>
              </w:rPr>
              <w:t>Source</w:t>
            </w:r>
          </w:p>
        </w:tc>
        <w:tc>
          <w:tcPr>
            <w:tcW w:w="801" w:type="dxa"/>
            <w:shd w:val="clear" w:color="auto" w:fill="D9D9D9"/>
          </w:tcPr>
          <w:p w14:paraId="3112E54D" w14:textId="77777777" w:rsidR="009A517A" w:rsidRPr="000B329A" w:rsidRDefault="009A517A" w:rsidP="00811BDD">
            <w:pPr>
              <w:rPr>
                <w:b/>
              </w:rPr>
            </w:pPr>
            <w:r w:rsidRPr="000B329A">
              <w:rPr>
                <w:b/>
              </w:rPr>
              <w:t>Subset</w:t>
            </w:r>
          </w:p>
        </w:tc>
        <w:tc>
          <w:tcPr>
            <w:tcW w:w="4013" w:type="dxa"/>
            <w:shd w:val="clear" w:color="auto" w:fill="D9D9D9"/>
          </w:tcPr>
          <w:p w14:paraId="3CF37771" w14:textId="77777777" w:rsidR="009A517A" w:rsidRPr="000B329A" w:rsidRDefault="009A517A" w:rsidP="00811BDD">
            <w:pPr>
              <w:rPr>
                <w:b/>
              </w:rPr>
            </w:pPr>
            <w:r w:rsidRPr="000B329A">
              <w:rPr>
                <w:b/>
              </w:rPr>
              <w:t>Xpath</w:t>
            </w:r>
          </w:p>
        </w:tc>
        <w:tc>
          <w:tcPr>
            <w:tcW w:w="1733" w:type="dxa"/>
            <w:shd w:val="clear" w:color="auto" w:fill="D9D9D9"/>
          </w:tcPr>
          <w:p w14:paraId="6339F3EE" w14:textId="77777777" w:rsidR="009A517A" w:rsidRPr="000B329A" w:rsidRDefault="009A517A" w:rsidP="00811BDD">
            <w:pPr>
              <w:rPr>
                <w:b/>
              </w:rPr>
            </w:pPr>
            <w:r w:rsidRPr="000B329A">
              <w:rPr>
                <w:b/>
              </w:rPr>
              <w:t>listID</w:t>
            </w:r>
          </w:p>
        </w:tc>
      </w:tr>
      <w:tr w:rsidR="009A517A" w:rsidRPr="000B329A" w14:paraId="78F1DB82" w14:textId="77777777" w:rsidTr="002A2C77">
        <w:tc>
          <w:tcPr>
            <w:tcW w:w="1129" w:type="dxa"/>
            <w:shd w:val="clear" w:color="auto" w:fill="auto"/>
          </w:tcPr>
          <w:p w14:paraId="2DC6D42E" w14:textId="77777777" w:rsidR="009A517A" w:rsidRPr="000B329A" w:rsidRDefault="00CC0B0B" w:rsidP="00811BDD">
            <w:pPr>
              <w:rPr>
                <w:sz w:val="18"/>
                <w:szCs w:val="18"/>
              </w:rPr>
            </w:pPr>
            <w:r w:rsidRPr="00CC0B0B">
              <w:rPr>
                <w:sz w:val="18"/>
                <w:szCs w:val="18"/>
              </w:rPr>
              <w:t>Currency Code</w:t>
            </w:r>
          </w:p>
        </w:tc>
        <w:tc>
          <w:tcPr>
            <w:tcW w:w="1950" w:type="dxa"/>
            <w:shd w:val="clear" w:color="auto" w:fill="auto"/>
          </w:tcPr>
          <w:p w14:paraId="3FC6B3DD" w14:textId="77777777" w:rsidR="009A517A" w:rsidRPr="000B329A" w:rsidRDefault="00CC0B0B" w:rsidP="00811BDD">
            <w:pPr>
              <w:rPr>
                <w:sz w:val="18"/>
                <w:szCs w:val="18"/>
              </w:rPr>
            </w:pPr>
            <w:r w:rsidRPr="00CC0B0B">
              <w:rPr>
                <w:sz w:val="18"/>
                <w:szCs w:val="18"/>
              </w:rPr>
              <w:t>ISO4217</w:t>
            </w:r>
          </w:p>
        </w:tc>
        <w:tc>
          <w:tcPr>
            <w:tcW w:w="801" w:type="dxa"/>
            <w:shd w:val="clear" w:color="auto" w:fill="auto"/>
          </w:tcPr>
          <w:p w14:paraId="44EF063E" w14:textId="77777777" w:rsidR="009A517A" w:rsidRPr="000B329A" w:rsidRDefault="009A517A" w:rsidP="00811BDD">
            <w:pPr>
              <w:rPr>
                <w:sz w:val="18"/>
                <w:szCs w:val="18"/>
              </w:rPr>
            </w:pPr>
            <w:r w:rsidRPr="000B329A">
              <w:rPr>
                <w:sz w:val="18"/>
                <w:szCs w:val="18"/>
              </w:rPr>
              <w:t>PEPPOL</w:t>
            </w:r>
          </w:p>
        </w:tc>
        <w:tc>
          <w:tcPr>
            <w:tcW w:w="4013" w:type="dxa"/>
            <w:shd w:val="clear" w:color="auto" w:fill="auto"/>
          </w:tcPr>
          <w:p w14:paraId="20CF5403" w14:textId="77777777" w:rsidR="00CC0B0B" w:rsidRPr="00CC0B0B" w:rsidRDefault="00CC0B0B" w:rsidP="00CC0B0B">
            <w:pPr>
              <w:rPr>
                <w:sz w:val="18"/>
                <w:szCs w:val="18"/>
              </w:rPr>
            </w:pPr>
            <w:r w:rsidRPr="00CC0B0B">
              <w:rPr>
                <w:sz w:val="18"/>
                <w:szCs w:val="18"/>
              </w:rPr>
              <w:t>//cac:AllowanceCharge/cbc:Amount@currencyID</w:t>
            </w:r>
          </w:p>
          <w:p w14:paraId="4CD6C89D" w14:textId="77777777" w:rsidR="00CC0B0B" w:rsidRPr="00CC0B0B" w:rsidRDefault="00CC0B0B" w:rsidP="00CC0B0B">
            <w:pPr>
              <w:rPr>
                <w:sz w:val="18"/>
                <w:szCs w:val="18"/>
              </w:rPr>
            </w:pPr>
            <w:r w:rsidRPr="00CC0B0B">
              <w:rPr>
                <w:sz w:val="18"/>
                <w:szCs w:val="18"/>
              </w:rPr>
              <w:t>//cbc:TaxAmount@currencyID</w:t>
            </w:r>
          </w:p>
          <w:p w14:paraId="66DAFA7C" w14:textId="77777777" w:rsidR="00CC0B0B" w:rsidRPr="00CC0B0B" w:rsidRDefault="00CC0B0B" w:rsidP="00CC0B0B">
            <w:pPr>
              <w:rPr>
                <w:sz w:val="18"/>
                <w:szCs w:val="18"/>
              </w:rPr>
            </w:pPr>
            <w:r w:rsidRPr="00CC0B0B">
              <w:rPr>
                <w:sz w:val="18"/>
                <w:szCs w:val="18"/>
              </w:rPr>
              <w:t>//cbc:TaxableAmount@currencyID</w:t>
            </w:r>
          </w:p>
          <w:p w14:paraId="79C863E0" w14:textId="77777777" w:rsidR="00CC0B0B" w:rsidRPr="00CC0B0B" w:rsidRDefault="00CC0B0B" w:rsidP="00CC0B0B">
            <w:pPr>
              <w:rPr>
                <w:sz w:val="18"/>
                <w:szCs w:val="18"/>
              </w:rPr>
            </w:pPr>
            <w:r w:rsidRPr="00CC0B0B">
              <w:rPr>
                <w:sz w:val="18"/>
                <w:szCs w:val="18"/>
              </w:rPr>
              <w:t>//cbc:LineExtensionAmount@currencyID</w:t>
            </w:r>
          </w:p>
          <w:p w14:paraId="17AC79BF" w14:textId="77777777" w:rsidR="00CC0B0B" w:rsidRPr="00CC0B0B" w:rsidRDefault="00CC0B0B" w:rsidP="00CC0B0B">
            <w:pPr>
              <w:rPr>
                <w:sz w:val="18"/>
                <w:szCs w:val="18"/>
              </w:rPr>
            </w:pPr>
            <w:r w:rsidRPr="00CC0B0B">
              <w:rPr>
                <w:sz w:val="18"/>
                <w:szCs w:val="18"/>
              </w:rPr>
              <w:t>//cbc:TaxExclusiveAmount@currencyID</w:t>
            </w:r>
          </w:p>
          <w:p w14:paraId="4EC7411E" w14:textId="77777777" w:rsidR="00CC0B0B" w:rsidRPr="00CC0B0B" w:rsidRDefault="00CC0B0B" w:rsidP="00CC0B0B">
            <w:pPr>
              <w:rPr>
                <w:sz w:val="18"/>
                <w:szCs w:val="18"/>
              </w:rPr>
            </w:pPr>
            <w:r w:rsidRPr="00CC0B0B">
              <w:rPr>
                <w:sz w:val="18"/>
                <w:szCs w:val="18"/>
              </w:rPr>
              <w:t>//cbc:TaxInclusiveAmount@currencyID</w:t>
            </w:r>
          </w:p>
          <w:p w14:paraId="4D1A0699" w14:textId="77777777" w:rsidR="00CC0B0B" w:rsidRPr="00CC0B0B" w:rsidRDefault="00CC0B0B" w:rsidP="00CC0B0B">
            <w:pPr>
              <w:rPr>
                <w:sz w:val="18"/>
                <w:szCs w:val="18"/>
              </w:rPr>
            </w:pPr>
            <w:r w:rsidRPr="00CC0B0B">
              <w:rPr>
                <w:sz w:val="18"/>
                <w:szCs w:val="18"/>
              </w:rPr>
              <w:t>//cbc:AllowanceTotalAmount@currencyID</w:t>
            </w:r>
          </w:p>
          <w:p w14:paraId="7A7BE83B" w14:textId="77777777" w:rsidR="00CC0B0B" w:rsidRPr="00CC0B0B" w:rsidRDefault="00CC0B0B" w:rsidP="00CC0B0B">
            <w:pPr>
              <w:rPr>
                <w:sz w:val="18"/>
                <w:szCs w:val="18"/>
              </w:rPr>
            </w:pPr>
            <w:r w:rsidRPr="00CC0B0B">
              <w:rPr>
                <w:sz w:val="18"/>
                <w:szCs w:val="18"/>
              </w:rPr>
              <w:t>//cbc:ChargeTotalAmount@currencyID</w:t>
            </w:r>
          </w:p>
          <w:p w14:paraId="7E8918AA" w14:textId="77777777" w:rsidR="00CC0B0B" w:rsidRPr="00CC0B0B" w:rsidRDefault="00CC0B0B" w:rsidP="00CC0B0B">
            <w:pPr>
              <w:rPr>
                <w:sz w:val="18"/>
                <w:szCs w:val="18"/>
              </w:rPr>
            </w:pPr>
            <w:r w:rsidRPr="00CC0B0B">
              <w:rPr>
                <w:sz w:val="18"/>
                <w:szCs w:val="18"/>
              </w:rPr>
              <w:t>//cbc:PayableRoundingAmount@currencyID</w:t>
            </w:r>
          </w:p>
          <w:p w14:paraId="6C842E10" w14:textId="77777777" w:rsidR="00CC0B0B" w:rsidRPr="00CC0B0B" w:rsidRDefault="00CC0B0B" w:rsidP="00CC0B0B">
            <w:pPr>
              <w:rPr>
                <w:sz w:val="18"/>
                <w:szCs w:val="18"/>
              </w:rPr>
            </w:pPr>
            <w:r w:rsidRPr="00CC0B0B">
              <w:rPr>
                <w:sz w:val="18"/>
                <w:szCs w:val="18"/>
              </w:rPr>
              <w:t>//cbc:PayableAmount@currencyID</w:t>
            </w:r>
          </w:p>
          <w:p w14:paraId="25E802D7" w14:textId="77777777" w:rsidR="00CC0B0B" w:rsidRPr="00CC0B0B" w:rsidRDefault="00CC0B0B" w:rsidP="00CC0B0B">
            <w:pPr>
              <w:rPr>
                <w:sz w:val="18"/>
                <w:szCs w:val="18"/>
              </w:rPr>
            </w:pPr>
            <w:r w:rsidRPr="00CC0B0B">
              <w:rPr>
                <w:sz w:val="18"/>
                <w:szCs w:val="18"/>
              </w:rPr>
              <w:t>//cac:LineItem/cbc:LineExtensionAmount@currencyID</w:t>
            </w:r>
          </w:p>
          <w:p w14:paraId="50C1C2A7" w14:textId="77777777" w:rsidR="00CC0B0B" w:rsidRPr="00CC0B0B" w:rsidRDefault="00CC0B0B" w:rsidP="00CC0B0B">
            <w:pPr>
              <w:rPr>
                <w:sz w:val="18"/>
                <w:szCs w:val="18"/>
              </w:rPr>
            </w:pPr>
            <w:r w:rsidRPr="00CC0B0B">
              <w:rPr>
                <w:sz w:val="18"/>
                <w:szCs w:val="18"/>
              </w:rPr>
              <w:t>//cbc:TotalTaxAmount@currencyID</w:t>
            </w:r>
          </w:p>
          <w:p w14:paraId="345564A0" w14:textId="77777777" w:rsidR="009A517A" w:rsidRPr="000B329A" w:rsidRDefault="00CC0B0B" w:rsidP="00CC0B0B">
            <w:pPr>
              <w:rPr>
                <w:sz w:val="18"/>
                <w:szCs w:val="18"/>
              </w:rPr>
            </w:pPr>
            <w:r w:rsidRPr="00CC0B0B">
              <w:rPr>
                <w:sz w:val="18"/>
                <w:szCs w:val="18"/>
              </w:rPr>
              <w:t>//cbc:PriceAmount@currencyID</w:t>
            </w:r>
          </w:p>
        </w:tc>
        <w:tc>
          <w:tcPr>
            <w:tcW w:w="1733" w:type="dxa"/>
            <w:shd w:val="clear" w:color="auto" w:fill="auto"/>
          </w:tcPr>
          <w:p w14:paraId="4B020D70" w14:textId="77777777" w:rsidR="00CC0B0B" w:rsidRPr="00CC0B0B" w:rsidRDefault="00CC0B0B" w:rsidP="00CC0B0B">
            <w:pPr>
              <w:rPr>
                <w:sz w:val="18"/>
                <w:szCs w:val="18"/>
              </w:rPr>
            </w:pPr>
            <w:r w:rsidRPr="00CC0B0B">
              <w:rPr>
                <w:sz w:val="18"/>
                <w:szCs w:val="18"/>
              </w:rPr>
              <w:t>See link to</w:t>
            </w:r>
          </w:p>
          <w:p w14:paraId="28CA6E2F" w14:textId="77777777" w:rsidR="009A517A" w:rsidRPr="000B329A" w:rsidRDefault="00CC0B0B" w:rsidP="00CC0B0B">
            <w:pPr>
              <w:rPr>
                <w:sz w:val="18"/>
                <w:szCs w:val="18"/>
              </w:rPr>
            </w:pPr>
            <w:r w:rsidRPr="00CC0B0B">
              <w:rPr>
                <w:sz w:val="18"/>
                <w:szCs w:val="18"/>
              </w:rPr>
              <w:t>codelist below.</w:t>
            </w:r>
          </w:p>
        </w:tc>
      </w:tr>
      <w:tr w:rsidR="009A517A" w:rsidRPr="000B329A" w14:paraId="03639F67" w14:textId="77777777" w:rsidTr="002A2C77">
        <w:tc>
          <w:tcPr>
            <w:tcW w:w="1129" w:type="dxa"/>
            <w:shd w:val="clear" w:color="auto" w:fill="auto"/>
          </w:tcPr>
          <w:p w14:paraId="717F13A4" w14:textId="77777777" w:rsidR="00CC0B0B" w:rsidRPr="00CC0B0B" w:rsidRDefault="00CC0B0B" w:rsidP="00CC0B0B">
            <w:pPr>
              <w:rPr>
                <w:sz w:val="18"/>
                <w:szCs w:val="18"/>
              </w:rPr>
            </w:pPr>
            <w:r w:rsidRPr="00CC0B0B">
              <w:rPr>
                <w:sz w:val="18"/>
                <w:szCs w:val="18"/>
              </w:rPr>
              <w:t>MIME Media</w:t>
            </w:r>
          </w:p>
          <w:p w14:paraId="33217FE0" w14:textId="77777777" w:rsidR="009A517A" w:rsidRPr="000B329A" w:rsidRDefault="00CC0B0B" w:rsidP="00CC0B0B">
            <w:pPr>
              <w:rPr>
                <w:sz w:val="18"/>
                <w:szCs w:val="18"/>
              </w:rPr>
            </w:pPr>
            <w:r w:rsidRPr="00CC0B0B">
              <w:rPr>
                <w:sz w:val="18"/>
                <w:szCs w:val="18"/>
              </w:rPr>
              <w:t>Type Code</w:t>
            </w:r>
          </w:p>
        </w:tc>
        <w:tc>
          <w:tcPr>
            <w:tcW w:w="1950" w:type="dxa"/>
            <w:shd w:val="clear" w:color="auto" w:fill="auto"/>
          </w:tcPr>
          <w:p w14:paraId="2733939C" w14:textId="4C0E7373" w:rsidR="009A517A" w:rsidRPr="000B329A" w:rsidRDefault="00492B1D" w:rsidP="00811BDD">
            <w:pPr>
              <w:rPr>
                <w:sz w:val="18"/>
                <w:szCs w:val="18"/>
              </w:rPr>
            </w:pPr>
            <w:r>
              <w:rPr>
                <w:sz w:val="18"/>
                <w:szCs w:val="18"/>
              </w:rPr>
              <w:t>IANA</w:t>
            </w:r>
          </w:p>
        </w:tc>
        <w:tc>
          <w:tcPr>
            <w:tcW w:w="801" w:type="dxa"/>
            <w:shd w:val="clear" w:color="auto" w:fill="auto"/>
          </w:tcPr>
          <w:p w14:paraId="00B29C58" w14:textId="77777777" w:rsidR="009A517A" w:rsidRPr="000B329A" w:rsidRDefault="009A517A" w:rsidP="00811BDD">
            <w:pPr>
              <w:rPr>
                <w:sz w:val="18"/>
                <w:szCs w:val="18"/>
              </w:rPr>
            </w:pPr>
          </w:p>
        </w:tc>
        <w:tc>
          <w:tcPr>
            <w:tcW w:w="4013" w:type="dxa"/>
            <w:shd w:val="clear" w:color="auto" w:fill="auto"/>
          </w:tcPr>
          <w:p w14:paraId="5F24992F" w14:textId="77777777" w:rsidR="009A517A" w:rsidRPr="000B329A" w:rsidRDefault="00B05610" w:rsidP="00811BDD">
            <w:pPr>
              <w:rPr>
                <w:sz w:val="18"/>
                <w:szCs w:val="18"/>
              </w:rPr>
            </w:pPr>
            <w:r w:rsidRPr="00B05610">
              <w:rPr>
                <w:sz w:val="18"/>
                <w:szCs w:val="18"/>
              </w:rPr>
              <w:t>//cbc:EmbeddedDocumentBinaryObject @mimeCode</w:t>
            </w:r>
          </w:p>
        </w:tc>
        <w:tc>
          <w:tcPr>
            <w:tcW w:w="1733" w:type="dxa"/>
            <w:shd w:val="clear" w:color="auto" w:fill="auto"/>
          </w:tcPr>
          <w:p w14:paraId="1A158947" w14:textId="77777777" w:rsidR="00083B8F" w:rsidRPr="00083B8F" w:rsidRDefault="00083B8F" w:rsidP="00083B8F">
            <w:pPr>
              <w:rPr>
                <w:sz w:val="18"/>
                <w:szCs w:val="18"/>
              </w:rPr>
            </w:pPr>
            <w:r w:rsidRPr="00083B8F">
              <w:rPr>
                <w:sz w:val="18"/>
                <w:szCs w:val="18"/>
              </w:rPr>
              <w:t>See link to</w:t>
            </w:r>
          </w:p>
          <w:p w14:paraId="474028A2" w14:textId="77777777" w:rsidR="009A517A" w:rsidRPr="000B329A" w:rsidRDefault="00083B8F" w:rsidP="00083B8F">
            <w:pPr>
              <w:rPr>
                <w:sz w:val="18"/>
                <w:szCs w:val="18"/>
              </w:rPr>
            </w:pPr>
            <w:r w:rsidRPr="00083B8F">
              <w:rPr>
                <w:sz w:val="18"/>
                <w:szCs w:val="18"/>
              </w:rPr>
              <w:t>codelist below</w:t>
            </w:r>
          </w:p>
        </w:tc>
      </w:tr>
      <w:tr w:rsidR="009A517A" w:rsidRPr="000B329A" w14:paraId="265A4A5A" w14:textId="77777777" w:rsidTr="002A2C77">
        <w:tc>
          <w:tcPr>
            <w:tcW w:w="1129" w:type="dxa"/>
            <w:shd w:val="clear" w:color="auto" w:fill="auto"/>
          </w:tcPr>
          <w:p w14:paraId="1FE6F003" w14:textId="77777777" w:rsidR="009A517A" w:rsidRPr="000B329A" w:rsidRDefault="009A517A" w:rsidP="00811BDD">
            <w:pPr>
              <w:rPr>
                <w:sz w:val="18"/>
                <w:szCs w:val="18"/>
              </w:rPr>
            </w:pPr>
            <w:r w:rsidRPr="000B329A">
              <w:rPr>
                <w:sz w:val="18"/>
                <w:szCs w:val="18"/>
              </w:rPr>
              <w:t xml:space="preserve">Country Code </w:t>
            </w:r>
          </w:p>
        </w:tc>
        <w:tc>
          <w:tcPr>
            <w:tcW w:w="1950" w:type="dxa"/>
            <w:shd w:val="clear" w:color="auto" w:fill="auto"/>
          </w:tcPr>
          <w:p w14:paraId="79926267" w14:textId="77777777" w:rsidR="009A517A" w:rsidRPr="000B329A" w:rsidRDefault="00083B8F" w:rsidP="00811BDD">
            <w:pPr>
              <w:rPr>
                <w:sz w:val="18"/>
                <w:szCs w:val="18"/>
              </w:rPr>
            </w:pPr>
            <w:r w:rsidRPr="00083B8F">
              <w:rPr>
                <w:sz w:val="18"/>
                <w:szCs w:val="18"/>
              </w:rPr>
              <w:t>SO3166-1:Alpha2</w:t>
            </w:r>
            <w:r>
              <w:rPr>
                <w:sz w:val="18"/>
                <w:szCs w:val="18"/>
              </w:rPr>
              <w:t xml:space="preserve"> </w:t>
            </w:r>
          </w:p>
        </w:tc>
        <w:tc>
          <w:tcPr>
            <w:tcW w:w="801" w:type="dxa"/>
            <w:shd w:val="clear" w:color="auto" w:fill="auto"/>
          </w:tcPr>
          <w:p w14:paraId="7FD5F5E9" w14:textId="77777777" w:rsidR="009A517A" w:rsidRPr="000B329A" w:rsidRDefault="009A517A" w:rsidP="00811BDD">
            <w:pPr>
              <w:rPr>
                <w:sz w:val="18"/>
                <w:szCs w:val="18"/>
              </w:rPr>
            </w:pPr>
          </w:p>
        </w:tc>
        <w:tc>
          <w:tcPr>
            <w:tcW w:w="4013" w:type="dxa"/>
            <w:shd w:val="clear" w:color="auto" w:fill="auto"/>
          </w:tcPr>
          <w:p w14:paraId="4E47EC72" w14:textId="77777777" w:rsidR="009A517A" w:rsidRPr="000B329A" w:rsidRDefault="00083B8F" w:rsidP="00811BDD">
            <w:pPr>
              <w:rPr>
                <w:sz w:val="18"/>
                <w:szCs w:val="18"/>
              </w:rPr>
            </w:pPr>
            <w:r w:rsidRPr="00083B8F">
              <w:rPr>
                <w:sz w:val="18"/>
                <w:szCs w:val="18"/>
              </w:rPr>
              <w:t>//cac:Country/cbc:IdentificationCode@ listID</w:t>
            </w:r>
          </w:p>
        </w:tc>
        <w:tc>
          <w:tcPr>
            <w:tcW w:w="1733" w:type="dxa"/>
            <w:shd w:val="clear" w:color="auto" w:fill="auto"/>
          </w:tcPr>
          <w:p w14:paraId="3846B48C" w14:textId="77777777" w:rsidR="00083B8F" w:rsidRPr="00083B8F" w:rsidRDefault="00083B8F" w:rsidP="00083B8F">
            <w:pPr>
              <w:rPr>
                <w:sz w:val="18"/>
                <w:szCs w:val="18"/>
              </w:rPr>
            </w:pPr>
            <w:r w:rsidRPr="00083B8F">
              <w:rPr>
                <w:sz w:val="18"/>
                <w:szCs w:val="18"/>
              </w:rPr>
              <w:t>See link to</w:t>
            </w:r>
          </w:p>
          <w:p w14:paraId="0B891E41" w14:textId="77777777" w:rsidR="009A517A" w:rsidRPr="000B329A" w:rsidRDefault="00083B8F" w:rsidP="00083B8F">
            <w:pPr>
              <w:rPr>
                <w:sz w:val="18"/>
                <w:szCs w:val="18"/>
              </w:rPr>
            </w:pPr>
            <w:r w:rsidRPr="00083B8F">
              <w:rPr>
                <w:sz w:val="18"/>
                <w:szCs w:val="18"/>
              </w:rPr>
              <w:t>codelist below.</w:t>
            </w:r>
          </w:p>
        </w:tc>
      </w:tr>
      <w:tr w:rsidR="00083B8F" w:rsidRPr="000B329A" w14:paraId="6898CA71" w14:textId="77777777" w:rsidTr="002A2C77">
        <w:tc>
          <w:tcPr>
            <w:tcW w:w="1129" w:type="dxa"/>
            <w:shd w:val="clear" w:color="auto" w:fill="auto"/>
          </w:tcPr>
          <w:p w14:paraId="70E33503" w14:textId="77777777" w:rsidR="00083B8F" w:rsidRPr="000B329A" w:rsidRDefault="00083B8F" w:rsidP="00811BDD">
            <w:pPr>
              <w:rPr>
                <w:sz w:val="18"/>
                <w:szCs w:val="18"/>
              </w:rPr>
            </w:pPr>
            <w:r w:rsidRPr="00083B8F">
              <w:rPr>
                <w:sz w:val="18"/>
                <w:szCs w:val="18"/>
              </w:rPr>
              <w:t>Unit Of Measure</w:t>
            </w:r>
          </w:p>
        </w:tc>
        <w:tc>
          <w:tcPr>
            <w:tcW w:w="1950" w:type="dxa"/>
            <w:shd w:val="clear" w:color="auto" w:fill="auto"/>
          </w:tcPr>
          <w:p w14:paraId="57759785" w14:textId="77777777" w:rsidR="00083B8F" w:rsidRPr="000B329A" w:rsidRDefault="00083B8F" w:rsidP="00811BDD">
            <w:pPr>
              <w:rPr>
                <w:sz w:val="18"/>
                <w:szCs w:val="18"/>
              </w:rPr>
            </w:pPr>
            <w:r w:rsidRPr="00083B8F">
              <w:rPr>
                <w:sz w:val="18"/>
                <w:szCs w:val="18"/>
              </w:rPr>
              <w:t>UNECERec20</w:t>
            </w:r>
          </w:p>
        </w:tc>
        <w:tc>
          <w:tcPr>
            <w:tcW w:w="801" w:type="dxa"/>
            <w:shd w:val="clear" w:color="auto" w:fill="auto"/>
          </w:tcPr>
          <w:p w14:paraId="5542A4A7" w14:textId="77777777" w:rsidR="00083B8F" w:rsidRPr="000B329A" w:rsidRDefault="00083B8F" w:rsidP="00811BDD">
            <w:pPr>
              <w:rPr>
                <w:sz w:val="18"/>
                <w:szCs w:val="18"/>
              </w:rPr>
            </w:pPr>
          </w:p>
        </w:tc>
        <w:tc>
          <w:tcPr>
            <w:tcW w:w="4013" w:type="dxa"/>
            <w:shd w:val="clear" w:color="auto" w:fill="auto"/>
          </w:tcPr>
          <w:p w14:paraId="78B3849D" w14:textId="77777777" w:rsidR="00083B8F" w:rsidRPr="00083B8F" w:rsidRDefault="00083B8F" w:rsidP="00083B8F">
            <w:pPr>
              <w:rPr>
                <w:sz w:val="18"/>
                <w:szCs w:val="18"/>
              </w:rPr>
            </w:pPr>
            <w:r w:rsidRPr="00083B8F">
              <w:rPr>
                <w:sz w:val="18"/>
                <w:szCs w:val="18"/>
              </w:rPr>
              <w:t>//cbc:ValueQuantity@unitCode</w:t>
            </w:r>
          </w:p>
          <w:p w14:paraId="19F37519" w14:textId="77777777" w:rsidR="00083B8F" w:rsidRPr="00083B8F" w:rsidRDefault="00083B8F" w:rsidP="00083B8F">
            <w:pPr>
              <w:rPr>
                <w:sz w:val="18"/>
                <w:szCs w:val="18"/>
              </w:rPr>
            </w:pPr>
            <w:r w:rsidRPr="00083B8F">
              <w:rPr>
                <w:sz w:val="18"/>
                <w:szCs w:val="18"/>
              </w:rPr>
              <w:t>//cbc:BaseQuantity@unitCode</w:t>
            </w:r>
          </w:p>
          <w:p w14:paraId="2BDFEF83" w14:textId="77777777" w:rsidR="00083B8F" w:rsidRPr="000B329A" w:rsidRDefault="00083B8F" w:rsidP="00083B8F">
            <w:pPr>
              <w:rPr>
                <w:sz w:val="18"/>
                <w:szCs w:val="18"/>
              </w:rPr>
            </w:pPr>
            <w:r w:rsidRPr="00083B8F">
              <w:rPr>
                <w:sz w:val="18"/>
                <w:szCs w:val="18"/>
              </w:rPr>
              <w:t>//cbc:Quantity@unitCode</w:t>
            </w:r>
          </w:p>
        </w:tc>
        <w:tc>
          <w:tcPr>
            <w:tcW w:w="1733" w:type="dxa"/>
            <w:shd w:val="clear" w:color="auto" w:fill="auto"/>
          </w:tcPr>
          <w:p w14:paraId="48F44D9B" w14:textId="77777777" w:rsidR="00083B8F" w:rsidRPr="00083B8F" w:rsidRDefault="00083B8F" w:rsidP="001F145C">
            <w:pPr>
              <w:rPr>
                <w:sz w:val="18"/>
                <w:szCs w:val="18"/>
              </w:rPr>
            </w:pPr>
            <w:r w:rsidRPr="00083B8F">
              <w:rPr>
                <w:sz w:val="18"/>
                <w:szCs w:val="18"/>
              </w:rPr>
              <w:t>See link to</w:t>
            </w:r>
          </w:p>
          <w:p w14:paraId="5F52050E" w14:textId="77777777" w:rsidR="00083B8F" w:rsidRPr="000B329A" w:rsidRDefault="00083B8F" w:rsidP="00811BDD">
            <w:pPr>
              <w:rPr>
                <w:sz w:val="18"/>
                <w:szCs w:val="18"/>
              </w:rPr>
            </w:pPr>
            <w:r w:rsidRPr="00083B8F">
              <w:rPr>
                <w:sz w:val="18"/>
                <w:szCs w:val="18"/>
              </w:rPr>
              <w:t>codelist below.</w:t>
            </w:r>
          </w:p>
        </w:tc>
      </w:tr>
      <w:tr w:rsidR="00083B8F" w14:paraId="53F0C35E" w14:textId="77777777" w:rsidTr="002A2C77">
        <w:tc>
          <w:tcPr>
            <w:tcW w:w="1129" w:type="dxa"/>
            <w:tcBorders>
              <w:top w:val="single" w:sz="4" w:space="0" w:color="auto"/>
              <w:left w:val="single" w:sz="4" w:space="0" w:color="auto"/>
              <w:bottom w:val="single" w:sz="4" w:space="0" w:color="auto"/>
              <w:right w:val="single" w:sz="4" w:space="0" w:color="auto"/>
            </w:tcBorders>
            <w:shd w:val="clear" w:color="auto" w:fill="auto"/>
          </w:tcPr>
          <w:p w14:paraId="489B4185" w14:textId="77777777" w:rsidR="00083B8F" w:rsidRPr="00083B8F" w:rsidRDefault="00083B8F" w:rsidP="00083B8F">
            <w:pPr>
              <w:rPr>
                <w:sz w:val="18"/>
                <w:szCs w:val="18"/>
              </w:rPr>
            </w:pPr>
            <w:r w:rsidRPr="00083B8F">
              <w:rPr>
                <w:sz w:val="18"/>
                <w:szCs w:val="18"/>
              </w:rPr>
              <w:t>Item VAT</w:t>
            </w:r>
          </w:p>
          <w:p w14:paraId="072D5773" w14:textId="77777777" w:rsidR="00083B8F" w:rsidRDefault="00083B8F" w:rsidP="00083B8F">
            <w:pPr>
              <w:rPr>
                <w:sz w:val="18"/>
                <w:szCs w:val="18"/>
              </w:rPr>
            </w:pPr>
            <w:r w:rsidRPr="00083B8F">
              <w:rPr>
                <w:sz w:val="18"/>
                <w:szCs w:val="18"/>
              </w:rPr>
              <w:t>category code</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18078DE" w14:textId="77777777" w:rsidR="00083B8F" w:rsidRPr="00AD42B0" w:rsidRDefault="00083B8F">
            <w:pPr>
              <w:rPr>
                <w:sz w:val="18"/>
                <w:szCs w:val="18"/>
              </w:rPr>
            </w:pPr>
            <w:r w:rsidRPr="00083B8F">
              <w:rPr>
                <w:sz w:val="18"/>
                <w:szCs w:val="18"/>
              </w:rPr>
              <w:t>UNCL5305 SUBSET</w:t>
            </w:r>
          </w:p>
        </w:tc>
        <w:tc>
          <w:tcPr>
            <w:tcW w:w="801" w:type="dxa"/>
            <w:tcBorders>
              <w:top w:val="single" w:sz="4" w:space="0" w:color="auto"/>
              <w:left w:val="single" w:sz="4" w:space="0" w:color="auto"/>
              <w:bottom w:val="single" w:sz="4" w:space="0" w:color="auto"/>
              <w:right w:val="single" w:sz="4" w:space="0" w:color="auto"/>
            </w:tcBorders>
            <w:shd w:val="clear" w:color="auto" w:fill="auto"/>
          </w:tcPr>
          <w:p w14:paraId="68A9CF49" w14:textId="77777777" w:rsidR="00083B8F" w:rsidRDefault="00083B8F">
            <w:pPr>
              <w:rPr>
                <w:sz w:val="18"/>
                <w:szCs w:val="18"/>
              </w:rPr>
            </w:pPr>
          </w:p>
        </w:tc>
        <w:tc>
          <w:tcPr>
            <w:tcW w:w="4013" w:type="dxa"/>
            <w:tcBorders>
              <w:top w:val="single" w:sz="4" w:space="0" w:color="auto"/>
              <w:left w:val="single" w:sz="4" w:space="0" w:color="auto"/>
              <w:bottom w:val="single" w:sz="4" w:space="0" w:color="auto"/>
              <w:right w:val="single" w:sz="4" w:space="0" w:color="auto"/>
            </w:tcBorders>
            <w:shd w:val="clear" w:color="auto" w:fill="auto"/>
          </w:tcPr>
          <w:p w14:paraId="5582206D" w14:textId="77777777" w:rsidR="00083B8F" w:rsidRPr="00083B8F" w:rsidRDefault="00083B8F" w:rsidP="00083B8F">
            <w:pPr>
              <w:rPr>
                <w:sz w:val="18"/>
                <w:szCs w:val="18"/>
              </w:rPr>
            </w:pPr>
            <w:r w:rsidRPr="00083B8F">
              <w:rPr>
                <w:sz w:val="18"/>
                <w:szCs w:val="18"/>
              </w:rPr>
              <w:t>//cac:TaxCategory/cbc:ID@schemeID</w:t>
            </w:r>
          </w:p>
          <w:p w14:paraId="7C22C791" w14:textId="77777777" w:rsidR="00083B8F" w:rsidRDefault="00083B8F" w:rsidP="00083B8F">
            <w:pPr>
              <w:rPr>
                <w:sz w:val="18"/>
                <w:szCs w:val="18"/>
              </w:rPr>
            </w:pPr>
            <w:r w:rsidRPr="00083B8F">
              <w:rPr>
                <w:sz w:val="18"/>
                <w:szCs w:val="18"/>
              </w:rPr>
              <w:t>//cac:ClassifiedTaxCategory/cbc:ID@schemeID</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4EFAF0" w14:textId="77777777" w:rsidR="00083B8F" w:rsidRPr="00083B8F" w:rsidRDefault="00083B8F" w:rsidP="00083B8F">
            <w:pPr>
              <w:rPr>
                <w:sz w:val="18"/>
                <w:szCs w:val="18"/>
              </w:rPr>
            </w:pPr>
            <w:r w:rsidRPr="00083B8F">
              <w:rPr>
                <w:sz w:val="18"/>
                <w:szCs w:val="18"/>
              </w:rPr>
              <w:t>Subset values are</w:t>
            </w:r>
          </w:p>
          <w:p w14:paraId="39FDAD5E" w14:textId="77777777" w:rsidR="00083B8F" w:rsidRPr="00C663C3" w:rsidRDefault="00083B8F" w:rsidP="00083B8F">
            <w:pPr>
              <w:rPr>
                <w:sz w:val="18"/>
                <w:szCs w:val="18"/>
              </w:rPr>
            </w:pPr>
            <w:r w:rsidRPr="00083B8F">
              <w:rPr>
                <w:sz w:val="18"/>
                <w:szCs w:val="18"/>
              </w:rPr>
              <w:t>given below</w:t>
            </w:r>
          </w:p>
        </w:tc>
      </w:tr>
      <w:tr w:rsidR="00083B8F" w:rsidRPr="000B329A" w14:paraId="36526217" w14:textId="77777777" w:rsidTr="002A2C77">
        <w:tc>
          <w:tcPr>
            <w:tcW w:w="1129" w:type="dxa"/>
            <w:shd w:val="clear" w:color="auto" w:fill="auto"/>
          </w:tcPr>
          <w:p w14:paraId="5683CD48" w14:textId="77777777" w:rsidR="00083B8F" w:rsidRPr="00083B8F" w:rsidRDefault="00083B8F" w:rsidP="00083B8F">
            <w:pPr>
              <w:rPr>
                <w:sz w:val="18"/>
                <w:szCs w:val="18"/>
              </w:rPr>
            </w:pPr>
            <w:r w:rsidRPr="00083B8F">
              <w:rPr>
                <w:sz w:val="18"/>
                <w:szCs w:val="18"/>
              </w:rPr>
              <w:t>Commodity</w:t>
            </w:r>
          </w:p>
          <w:p w14:paraId="19671EB9" w14:textId="77777777" w:rsidR="00083B8F" w:rsidRPr="000B329A" w:rsidRDefault="00083B8F" w:rsidP="00083B8F">
            <w:pPr>
              <w:rPr>
                <w:sz w:val="18"/>
                <w:szCs w:val="18"/>
              </w:rPr>
            </w:pPr>
            <w:r w:rsidRPr="00083B8F">
              <w:rPr>
                <w:sz w:val="18"/>
                <w:szCs w:val="18"/>
              </w:rPr>
              <w:t>code</w:t>
            </w:r>
          </w:p>
        </w:tc>
        <w:tc>
          <w:tcPr>
            <w:tcW w:w="1950" w:type="dxa"/>
            <w:shd w:val="clear" w:color="auto" w:fill="auto"/>
          </w:tcPr>
          <w:p w14:paraId="24125156" w14:textId="77777777" w:rsidR="00083B8F" w:rsidRPr="00083B8F" w:rsidRDefault="00083B8F" w:rsidP="00083B8F">
            <w:pPr>
              <w:rPr>
                <w:sz w:val="18"/>
                <w:szCs w:val="18"/>
              </w:rPr>
            </w:pPr>
            <w:r w:rsidRPr="00083B8F">
              <w:rPr>
                <w:sz w:val="18"/>
                <w:szCs w:val="18"/>
              </w:rPr>
              <w:t>See CENBII</w:t>
            </w:r>
          </w:p>
          <w:p w14:paraId="6DC71792" w14:textId="77777777" w:rsidR="00083B8F" w:rsidRPr="000B329A" w:rsidRDefault="00083B8F" w:rsidP="00083B8F">
            <w:pPr>
              <w:rPr>
                <w:sz w:val="18"/>
                <w:szCs w:val="18"/>
              </w:rPr>
            </w:pPr>
            <w:r w:rsidRPr="00083B8F">
              <w:rPr>
                <w:sz w:val="18"/>
                <w:szCs w:val="18"/>
              </w:rPr>
              <w:t>COMMODITY_SCHEME_ID</w:t>
            </w:r>
          </w:p>
        </w:tc>
        <w:tc>
          <w:tcPr>
            <w:tcW w:w="801" w:type="dxa"/>
            <w:shd w:val="clear" w:color="auto" w:fill="auto"/>
          </w:tcPr>
          <w:p w14:paraId="09E0393F" w14:textId="77777777" w:rsidR="00083B8F" w:rsidRPr="000B329A" w:rsidRDefault="00083B8F" w:rsidP="00811BDD">
            <w:pPr>
              <w:rPr>
                <w:sz w:val="18"/>
                <w:szCs w:val="18"/>
              </w:rPr>
            </w:pPr>
            <w:r>
              <w:rPr>
                <w:sz w:val="18"/>
                <w:szCs w:val="18"/>
              </w:rPr>
              <w:t>PEPPOL</w:t>
            </w:r>
          </w:p>
        </w:tc>
        <w:tc>
          <w:tcPr>
            <w:tcW w:w="4013" w:type="dxa"/>
            <w:shd w:val="clear" w:color="auto" w:fill="auto"/>
          </w:tcPr>
          <w:p w14:paraId="7A00ED71" w14:textId="77777777" w:rsidR="00083B8F" w:rsidRPr="000B329A" w:rsidRDefault="00083B8F" w:rsidP="00811BDD">
            <w:pPr>
              <w:rPr>
                <w:sz w:val="18"/>
                <w:szCs w:val="18"/>
              </w:rPr>
            </w:pPr>
            <w:r w:rsidRPr="00083B8F">
              <w:rPr>
                <w:sz w:val="18"/>
                <w:szCs w:val="18"/>
              </w:rPr>
              <w:t>//cbc:CommodityCode/@listID</w:t>
            </w:r>
          </w:p>
        </w:tc>
        <w:tc>
          <w:tcPr>
            <w:tcW w:w="1733" w:type="dxa"/>
            <w:shd w:val="clear" w:color="auto" w:fill="auto"/>
          </w:tcPr>
          <w:p w14:paraId="10A1F3CD" w14:textId="77777777" w:rsidR="00083B8F" w:rsidRPr="00083B8F" w:rsidRDefault="00083B8F" w:rsidP="00083B8F">
            <w:pPr>
              <w:rPr>
                <w:sz w:val="18"/>
                <w:szCs w:val="18"/>
              </w:rPr>
            </w:pPr>
            <w:r w:rsidRPr="00083B8F">
              <w:rPr>
                <w:sz w:val="18"/>
                <w:szCs w:val="18"/>
              </w:rPr>
              <w:t>Note: The CENBII</w:t>
            </w:r>
          </w:p>
          <w:p w14:paraId="3012BABE" w14:textId="77777777" w:rsidR="00083B8F" w:rsidRPr="00083B8F" w:rsidRDefault="00083B8F" w:rsidP="00083B8F">
            <w:pPr>
              <w:rPr>
                <w:sz w:val="18"/>
                <w:szCs w:val="18"/>
              </w:rPr>
            </w:pPr>
            <w:r w:rsidRPr="00083B8F">
              <w:rPr>
                <w:sz w:val="18"/>
                <w:szCs w:val="18"/>
              </w:rPr>
              <w:t>Codelist used for</w:t>
            </w:r>
          </w:p>
          <w:p w14:paraId="5992D880" w14:textId="77777777" w:rsidR="00083B8F" w:rsidRPr="00083B8F" w:rsidRDefault="00083B8F" w:rsidP="00083B8F">
            <w:pPr>
              <w:rPr>
                <w:sz w:val="18"/>
                <w:szCs w:val="18"/>
              </w:rPr>
            </w:pPr>
            <w:r w:rsidRPr="00083B8F">
              <w:rPr>
                <w:sz w:val="18"/>
                <w:szCs w:val="18"/>
              </w:rPr>
              <w:t>Commodity</w:t>
            </w:r>
          </w:p>
          <w:p w14:paraId="7188794B" w14:textId="77777777" w:rsidR="00083B8F" w:rsidRPr="00083B8F" w:rsidRDefault="00083B8F" w:rsidP="00083B8F">
            <w:pPr>
              <w:rPr>
                <w:sz w:val="18"/>
                <w:szCs w:val="18"/>
              </w:rPr>
            </w:pPr>
            <w:r w:rsidRPr="00083B8F">
              <w:rPr>
                <w:sz w:val="18"/>
                <w:szCs w:val="18"/>
              </w:rPr>
              <w:t>Scheme Identifier</w:t>
            </w:r>
          </w:p>
          <w:p w14:paraId="1BA22770" w14:textId="77777777" w:rsidR="00083B8F" w:rsidRPr="00083B8F" w:rsidRDefault="00083B8F" w:rsidP="00083B8F">
            <w:pPr>
              <w:rPr>
                <w:sz w:val="18"/>
                <w:szCs w:val="18"/>
              </w:rPr>
            </w:pPr>
            <w:r w:rsidRPr="00083B8F">
              <w:rPr>
                <w:sz w:val="18"/>
                <w:szCs w:val="18"/>
              </w:rPr>
              <w:t>contains</w:t>
            </w:r>
          </w:p>
          <w:p w14:paraId="36CFAA76" w14:textId="77777777" w:rsidR="00083B8F" w:rsidRPr="00083B8F" w:rsidRDefault="00083B8F" w:rsidP="00083B8F">
            <w:pPr>
              <w:rPr>
                <w:sz w:val="18"/>
                <w:szCs w:val="18"/>
              </w:rPr>
            </w:pPr>
            <w:r w:rsidRPr="00083B8F">
              <w:rPr>
                <w:sz w:val="18"/>
                <w:szCs w:val="18"/>
              </w:rPr>
              <w:t>commonly used</w:t>
            </w:r>
          </w:p>
          <w:p w14:paraId="57CB423D" w14:textId="77777777" w:rsidR="00083B8F" w:rsidRPr="00083B8F" w:rsidRDefault="00083B8F" w:rsidP="00083B8F">
            <w:pPr>
              <w:rPr>
                <w:sz w:val="18"/>
                <w:szCs w:val="18"/>
              </w:rPr>
            </w:pPr>
            <w:r w:rsidRPr="00083B8F">
              <w:rPr>
                <w:sz w:val="18"/>
                <w:szCs w:val="18"/>
              </w:rPr>
              <w:t>classification</w:t>
            </w:r>
          </w:p>
          <w:p w14:paraId="2BB9020B" w14:textId="77777777" w:rsidR="00083B8F" w:rsidRPr="00083B8F" w:rsidRDefault="00083B8F" w:rsidP="00083B8F">
            <w:pPr>
              <w:rPr>
                <w:sz w:val="18"/>
                <w:szCs w:val="18"/>
              </w:rPr>
            </w:pPr>
            <w:r w:rsidRPr="00083B8F">
              <w:rPr>
                <w:sz w:val="18"/>
                <w:szCs w:val="18"/>
              </w:rPr>
              <w:t>systems as listed</w:t>
            </w:r>
          </w:p>
          <w:p w14:paraId="73901857" w14:textId="77777777" w:rsidR="00083B8F" w:rsidRPr="00083B8F" w:rsidRDefault="00083B8F" w:rsidP="00083B8F">
            <w:pPr>
              <w:rPr>
                <w:sz w:val="18"/>
                <w:szCs w:val="18"/>
              </w:rPr>
            </w:pPr>
            <w:r w:rsidRPr="00083B8F">
              <w:rPr>
                <w:sz w:val="18"/>
                <w:szCs w:val="18"/>
              </w:rPr>
              <w:t>below. It may be</w:t>
            </w:r>
          </w:p>
          <w:p w14:paraId="7A02B238" w14:textId="77777777" w:rsidR="00083B8F" w:rsidRPr="00083B8F" w:rsidRDefault="00083B8F" w:rsidP="00083B8F">
            <w:pPr>
              <w:rPr>
                <w:sz w:val="18"/>
                <w:szCs w:val="18"/>
              </w:rPr>
            </w:pPr>
            <w:r w:rsidRPr="00083B8F">
              <w:rPr>
                <w:sz w:val="18"/>
                <w:szCs w:val="18"/>
              </w:rPr>
              <w:t>extended with</w:t>
            </w:r>
          </w:p>
          <w:p w14:paraId="547C0ED8" w14:textId="77777777" w:rsidR="00083B8F" w:rsidRPr="000B329A" w:rsidRDefault="00083B8F" w:rsidP="00083B8F">
            <w:pPr>
              <w:rPr>
                <w:sz w:val="18"/>
                <w:szCs w:val="18"/>
              </w:rPr>
            </w:pPr>
            <w:r w:rsidRPr="00083B8F">
              <w:rPr>
                <w:sz w:val="18"/>
                <w:szCs w:val="18"/>
              </w:rPr>
              <w:t>other values.</w:t>
            </w:r>
          </w:p>
        </w:tc>
      </w:tr>
      <w:tr w:rsidR="009E4499" w:rsidRPr="000B329A" w14:paraId="56074104" w14:textId="77777777" w:rsidTr="002A2C77">
        <w:tc>
          <w:tcPr>
            <w:tcW w:w="1129" w:type="dxa"/>
            <w:shd w:val="clear" w:color="auto" w:fill="auto"/>
          </w:tcPr>
          <w:p w14:paraId="142A34A0" w14:textId="77777777" w:rsidR="009E4499" w:rsidRPr="00B45F8B" w:rsidRDefault="009E4499" w:rsidP="009E4499">
            <w:pPr>
              <w:rPr>
                <w:sz w:val="18"/>
                <w:szCs w:val="18"/>
              </w:rPr>
            </w:pPr>
            <w:r w:rsidRPr="00B45F8B">
              <w:rPr>
                <w:sz w:val="18"/>
                <w:szCs w:val="18"/>
              </w:rPr>
              <w:t>Order Type Code</w:t>
            </w:r>
          </w:p>
          <w:p w14:paraId="323188FC" w14:textId="77777777" w:rsidR="009E4499" w:rsidRPr="00B45F8B" w:rsidRDefault="009E4499" w:rsidP="009E4499">
            <w:pPr>
              <w:rPr>
                <w:sz w:val="18"/>
                <w:szCs w:val="18"/>
              </w:rPr>
            </w:pPr>
          </w:p>
          <w:p w14:paraId="1177E8EB" w14:textId="77777777" w:rsidR="009E4499" w:rsidRPr="009E4499" w:rsidRDefault="009E4499" w:rsidP="009E4499">
            <w:pPr>
              <w:rPr>
                <w:sz w:val="18"/>
                <w:szCs w:val="18"/>
              </w:rPr>
            </w:pPr>
          </w:p>
        </w:tc>
        <w:tc>
          <w:tcPr>
            <w:tcW w:w="1950" w:type="dxa"/>
            <w:shd w:val="clear" w:color="auto" w:fill="auto"/>
          </w:tcPr>
          <w:p w14:paraId="402F2C2E" w14:textId="3161017E" w:rsidR="009E4499" w:rsidRPr="009E4499" w:rsidRDefault="009E4499" w:rsidP="009E4499">
            <w:pPr>
              <w:rPr>
                <w:sz w:val="18"/>
                <w:szCs w:val="18"/>
              </w:rPr>
            </w:pPr>
            <w:r w:rsidRPr="00B45F8B">
              <w:rPr>
                <w:sz w:val="18"/>
                <w:szCs w:val="18"/>
              </w:rPr>
              <w:t>Subset of UN/ECE D1001 for order types</w:t>
            </w:r>
          </w:p>
        </w:tc>
        <w:tc>
          <w:tcPr>
            <w:tcW w:w="801" w:type="dxa"/>
            <w:shd w:val="clear" w:color="auto" w:fill="auto"/>
          </w:tcPr>
          <w:p w14:paraId="6CBEAC03" w14:textId="7182FF5C" w:rsidR="009E4499" w:rsidRPr="009E4499" w:rsidRDefault="009E4499" w:rsidP="009E4499">
            <w:pPr>
              <w:rPr>
                <w:sz w:val="18"/>
                <w:szCs w:val="18"/>
              </w:rPr>
            </w:pPr>
            <w:r w:rsidRPr="00B45F8B">
              <w:rPr>
                <w:sz w:val="18"/>
                <w:szCs w:val="18"/>
              </w:rPr>
              <w:t>PEPPOL</w:t>
            </w:r>
          </w:p>
        </w:tc>
        <w:tc>
          <w:tcPr>
            <w:tcW w:w="4013" w:type="dxa"/>
            <w:shd w:val="clear" w:color="auto" w:fill="auto"/>
          </w:tcPr>
          <w:p w14:paraId="69D9DDFB" w14:textId="498B5C4A" w:rsidR="009E4499" w:rsidRPr="009E4499" w:rsidRDefault="009E4499" w:rsidP="009E4499">
            <w:pPr>
              <w:rPr>
                <w:sz w:val="18"/>
                <w:szCs w:val="18"/>
              </w:rPr>
            </w:pPr>
            <w:r w:rsidRPr="00B45F8B">
              <w:rPr>
                <w:sz w:val="18"/>
                <w:szCs w:val="18"/>
              </w:rPr>
              <w:t>cbc:OrderTypeCode</w:t>
            </w:r>
          </w:p>
        </w:tc>
        <w:tc>
          <w:tcPr>
            <w:tcW w:w="1733" w:type="dxa"/>
            <w:shd w:val="clear" w:color="auto" w:fill="auto"/>
          </w:tcPr>
          <w:p w14:paraId="02606412" w14:textId="77777777" w:rsidR="009E4499" w:rsidRPr="00B45F8B" w:rsidRDefault="009E4499" w:rsidP="009E4499">
            <w:pPr>
              <w:rPr>
                <w:sz w:val="18"/>
                <w:szCs w:val="18"/>
              </w:rPr>
            </w:pPr>
            <w:r w:rsidRPr="00B45F8B">
              <w:rPr>
                <w:sz w:val="18"/>
                <w:szCs w:val="18"/>
              </w:rPr>
              <w:t>UNCL1001</w:t>
            </w:r>
          </w:p>
          <w:p w14:paraId="46EBAA34" w14:textId="77777777" w:rsidR="009E4499" w:rsidRPr="00B45F8B" w:rsidRDefault="009E4499" w:rsidP="009E4499">
            <w:pPr>
              <w:rPr>
                <w:sz w:val="18"/>
                <w:szCs w:val="18"/>
              </w:rPr>
            </w:pPr>
            <w:r w:rsidRPr="00B45F8B">
              <w:rPr>
                <w:sz w:val="18"/>
                <w:szCs w:val="18"/>
              </w:rPr>
              <w:t>Values</w:t>
            </w:r>
          </w:p>
          <w:p w14:paraId="6625DFCA" w14:textId="59ED786A" w:rsidR="009E4499" w:rsidRPr="009E4499" w:rsidRDefault="009E4499" w:rsidP="009E4499">
            <w:pPr>
              <w:rPr>
                <w:sz w:val="18"/>
                <w:szCs w:val="18"/>
              </w:rPr>
            </w:pPr>
            <w:r w:rsidRPr="00B45F8B">
              <w:rPr>
                <w:sz w:val="18"/>
                <w:szCs w:val="18"/>
              </w:rPr>
              <w:t>227 – Consignment Order</w:t>
            </w:r>
          </w:p>
        </w:tc>
      </w:tr>
      <w:tr w:rsidR="009E4499" w:rsidRPr="000B329A" w14:paraId="448EF429" w14:textId="77777777" w:rsidTr="002A2C77">
        <w:tc>
          <w:tcPr>
            <w:tcW w:w="1129" w:type="dxa"/>
            <w:shd w:val="clear" w:color="auto" w:fill="FFFFFF" w:themeFill="background1"/>
          </w:tcPr>
          <w:p w14:paraId="2A440C5D" w14:textId="73C4E688" w:rsidR="009E4499" w:rsidRPr="009E4499" w:rsidRDefault="009E4499" w:rsidP="009E4499">
            <w:pPr>
              <w:rPr>
                <w:sz w:val="18"/>
                <w:szCs w:val="18"/>
              </w:rPr>
            </w:pPr>
            <w:r w:rsidRPr="00B45F8B">
              <w:rPr>
                <w:sz w:val="18"/>
                <w:szCs w:val="18"/>
              </w:rPr>
              <w:t>Document Status Code</w:t>
            </w:r>
          </w:p>
        </w:tc>
        <w:tc>
          <w:tcPr>
            <w:tcW w:w="1950" w:type="dxa"/>
            <w:shd w:val="clear" w:color="auto" w:fill="FFFFFF" w:themeFill="background1"/>
          </w:tcPr>
          <w:p w14:paraId="0F9B1E49" w14:textId="63CCEEEF" w:rsidR="009E4499" w:rsidRPr="009E4499" w:rsidRDefault="009E4499" w:rsidP="009E4499">
            <w:pPr>
              <w:rPr>
                <w:sz w:val="18"/>
                <w:szCs w:val="18"/>
              </w:rPr>
            </w:pPr>
            <w:r w:rsidRPr="00B45F8B">
              <w:rPr>
                <w:sz w:val="18"/>
                <w:szCs w:val="18"/>
              </w:rPr>
              <w:t>UBL .2.1</w:t>
            </w:r>
          </w:p>
        </w:tc>
        <w:tc>
          <w:tcPr>
            <w:tcW w:w="801" w:type="dxa"/>
            <w:shd w:val="clear" w:color="auto" w:fill="FFFFFF" w:themeFill="background1"/>
          </w:tcPr>
          <w:p w14:paraId="4CE58978" w14:textId="77777777" w:rsidR="009E4499" w:rsidRPr="00492B1D" w:rsidRDefault="009E4499" w:rsidP="009E4499">
            <w:pPr>
              <w:rPr>
                <w:sz w:val="18"/>
                <w:szCs w:val="18"/>
              </w:rPr>
            </w:pPr>
          </w:p>
        </w:tc>
        <w:tc>
          <w:tcPr>
            <w:tcW w:w="4013" w:type="dxa"/>
            <w:shd w:val="clear" w:color="auto" w:fill="FFFFFF" w:themeFill="background1"/>
          </w:tcPr>
          <w:p w14:paraId="1CD7AE37" w14:textId="47F726A8" w:rsidR="009E4499" w:rsidRPr="009E4499" w:rsidRDefault="009E4499" w:rsidP="009E4499">
            <w:pPr>
              <w:rPr>
                <w:sz w:val="18"/>
                <w:szCs w:val="18"/>
              </w:rPr>
            </w:pPr>
            <w:r w:rsidRPr="00B45F8B">
              <w:rPr>
                <w:sz w:val="18"/>
                <w:szCs w:val="18"/>
              </w:rPr>
              <w:t>cbc:OrderStatusCode</w:t>
            </w:r>
          </w:p>
        </w:tc>
        <w:tc>
          <w:tcPr>
            <w:tcW w:w="1733" w:type="dxa"/>
            <w:shd w:val="clear" w:color="auto" w:fill="FFFFFF" w:themeFill="background1"/>
          </w:tcPr>
          <w:p w14:paraId="194343DB" w14:textId="6F92E115" w:rsidR="009E4499" w:rsidRPr="009E4499" w:rsidRDefault="009E4499" w:rsidP="009E4499">
            <w:pPr>
              <w:rPr>
                <w:sz w:val="18"/>
                <w:szCs w:val="18"/>
              </w:rPr>
            </w:pPr>
            <w:r w:rsidRPr="00B45F8B">
              <w:rPr>
                <w:sz w:val="18"/>
                <w:szCs w:val="18"/>
              </w:rPr>
              <w:t>DocumentStatusCode</w:t>
            </w:r>
            <w:commentRangeEnd w:id="260"/>
            <w:r w:rsidR="00400E55">
              <w:rPr>
                <w:rStyle w:val="CommentReference"/>
              </w:rPr>
              <w:commentReference w:id="260"/>
            </w:r>
          </w:p>
        </w:tc>
      </w:tr>
    </w:tbl>
    <w:p w14:paraId="163F2D70" w14:textId="77777777" w:rsidR="00083B8F" w:rsidRPr="001F145C" w:rsidRDefault="00083B8F" w:rsidP="00083B8F">
      <w:bookmarkStart w:id="261" w:name="_Toc359822449"/>
    </w:p>
    <w:p w14:paraId="10BEE547" w14:textId="77777777" w:rsidR="00083B8F" w:rsidRPr="001F145C" w:rsidRDefault="00083B8F" w:rsidP="00083B8F"/>
    <w:p w14:paraId="377AB777" w14:textId="77777777" w:rsidR="007A18A5" w:rsidRDefault="007A18A5">
      <w:pPr>
        <w:rPr>
          <w:rFonts w:ascii="Cambria" w:hAnsi="Cambria"/>
          <w:b/>
          <w:bCs/>
          <w:lang w:val="it-IT"/>
        </w:rPr>
      </w:pPr>
      <w:bookmarkStart w:id="262" w:name="_Toc509567345"/>
      <w:bookmarkStart w:id="263" w:name="_Toc509567543"/>
      <w:bookmarkStart w:id="264" w:name="_Toc509571918"/>
      <w:bookmarkStart w:id="265" w:name="_Toc509572098"/>
      <w:bookmarkStart w:id="266" w:name="_Toc509572406"/>
      <w:bookmarkStart w:id="267" w:name="_Toc509998452"/>
      <w:bookmarkStart w:id="268" w:name="_Toc509567346"/>
      <w:bookmarkStart w:id="269" w:name="_Toc509567544"/>
      <w:bookmarkStart w:id="270" w:name="_Toc509571919"/>
      <w:bookmarkStart w:id="271" w:name="_Toc509572099"/>
      <w:bookmarkStart w:id="272" w:name="_Toc509572407"/>
      <w:bookmarkStart w:id="273" w:name="_Toc509998453"/>
      <w:bookmarkStart w:id="274" w:name="_Toc509567347"/>
      <w:bookmarkStart w:id="275" w:name="_Toc509567545"/>
      <w:bookmarkStart w:id="276" w:name="_Toc509571920"/>
      <w:bookmarkStart w:id="277" w:name="_Toc509572100"/>
      <w:bookmarkStart w:id="278" w:name="_Toc509572408"/>
      <w:bookmarkStart w:id="279" w:name="_Toc509998454"/>
      <w:bookmarkStart w:id="280" w:name="_Toc509567348"/>
      <w:bookmarkStart w:id="281" w:name="_Toc509567546"/>
      <w:bookmarkStart w:id="282" w:name="_Toc509571921"/>
      <w:bookmarkStart w:id="283" w:name="_Toc509572101"/>
      <w:bookmarkStart w:id="284" w:name="_Toc509572409"/>
      <w:bookmarkStart w:id="285" w:name="_Toc509998455"/>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Pr>
          <w:lang w:val="it-IT"/>
        </w:rPr>
        <w:br w:type="page"/>
      </w:r>
    </w:p>
    <w:p w14:paraId="5D0055C5" w14:textId="16A4486A" w:rsidR="0058668E" w:rsidRPr="00734C6E" w:rsidRDefault="00734C6E" w:rsidP="00CC0B0B">
      <w:pPr>
        <w:pStyle w:val="Heading3"/>
        <w:spacing w:line="268" w:lineRule="auto"/>
        <w:rPr>
          <w:lang w:val="it-IT"/>
        </w:rPr>
      </w:pPr>
      <w:bookmarkStart w:id="286" w:name="_Toc510780849"/>
      <w:commentRangeStart w:id="287"/>
      <w:r>
        <w:rPr>
          <w:lang w:val="it-IT"/>
        </w:rPr>
        <w:lastRenderedPageBreak/>
        <w:t>C</w:t>
      </w:r>
      <w:r w:rsidRPr="00734C6E">
        <w:rPr>
          <w:lang w:val="it-IT"/>
        </w:rPr>
        <w:t>ollegamento alle codifiche ufficiali</w:t>
      </w:r>
      <w:bookmarkEnd w:id="261"/>
      <w:bookmarkEnd w:id="286"/>
    </w:p>
    <w:p w14:paraId="70E75A8E" w14:textId="77777777" w:rsidR="0058668E" w:rsidRPr="00734C6E" w:rsidRDefault="0058668E" w:rsidP="0058668E">
      <w:pPr>
        <w:rPr>
          <w:lang w:val="it-IT" w:eastAsia="x-none"/>
        </w:rPr>
      </w:pPr>
    </w:p>
    <w:p w14:paraId="7689DA51" w14:textId="77777777" w:rsidR="00083B8F" w:rsidRPr="002A2C77" w:rsidRDefault="00083B8F" w:rsidP="00083B8F">
      <w:pPr>
        <w:rPr>
          <w:rStyle w:val="Hyperlink"/>
          <w:color w:val="auto"/>
          <w:u w:val="none"/>
        </w:rPr>
      </w:pPr>
      <w:r w:rsidRPr="002A2C77">
        <w:rPr>
          <w:rStyle w:val="Hyperlink"/>
          <w:color w:val="auto"/>
          <w:u w:val="none"/>
        </w:rPr>
        <w:t>UNCL5305 SUBSET - CEN BII3 subsets</w:t>
      </w:r>
    </w:p>
    <w:p w14:paraId="21894273" w14:textId="77777777" w:rsidR="00EB3DCD" w:rsidRPr="002A2C77" w:rsidRDefault="00083B8F" w:rsidP="00083B8F">
      <w:pPr>
        <w:rPr>
          <w:rStyle w:val="Hyperlink"/>
          <w:color w:val="auto"/>
          <w:u w:val="none"/>
        </w:rPr>
      </w:pPr>
      <w:r w:rsidRPr="002A2C77">
        <w:rPr>
          <w:rStyle w:val="Hyperlink"/>
          <w:color w:val="auto"/>
          <w:u w:val="none"/>
        </w:rPr>
        <w:t>Subset values are:</w:t>
      </w:r>
    </w:p>
    <w:p w14:paraId="29C6F458" w14:textId="77777777" w:rsidR="00EB3DCD" w:rsidRDefault="00EB3DCD" w:rsidP="00083B8F">
      <w:pPr>
        <w:rPr>
          <w:rStyle w:val="Hyperlink"/>
        </w:rPr>
      </w:pPr>
    </w:p>
    <w:p w14:paraId="5098A125" w14:textId="77777777" w:rsidR="00EB3DCD" w:rsidRPr="00EB3DCD" w:rsidRDefault="00EB3DCD" w:rsidP="00EB3DCD">
      <w:r w:rsidRPr="00EB3DCD">
        <w:t xml:space="preserve">Code           </w:t>
      </w:r>
      <w:r>
        <w:tab/>
      </w:r>
      <w:r w:rsidRPr="00EB3DCD">
        <w:t xml:space="preserve">    Value</w:t>
      </w:r>
    </w:p>
    <w:p w14:paraId="0A6AE5BB" w14:textId="77777777" w:rsidR="00EB3DCD" w:rsidRPr="00EB3DCD" w:rsidRDefault="00EB3DCD" w:rsidP="00EB3DCD">
      <w:r w:rsidRPr="00EB3DCD">
        <w:t xml:space="preserve">AE </w:t>
      </w:r>
      <w:r w:rsidRPr="00EB3DCD">
        <w:tab/>
        <w:t xml:space="preserve">        </w:t>
      </w:r>
      <w:r>
        <w:tab/>
      </w:r>
      <w:r w:rsidRPr="00EB3DCD">
        <w:t>VAT Reverse Charge</w:t>
      </w:r>
    </w:p>
    <w:p w14:paraId="41FBEFE1" w14:textId="77777777" w:rsidR="00EB3DCD" w:rsidRPr="00EB3DCD" w:rsidRDefault="00EB3DCD" w:rsidP="00EB3DCD">
      <w:pPr>
        <w:rPr>
          <w:rFonts w:eastAsia="CIDFont+F1"/>
        </w:rPr>
      </w:pPr>
      <w:r w:rsidRPr="00EB3DCD">
        <w:rPr>
          <w:rFonts w:eastAsia="CIDFont+F1"/>
        </w:rPr>
        <w:t xml:space="preserve">E </w:t>
      </w:r>
      <w:r>
        <w:rPr>
          <w:rFonts w:eastAsia="CIDFont+F1"/>
        </w:rPr>
        <w:tab/>
      </w:r>
      <w:r>
        <w:rPr>
          <w:rFonts w:eastAsia="CIDFont+F1"/>
        </w:rPr>
        <w:tab/>
      </w:r>
      <w:r w:rsidRPr="00EB3DCD">
        <w:rPr>
          <w:rFonts w:eastAsia="CIDFont+F1"/>
        </w:rPr>
        <w:t>Exempt from tax</w:t>
      </w:r>
    </w:p>
    <w:p w14:paraId="792E665F" w14:textId="77777777" w:rsidR="00EB3DCD" w:rsidRPr="00EB3DCD" w:rsidRDefault="00EB3DCD" w:rsidP="00EB3DCD">
      <w:pPr>
        <w:rPr>
          <w:rFonts w:eastAsia="CIDFont+F1"/>
        </w:rPr>
      </w:pPr>
      <w:r w:rsidRPr="00EB3DCD">
        <w:rPr>
          <w:rFonts w:eastAsia="CIDFont+F1"/>
        </w:rPr>
        <w:t xml:space="preserve">S </w:t>
      </w:r>
      <w:r>
        <w:rPr>
          <w:rFonts w:eastAsia="CIDFont+F1"/>
        </w:rPr>
        <w:tab/>
      </w:r>
      <w:r>
        <w:rPr>
          <w:rFonts w:eastAsia="CIDFont+F1"/>
        </w:rPr>
        <w:tab/>
      </w:r>
      <w:r w:rsidRPr="00EB3DCD">
        <w:rPr>
          <w:rFonts w:eastAsia="CIDFont+F1"/>
        </w:rPr>
        <w:t>Standard rate</w:t>
      </w:r>
    </w:p>
    <w:p w14:paraId="041A5056" w14:textId="77777777" w:rsidR="00EB3DCD" w:rsidRPr="00EB3DCD" w:rsidRDefault="00EB3DCD" w:rsidP="00EB3DCD">
      <w:pPr>
        <w:rPr>
          <w:rFonts w:eastAsia="CIDFont+F1"/>
        </w:rPr>
      </w:pPr>
      <w:r w:rsidRPr="00EB3DCD">
        <w:rPr>
          <w:rFonts w:eastAsia="CIDFont+F1"/>
        </w:rPr>
        <w:t>Z</w:t>
      </w:r>
      <w:r>
        <w:rPr>
          <w:rFonts w:eastAsia="CIDFont+F1"/>
        </w:rPr>
        <w:tab/>
      </w:r>
      <w:r>
        <w:rPr>
          <w:rFonts w:eastAsia="CIDFont+F1"/>
        </w:rPr>
        <w:tab/>
      </w:r>
      <w:r w:rsidRPr="00EB3DCD">
        <w:rPr>
          <w:rFonts w:eastAsia="CIDFont+F1"/>
        </w:rPr>
        <w:t xml:space="preserve"> Zero rated goods</w:t>
      </w:r>
    </w:p>
    <w:p w14:paraId="0088B69B" w14:textId="77777777" w:rsidR="00EB3DCD" w:rsidRPr="00EB3DCD" w:rsidRDefault="00EB3DCD" w:rsidP="00EB3DCD">
      <w:pPr>
        <w:rPr>
          <w:rFonts w:eastAsia="CIDFont+F1"/>
        </w:rPr>
      </w:pPr>
      <w:r w:rsidRPr="00EB3DCD">
        <w:rPr>
          <w:rFonts w:eastAsia="CIDFont+F1"/>
        </w:rPr>
        <w:t xml:space="preserve">H </w:t>
      </w:r>
      <w:r>
        <w:rPr>
          <w:rFonts w:eastAsia="CIDFont+F1"/>
        </w:rPr>
        <w:tab/>
      </w:r>
      <w:r>
        <w:rPr>
          <w:rFonts w:eastAsia="CIDFont+F1"/>
        </w:rPr>
        <w:tab/>
      </w:r>
      <w:r w:rsidRPr="00EB3DCD">
        <w:rPr>
          <w:rFonts w:eastAsia="CIDFont+F1"/>
        </w:rPr>
        <w:t>Higher Rate, can be used to identify a rate above the standard rate.</w:t>
      </w:r>
    </w:p>
    <w:p w14:paraId="17D2171A" w14:textId="77777777" w:rsidR="00EB3DCD" w:rsidRDefault="00EB3DCD" w:rsidP="00EB3DCD">
      <w:pPr>
        <w:rPr>
          <w:rFonts w:eastAsia="CIDFont+F1"/>
        </w:rPr>
      </w:pPr>
      <w:r w:rsidRPr="00EB3DCD">
        <w:rPr>
          <w:rFonts w:eastAsia="CIDFont+F1"/>
        </w:rPr>
        <w:t xml:space="preserve">AA </w:t>
      </w:r>
      <w:r>
        <w:rPr>
          <w:rFonts w:eastAsia="CIDFont+F1"/>
        </w:rPr>
        <w:tab/>
      </w:r>
      <w:r>
        <w:rPr>
          <w:rFonts w:eastAsia="CIDFont+F1"/>
        </w:rPr>
        <w:tab/>
      </w:r>
      <w:r w:rsidRPr="00EB3DCD">
        <w:rPr>
          <w:rFonts w:eastAsia="CIDFont+F1"/>
        </w:rPr>
        <w:t>Lower Rate, can be used to identify a rate below the standard rate.</w:t>
      </w:r>
    </w:p>
    <w:p w14:paraId="5FF2B3AE" w14:textId="77777777" w:rsidR="00EB3DCD" w:rsidRDefault="00EB3DCD" w:rsidP="00EB3DCD">
      <w:pPr>
        <w:rPr>
          <w:rFonts w:eastAsia="CIDFont+F1"/>
        </w:rPr>
      </w:pPr>
    </w:p>
    <w:p w14:paraId="7CE40954" w14:textId="77777777" w:rsidR="00EB3DCD" w:rsidRPr="001F145C" w:rsidRDefault="00EB3DCD" w:rsidP="00EB3DCD">
      <w:pPr>
        <w:rPr>
          <w:lang w:val="it-IT"/>
        </w:rPr>
      </w:pPr>
      <w:r w:rsidRPr="001F145C">
        <w:rPr>
          <w:lang w:val="it-IT"/>
        </w:rPr>
        <w:t>ISO 4217</w:t>
      </w:r>
    </w:p>
    <w:p w14:paraId="5346C3AA" w14:textId="77777777" w:rsidR="00EB3DCD" w:rsidRPr="001F145C" w:rsidRDefault="00EB3DCD" w:rsidP="00EB3DCD">
      <w:pPr>
        <w:rPr>
          <w:lang w:val="it-IT"/>
        </w:rPr>
      </w:pPr>
      <w:r w:rsidRPr="001F145C">
        <w:rPr>
          <w:lang w:val="it-IT"/>
        </w:rPr>
        <w:t>http://www.currency-iso.org/en/home/tables/table-a1.html</w:t>
      </w:r>
    </w:p>
    <w:p w14:paraId="5CCD3D2D" w14:textId="77777777" w:rsidR="00EB3DCD" w:rsidRPr="001F145C" w:rsidRDefault="00EB3DCD" w:rsidP="00EB3DCD">
      <w:pPr>
        <w:rPr>
          <w:lang w:val="it-IT"/>
        </w:rPr>
      </w:pPr>
      <w:r w:rsidRPr="001F145C">
        <w:rPr>
          <w:lang w:val="it-IT"/>
        </w:rPr>
        <w:t>IANA</w:t>
      </w:r>
    </w:p>
    <w:p w14:paraId="48B0E12E" w14:textId="77777777" w:rsidR="00EB3DCD" w:rsidRPr="001F145C" w:rsidRDefault="00EB3DCD" w:rsidP="00EB3DCD">
      <w:pPr>
        <w:rPr>
          <w:lang w:val="it-IT"/>
        </w:rPr>
      </w:pPr>
      <w:r w:rsidRPr="001F145C">
        <w:rPr>
          <w:lang w:val="it-IT"/>
        </w:rPr>
        <w:t>http://www.iana.org/assignments/media-types</w:t>
      </w:r>
    </w:p>
    <w:p w14:paraId="44BB88E3" w14:textId="77777777" w:rsidR="00EB3DCD" w:rsidRPr="001F145C" w:rsidRDefault="00EB3DCD" w:rsidP="00EB3DCD">
      <w:pPr>
        <w:rPr>
          <w:lang w:val="it-IT"/>
        </w:rPr>
      </w:pPr>
      <w:r w:rsidRPr="001F145C">
        <w:rPr>
          <w:lang w:val="it-IT"/>
        </w:rPr>
        <w:t>ISO 3166-1 alpha2:</w:t>
      </w:r>
    </w:p>
    <w:p w14:paraId="697F4ADF" w14:textId="77777777" w:rsidR="00EB3DCD" w:rsidRPr="001F145C" w:rsidRDefault="00EB3DCD" w:rsidP="00EB3DCD">
      <w:pPr>
        <w:rPr>
          <w:lang w:val="it-IT"/>
        </w:rPr>
      </w:pPr>
      <w:r w:rsidRPr="001F145C">
        <w:rPr>
          <w:lang w:val="it-IT"/>
        </w:rPr>
        <w:t>http://www.iso.org/iso/home/standards/country_codes.htm</w:t>
      </w:r>
    </w:p>
    <w:p w14:paraId="5368481E" w14:textId="77777777" w:rsidR="00EB3DCD" w:rsidRPr="001F145C" w:rsidRDefault="00EB3DCD" w:rsidP="00EB3DCD">
      <w:pPr>
        <w:rPr>
          <w:lang w:val="it-IT"/>
        </w:rPr>
      </w:pPr>
      <w:r w:rsidRPr="001F145C">
        <w:rPr>
          <w:lang w:val="it-IT"/>
        </w:rPr>
        <w:t>UN/ECE Rec 20:</w:t>
      </w:r>
    </w:p>
    <w:p w14:paraId="62A39172" w14:textId="77777777" w:rsidR="00EB3DCD" w:rsidRPr="001F145C" w:rsidRDefault="00EB3DCD" w:rsidP="00EB3DCD">
      <w:pPr>
        <w:rPr>
          <w:lang w:val="it-IT"/>
        </w:rPr>
      </w:pPr>
      <w:r w:rsidRPr="001F145C">
        <w:rPr>
          <w:lang w:val="it-IT"/>
        </w:rPr>
        <w:t>http://www.unece.org/tradewelcome/un-centre-for-trade-facilitation-and-e-businessuncefact/</w:t>
      </w:r>
    </w:p>
    <w:p w14:paraId="380FA77E" w14:textId="77777777" w:rsidR="007C452D" w:rsidRDefault="00EB3DCD" w:rsidP="00EB3DCD">
      <w:r w:rsidRPr="00EB3DCD">
        <w:t>outputs/cefactrecommendationsrec-index/list-of-trade-facilitation-recommendations-n-16-to-20.html</w:t>
      </w:r>
    </w:p>
    <w:p w14:paraId="5BA88D25" w14:textId="77777777" w:rsidR="007C452D" w:rsidRPr="00B45F8B" w:rsidRDefault="007C452D" w:rsidP="00EB3DCD">
      <w:pPr>
        <w:rPr>
          <w:highlight w:val="yellow"/>
        </w:rPr>
      </w:pPr>
    </w:p>
    <w:p w14:paraId="6C3BB1C2" w14:textId="77777777" w:rsidR="007C452D" w:rsidRPr="00B45F8B" w:rsidRDefault="007C452D" w:rsidP="007C452D">
      <w:pPr>
        <w:rPr>
          <w:b/>
        </w:rPr>
      </w:pPr>
      <w:r w:rsidRPr="00B45F8B">
        <w:rPr>
          <w:b/>
        </w:rPr>
        <w:t>CEN BII2 subsets</w:t>
      </w:r>
    </w:p>
    <w:p w14:paraId="491F6034" w14:textId="77777777" w:rsidR="007C452D" w:rsidRPr="00B45F8B" w:rsidRDefault="00F724CA" w:rsidP="007C452D">
      <w:hyperlink r:id="rId47" w:history="1">
        <w:r w:rsidR="007C452D" w:rsidRPr="00B45F8B">
          <w:rPr>
            <w:rStyle w:val="Hyperlink"/>
          </w:rPr>
          <w:t>ftp://ftp.cen.eu/public/CWAs/BII2/CWA16558/CWA16558-Annex-G-BII-CodeLists-V2_0_4.pdf</w:t>
        </w:r>
      </w:hyperlink>
    </w:p>
    <w:p w14:paraId="4760F7F4" w14:textId="77777777" w:rsidR="007C452D" w:rsidRPr="00B45F8B" w:rsidRDefault="007C452D" w:rsidP="007C452D">
      <w:pPr>
        <w:rPr>
          <w:rStyle w:val="Hyperlink"/>
          <w:highlight w:val="yellow"/>
        </w:rPr>
      </w:pPr>
    </w:p>
    <w:p w14:paraId="6E15210E" w14:textId="77777777" w:rsidR="007C452D" w:rsidRPr="00B45F8B" w:rsidRDefault="007C452D" w:rsidP="007C452D">
      <w:pPr>
        <w:rPr>
          <w:rStyle w:val="Hyperlink"/>
          <w:b/>
          <w:color w:val="auto"/>
          <w:u w:val="none"/>
          <w:lang w:val="it-IT"/>
        </w:rPr>
      </w:pPr>
      <w:r w:rsidRPr="00B45F8B">
        <w:rPr>
          <w:rStyle w:val="Hyperlink"/>
          <w:b/>
          <w:color w:val="auto"/>
          <w:u w:val="none"/>
          <w:lang w:val="it-IT"/>
        </w:rPr>
        <w:t>UBL 2.1:</w:t>
      </w:r>
    </w:p>
    <w:p w14:paraId="3BA218FC" w14:textId="0BABD941" w:rsidR="007C452D" w:rsidRPr="009D3665" w:rsidRDefault="00642FEB" w:rsidP="007C452D">
      <w:pPr>
        <w:rPr>
          <w:rStyle w:val="Hyperlink"/>
          <w:lang w:val="it-IT"/>
        </w:rPr>
      </w:pPr>
      <w:r>
        <w:fldChar w:fldCharType="begin"/>
      </w:r>
      <w:r w:rsidRPr="00642FEB">
        <w:rPr>
          <w:lang w:val="it-IT"/>
          <w:rPrChange w:id="288" w:author="MASTRONARDO FRANCESCO" w:date="2018-06-21T18:46:00Z">
            <w:rPr/>
          </w:rPrChange>
        </w:rPr>
        <w:instrText xml:space="preserve"> HYPERLINK "http://docs.oasis-open.org/ubl/os-UBL-2.1/cl/" </w:instrText>
      </w:r>
      <w:r>
        <w:fldChar w:fldCharType="separate"/>
      </w:r>
      <w:r w:rsidR="007C452D" w:rsidRPr="002A2C77">
        <w:rPr>
          <w:rStyle w:val="Hyperlink"/>
          <w:lang w:val="it-IT"/>
        </w:rPr>
        <w:t>http://docs.oasis-open.org/ubl/os-UBL-2.1/cl/</w:t>
      </w:r>
      <w:r>
        <w:rPr>
          <w:rStyle w:val="Hyperlink"/>
          <w:lang w:val="it-IT"/>
        </w:rPr>
        <w:fldChar w:fldCharType="end"/>
      </w:r>
    </w:p>
    <w:p w14:paraId="67AC72E8" w14:textId="77777777" w:rsidR="0058668E" w:rsidRPr="007C452D" w:rsidRDefault="0058668E" w:rsidP="0058668E">
      <w:pPr>
        <w:rPr>
          <w:lang w:val="it-IT"/>
        </w:rPr>
      </w:pPr>
    </w:p>
    <w:p w14:paraId="4A0EAB53" w14:textId="77777777" w:rsidR="00A425A2" w:rsidRDefault="00A425A2">
      <w:pPr>
        <w:rPr>
          <w:rFonts w:ascii="Cambria" w:hAnsi="Cambria"/>
          <w:b/>
          <w:sz w:val="26"/>
          <w:szCs w:val="26"/>
          <w:lang w:val="it-IT"/>
        </w:rPr>
      </w:pPr>
      <w:bookmarkStart w:id="289" w:name="_Toc359822450"/>
      <w:r>
        <w:rPr>
          <w:lang w:val="it-IT"/>
        </w:rPr>
        <w:br w:type="page"/>
      </w:r>
      <w:commentRangeEnd w:id="287"/>
      <w:r w:rsidR="00197A43">
        <w:rPr>
          <w:rStyle w:val="CommentReference"/>
        </w:rPr>
        <w:commentReference w:id="287"/>
      </w:r>
    </w:p>
    <w:p w14:paraId="5DC12C3C" w14:textId="418FF09E" w:rsidR="0058668E" w:rsidRPr="00734C6E" w:rsidRDefault="00734C6E" w:rsidP="00CC0B0B">
      <w:pPr>
        <w:pStyle w:val="Heading2"/>
        <w:rPr>
          <w:lang w:val="it-IT"/>
        </w:rPr>
      </w:pPr>
      <w:bookmarkStart w:id="290" w:name="_Toc510780850"/>
      <w:r w:rsidRPr="00734C6E">
        <w:rPr>
          <w:lang w:val="it-IT"/>
        </w:rPr>
        <w:lastRenderedPageBreak/>
        <w:t>Codifiche per identificatori di schemi</w:t>
      </w:r>
      <w:bookmarkEnd w:id="289"/>
      <w:bookmarkEnd w:id="290"/>
    </w:p>
    <w:p w14:paraId="56CAE099" w14:textId="77777777" w:rsidR="0058668E" w:rsidRPr="00734C6E" w:rsidRDefault="00734C6E" w:rsidP="0058668E">
      <w:pPr>
        <w:rPr>
          <w:lang w:val="it-IT"/>
        </w:rPr>
      </w:pPr>
      <w:r w:rsidRPr="00734C6E">
        <w:rPr>
          <w:lang w:val="it-IT"/>
        </w:rPr>
        <w:t>Tabella delle codifiche utilizzate per controllare i valori dell’attributo ‘schemeID’ per gli identificatori nella transazione dell’ordine</w:t>
      </w:r>
      <w:r>
        <w:rPr>
          <w:lang w:val="it-IT"/>
        </w:rPr>
        <w:t xml:space="preserve"> </w:t>
      </w:r>
      <w:r w:rsidR="002D14F4">
        <w:rPr>
          <w:lang w:val="it-IT"/>
        </w:rPr>
        <w:t>pre-concordato</w:t>
      </w:r>
      <w:r w:rsidRPr="00734C6E">
        <w:rPr>
          <w:lang w:val="it-IT"/>
        </w:rPr>
        <w:t>:</w:t>
      </w:r>
    </w:p>
    <w:p w14:paraId="40172F83" w14:textId="77777777" w:rsidR="0058668E" w:rsidRDefault="0058668E" w:rsidP="0058668E">
      <w:pPr>
        <w:rPr>
          <w:lang w:val="it-IT"/>
        </w:rPr>
      </w:pPr>
    </w:p>
    <w:tbl>
      <w:tblPr>
        <w:tblW w:w="9873" w:type="dxa"/>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2220"/>
        <w:gridCol w:w="3958"/>
        <w:gridCol w:w="1978"/>
      </w:tblGrid>
      <w:tr w:rsidR="007C452D" w14:paraId="764AFDE2" w14:textId="77777777" w:rsidTr="007C452D">
        <w:trPr>
          <w:jc w:val="center"/>
        </w:trPr>
        <w:tc>
          <w:tcPr>
            <w:tcW w:w="1717" w:type="dxa"/>
            <w:tcBorders>
              <w:top w:val="single" w:sz="8" w:space="0" w:color="000000"/>
              <w:left w:val="single" w:sz="8" w:space="0" w:color="000000"/>
              <w:bottom w:val="nil"/>
              <w:right w:val="nil"/>
            </w:tcBorders>
            <w:shd w:val="clear" w:color="auto" w:fill="D9D9D9"/>
            <w:vAlign w:val="center"/>
            <w:hideMark/>
          </w:tcPr>
          <w:p w14:paraId="54869DF0" w14:textId="77777777" w:rsidR="007C452D" w:rsidRDefault="007C452D" w:rsidP="007C452D">
            <w:pPr>
              <w:jc w:val="center"/>
              <w:rPr>
                <w:b/>
                <w:bCs/>
              </w:rPr>
            </w:pPr>
            <w:r>
              <w:rPr>
                <w:b/>
                <w:bCs/>
              </w:rPr>
              <w:t>Termine di Business</w:t>
            </w:r>
          </w:p>
        </w:tc>
        <w:tc>
          <w:tcPr>
            <w:tcW w:w="2220" w:type="dxa"/>
            <w:tcBorders>
              <w:top w:val="single" w:sz="8" w:space="0" w:color="000000"/>
              <w:left w:val="nil"/>
              <w:bottom w:val="nil"/>
              <w:right w:val="nil"/>
            </w:tcBorders>
            <w:shd w:val="clear" w:color="auto" w:fill="D9D9D9"/>
            <w:vAlign w:val="center"/>
            <w:hideMark/>
          </w:tcPr>
          <w:p w14:paraId="4B65E8DD" w14:textId="77777777" w:rsidR="007C452D" w:rsidRDefault="007C452D" w:rsidP="007C452D">
            <w:pPr>
              <w:jc w:val="center"/>
              <w:rPr>
                <w:b/>
                <w:bCs/>
              </w:rPr>
            </w:pPr>
            <w:r>
              <w:rPr>
                <w:b/>
                <w:bCs/>
              </w:rPr>
              <w:t>SchemeID permesso</w:t>
            </w:r>
          </w:p>
        </w:tc>
        <w:tc>
          <w:tcPr>
            <w:tcW w:w="3958" w:type="dxa"/>
            <w:tcBorders>
              <w:top w:val="single" w:sz="8" w:space="0" w:color="000000"/>
              <w:left w:val="nil"/>
              <w:bottom w:val="nil"/>
              <w:right w:val="nil"/>
            </w:tcBorders>
            <w:shd w:val="clear" w:color="auto" w:fill="D9D9D9"/>
            <w:vAlign w:val="center"/>
            <w:hideMark/>
          </w:tcPr>
          <w:p w14:paraId="1FA3369C" w14:textId="77777777" w:rsidR="007C452D" w:rsidRDefault="007C452D" w:rsidP="007C452D">
            <w:pPr>
              <w:jc w:val="center"/>
              <w:rPr>
                <w:b/>
                <w:bCs/>
              </w:rPr>
            </w:pPr>
            <w:r>
              <w:rPr>
                <w:b/>
                <w:bCs/>
              </w:rPr>
              <w:t>XPath applicabile</w:t>
            </w:r>
          </w:p>
        </w:tc>
        <w:tc>
          <w:tcPr>
            <w:tcW w:w="1978" w:type="dxa"/>
            <w:tcBorders>
              <w:top w:val="single" w:sz="8" w:space="0" w:color="000000"/>
              <w:left w:val="nil"/>
              <w:bottom w:val="nil"/>
              <w:right w:val="single" w:sz="8" w:space="0" w:color="000000"/>
            </w:tcBorders>
            <w:shd w:val="clear" w:color="auto" w:fill="D9D9D9"/>
            <w:vAlign w:val="center"/>
            <w:hideMark/>
          </w:tcPr>
          <w:p w14:paraId="5372CDB8" w14:textId="77777777" w:rsidR="007C452D" w:rsidRDefault="007C452D" w:rsidP="007C452D">
            <w:pPr>
              <w:jc w:val="center"/>
              <w:rPr>
                <w:b/>
                <w:bCs/>
              </w:rPr>
            </w:pPr>
            <w:r>
              <w:rPr>
                <w:b/>
                <w:bCs/>
              </w:rPr>
              <w:t>Note</w:t>
            </w:r>
          </w:p>
        </w:tc>
      </w:tr>
      <w:tr w:rsidR="007C452D" w14:paraId="06A376D5" w14:textId="77777777" w:rsidTr="007C452D">
        <w:trPr>
          <w:jc w:val="center"/>
        </w:trPr>
        <w:tc>
          <w:tcPr>
            <w:tcW w:w="1717" w:type="dxa"/>
            <w:tcBorders>
              <w:top w:val="single" w:sz="8" w:space="0" w:color="000000"/>
              <w:left w:val="single" w:sz="8" w:space="0" w:color="000000"/>
              <w:bottom w:val="single" w:sz="8" w:space="0" w:color="000000"/>
              <w:right w:val="nil"/>
            </w:tcBorders>
            <w:hideMark/>
          </w:tcPr>
          <w:p w14:paraId="35FAB27A" w14:textId="77777777" w:rsidR="007C452D" w:rsidRDefault="007C452D" w:rsidP="007C452D">
            <w:pPr>
              <w:rPr>
                <w:b/>
                <w:bCs/>
                <w:sz w:val="18"/>
                <w:szCs w:val="18"/>
              </w:rPr>
            </w:pPr>
            <w:r>
              <w:rPr>
                <w:b/>
                <w:bCs/>
                <w:sz w:val="18"/>
                <w:szCs w:val="18"/>
              </w:rPr>
              <w:t>Party Identifier</w:t>
            </w:r>
          </w:p>
        </w:tc>
        <w:tc>
          <w:tcPr>
            <w:tcW w:w="2220" w:type="dxa"/>
            <w:tcBorders>
              <w:top w:val="single" w:sz="8" w:space="0" w:color="000000"/>
              <w:left w:val="nil"/>
              <w:bottom w:val="single" w:sz="8" w:space="0" w:color="000000"/>
              <w:right w:val="nil"/>
            </w:tcBorders>
            <w:hideMark/>
          </w:tcPr>
          <w:p w14:paraId="6D9DB108" w14:textId="77777777" w:rsidR="007C452D" w:rsidRDefault="007C452D" w:rsidP="007C452D">
            <w:pPr>
              <w:rPr>
                <w:sz w:val="18"/>
                <w:szCs w:val="18"/>
              </w:rPr>
            </w:pPr>
            <w:r w:rsidRPr="007C452D">
              <w:rPr>
                <w:sz w:val="18"/>
                <w:szCs w:val="18"/>
              </w:rPr>
              <w:t>See chapter 10.1</w:t>
            </w:r>
          </w:p>
        </w:tc>
        <w:tc>
          <w:tcPr>
            <w:tcW w:w="3958" w:type="dxa"/>
            <w:tcBorders>
              <w:top w:val="single" w:sz="8" w:space="0" w:color="000000"/>
              <w:left w:val="nil"/>
              <w:bottom w:val="single" w:sz="8" w:space="0" w:color="000000"/>
              <w:right w:val="nil"/>
            </w:tcBorders>
            <w:hideMark/>
          </w:tcPr>
          <w:p w14:paraId="559D8162" w14:textId="77777777" w:rsidR="007C452D" w:rsidRPr="007C452D" w:rsidRDefault="007C452D" w:rsidP="007C452D">
            <w:pPr>
              <w:rPr>
                <w:sz w:val="18"/>
                <w:szCs w:val="18"/>
              </w:rPr>
            </w:pPr>
            <w:r w:rsidRPr="007C452D">
              <w:rPr>
                <w:sz w:val="18"/>
                <w:szCs w:val="18"/>
              </w:rPr>
              <w:t>cbc:EndpointID/@schemeID</w:t>
            </w:r>
          </w:p>
          <w:p w14:paraId="167961A6" w14:textId="77777777" w:rsidR="007C452D" w:rsidRDefault="007C452D" w:rsidP="007C452D">
            <w:pPr>
              <w:rPr>
                <w:sz w:val="18"/>
                <w:szCs w:val="18"/>
              </w:rPr>
            </w:pPr>
            <w:r w:rsidRPr="007C452D">
              <w:rPr>
                <w:sz w:val="18"/>
                <w:szCs w:val="18"/>
              </w:rPr>
              <w:t>cac:PartyIdentification/cbc:ID/@schemeID</w:t>
            </w:r>
          </w:p>
        </w:tc>
        <w:tc>
          <w:tcPr>
            <w:tcW w:w="1978" w:type="dxa"/>
            <w:tcBorders>
              <w:top w:val="single" w:sz="8" w:space="0" w:color="000000"/>
              <w:left w:val="nil"/>
              <w:bottom w:val="single" w:sz="8" w:space="0" w:color="000000"/>
              <w:right w:val="single" w:sz="8" w:space="0" w:color="000000"/>
            </w:tcBorders>
            <w:hideMark/>
          </w:tcPr>
          <w:p w14:paraId="49A3D700" w14:textId="77777777" w:rsidR="007C452D" w:rsidRPr="007C452D" w:rsidRDefault="007C452D" w:rsidP="007C452D">
            <w:pPr>
              <w:rPr>
                <w:sz w:val="18"/>
                <w:szCs w:val="18"/>
              </w:rPr>
            </w:pPr>
            <w:r w:rsidRPr="007C452D">
              <w:rPr>
                <w:sz w:val="18"/>
                <w:szCs w:val="18"/>
              </w:rPr>
              <w:t>Mandatory</w:t>
            </w:r>
          </w:p>
          <w:p w14:paraId="2D7BEF98" w14:textId="77777777" w:rsidR="007C452D" w:rsidRDefault="007C452D" w:rsidP="007C452D">
            <w:pPr>
              <w:rPr>
                <w:sz w:val="18"/>
                <w:szCs w:val="18"/>
              </w:rPr>
            </w:pPr>
            <w:r w:rsidRPr="007C452D">
              <w:rPr>
                <w:sz w:val="18"/>
                <w:szCs w:val="18"/>
              </w:rPr>
              <w:t>Mandatory</w:t>
            </w:r>
          </w:p>
        </w:tc>
      </w:tr>
      <w:tr w:rsidR="007C452D" w14:paraId="1FA51E02" w14:textId="77777777" w:rsidTr="007C452D">
        <w:trPr>
          <w:jc w:val="center"/>
        </w:trPr>
        <w:tc>
          <w:tcPr>
            <w:tcW w:w="1717" w:type="dxa"/>
            <w:tcBorders>
              <w:top w:val="nil"/>
              <w:left w:val="single" w:sz="8" w:space="0" w:color="000000"/>
              <w:bottom w:val="single" w:sz="8" w:space="0" w:color="000000"/>
              <w:right w:val="nil"/>
            </w:tcBorders>
            <w:hideMark/>
          </w:tcPr>
          <w:p w14:paraId="48129056" w14:textId="77777777" w:rsidR="007C452D" w:rsidRPr="007C452D" w:rsidRDefault="007C452D" w:rsidP="007C452D">
            <w:pPr>
              <w:rPr>
                <w:b/>
                <w:bCs/>
                <w:sz w:val="18"/>
                <w:szCs w:val="18"/>
                <w:lang w:val="it-IT"/>
              </w:rPr>
            </w:pPr>
            <w:r w:rsidRPr="007C452D">
              <w:rPr>
                <w:b/>
                <w:bCs/>
                <w:sz w:val="18"/>
                <w:szCs w:val="18"/>
                <w:lang w:val="it-IT"/>
              </w:rPr>
              <w:t>Business process</w:t>
            </w:r>
          </w:p>
          <w:p w14:paraId="0B380D9C" w14:textId="77777777" w:rsidR="007C452D" w:rsidRDefault="007C452D" w:rsidP="007C452D">
            <w:pPr>
              <w:rPr>
                <w:b/>
                <w:bCs/>
                <w:sz w:val="18"/>
                <w:szCs w:val="18"/>
                <w:lang w:val="it-IT"/>
              </w:rPr>
            </w:pPr>
            <w:r w:rsidRPr="007C452D">
              <w:rPr>
                <w:b/>
                <w:bCs/>
                <w:sz w:val="18"/>
                <w:szCs w:val="18"/>
                <w:lang w:val="it-IT"/>
              </w:rPr>
              <w:t>type identifier</w:t>
            </w:r>
          </w:p>
        </w:tc>
        <w:tc>
          <w:tcPr>
            <w:tcW w:w="2220" w:type="dxa"/>
            <w:tcBorders>
              <w:top w:val="nil"/>
              <w:left w:val="nil"/>
              <w:bottom w:val="single" w:sz="8" w:space="0" w:color="000000"/>
              <w:right w:val="nil"/>
            </w:tcBorders>
            <w:hideMark/>
          </w:tcPr>
          <w:p w14:paraId="006ECF66" w14:textId="77777777" w:rsidR="007C452D" w:rsidRPr="007C452D" w:rsidRDefault="007C452D" w:rsidP="007C452D">
            <w:pPr>
              <w:rPr>
                <w:sz w:val="18"/>
                <w:szCs w:val="18"/>
              </w:rPr>
            </w:pPr>
            <w:r w:rsidRPr="007C452D">
              <w:rPr>
                <w:sz w:val="18"/>
                <w:szCs w:val="18"/>
              </w:rPr>
              <w:t>Set value see chapter</w:t>
            </w:r>
          </w:p>
          <w:p w14:paraId="36173899" w14:textId="77777777" w:rsidR="007C452D" w:rsidRDefault="007C452D" w:rsidP="007C452D">
            <w:pPr>
              <w:rPr>
                <w:sz w:val="18"/>
                <w:szCs w:val="18"/>
              </w:rPr>
            </w:pPr>
            <w:r w:rsidRPr="007C452D">
              <w:rPr>
                <w:sz w:val="18"/>
                <w:szCs w:val="18"/>
              </w:rPr>
              <w:t>10.310.3</w:t>
            </w:r>
          </w:p>
        </w:tc>
        <w:tc>
          <w:tcPr>
            <w:tcW w:w="3958" w:type="dxa"/>
            <w:tcBorders>
              <w:top w:val="nil"/>
              <w:left w:val="nil"/>
              <w:bottom w:val="single" w:sz="8" w:space="0" w:color="000000"/>
              <w:right w:val="nil"/>
            </w:tcBorders>
            <w:hideMark/>
          </w:tcPr>
          <w:p w14:paraId="33E3166F" w14:textId="77777777" w:rsidR="007C452D" w:rsidRDefault="007C452D" w:rsidP="007C452D">
            <w:pPr>
              <w:rPr>
                <w:sz w:val="18"/>
                <w:szCs w:val="18"/>
              </w:rPr>
            </w:pPr>
            <w:r w:rsidRPr="007C452D">
              <w:rPr>
                <w:sz w:val="18"/>
                <w:szCs w:val="18"/>
              </w:rPr>
              <w:t>cbc:ProfileID</w:t>
            </w:r>
          </w:p>
        </w:tc>
        <w:tc>
          <w:tcPr>
            <w:tcW w:w="1978" w:type="dxa"/>
            <w:tcBorders>
              <w:top w:val="nil"/>
              <w:left w:val="nil"/>
              <w:bottom w:val="single" w:sz="8" w:space="0" w:color="000000"/>
              <w:right w:val="single" w:sz="8" w:space="0" w:color="000000"/>
            </w:tcBorders>
            <w:hideMark/>
          </w:tcPr>
          <w:p w14:paraId="29E05EE4" w14:textId="77777777" w:rsidR="007C452D" w:rsidRDefault="007C452D" w:rsidP="007C452D">
            <w:pPr>
              <w:rPr>
                <w:sz w:val="18"/>
                <w:szCs w:val="18"/>
                <w:lang w:val="it-IT"/>
              </w:rPr>
            </w:pPr>
            <w:r w:rsidRPr="007C452D">
              <w:rPr>
                <w:sz w:val="18"/>
                <w:szCs w:val="18"/>
                <w:lang w:val="it-IT"/>
              </w:rPr>
              <w:t>Mandatory</w:t>
            </w:r>
          </w:p>
        </w:tc>
      </w:tr>
      <w:tr w:rsidR="003C5761" w14:paraId="7867419D" w14:textId="77777777" w:rsidTr="007C452D">
        <w:trPr>
          <w:jc w:val="center"/>
        </w:trPr>
        <w:tc>
          <w:tcPr>
            <w:tcW w:w="1717" w:type="dxa"/>
            <w:tcBorders>
              <w:top w:val="nil"/>
              <w:left w:val="single" w:sz="8" w:space="0" w:color="000000"/>
              <w:bottom w:val="single" w:sz="8" w:space="0" w:color="000000"/>
              <w:right w:val="nil"/>
            </w:tcBorders>
          </w:tcPr>
          <w:p w14:paraId="6E2A56B2" w14:textId="77777777" w:rsidR="003C5761" w:rsidRPr="007C452D" w:rsidRDefault="003C5761" w:rsidP="003C5761">
            <w:pPr>
              <w:rPr>
                <w:b/>
                <w:bCs/>
                <w:sz w:val="18"/>
                <w:szCs w:val="18"/>
                <w:lang w:val="it-IT"/>
              </w:rPr>
            </w:pPr>
            <w:r w:rsidRPr="007C452D">
              <w:rPr>
                <w:b/>
                <w:bCs/>
                <w:sz w:val="18"/>
                <w:szCs w:val="18"/>
                <w:lang w:val="it-IT"/>
              </w:rPr>
              <w:t>Specification</w:t>
            </w:r>
          </w:p>
          <w:p w14:paraId="1E66F5FC" w14:textId="694CEB8A" w:rsidR="003C5761" w:rsidRPr="007C452D" w:rsidRDefault="003C5761" w:rsidP="003C5761">
            <w:pPr>
              <w:rPr>
                <w:b/>
                <w:bCs/>
                <w:sz w:val="18"/>
                <w:szCs w:val="18"/>
                <w:lang w:val="it-IT"/>
              </w:rPr>
            </w:pPr>
            <w:r w:rsidRPr="007C452D">
              <w:rPr>
                <w:b/>
                <w:bCs/>
                <w:sz w:val="18"/>
                <w:szCs w:val="18"/>
                <w:lang w:val="it-IT"/>
              </w:rPr>
              <w:t>identification</w:t>
            </w:r>
          </w:p>
        </w:tc>
        <w:tc>
          <w:tcPr>
            <w:tcW w:w="2220" w:type="dxa"/>
            <w:tcBorders>
              <w:top w:val="nil"/>
              <w:left w:val="nil"/>
              <w:bottom w:val="single" w:sz="8" w:space="0" w:color="000000"/>
              <w:right w:val="nil"/>
            </w:tcBorders>
          </w:tcPr>
          <w:p w14:paraId="46F4F728" w14:textId="77777777" w:rsidR="003C5761" w:rsidRPr="007C452D" w:rsidRDefault="003C5761" w:rsidP="003C5761">
            <w:pPr>
              <w:rPr>
                <w:sz w:val="18"/>
                <w:szCs w:val="18"/>
              </w:rPr>
            </w:pPr>
            <w:r w:rsidRPr="007C452D">
              <w:rPr>
                <w:sz w:val="18"/>
                <w:szCs w:val="18"/>
              </w:rPr>
              <w:t>Set value see chapter</w:t>
            </w:r>
          </w:p>
          <w:p w14:paraId="6EF78907" w14:textId="3EBA9432" w:rsidR="003C5761" w:rsidRPr="007C452D" w:rsidRDefault="003C5761" w:rsidP="003C5761">
            <w:pPr>
              <w:rPr>
                <w:sz w:val="18"/>
                <w:szCs w:val="18"/>
              </w:rPr>
            </w:pPr>
            <w:r w:rsidRPr="007C452D">
              <w:rPr>
                <w:sz w:val="18"/>
                <w:szCs w:val="18"/>
              </w:rPr>
              <w:t>10.4</w:t>
            </w:r>
          </w:p>
        </w:tc>
        <w:tc>
          <w:tcPr>
            <w:tcW w:w="3958" w:type="dxa"/>
            <w:tcBorders>
              <w:top w:val="nil"/>
              <w:left w:val="nil"/>
              <w:bottom w:val="single" w:sz="8" w:space="0" w:color="000000"/>
              <w:right w:val="nil"/>
            </w:tcBorders>
          </w:tcPr>
          <w:p w14:paraId="2950D27F" w14:textId="16D413C4" w:rsidR="003C5761" w:rsidRPr="007C452D" w:rsidRDefault="003C5761" w:rsidP="003C5761">
            <w:pPr>
              <w:rPr>
                <w:sz w:val="18"/>
                <w:szCs w:val="18"/>
              </w:rPr>
            </w:pPr>
            <w:r w:rsidRPr="007C452D">
              <w:rPr>
                <w:sz w:val="18"/>
                <w:szCs w:val="18"/>
              </w:rPr>
              <w:t>cbc:CustomizationID</w:t>
            </w:r>
          </w:p>
        </w:tc>
        <w:tc>
          <w:tcPr>
            <w:tcW w:w="1978" w:type="dxa"/>
            <w:tcBorders>
              <w:top w:val="nil"/>
              <w:left w:val="nil"/>
              <w:bottom w:val="single" w:sz="8" w:space="0" w:color="000000"/>
              <w:right w:val="single" w:sz="8" w:space="0" w:color="000000"/>
            </w:tcBorders>
          </w:tcPr>
          <w:p w14:paraId="1CA81CD8" w14:textId="6106F242" w:rsidR="003C5761" w:rsidRPr="007C452D" w:rsidRDefault="003C5761" w:rsidP="003C5761">
            <w:pPr>
              <w:rPr>
                <w:sz w:val="18"/>
                <w:szCs w:val="18"/>
                <w:lang w:val="it-IT"/>
              </w:rPr>
            </w:pPr>
            <w:r w:rsidRPr="007C452D">
              <w:rPr>
                <w:sz w:val="18"/>
                <w:szCs w:val="18"/>
                <w:lang w:val="it-IT"/>
              </w:rPr>
              <w:t>Mandatory</w:t>
            </w:r>
          </w:p>
        </w:tc>
      </w:tr>
      <w:tr w:rsidR="003C5761" w:rsidRPr="00E60747" w14:paraId="07610487" w14:textId="77777777" w:rsidTr="00B45F8B">
        <w:trPr>
          <w:jc w:val="center"/>
        </w:trPr>
        <w:tc>
          <w:tcPr>
            <w:tcW w:w="1717" w:type="dxa"/>
            <w:tcBorders>
              <w:top w:val="nil"/>
              <w:left w:val="single" w:sz="8" w:space="0" w:color="000000"/>
              <w:bottom w:val="single" w:sz="8" w:space="0" w:color="000000"/>
              <w:right w:val="nil"/>
            </w:tcBorders>
          </w:tcPr>
          <w:p w14:paraId="6D51EE37" w14:textId="77777777" w:rsidR="003C5761" w:rsidRPr="00B45F8B" w:rsidRDefault="003C5761" w:rsidP="003C5761">
            <w:pPr>
              <w:rPr>
                <w:b/>
                <w:bCs/>
                <w:sz w:val="18"/>
                <w:szCs w:val="18"/>
                <w:lang w:val="it-IT"/>
              </w:rPr>
            </w:pPr>
            <w:commentRangeStart w:id="291"/>
            <w:r w:rsidRPr="00B45F8B">
              <w:rPr>
                <w:b/>
                <w:bCs/>
                <w:sz w:val="18"/>
                <w:szCs w:val="18"/>
                <w:lang w:val="it-IT"/>
              </w:rPr>
              <w:t>Tax Category Identifier</w:t>
            </w:r>
          </w:p>
          <w:p w14:paraId="7F1C649C" w14:textId="0BFFE747" w:rsidR="003C5761" w:rsidRPr="003C5761" w:rsidRDefault="003C5761" w:rsidP="003C5761">
            <w:pPr>
              <w:rPr>
                <w:b/>
                <w:bCs/>
                <w:sz w:val="18"/>
                <w:szCs w:val="18"/>
                <w:lang w:val="it-IT"/>
              </w:rPr>
            </w:pPr>
            <w:r w:rsidRPr="00B45F8B">
              <w:rPr>
                <w:b/>
                <w:bCs/>
                <w:sz w:val="18"/>
                <w:szCs w:val="18"/>
                <w:lang w:val="it-IT"/>
              </w:rPr>
              <w:t>(Natura dell’IVA)</w:t>
            </w:r>
          </w:p>
        </w:tc>
        <w:tc>
          <w:tcPr>
            <w:tcW w:w="2220" w:type="dxa"/>
            <w:tcBorders>
              <w:top w:val="nil"/>
              <w:left w:val="nil"/>
              <w:bottom w:val="single" w:sz="8" w:space="0" w:color="000000"/>
              <w:right w:val="nil"/>
            </w:tcBorders>
          </w:tcPr>
          <w:p w14:paraId="3D08C405" w14:textId="6D8657B1" w:rsidR="003C5761" w:rsidRPr="003C5761" w:rsidRDefault="003C5761" w:rsidP="003C5761">
            <w:pPr>
              <w:rPr>
                <w:sz w:val="18"/>
                <w:szCs w:val="18"/>
              </w:rPr>
            </w:pPr>
            <w:r w:rsidRPr="00B45F8B">
              <w:rPr>
                <w:sz w:val="18"/>
                <w:szCs w:val="18"/>
              </w:rPr>
              <w:t xml:space="preserve">Use </w:t>
            </w:r>
            <w:hyperlink r:id="rId48" w:history="1">
              <w:r w:rsidRPr="00B45F8B">
                <w:rPr>
                  <w:rStyle w:val="Hyperlink"/>
                  <w:sz w:val="18"/>
                  <w:szCs w:val="18"/>
                </w:rPr>
                <w:t>UNECE5305 CEN BII2</w:t>
              </w:r>
            </w:hyperlink>
            <w:r w:rsidRPr="00B45F8B">
              <w:rPr>
                <w:sz w:val="18"/>
                <w:szCs w:val="18"/>
              </w:rPr>
              <w:t xml:space="preserve"> subset.</w:t>
            </w:r>
          </w:p>
        </w:tc>
        <w:tc>
          <w:tcPr>
            <w:tcW w:w="3958" w:type="dxa"/>
            <w:tcBorders>
              <w:top w:val="nil"/>
              <w:left w:val="nil"/>
              <w:bottom w:val="single" w:sz="8" w:space="0" w:color="000000"/>
              <w:right w:val="nil"/>
            </w:tcBorders>
          </w:tcPr>
          <w:p w14:paraId="5F129104" w14:textId="77777777" w:rsidR="003C5761" w:rsidRPr="00B45F8B" w:rsidRDefault="003C5761" w:rsidP="003C5761">
            <w:pPr>
              <w:rPr>
                <w:sz w:val="18"/>
                <w:szCs w:val="18"/>
              </w:rPr>
            </w:pPr>
            <w:r w:rsidRPr="00B45F8B">
              <w:rPr>
                <w:sz w:val="18"/>
                <w:szCs w:val="18"/>
              </w:rPr>
              <w:t>cac:TaxCategory/cbc:ID</w:t>
            </w:r>
          </w:p>
          <w:p w14:paraId="1454BE13" w14:textId="55DF0E3F" w:rsidR="003C5761" w:rsidRPr="003C5761" w:rsidRDefault="003C5761" w:rsidP="003C5761">
            <w:pPr>
              <w:rPr>
                <w:sz w:val="18"/>
                <w:szCs w:val="18"/>
              </w:rPr>
            </w:pPr>
            <w:r w:rsidRPr="00B45F8B">
              <w:rPr>
                <w:sz w:val="18"/>
                <w:szCs w:val="18"/>
              </w:rPr>
              <w:t>cac:ClassifiedTaxCategory/cbc:ID</w:t>
            </w:r>
          </w:p>
        </w:tc>
        <w:tc>
          <w:tcPr>
            <w:tcW w:w="1978" w:type="dxa"/>
            <w:tcBorders>
              <w:top w:val="nil"/>
              <w:left w:val="nil"/>
              <w:bottom w:val="single" w:sz="8" w:space="0" w:color="000000"/>
              <w:right w:val="single" w:sz="8" w:space="0" w:color="000000"/>
            </w:tcBorders>
          </w:tcPr>
          <w:p w14:paraId="120C929B" w14:textId="693264EB" w:rsidR="003C5761" w:rsidRPr="003C5761" w:rsidRDefault="003C5761" w:rsidP="003C5761">
            <w:pPr>
              <w:rPr>
                <w:sz w:val="18"/>
                <w:szCs w:val="18"/>
                <w:lang w:val="it-IT"/>
              </w:rPr>
            </w:pPr>
            <w:r w:rsidRPr="00B45F8B">
              <w:rPr>
                <w:sz w:val="18"/>
                <w:szCs w:val="18"/>
                <w:lang w:val="it-IT"/>
              </w:rPr>
              <w:t xml:space="preserve">Nota: Validare questo ID con la codifica fornita dal CEN BII2. L’attributo </w:t>
            </w:r>
            <w:r w:rsidRPr="00B45F8B">
              <w:rPr>
                <w:b/>
                <w:sz w:val="18"/>
                <w:szCs w:val="18"/>
                <w:lang w:val="it-IT"/>
              </w:rPr>
              <w:t>SchemeID</w:t>
            </w:r>
            <w:r w:rsidRPr="00B45F8B">
              <w:rPr>
                <w:sz w:val="18"/>
                <w:szCs w:val="18"/>
                <w:lang w:val="it-IT"/>
              </w:rPr>
              <w:t xml:space="preserve"> deve essere ‘UNCL5305’</w:t>
            </w:r>
            <w:commentRangeEnd w:id="291"/>
            <w:r w:rsidR="002D015C">
              <w:rPr>
                <w:rStyle w:val="CommentReference"/>
              </w:rPr>
              <w:commentReference w:id="291"/>
            </w:r>
          </w:p>
        </w:tc>
      </w:tr>
    </w:tbl>
    <w:p w14:paraId="2FF755B5" w14:textId="77777777" w:rsidR="007C452D" w:rsidRDefault="007C452D" w:rsidP="0058668E">
      <w:pPr>
        <w:rPr>
          <w:lang w:val="it-IT"/>
        </w:rPr>
      </w:pPr>
    </w:p>
    <w:p w14:paraId="4271B027" w14:textId="77777777" w:rsidR="00A425A2" w:rsidRPr="005A2669" w:rsidRDefault="00A425A2">
      <w:pPr>
        <w:rPr>
          <w:rFonts w:ascii="Cambria" w:eastAsia="Calibri" w:hAnsi="Cambria"/>
          <w:b/>
          <w:bCs/>
          <w:sz w:val="28"/>
          <w:szCs w:val="28"/>
          <w:lang w:val="it-IT"/>
        </w:rPr>
      </w:pPr>
      <w:bookmarkStart w:id="292" w:name="_Toc234546672"/>
      <w:r w:rsidRPr="005A2669">
        <w:rPr>
          <w:rFonts w:eastAsia="Calibri"/>
          <w:lang w:val="it-IT"/>
        </w:rPr>
        <w:br w:type="page"/>
      </w:r>
    </w:p>
    <w:p w14:paraId="7A365DE2" w14:textId="2FCF6565" w:rsidR="009A517A" w:rsidRPr="00F90B01" w:rsidRDefault="00541451" w:rsidP="00F90B01">
      <w:pPr>
        <w:pStyle w:val="Heading1"/>
        <w:rPr>
          <w:rFonts w:eastAsia="Calibri"/>
        </w:rPr>
      </w:pPr>
      <w:bookmarkStart w:id="293" w:name="_Toc510780851"/>
      <w:r>
        <w:rPr>
          <w:rFonts w:eastAsia="Calibri"/>
        </w:rPr>
        <w:lastRenderedPageBreak/>
        <w:t>Regole di Business</w:t>
      </w:r>
      <w:bookmarkEnd w:id="292"/>
      <w:bookmarkEnd w:id="293"/>
    </w:p>
    <w:p w14:paraId="12BCAAFA" w14:textId="77777777" w:rsidR="009A517A" w:rsidRDefault="007135D1" w:rsidP="007135D1">
      <w:pPr>
        <w:pStyle w:val="Heading2"/>
        <w:rPr>
          <w:lang w:val="it-IT"/>
        </w:rPr>
      </w:pPr>
      <w:bookmarkStart w:id="294" w:name="_Toc510780852"/>
      <w:r w:rsidRPr="007135D1">
        <w:rPr>
          <w:lang w:val="it-IT"/>
        </w:rPr>
        <w:t>Regole di business Ordine pre-concordato</w:t>
      </w:r>
      <w:bookmarkEnd w:id="294"/>
    </w:p>
    <w:p w14:paraId="4576CA35" w14:textId="77777777" w:rsidR="007135D1" w:rsidRDefault="007135D1" w:rsidP="007135D1">
      <w:pPr>
        <w:rPr>
          <w:lang w:val="it-IT"/>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6790"/>
        <w:gridCol w:w="1223"/>
      </w:tblGrid>
      <w:tr w:rsidR="00F64D6A" w14:paraId="2B4FA0B9" w14:textId="77777777" w:rsidTr="00FE218F">
        <w:trPr>
          <w:jc w:val="center"/>
        </w:trPr>
        <w:tc>
          <w:tcPr>
            <w:tcW w:w="83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9384032" w14:textId="77777777" w:rsidR="00F64D6A" w:rsidRDefault="00F64D6A" w:rsidP="001F145C">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RuleID</w:t>
            </w:r>
          </w:p>
        </w:tc>
        <w:tc>
          <w:tcPr>
            <w:tcW w:w="352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E03C269" w14:textId="77777777" w:rsidR="00F64D6A" w:rsidRDefault="00F64D6A" w:rsidP="001F145C">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Regola</w:t>
            </w:r>
          </w:p>
        </w:tc>
        <w:tc>
          <w:tcPr>
            <w:tcW w:w="6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14626E9" w14:textId="77777777" w:rsidR="00F64D6A" w:rsidRDefault="00F64D6A" w:rsidP="001F145C">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Livello di errore</w:t>
            </w:r>
          </w:p>
        </w:tc>
      </w:tr>
      <w:tr w:rsidR="00F64D6A" w14:paraId="1C66F23F" w14:textId="77777777" w:rsidTr="00FE218F">
        <w:trPr>
          <w:jc w:val="center"/>
        </w:trPr>
        <w:tc>
          <w:tcPr>
            <w:tcW w:w="838" w:type="pct"/>
            <w:tcBorders>
              <w:top w:val="single" w:sz="4" w:space="0" w:color="auto"/>
              <w:left w:val="single" w:sz="4" w:space="0" w:color="auto"/>
              <w:bottom w:val="single" w:sz="4" w:space="0" w:color="auto"/>
              <w:right w:val="single" w:sz="4" w:space="0" w:color="auto"/>
            </w:tcBorders>
            <w:vAlign w:val="center"/>
            <w:hideMark/>
          </w:tcPr>
          <w:p w14:paraId="28D59839" w14:textId="77777777" w:rsidR="00F64D6A" w:rsidRDefault="00F64D6A" w:rsidP="001F145C">
            <w:pPr>
              <w:widowControl w:val="0"/>
              <w:autoSpaceDE w:val="0"/>
              <w:autoSpaceDN w:val="0"/>
              <w:adjustRightInd w:val="0"/>
              <w:jc w:val="center"/>
              <w:rPr>
                <w:rFonts w:eastAsia="Calibri" w:cs="Helvetica"/>
                <w:sz w:val="20"/>
                <w:szCs w:val="20"/>
                <w:lang w:val="es-ES" w:eastAsia="es-ES"/>
              </w:rPr>
            </w:pPr>
            <w:r w:rsidRPr="00F64D6A">
              <w:rPr>
                <w:rFonts w:eastAsia="Calibri" w:cs="Helvetica"/>
                <w:sz w:val="20"/>
                <w:szCs w:val="20"/>
                <w:lang w:val="es-ES" w:eastAsia="es-ES"/>
              </w:rPr>
              <w:t>pbr42-R001</w:t>
            </w:r>
          </w:p>
        </w:tc>
        <w:tc>
          <w:tcPr>
            <w:tcW w:w="3527" w:type="pct"/>
            <w:tcBorders>
              <w:top w:val="single" w:sz="4" w:space="0" w:color="auto"/>
              <w:left w:val="single" w:sz="4" w:space="0" w:color="auto"/>
              <w:bottom w:val="single" w:sz="4" w:space="0" w:color="auto"/>
              <w:right w:val="single" w:sz="4" w:space="0" w:color="auto"/>
            </w:tcBorders>
            <w:hideMark/>
          </w:tcPr>
          <w:p w14:paraId="253D9355" w14:textId="7FDA94E0" w:rsidR="00F64D6A" w:rsidRDefault="00F64D6A" w:rsidP="00501010">
            <w:pPr>
              <w:widowControl w:val="0"/>
              <w:autoSpaceDE w:val="0"/>
              <w:autoSpaceDN w:val="0"/>
              <w:adjustRightInd w:val="0"/>
              <w:jc w:val="both"/>
              <w:rPr>
                <w:rFonts w:eastAsia="Calibri" w:cs="Helvetica"/>
                <w:sz w:val="20"/>
                <w:szCs w:val="20"/>
                <w:lang w:val="es-ES" w:eastAsia="es-ES"/>
              </w:rPr>
            </w:pPr>
            <w:r w:rsidRPr="00F64D6A">
              <w:rPr>
                <w:rFonts w:eastAsia="Calibri" w:cs="Helvetica"/>
                <w:sz w:val="20"/>
                <w:szCs w:val="20"/>
                <w:lang w:val="es-ES" w:eastAsia="es-ES"/>
              </w:rPr>
              <w:t>La trans</w:t>
            </w:r>
            <w:r w:rsidR="00501010">
              <w:rPr>
                <w:rFonts w:eastAsia="Calibri" w:cs="Helvetica"/>
                <w:sz w:val="20"/>
                <w:szCs w:val="20"/>
                <w:lang w:val="es-ES" w:eastAsia="es-ES"/>
              </w:rPr>
              <w:t>azione dell’ordine pre-concordato</w:t>
            </w:r>
            <w:r w:rsidRPr="00F64D6A">
              <w:rPr>
                <w:rFonts w:eastAsia="Calibri" w:cs="Helvetica"/>
                <w:sz w:val="20"/>
                <w:szCs w:val="20"/>
                <w:lang w:val="es-ES" w:eastAsia="es-ES"/>
              </w:rPr>
              <w:t xml:space="preserve"> </w:t>
            </w:r>
            <w:r w:rsidR="00501010">
              <w:rPr>
                <w:rFonts w:eastAsia="Calibri" w:cs="Helvetica"/>
                <w:sz w:val="20"/>
                <w:szCs w:val="20"/>
                <w:lang w:val="es-ES" w:eastAsia="es-ES"/>
              </w:rPr>
              <w:t>riporta</w:t>
            </w:r>
            <w:r w:rsidRPr="00F64D6A">
              <w:rPr>
                <w:rFonts w:eastAsia="Calibri" w:cs="Helvetica"/>
                <w:sz w:val="20"/>
                <w:szCs w:val="20"/>
                <w:lang w:val="es-ES" w:eastAsia="es-ES"/>
              </w:rPr>
              <w:t xml:space="preserve"> solo gli elementi selezionati </w:t>
            </w:r>
            <w:del w:id="295" w:author="Bertocchi Elisa" w:date="2018-09-18T16:34:00Z">
              <w:r w:rsidRPr="00F64D6A" w:rsidDel="001271C4">
                <w:rPr>
                  <w:rFonts w:eastAsia="Calibri" w:cs="Helvetica"/>
                  <w:sz w:val="20"/>
                  <w:szCs w:val="20"/>
                  <w:lang w:val="es-ES" w:eastAsia="es-ES"/>
                </w:rPr>
                <w:delText xml:space="preserve">e </w:delText>
              </w:r>
            </w:del>
            <w:r w:rsidRPr="00F64D6A">
              <w:rPr>
                <w:rFonts w:eastAsia="Calibri" w:cs="Helvetica"/>
                <w:sz w:val="20"/>
                <w:szCs w:val="20"/>
                <w:lang w:val="es-ES" w:eastAsia="es-ES"/>
              </w:rPr>
              <w:t>dall'acquirente</w:t>
            </w:r>
            <w:r w:rsidR="00501010">
              <w:rPr>
                <w:rFonts w:eastAsia="Calibri" w:cs="Helvetica"/>
                <w:sz w:val="20"/>
                <w:szCs w:val="20"/>
                <w:lang w:val="es-ES" w:eastAsia="es-ES"/>
              </w:rPr>
              <w:t xml:space="preserve"> con i dettagli (</w:t>
            </w:r>
            <w:r w:rsidRPr="00F64D6A">
              <w:rPr>
                <w:rFonts w:eastAsia="Calibri" w:cs="Helvetica"/>
                <w:sz w:val="20"/>
                <w:szCs w:val="20"/>
                <w:lang w:val="es-ES" w:eastAsia="es-ES"/>
              </w:rPr>
              <w:t>prezzi</w:t>
            </w:r>
            <w:r w:rsidR="00501010">
              <w:rPr>
                <w:rFonts w:eastAsia="Calibri" w:cs="Helvetica"/>
                <w:sz w:val="20"/>
                <w:szCs w:val="20"/>
                <w:lang w:val="es-ES" w:eastAsia="es-ES"/>
              </w:rPr>
              <w:t>, quantità,</w:t>
            </w:r>
            <w:r w:rsidRPr="00F64D6A">
              <w:rPr>
                <w:rFonts w:eastAsia="Calibri" w:cs="Helvetica"/>
                <w:sz w:val="20"/>
                <w:szCs w:val="20"/>
                <w:lang w:val="es-ES" w:eastAsia="es-ES"/>
              </w:rPr>
              <w:t xml:space="preserve"> oneri</w:t>
            </w:r>
            <w:r w:rsidR="00501010">
              <w:rPr>
                <w:rFonts w:eastAsia="Calibri" w:cs="Helvetica"/>
                <w:sz w:val="20"/>
                <w:szCs w:val="20"/>
                <w:lang w:val="es-ES" w:eastAsia="es-ES"/>
              </w:rPr>
              <w:t>, etc)</w:t>
            </w:r>
            <w:r w:rsidRPr="00F64D6A">
              <w:rPr>
                <w:rFonts w:eastAsia="Calibri" w:cs="Helvetica"/>
                <w:sz w:val="20"/>
                <w:szCs w:val="20"/>
                <w:lang w:val="es-ES" w:eastAsia="es-ES"/>
              </w:rPr>
              <w:t xml:space="preserve"> a lui presentati durante l'acquisto.</w:t>
            </w:r>
          </w:p>
        </w:tc>
        <w:tc>
          <w:tcPr>
            <w:tcW w:w="635" w:type="pct"/>
            <w:tcBorders>
              <w:top w:val="single" w:sz="4" w:space="0" w:color="auto"/>
              <w:left w:val="single" w:sz="4" w:space="0" w:color="auto"/>
              <w:bottom w:val="single" w:sz="4" w:space="0" w:color="auto"/>
              <w:right w:val="single" w:sz="4" w:space="0" w:color="auto"/>
            </w:tcBorders>
            <w:vAlign w:val="center"/>
            <w:hideMark/>
          </w:tcPr>
          <w:p w14:paraId="4649E870" w14:textId="77777777" w:rsidR="00F64D6A" w:rsidRDefault="00501010" w:rsidP="001F145C">
            <w:pPr>
              <w:widowControl w:val="0"/>
              <w:autoSpaceDE w:val="0"/>
              <w:autoSpaceDN w:val="0"/>
              <w:adjustRightInd w:val="0"/>
              <w:jc w:val="center"/>
              <w:rPr>
                <w:rFonts w:eastAsia="Calibri" w:cs="Helvetica"/>
                <w:sz w:val="20"/>
                <w:szCs w:val="20"/>
                <w:lang w:val="es-ES" w:eastAsia="es-ES"/>
              </w:rPr>
            </w:pPr>
            <w:r w:rsidRPr="00501010">
              <w:rPr>
                <w:rFonts w:eastAsia="Calibri" w:cs="Helvetica"/>
                <w:sz w:val="20"/>
                <w:szCs w:val="20"/>
                <w:lang w:val="es-ES" w:eastAsia="es-ES"/>
              </w:rPr>
              <w:t>BR-42-005</w:t>
            </w:r>
          </w:p>
        </w:tc>
      </w:tr>
      <w:tr w:rsidR="00501010" w14:paraId="1FCCBEEC" w14:textId="77777777" w:rsidTr="00FE218F">
        <w:trPr>
          <w:trHeight w:val="552"/>
          <w:jc w:val="center"/>
        </w:trPr>
        <w:tc>
          <w:tcPr>
            <w:tcW w:w="838" w:type="pct"/>
            <w:tcBorders>
              <w:top w:val="single" w:sz="4" w:space="0" w:color="auto"/>
              <w:left w:val="single" w:sz="4" w:space="0" w:color="auto"/>
              <w:bottom w:val="single" w:sz="4" w:space="0" w:color="auto"/>
              <w:right w:val="single" w:sz="4" w:space="0" w:color="auto"/>
            </w:tcBorders>
            <w:vAlign w:val="center"/>
            <w:hideMark/>
          </w:tcPr>
          <w:p w14:paraId="34682165" w14:textId="77777777" w:rsidR="00501010" w:rsidRDefault="00501010" w:rsidP="001F145C">
            <w:pPr>
              <w:widowControl w:val="0"/>
              <w:autoSpaceDE w:val="0"/>
              <w:autoSpaceDN w:val="0"/>
              <w:adjustRightInd w:val="0"/>
              <w:jc w:val="center"/>
              <w:rPr>
                <w:rFonts w:eastAsia="Calibri" w:cs="Helvetica"/>
                <w:sz w:val="20"/>
                <w:szCs w:val="20"/>
                <w:lang w:val="es-ES" w:eastAsia="es-ES"/>
              </w:rPr>
            </w:pPr>
            <w:r w:rsidRPr="00501010">
              <w:rPr>
                <w:rFonts w:eastAsia="Calibri" w:cs="Helvetica"/>
                <w:sz w:val="20"/>
                <w:szCs w:val="20"/>
                <w:lang w:val="es-ES" w:eastAsia="es-ES"/>
              </w:rPr>
              <w:t>pbr42-R002</w:t>
            </w:r>
          </w:p>
        </w:tc>
        <w:tc>
          <w:tcPr>
            <w:tcW w:w="3527" w:type="pct"/>
            <w:tcBorders>
              <w:top w:val="single" w:sz="4" w:space="0" w:color="auto"/>
              <w:left w:val="single" w:sz="4" w:space="0" w:color="auto"/>
              <w:bottom w:val="single" w:sz="4" w:space="0" w:color="auto"/>
              <w:right w:val="single" w:sz="4" w:space="0" w:color="auto"/>
            </w:tcBorders>
            <w:hideMark/>
          </w:tcPr>
          <w:p w14:paraId="19D5F69C" w14:textId="77777777" w:rsidR="00501010" w:rsidRPr="00A43BA5" w:rsidRDefault="00501010" w:rsidP="00A43BA5">
            <w:pPr>
              <w:widowControl w:val="0"/>
              <w:autoSpaceDE w:val="0"/>
              <w:autoSpaceDN w:val="0"/>
              <w:adjustRightInd w:val="0"/>
              <w:jc w:val="both"/>
              <w:rPr>
                <w:rFonts w:eastAsia="Calibri" w:cs="Helvetica"/>
                <w:sz w:val="20"/>
                <w:szCs w:val="20"/>
                <w:lang w:val="es-ES" w:eastAsia="es-ES"/>
              </w:rPr>
            </w:pPr>
            <w:r w:rsidRPr="00501010">
              <w:rPr>
                <w:rFonts w:eastAsia="Calibri" w:cs="Helvetica"/>
                <w:sz w:val="20"/>
                <w:szCs w:val="20"/>
                <w:lang w:val="es-ES" w:eastAsia="es-ES"/>
              </w:rPr>
              <w:t xml:space="preserve">Il metodo di scambio deve </w:t>
            </w:r>
            <w:r>
              <w:rPr>
                <w:rFonts w:eastAsia="Calibri" w:cs="Helvetica"/>
                <w:sz w:val="20"/>
                <w:szCs w:val="20"/>
                <w:lang w:val="es-ES" w:eastAsia="es-ES"/>
              </w:rPr>
              <w:t>garantire</w:t>
            </w:r>
            <w:r w:rsidRPr="00501010">
              <w:rPr>
                <w:rFonts w:eastAsia="Calibri" w:cs="Helvetica"/>
                <w:sz w:val="20"/>
                <w:szCs w:val="20"/>
                <w:lang w:val="es-ES" w:eastAsia="es-ES"/>
              </w:rPr>
              <w:t xml:space="preserve"> al compratore che </w:t>
            </w:r>
            <w:r>
              <w:rPr>
                <w:rFonts w:eastAsia="Calibri" w:cs="Helvetica"/>
                <w:sz w:val="20"/>
                <w:szCs w:val="20"/>
                <w:lang w:val="es-ES" w:eastAsia="es-ES"/>
              </w:rPr>
              <w:t>la transazione sia</w:t>
            </w:r>
            <w:r w:rsidRPr="00501010">
              <w:rPr>
                <w:rFonts w:eastAsia="Calibri" w:cs="Helvetica"/>
                <w:sz w:val="20"/>
                <w:szCs w:val="20"/>
                <w:lang w:val="es-ES" w:eastAsia="es-ES"/>
              </w:rPr>
              <w:t xml:space="preserve"> autentica</w:t>
            </w:r>
          </w:p>
        </w:tc>
        <w:tc>
          <w:tcPr>
            <w:tcW w:w="635" w:type="pct"/>
            <w:tcBorders>
              <w:top w:val="single" w:sz="4" w:space="0" w:color="auto"/>
              <w:left w:val="single" w:sz="4" w:space="0" w:color="auto"/>
              <w:bottom w:val="single" w:sz="4" w:space="0" w:color="auto"/>
              <w:right w:val="single" w:sz="4" w:space="0" w:color="auto"/>
            </w:tcBorders>
            <w:vAlign w:val="center"/>
            <w:hideMark/>
          </w:tcPr>
          <w:p w14:paraId="40628D1F" w14:textId="77777777" w:rsidR="00501010" w:rsidRDefault="00501010" w:rsidP="001F145C">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BR-42-007</w:t>
            </w:r>
          </w:p>
        </w:tc>
      </w:tr>
      <w:tr w:rsidR="0016578A" w14:paraId="4FF5A081" w14:textId="77777777" w:rsidTr="00FE218F">
        <w:trPr>
          <w:trHeight w:val="552"/>
          <w:jc w:val="center"/>
        </w:trPr>
        <w:tc>
          <w:tcPr>
            <w:tcW w:w="838" w:type="pct"/>
            <w:tcBorders>
              <w:top w:val="single" w:sz="4" w:space="0" w:color="auto"/>
              <w:left w:val="single" w:sz="4" w:space="0" w:color="auto"/>
              <w:bottom w:val="single" w:sz="4" w:space="0" w:color="auto"/>
              <w:right w:val="single" w:sz="4" w:space="0" w:color="auto"/>
            </w:tcBorders>
            <w:vAlign w:val="center"/>
            <w:hideMark/>
          </w:tcPr>
          <w:p w14:paraId="0CC5235A" w14:textId="77777777" w:rsidR="0016578A" w:rsidRDefault="0016578A" w:rsidP="0016578A">
            <w:pPr>
              <w:widowControl w:val="0"/>
              <w:autoSpaceDE w:val="0"/>
              <w:autoSpaceDN w:val="0"/>
              <w:adjustRightInd w:val="0"/>
              <w:jc w:val="center"/>
              <w:rPr>
                <w:rFonts w:eastAsia="Calibri" w:cs="Helvetica"/>
                <w:sz w:val="20"/>
                <w:szCs w:val="20"/>
                <w:lang w:val="es-ES" w:eastAsia="es-ES"/>
              </w:rPr>
            </w:pPr>
            <w:r w:rsidRPr="00501010">
              <w:rPr>
                <w:rFonts w:eastAsia="Calibri" w:cs="Helvetica"/>
                <w:sz w:val="20"/>
                <w:szCs w:val="20"/>
                <w:lang w:val="es-ES" w:eastAsia="es-ES"/>
              </w:rPr>
              <w:t>pbr42-R00</w:t>
            </w:r>
            <w:r>
              <w:rPr>
                <w:rFonts w:eastAsia="Calibri" w:cs="Helvetica"/>
                <w:sz w:val="20"/>
                <w:szCs w:val="20"/>
                <w:lang w:val="es-ES" w:eastAsia="es-ES"/>
              </w:rPr>
              <w:t>3</w:t>
            </w:r>
          </w:p>
        </w:tc>
        <w:tc>
          <w:tcPr>
            <w:tcW w:w="3527" w:type="pct"/>
            <w:tcBorders>
              <w:top w:val="single" w:sz="4" w:space="0" w:color="auto"/>
              <w:left w:val="single" w:sz="4" w:space="0" w:color="auto"/>
              <w:bottom w:val="single" w:sz="4" w:space="0" w:color="auto"/>
              <w:right w:val="single" w:sz="4" w:space="0" w:color="auto"/>
            </w:tcBorders>
            <w:hideMark/>
          </w:tcPr>
          <w:p w14:paraId="01E9EF58" w14:textId="77777777" w:rsidR="0016578A" w:rsidRPr="0016578A" w:rsidRDefault="0016578A" w:rsidP="0016578A">
            <w:pPr>
              <w:widowControl w:val="0"/>
              <w:autoSpaceDE w:val="0"/>
              <w:autoSpaceDN w:val="0"/>
              <w:adjustRightInd w:val="0"/>
              <w:jc w:val="both"/>
              <w:rPr>
                <w:rFonts w:eastAsia="Calibri" w:cs="Helvetica"/>
                <w:sz w:val="20"/>
                <w:szCs w:val="20"/>
                <w:lang w:val="it-IT" w:eastAsia="es-ES"/>
              </w:rPr>
            </w:pPr>
            <w:r>
              <w:rPr>
                <w:rFonts w:eastAsia="Calibri" w:cs="Helvetica"/>
                <w:sz w:val="20"/>
                <w:szCs w:val="20"/>
                <w:lang w:val="es-ES" w:eastAsia="es-ES"/>
              </w:rPr>
              <w:t>Il v</w:t>
            </w:r>
            <w:r w:rsidRPr="0016578A">
              <w:rPr>
                <w:rFonts w:eastAsia="Calibri" w:cs="Helvetica"/>
                <w:sz w:val="20"/>
                <w:szCs w:val="20"/>
                <w:lang w:val="es-ES" w:eastAsia="es-ES"/>
              </w:rPr>
              <w:t>enditore è obbligato a fornire gli</w:t>
            </w:r>
            <w:r>
              <w:rPr>
                <w:rFonts w:eastAsia="Calibri" w:cs="Helvetica"/>
                <w:sz w:val="20"/>
                <w:szCs w:val="20"/>
                <w:lang w:val="es-ES" w:eastAsia="es-ES"/>
              </w:rPr>
              <w:t xml:space="preserve"> elementi secondo i termini e le quantità dichiarate</w:t>
            </w:r>
            <w:r w:rsidRPr="0016578A">
              <w:rPr>
                <w:rFonts w:eastAsia="Calibri" w:cs="Helvetica"/>
                <w:sz w:val="20"/>
                <w:szCs w:val="20"/>
                <w:lang w:val="es-ES" w:eastAsia="es-ES"/>
              </w:rPr>
              <w:t xml:space="preserve"> nella transazione </w:t>
            </w:r>
            <w:r>
              <w:rPr>
                <w:rFonts w:eastAsia="Calibri" w:cs="Helvetica"/>
                <w:sz w:val="20"/>
                <w:szCs w:val="20"/>
                <w:lang w:val="es-ES" w:eastAsia="es-ES"/>
              </w:rPr>
              <w:t>dell’ordine pre-concordato</w:t>
            </w:r>
            <w:r w:rsidRPr="0016578A">
              <w:rPr>
                <w:rFonts w:eastAsia="Calibri" w:cs="Helvetica"/>
                <w:sz w:val="20"/>
                <w:szCs w:val="20"/>
                <w:lang w:val="es-ES" w:eastAsia="es-ES"/>
              </w:rPr>
              <w:t>.</w:t>
            </w:r>
          </w:p>
        </w:tc>
        <w:tc>
          <w:tcPr>
            <w:tcW w:w="635" w:type="pct"/>
            <w:tcBorders>
              <w:top w:val="single" w:sz="4" w:space="0" w:color="auto"/>
              <w:left w:val="single" w:sz="4" w:space="0" w:color="auto"/>
              <w:bottom w:val="single" w:sz="4" w:space="0" w:color="auto"/>
              <w:right w:val="single" w:sz="4" w:space="0" w:color="auto"/>
            </w:tcBorders>
            <w:vAlign w:val="center"/>
            <w:hideMark/>
          </w:tcPr>
          <w:p w14:paraId="068FA690" w14:textId="77777777" w:rsidR="0016578A" w:rsidRDefault="0016578A" w:rsidP="001F145C">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BR-42-001</w:t>
            </w:r>
          </w:p>
        </w:tc>
      </w:tr>
    </w:tbl>
    <w:p w14:paraId="1D1B5C8F" w14:textId="77777777" w:rsidR="00F64D6A" w:rsidRDefault="00F64D6A" w:rsidP="007135D1">
      <w:pPr>
        <w:rPr>
          <w:lang w:val="it-IT"/>
        </w:rPr>
      </w:pPr>
    </w:p>
    <w:p w14:paraId="3DBA8D20" w14:textId="77777777" w:rsidR="0016578A" w:rsidRDefault="0016578A" w:rsidP="0016578A">
      <w:pPr>
        <w:pStyle w:val="Heading2"/>
        <w:rPr>
          <w:lang w:val="it-IT"/>
        </w:rPr>
      </w:pPr>
      <w:bookmarkStart w:id="296" w:name="_Toc510780853"/>
      <w:r w:rsidRPr="007135D1">
        <w:rPr>
          <w:lang w:val="it-IT"/>
        </w:rPr>
        <w:t xml:space="preserve">Regole di business </w:t>
      </w:r>
      <w:r>
        <w:rPr>
          <w:lang w:val="it-IT"/>
        </w:rPr>
        <w:t>della transazione CENBII</w:t>
      </w:r>
      <w:r w:rsidR="00C63C45">
        <w:rPr>
          <w:lang w:val="it-IT"/>
        </w:rPr>
        <w:t xml:space="preserve"> e PEPPOL</w:t>
      </w:r>
      <w:bookmarkEnd w:id="296"/>
    </w:p>
    <w:p w14:paraId="38C4E0CA" w14:textId="77777777" w:rsidR="0016578A" w:rsidRPr="0016578A" w:rsidRDefault="0016578A" w:rsidP="0016578A">
      <w:pPr>
        <w:rPr>
          <w:lang w:val="it-IT"/>
        </w:rPr>
      </w:pPr>
      <w:r>
        <w:rPr>
          <w:lang w:val="it-IT"/>
        </w:rPr>
        <w:t>L</w:t>
      </w:r>
      <w:r w:rsidRPr="0016578A">
        <w:rPr>
          <w:lang w:val="it-IT"/>
        </w:rPr>
        <w:t>e seguenti regole</w:t>
      </w:r>
      <w:r w:rsidR="0023689D">
        <w:rPr>
          <w:lang w:val="it-IT"/>
        </w:rPr>
        <w:t xml:space="preserve"> CENBII</w:t>
      </w:r>
      <w:r>
        <w:rPr>
          <w:lang w:val="it-IT"/>
        </w:rPr>
        <w:t xml:space="preserve"> si appllicano </w:t>
      </w:r>
      <w:r w:rsidRPr="0016578A">
        <w:rPr>
          <w:lang w:val="it-IT"/>
        </w:rPr>
        <w:t xml:space="preserve"> per la transazione </w:t>
      </w:r>
      <w:r>
        <w:rPr>
          <w:lang w:val="it-IT"/>
        </w:rPr>
        <w:t>dell’ordine pre-concordato .</w:t>
      </w:r>
    </w:p>
    <w:p w14:paraId="73F068E4" w14:textId="77777777" w:rsidR="00F64D6A" w:rsidRPr="007135D1" w:rsidRDefault="00F64D6A" w:rsidP="007135D1">
      <w:pPr>
        <w:rPr>
          <w:lang w:val="it-IT"/>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5678"/>
        <w:gridCol w:w="902"/>
        <w:gridCol w:w="1806"/>
      </w:tblGrid>
      <w:tr w:rsidR="00AC549A" w14:paraId="7B23B6A7"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8F4E5EA" w14:textId="77777777" w:rsidR="00AC549A" w:rsidRDefault="00AC549A">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RuleID</w:t>
            </w:r>
          </w:p>
        </w:tc>
        <w:tc>
          <w:tcPr>
            <w:tcW w:w="289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6254237" w14:textId="77777777" w:rsidR="00AC549A" w:rsidRDefault="00AC549A">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Regola</w:t>
            </w:r>
          </w:p>
        </w:tc>
        <w:tc>
          <w:tcPr>
            <w:tcW w:w="638" w:type="pct"/>
            <w:tcBorders>
              <w:top w:val="single" w:sz="4" w:space="0" w:color="auto"/>
              <w:left w:val="single" w:sz="4" w:space="0" w:color="auto"/>
              <w:bottom w:val="single" w:sz="4" w:space="0" w:color="auto"/>
              <w:right w:val="single" w:sz="4" w:space="0" w:color="auto"/>
            </w:tcBorders>
            <w:shd w:val="clear" w:color="auto" w:fill="D9D9D9"/>
            <w:vAlign w:val="center"/>
          </w:tcPr>
          <w:p w14:paraId="2E69E34A" w14:textId="77777777" w:rsidR="00AC549A" w:rsidRDefault="00AC549A" w:rsidP="00DF2483">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Req ID</w:t>
            </w:r>
          </w:p>
        </w:tc>
        <w:tc>
          <w:tcPr>
            <w:tcW w:w="63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F416746" w14:textId="77777777" w:rsidR="00AC549A" w:rsidRDefault="00AC549A">
            <w:pPr>
              <w:widowControl w:val="0"/>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Livello di errore</w:t>
            </w:r>
          </w:p>
        </w:tc>
      </w:tr>
      <w:tr w:rsidR="00AC549A" w14:paraId="5D6F0854"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242316C9" w14:textId="77777777" w:rsidR="00AC549A" w:rsidRDefault="00AC549A">
            <w:pPr>
              <w:widowControl w:val="0"/>
              <w:autoSpaceDE w:val="0"/>
              <w:autoSpaceDN w:val="0"/>
              <w:adjustRightInd w:val="0"/>
              <w:jc w:val="center"/>
              <w:rPr>
                <w:rFonts w:eastAsia="Calibri" w:cs="Helvetica"/>
                <w:sz w:val="20"/>
                <w:szCs w:val="20"/>
                <w:lang w:val="es-ES" w:eastAsia="es-ES"/>
              </w:rPr>
            </w:pPr>
            <w:r w:rsidRPr="001F145C">
              <w:rPr>
                <w:rFonts w:eastAsia="Calibri" w:cs="Helvetica"/>
                <w:sz w:val="20"/>
                <w:szCs w:val="20"/>
                <w:lang w:val="es-ES" w:eastAsia="es-ES"/>
              </w:rPr>
              <w:t>BII3-T110-R001</w:t>
            </w:r>
          </w:p>
        </w:tc>
        <w:tc>
          <w:tcPr>
            <w:tcW w:w="2892" w:type="pct"/>
            <w:tcBorders>
              <w:top w:val="single" w:sz="4" w:space="0" w:color="auto"/>
              <w:left w:val="single" w:sz="4" w:space="0" w:color="auto"/>
              <w:bottom w:val="single" w:sz="4" w:space="0" w:color="auto"/>
              <w:right w:val="single" w:sz="4" w:space="0" w:color="auto"/>
            </w:tcBorders>
            <w:hideMark/>
          </w:tcPr>
          <w:p w14:paraId="712DE912" w14:textId="77777777" w:rsidR="00AC549A" w:rsidRDefault="00AC549A">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Un ordine pre-concordato DEVE avere un identificatore di customizzazione.</w:t>
            </w:r>
          </w:p>
        </w:tc>
        <w:tc>
          <w:tcPr>
            <w:tcW w:w="638" w:type="pct"/>
            <w:tcBorders>
              <w:top w:val="single" w:sz="4" w:space="0" w:color="auto"/>
              <w:left w:val="single" w:sz="4" w:space="0" w:color="auto"/>
              <w:bottom w:val="single" w:sz="4" w:space="0" w:color="auto"/>
              <w:right w:val="single" w:sz="4" w:space="0" w:color="auto"/>
            </w:tcBorders>
            <w:vAlign w:val="center"/>
          </w:tcPr>
          <w:p w14:paraId="09533F65" w14:textId="77777777" w:rsidR="00AC549A" w:rsidRDefault="00AC549A" w:rsidP="00DF2483">
            <w:pPr>
              <w:widowControl w:val="0"/>
              <w:autoSpaceDE w:val="0"/>
              <w:autoSpaceDN w:val="0"/>
              <w:adjustRightInd w:val="0"/>
              <w:jc w:val="center"/>
              <w:rPr>
                <w:rFonts w:eastAsia="Calibri" w:cs="Helvetica"/>
                <w:sz w:val="20"/>
                <w:szCs w:val="20"/>
                <w:lang w:val="es-ES" w:eastAsia="es-ES"/>
              </w:rPr>
            </w:pPr>
            <w:r w:rsidRPr="00AC549A">
              <w:rPr>
                <w:rFonts w:eastAsia="Calibri" w:cs="Helvetica"/>
                <w:sz w:val="20"/>
                <w:szCs w:val="20"/>
                <w:lang w:val="es-ES" w:eastAsia="es-ES"/>
              </w:rPr>
              <w:t>tir110-009</w:t>
            </w:r>
          </w:p>
        </w:tc>
        <w:tc>
          <w:tcPr>
            <w:tcW w:w="638" w:type="pct"/>
            <w:tcBorders>
              <w:top w:val="single" w:sz="4" w:space="0" w:color="auto"/>
              <w:left w:val="single" w:sz="4" w:space="0" w:color="auto"/>
              <w:bottom w:val="single" w:sz="4" w:space="0" w:color="auto"/>
              <w:right w:val="single" w:sz="4" w:space="0" w:color="auto"/>
            </w:tcBorders>
            <w:vAlign w:val="center"/>
            <w:hideMark/>
          </w:tcPr>
          <w:p w14:paraId="59B3AFE0" w14:textId="77777777" w:rsidR="00AC549A" w:rsidRDefault="00AC549A">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AC549A" w14:paraId="4E1CFA4B"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079F6432" w14:textId="77777777" w:rsidR="00AC549A" w:rsidRDefault="00AC549A">
            <w:pPr>
              <w:widowControl w:val="0"/>
              <w:autoSpaceDE w:val="0"/>
              <w:autoSpaceDN w:val="0"/>
              <w:adjustRightInd w:val="0"/>
              <w:jc w:val="center"/>
              <w:rPr>
                <w:rFonts w:eastAsia="Calibri" w:cs="Helvetica"/>
                <w:sz w:val="20"/>
                <w:szCs w:val="20"/>
                <w:lang w:val="es-ES" w:eastAsia="es-ES"/>
              </w:rPr>
            </w:pPr>
            <w:r w:rsidRPr="00AC549A">
              <w:rPr>
                <w:rFonts w:eastAsia="Calibri" w:cs="Helvetica"/>
                <w:sz w:val="20"/>
                <w:szCs w:val="20"/>
                <w:lang w:val="es-ES" w:eastAsia="es-ES"/>
              </w:rPr>
              <w:t>BII3-T110-R002</w:t>
            </w:r>
          </w:p>
        </w:tc>
        <w:tc>
          <w:tcPr>
            <w:tcW w:w="2892" w:type="pct"/>
            <w:tcBorders>
              <w:top w:val="single" w:sz="4" w:space="0" w:color="auto"/>
              <w:left w:val="single" w:sz="4" w:space="0" w:color="auto"/>
              <w:bottom w:val="single" w:sz="4" w:space="0" w:color="auto"/>
              <w:right w:val="single" w:sz="4" w:space="0" w:color="auto"/>
            </w:tcBorders>
            <w:hideMark/>
          </w:tcPr>
          <w:p w14:paraId="08D3984D" w14:textId="77777777" w:rsidR="00AC549A" w:rsidRDefault="00AC549A">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Un ordine pre-concordato DEVE avere un identificatore del profilo di business.</w:t>
            </w:r>
          </w:p>
        </w:tc>
        <w:tc>
          <w:tcPr>
            <w:tcW w:w="638" w:type="pct"/>
            <w:tcBorders>
              <w:top w:val="single" w:sz="4" w:space="0" w:color="auto"/>
              <w:left w:val="single" w:sz="4" w:space="0" w:color="auto"/>
              <w:bottom w:val="single" w:sz="4" w:space="0" w:color="auto"/>
              <w:right w:val="single" w:sz="4" w:space="0" w:color="auto"/>
            </w:tcBorders>
            <w:vAlign w:val="center"/>
          </w:tcPr>
          <w:p w14:paraId="3886760C" w14:textId="77777777" w:rsidR="00AC549A" w:rsidRDefault="00AC549A" w:rsidP="00DF2483">
            <w:pPr>
              <w:widowControl w:val="0"/>
              <w:autoSpaceDE w:val="0"/>
              <w:autoSpaceDN w:val="0"/>
              <w:adjustRightInd w:val="0"/>
              <w:jc w:val="center"/>
              <w:rPr>
                <w:rFonts w:eastAsia="Calibri" w:cs="Helvetica"/>
                <w:sz w:val="20"/>
                <w:szCs w:val="20"/>
                <w:lang w:val="es-ES" w:eastAsia="es-ES"/>
              </w:rPr>
            </w:pPr>
            <w:r w:rsidRPr="00AC549A">
              <w:rPr>
                <w:rFonts w:eastAsia="Calibri" w:cs="Helvetica"/>
                <w:sz w:val="20"/>
                <w:szCs w:val="20"/>
                <w:lang w:val="es-ES" w:eastAsia="es-ES"/>
              </w:rPr>
              <w:t>tir110-008</w:t>
            </w:r>
          </w:p>
        </w:tc>
        <w:tc>
          <w:tcPr>
            <w:tcW w:w="638" w:type="pct"/>
            <w:tcBorders>
              <w:top w:val="single" w:sz="4" w:space="0" w:color="auto"/>
              <w:left w:val="single" w:sz="4" w:space="0" w:color="auto"/>
              <w:bottom w:val="single" w:sz="4" w:space="0" w:color="auto"/>
              <w:right w:val="single" w:sz="4" w:space="0" w:color="auto"/>
            </w:tcBorders>
            <w:vAlign w:val="center"/>
            <w:hideMark/>
          </w:tcPr>
          <w:p w14:paraId="196B8D6B" w14:textId="77777777" w:rsidR="00AC549A" w:rsidRDefault="00AC549A">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AC549A" w14:paraId="7833B439"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48BAE078" w14:textId="77777777" w:rsidR="00AC549A" w:rsidRDefault="00AC549A">
            <w:pPr>
              <w:widowControl w:val="0"/>
              <w:autoSpaceDE w:val="0"/>
              <w:autoSpaceDN w:val="0"/>
              <w:adjustRightInd w:val="0"/>
              <w:jc w:val="center"/>
              <w:rPr>
                <w:rFonts w:eastAsia="Calibri" w:cs="Helvetica"/>
                <w:sz w:val="20"/>
                <w:szCs w:val="20"/>
                <w:lang w:val="es-ES" w:eastAsia="es-ES"/>
              </w:rPr>
            </w:pPr>
            <w:r w:rsidRPr="00AC549A">
              <w:rPr>
                <w:rFonts w:eastAsia="Calibri" w:cs="Helvetica"/>
                <w:sz w:val="20"/>
                <w:szCs w:val="20"/>
                <w:lang w:val="es-ES" w:eastAsia="es-ES"/>
              </w:rPr>
              <w:t>BII3-T110-R003</w:t>
            </w:r>
          </w:p>
        </w:tc>
        <w:tc>
          <w:tcPr>
            <w:tcW w:w="2892" w:type="pct"/>
            <w:tcBorders>
              <w:top w:val="single" w:sz="4" w:space="0" w:color="auto"/>
              <w:left w:val="single" w:sz="4" w:space="0" w:color="auto"/>
              <w:bottom w:val="single" w:sz="4" w:space="0" w:color="auto"/>
              <w:right w:val="single" w:sz="4" w:space="0" w:color="auto"/>
            </w:tcBorders>
            <w:hideMark/>
          </w:tcPr>
          <w:p w14:paraId="44423189" w14:textId="77777777" w:rsidR="00AC549A" w:rsidRDefault="00AC549A">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Un ordine pre-concordato DEVE riportare la data di emissione del documento.</w:t>
            </w:r>
          </w:p>
        </w:tc>
        <w:tc>
          <w:tcPr>
            <w:tcW w:w="638" w:type="pct"/>
            <w:tcBorders>
              <w:top w:val="single" w:sz="4" w:space="0" w:color="auto"/>
              <w:left w:val="single" w:sz="4" w:space="0" w:color="auto"/>
              <w:bottom w:val="single" w:sz="4" w:space="0" w:color="auto"/>
              <w:right w:val="single" w:sz="4" w:space="0" w:color="auto"/>
            </w:tcBorders>
            <w:vAlign w:val="center"/>
          </w:tcPr>
          <w:p w14:paraId="3A733BB9" w14:textId="77777777" w:rsidR="00AC549A" w:rsidRDefault="00AC549A" w:rsidP="00DF2483">
            <w:pPr>
              <w:widowControl w:val="0"/>
              <w:autoSpaceDE w:val="0"/>
              <w:autoSpaceDN w:val="0"/>
              <w:adjustRightInd w:val="0"/>
              <w:jc w:val="center"/>
              <w:rPr>
                <w:rFonts w:eastAsia="Calibri" w:cs="Helvetica"/>
                <w:sz w:val="20"/>
                <w:szCs w:val="20"/>
                <w:lang w:val="es-ES" w:eastAsia="es-ES"/>
              </w:rPr>
            </w:pPr>
            <w:r w:rsidRPr="00AC549A">
              <w:rPr>
                <w:rFonts w:eastAsia="Calibri" w:cs="Helvetica"/>
                <w:sz w:val="20"/>
                <w:szCs w:val="20"/>
                <w:lang w:val="es-ES" w:eastAsia="es-ES"/>
              </w:rPr>
              <w:t>tir110-002</w:t>
            </w:r>
          </w:p>
        </w:tc>
        <w:tc>
          <w:tcPr>
            <w:tcW w:w="638" w:type="pct"/>
            <w:tcBorders>
              <w:top w:val="single" w:sz="4" w:space="0" w:color="auto"/>
              <w:left w:val="single" w:sz="4" w:space="0" w:color="auto"/>
              <w:bottom w:val="single" w:sz="4" w:space="0" w:color="auto"/>
              <w:right w:val="single" w:sz="4" w:space="0" w:color="auto"/>
            </w:tcBorders>
            <w:vAlign w:val="center"/>
            <w:hideMark/>
          </w:tcPr>
          <w:p w14:paraId="71C6F1B5" w14:textId="77777777" w:rsidR="00AC549A" w:rsidRDefault="00AC549A">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AC549A" w14:paraId="3C11F3B6"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7295D821" w14:textId="77777777" w:rsidR="00AC549A" w:rsidRDefault="00AC549A">
            <w:pPr>
              <w:widowControl w:val="0"/>
              <w:autoSpaceDE w:val="0"/>
              <w:autoSpaceDN w:val="0"/>
              <w:adjustRightInd w:val="0"/>
              <w:jc w:val="center"/>
              <w:rPr>
                <w:rFonts w:eastAsia="Calibri" w:cs="Helvetica"/>
                <w:sz w:val="20"/>
                <w:szCs w:val="20"/>
                <w:lang w:val="es-ES" w:eastAsia="es-ES"/>
              </w:rPr>
            </w:pPr>
            <w:r w:rsidRPr="00AC549A">
              <w:rPr>
                <w:rFonts w:eastAsia="Calibri" w:cs="Helvetica"/>
                <w:sz w:val="20"/>
                <w:szCs w:val="20"/>
                <w:lang w:val="es-ES" w:eastAsia="es-ES"/>
              </w:rPr>
              <w:t>BII3-T110-R005</w:t>
            </w:r>
          </w:p>
        </w:tc>
        <w:tc>
          <w:tcPr>
            <w:tcW w:w="2892" w:type="pct"/>
            <w:tcBorders>
              <w:top w:val="single" w:sz="4" w:space="0" w:color="auto"/>
              <w:left w:val="single" w:sz="4" w:space="0" w:color="auto"/>
              <w:bottom w:val="single" w:sz="4" w:space="0" w:color="auto"/>
              <w:right w:val="single" w:sz="4" w:space="0" w:color="auto"/>
            </w:tcBorders>
            <w:hideMark/>
          </w:tcPr>
          <w:p w14:paraId="799159B4" w14:textId="77777777" w:rsidR="00AC549A" w:rsidRDefault="005615AC">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Un ordine pre-concordato DEVE avere un identificatore del documento.</w:t>
            </w:r>
          </w:p>
        </w:tc>
        <w:tc>
          <w:tcPr>
            <w:tcW w:w="638" w:type="pct"/>
            <w:tcBorders>
              <w:top w:val="single" w:sz="4" w:space="0" w:color="auto"/>
              <w:left w:val="single" w:sz="4" w:space="0" w:color="auto"/>
              <w:bottom w:val="single" w:sz="4" w:space="0" w:color="auto"/>
              <w:right w:val="single" w:sz="4" w:space="0" w:color="auto"/>
            </w:tcBorders>
            <w:vAlign w:val="center"/>
          </w:tcPr>
          <w:p w14:paraId="582B4800" w14:textId="77777777" w:rsidR="00AC549A" w:rsidRDefault="005615AC" w:rsidP="00DF2483">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tir110-001</w:t>
            </w:r>
          </w:p>
        </w:tc>
        <w:tc>
          <w:tcPr>
            <w:tcW w:w="638" w:type="pct"/>
            <w:tcBorders>
              <w:top w:val="single" w:sz="4" w:space="0" w:color="auto"/>
              <w:left w:val="single" w:sz="4" w:space="0" w:color="auto"/>
              <w:bottom w:val="single" w:sz="4" w:space="0" w:color="auto"/>
              <w:right w:val="single" w:sz="4" w:space="0" w:color="auto"/>
            </w:tcBorders>
            <w:vAlign w:val="center"/>
            <w:hideMark/>
          </w:tcPr>
          <w:p w14:paraId="0F75FA59" w14:textId="77777777" w:rsidR="00AC549A" w:rsidRDefault="005615AC">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AC549A" w14:paraId="1195E07A"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17BF5C9E" w14:textId="77777777" w:rsidR="00AC549A" w:rsidRDefault="005615AC">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BII3-T110-R006</w:t>
            </w:r>
          </w:p>
        </w:tc>
        <w:tc>
          <w:tcPr>
            <w:tcW w:w="2892" w:type="pct"/>
            <w:tcBorders>
              <w:top w:val="single" w:sz="4" w:space="0" w:color="auto"/>
              <w:left w:val="single" w:sz="4" w:space="0" w:color="auto"/>
              <w:bottom w:val="single" w:sz="4" w:space="0" w:color="auto"/>
              <w:right w:val="single" w:sz="4" w:space="0" w:color="auto"/>
            </w:tcBorders>
            <w:hideMark/>
          </w:tcPr>
          <w:p w14:paraId="2350E886" w14:textId="2AB9ADBE" w:rsidR="00AC549A" w:rsidRDefault="005615AC" w:rsidP="005615AC">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 xml:space="preserve">Un ordine pre-concordato DEVE </w:t>
            </w:r>
            <w:del w:id="297" w:author="Bertocchi Elisa" w:date="2018-09-18T16:48:00Z">
              <w:r w:rsidDel="001866B5">
                <w:rPr>
                  <w:rFonts w:eastAsia="Calibri" w:cs="Helvetica"/>
                  <w:sz w:val="20"/>
                  <w:szCs w:val="20"/>
                  <w:lang w:val="es-ES" w:eastAsia="es-ES"/>
                </w:rPr>
                <w:delText>avere il nome della parte acquirente o il suo identificatore</w:delText>
              </w:r>
            </w:del>
            <w:ins w:id="298" w:author="Bertocchi Elisa" w:date="2018-09-18T16:48:00Z">
              <w:r w:rsidR="001866B5">
                <w:rPr>
                  <w:rFonts w:eastAsia="Calibri" w:cs="Helvetica"/>
                  <w:sz w:val="20"/>
                  <w:szCs w:val="20"/>
                  <w:lang w:val="es-ES" w:eastAsia="es-ES"/>
                </w:rPr>
                <w:t>specificare la parte acquirente</w:t>
              </w:r>
            </w:ins>
            <w:r>
              <w:rPr>
                <w:rFonts w:eastAsia="Calibri" w:cs="Helvetica"/>
                <w:sz w:val="20"/>
                <w:szCs w:val="20"/>
                <w:lang w:val="es-ES" w:eastAsia="es-ES"/>
              </w:rPr>
              <w:t>.</w:t>
            </w:r>
          </w:p>
        </w:tc>
        <w:tc>
          <w:tcPr>
            <w:tcW w:w="638" w:type="pct"/>
            <w:tcBorders>
              <w:top w:val="single" w:sz="4" w:space="0" w:color="auto"/>
              <w:left w:val="single" w:sz="4" w:space="0" w:color="auto"/>
              <w:bottom w:val="single" w:sz="4" w:space="0" w:color="auto"/>
              <w:right w:val="single" w:sz="4" w:space="0" w:color="auto"/>
            </w:tcBorders>
            <w:vAlign w:val="center"/>
          </w:tcPr>
          <w:p w14:paraId="71F52F53" w14:textId="77777777" w:rsidR="005615AC" w:rsidRPr="005615AC" w:rsidRDefault="005615AC" w:rsidP="005615AC">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tir110-</w:t>
            </w:r>
          </w:p>
          <w:p w14:paraId="66256A67" w14:textId="77777777" w:rsidR="00AC549A" w:rsidRDefault="005615AC" w:rsidP="005615AC">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010/011</w:t>
            </w:r>
          </w:p>
        </w:tc>
        <w:tc>
          <w:tcPr>
            <w:tcW w:w="638" w:type="pct"/>
            <w:tcBorders>
              <w:top w:val="single" w:sz="4" w:space="0" w:color="auto"/>
              <w:left w:val="single" w:sz="4" w:space="0" w:color="auto"/>
              <w:bottom w:val="single" w:sz="4" w:space="0" w:color="auto"/>
              <w:right w:val="single" w:sz="4" w:space="0" w:color="auto"/>
            </w:tcBorders>
            <w:vAlign w:val="center"/>
            <w:hideMark/>
          </w:tcPr>
          <w:p w14:paraId="446FD6F2" w14:textId="77777777" w:rsidR="00AC549A" w:rsidRDefault="00AC549A">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AC549A" w14:paraId="676297D2"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3DD164A3" w14:textId="77777777" w:rsidR="00AC549A" w:rsidRDefault="005615AC">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BII3-T110-R007</w:t>
            </w:r>
          </w:p>
        </w:tc>
        <w:tc>
          <w:tcPr>
            <w:tcW w:w="2892" w:type="pct"/>
            <w:tcBorders>
              <w:top w:val="single" w:sz="4" w:space="0" w:color="auto"/>
              <w:left w:val="single" w:sz="4" w:space="0" w:color="auto"/>
              <w:bottom w:val="single" w:sz="4" w:space="0" w:color="auto"/>
              <w:right w:val="single" w:sz="4" w:space="0" w:color="auto"/>
            </w:tcBorders>
            <w:hideMark/>
          </w:tcPr>
          <w:p w14:paraId="250EA386" w14:textId="34F1B5E3" w:rsidR="00AC549A" w:rsidRDefault="005615AC" w:rsidP="005615AC">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 xml:space="preserve">Un ordine pre-concordato DEVE </w:t>
            </w:r>
            <w:del w:id="299" w:author="Bertocchi Elisa" w:date="2018-09-18T16:49:00Z">
              <w:r w:rsidDel="001866B5">
                <w:rPr>
                  <w:rFonts w:eastAsia="Calibri" w:cs="Helvetica"/>
                  <w:sz w:val="20"/>
                  <w:szCs w:val="20"/>
                  <w:lang w:val="es-ES" w:eastAsia="es-ES"/>
                </w:rPr>
                <w:delText>avere il nome della parte venditrice o il suo identificatore.</w:delText>
              </w:r>
            </w:del>
            <w:ins w:id="300" w:author="Bertocchi Elisa" w:date="2018-09-18T16:49:00Z">
              <w:r w:rsidR="001866B5">
                <w:rPr>
                  <w:rFonts w:eastAsia="Calibri" w:cs="Helvetica"/>
                  <w:sz w:val="20"/>
                  <w:szCs w:val="20"/>
                  <w:lang w:val="es-ES" w:eastAsia="es-ES"/>
                </w:rPr>
                <w:t>specificare la parte venditrice.</w:t>
              </w:r>
            </w:ins>
          </w:p>
        </w:tc>
        <w:tc>
          <w:tcPr>
            <w:tcW w:w="638" w:type="pct"/>
            <w:tcBorders>
              <w:top w:val="single" w:sz="4" w:space="0" w:color="auto"/>
              <w:left w:val="single" w:sz="4" w:space="0" w:color="auto"/>
              <w:bottom w:val="single" w:sz="4" w:space="0" w:color="auto"/>
              <w:right w:val="single" w:sz="4" w:space="0" w:color="auto"/>
            </w:tcBorders>
            <w:vAlign w:val="center"/>
          </w:tcPr>
          <w:p w14:paraId="3DA40B25" w14:textId="77777777" w:rsidR="005615AC" w:rsidRPr="005615AC" w:rsidRDefault="005615AC" w:rsidP="005615AC">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tir110-</w:t>
            </w:r>
          </w:p>
          <w:p w14:paraId="594C5E82" w14:textId="77777777" w:rsidR="00AC549A" w:rsidRDefault="005615AC" w:rsidP="005615AC">
            <w:pPr>
              <w:widowControl w:val="0"/>
              <w:autoSpaceDE w:val="0"/>
              <w:autoSpaceDN w:val="0"/>
              <w:adjustRightInd w:val="0"/>
              <w:jc w:val="center"/>
              <w:rPr>
                <w:rFonts w:eastAsia="Calibri" w:cs="Helvetica"/>
                <w:sz w:val="20"/>
                <w:szCs w:val="20"/>
                <w:lang w:val="es-ES" w:eastAsia="es-ES"/>
              </w:rPr>
            </w:pPr>
            <w:r w:rsidRPr="005615AC">
              <w:rPr>
                <w:rFonts w:eastAsia="Calibri" w:cs="Helvetica"/>
                <w:sz w:val="20"/>
                <w:szCs w:val="20"/>
                <w:lang w:val="es-ES" w:eastAsia="es-ES"/>
              </w:rPr>
              <w:t>013/014</w:t>
            </w:r>
          </w:p>
        </w:tc>
        <w:tc>
          <w:tcPr>
            <w:tcW w:w="638" w:type="pct"/>
            <w:tcBorders>
              <w:top w:val="single" w:sz="4" w:space="0" w:color="auto"/>
              <w:left w:val="single" w:sz="4" w:space="0" w:color="auto"/>
              <w:bottom w:val="single" w:sz="4" w:space="0" w:color="auto"/>
              <w:right w:val="single" w:sz="4" w:space="0" w:color="auto"/>
            </w:tcBorders>
            <w:vAlign w:val="center"/>
            <w:hideMark/>
          </w:tcPr>
          <w:p w14:paraId="61D299C9" w14:textId="77777777" w:rsidR="00AC549A" w:rsidRDefault="00AC549A">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792A5D" w:rsidRPr="00792A5D" w14:paraId="586F9C3B"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4C675165" w14:textId="77777777" w:rsidR="00792A5D" w:rsidRDefault="00792A5D">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BII3-T110-R008</w:t>
            </w:r>
          </w:p>
        </w:tc>
        <w:tc>
          <w:tcPr>
            <w:tcW w:w="2892" w:type="pct"/>
            <w:tcBorders>
              <w:top w:val="single" w:sz="4" w:space="0" w:color="auto"/>
              <w:left w:val="single" w:sz="4" w:space="0" w:color="auto"/>
              <w:bottom w:val="single" w:sz="4" w:space="0" w:color="auto"/>
              <w:right w:val="single" w:sz="4" w:space="0" w:color="auto"/>
            </w:tcBorders>
          </w:tcPr>
          <w:p w14:paraId="32AA5E11" w14:textId="77777777" w:rsidR="00792A5D" w:rsidRDefault="00792A5D" w:rsidP="006C3304">
            <w:pPr>
              <w:widowControl w:val="0"/>
              <w:autoSpaceDE w:val="0"/>
              <w:autoSpaceDN w:val="0"/>
              <w:adjustRightInd w:val="0"/>
              <w:jc w:val="both"/>
              <w:rPr>
                <w:rFonts w:eastAsia="Calibri" w:cs="Helvetica"/>
                <w:sz w:val="20"/>
                <w:szCs w:val="20"/>
                <w:lang w:val="es-ES" w:eastAsia="es-ES"/>
              </w:rPr>
            </w:pPr>
            <w:r w:rsidRPr="00792A5D">
              <w:rPr>
                <w:rFonts w:eastAsia="Calibri" w:cs="Helvetica"/>
                <w:sz w:val="20"/>
                <w:szCs w:val="20"/>
                <w:lang w:val="es-ES" w:eastAsia="es-ES"/>
              </w:rPr>
              <w:t xml:space="preserve">Un </w:t>
            </w:r>
            <w:r>
              <w:rPr>
                <w:rFonts w:eastAsia="Calibri" w:cs="Helvetica"/>
                <w:sz w:val="20"/>
                <w:szCs w:val="20"/>
                <w:lang w:val="es-ES" w:eastAsia="es-ES"/>
              </w:rPr>
              <w:t xml:space="preserve">ordine pre-concordato </w:t>
            </w:r>
            <w:r w:rsidRPr="00792A5D">
              <w:rPr>
                <w:rFonts w:eastAsia="Calibri" w:cs="Helvetica"/>
                <w:sz w:val="20"/>
                <w:szCs w:val="20"/>
                <w:lang w:val="es-ES" w:eastAsia="es-ES"/>
              </w:rPr>
              <w:t xml:space="preserve">deve avere almeno una </w:t>
            </w:r>
            <w:r w:rsidR="006C3304">
              <w:rPr>
                <w:rFonts w:eastAsia="Calibri" w:cs="Helvetica"/>
                <w:sz w:val="20"/>
                <w:szCs w:val="20"/>
                <w:lang w:val="es-ES" w:eastAsia="es-ES"/>
              </w:rPr>
              <w:t>riga</w:t>
            </w:r>
            <w:r w:rsidR="006C3304" w:rsidRPr="00792A5D">
              <w:rPr>
                <w:rFonts w:eastAsia="Calibri" w:cs="Helvetica"/>
                <w:sz w:val="20"/>
                <w:szCs w:val="20"/>
                <w:lang w:val="es-ES" w:eastAsia="es-ES"/>
              </w:rPr>
              <w:t xml:space="preserve"> </w:t>
            </w:r>
            <w:r w:rsidRPr="00792A5D">
              <w:rPr>
                <w:rFonts w:eastAsia="Calibri" w:cs="Helvetica"/>
                <w:sz w:val="20"/>
                <w:szCs w:val="20"/>
                <w:lang w:val="es-ES" w:eastAsia="es-ES"/>
              </w:rPr>
              <w:t>di ordine.</w:t>
            </w:r>
          </w:p>
        </w:tc>
        <w:tc>
          <w:tcPr>
            <w:tcW w:w="638" w:type="pct"/>
            <w:tcBorders>
              <w:top w:val="single" w:sz="4" w:space="0" w:color="auto"/>
              <w:left w:val="single" w:sz="4" w:space="0" w:color="auto"/>
              <w:bottom w:val="single" w:sz="4" w:space="0" w:color="auto"/>
              <w:right w:val="single" w:sz="4" w:space="0" w:color="auto"/>
            </w:tcBorders>
            <w:vAlign w:val="center"/>
          </w:tcPr>
          <w:p w14:paraId="4CE78BDD" w14:textId="77777777" w:rsidR="00792A5D" w:rsidRDefault="00792A5D" w:rsidP="00DF2483">
            <w:pPr>
              <w:widowControl w:val="0"/>
              <w:autoSpaceDE w:val="0"/>
              <w:autoSpaceDN w:val="0"/>
              <w:adjustRightInd w:val="0"/>
              <w:jc w:val="center"/>
              <w:rPr>
                <w:rFonts w:eastAsia="Calibri" w:cs="Helvetica"/>
                <w:sz w:val="20"/>
                <w:szCs w:val="20"/>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tcPr>
          <w:p w14:paraId="69ED8762" w14:textId="77777777" w:rsidR="00792A5D" w:rsidRDefault="00792A5D">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792A5D" w:rsidRPr="00792A5D" w14:paraId="2D048BE4"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4CC97746" w14:textId="77777777" w:rsidR="00792A5D" w:rsidRPr="00792A5D" w:rsidRDefault="00792A5D" w:rsidP="00792A5D">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BII3-T110-R009</w:t>
            </w:r>
          </w:p>
        </w:tc>
        <w:tc>
          <w:tcPr>
            <w:tcW w:w="2892" w:type="pct"/>
            <w:tcBorders>
              <w:top w:val="single" w:sz="4" w:space="0" w:color="auto"/>
              <w:left w:val="single" w:sz="4" w:space="0" w:color="auto"/>
              <w:bottom w:val="single" w:sz="4" w:space="0" w:color="auto"/>
              <w:right w:val="single" w:sz="4" w:space="0" w:color="auto"/>
            </w:tcBorders>
          </w:tcPr>
          <w:p w14:paraId="67F18B39" w14:textId="77777777" w:rsidR="00792A5D" w:rsidRPr="00792A5D" w:rsidRDefault="00792A5D" w:rsidP="00A43BA5">
            <w:pPr>
              <w:widowControl w:val="0"/>
              <w:autoSpaceDE w:val="0"/>
              <w:autoSpaceDN w:val="0"/>
              <w:adjustRightInd w:val="0"/>
              <w:jc w:val="both"/>
              <w:rPr>
                <w:rFonts w:eastAsia="Calibri" w:cs="Helvetica"/>
                <w:sz w:val="20"/>
                <w:szCs w:val="20"/>
                <w:lang w:val="es-ES" w:eastAsia="es-ES"/>
              </w:rPr>
            </w:pPr>
            <w:r w:rsidRPr="00792A5D">
              <w:rPr>
                <w:rFonts w:eastAsia="Calibri" w:cs="Helvetica"/>
                <w:sz w:val="20"/>
                <w:szCs w:val="20"/>
                <w:lang w:val="es-ES" w:eastAsia="es-ES"/>
              </w:rPr>
              <w:t xml:space="preserve">Ogni riga di </w:t>
            </w:r>
            <w:r>
              <w:rPr>
                <w:rFonts w:eastAsia="Calibri" w:cs="Helvetica"/>
                <w:sz w:val="20"/>
                <w:szCs w:val="20"/>
                <w:lang w:val="es-ES" w:eastAsia="es-ES"/>
              </w:rPr>
              <w:t>ordine pre-concordato</w:t>
            </w:r>
            <w:r w:rsidRPr="00792A5D">
              <w:rPr>
                <w:rFonts w:eastAsia="Calibri" w:cs="Helvetica"/>
                <w:sz w:val="20"/>
                <w:szCs w:val="20"/>
                <w:lang w:val="es-ES" w:eastAsia="es-ES"/>
              </w:rPr>
              <w:t xml:space="preserve"> DEVE avere un identificatore di riga che è univoco </w:t>
            </w:r>
            <w:r w:rsidR="00A43BA5">
              <w:rPr>
                <w:rFonts w:eastAsia="Calibri" w:cs="Helvetica"/>
                <w:sz w:val="20"/>
                <w:szCs w:val="20"/>
                <w:lang w:val="es-ES" w:eastAsia="es-ES"/>
              </w:rPr>
              <w:t>al suo interno</w:t>
            </w:r>
            <w:r w:rsidRPr="00792A5D">
              <w:rPr>
                <w:rFonts w:eastAsia="Calibri" w:cs="Helvetica"/>
                <w:sz w:val="20"/>
                <w:szCs w:val="20"/>
                <w:lang w:val="es-ES" w:eastAsia="es-ES"/>
              </w:rPr>
              <w:t>.</w:t>
            </w:r>
          </w:p>
        </w:tc>
        <w:tc>
          <w:tcPr>
            <w:tcW w:w="638" w:type="pct"/>
            <w:tcBorders>
              <w:top w:val="single" w:sz="4" w:space="0" w:color="auto"/>
              <w:left w:val="single" w:sz="4" w:space="0" w:color="auto"/>
              <w:bottom w:val="single" w:sz="4" w:space="0" w:color="auto"/>
              <w:right w:val="single" w:sz="4" w:space="0" w:color="auto"/>
            </w:tcBorders>
            <w:vAlign w:val="center"/>
          </w:tcPr>
          <w:p w14:paraId="3876FEE5" w14:textId="77777777" w:rsidR="00792A5D" w:rsidRPr="00792A5D" w:rsidRDefault="00792A5D" w:rsidP="00792A5D">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tir110-022</w:t>
            </w:r>
          </w:p>
        </w:tc>
        <w:tc>
          <w:tcPr>
            <w:tcW w:w="638" w:type="pct"/>
            <w:tcBorders>
              <w:top w:val="single" w:sz="4" w:space="0" w:color="auto"/>
              <w:left w:val="single" w:sz="4" w:space="0" w:color="auto"/>
              <w:bottom w:val="single" w:sz="4" w:space="0" w:color="auto"/>
              <w:right w:val="single" w:sz="4" w:space="0" w:color="auto"/>
            </w:tcBorders>
            <w:vAlign w:val="center"/>
          </w:tcPr>
          <w:p w14:paraId="481D7454" w14:textId="77777777" w:rsidR="00792A5D" w:rsidRPr="00792A5D" w:rsidRDefault="00792A5D" w:rsidP="00DF2483">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Fatal</w:t>
            </w:r>
          </w:p>
        </w:tc>
      </w:tr>
      <w:tr w:rsidR="00DA70CC" w14:paraId="634298D2"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22776759" w14:textId="77777777" w:rsidR="00CB552F" w:rsidRDefault="00CB552F" w:rsidP="00DF2483">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BII3-T110-R011</w:t>
            </w:r>
          </w:p>
        </w:tc>
        <w:tc>
          <w:tcPr>
            <w:tcW w:w="2892" w:type="pct"/>
            <w:tcBorders>
              <w:top w:val="single" w:sz="4" w:space="0" w:color="auto"/>
              <w:left w:val="single" w:sz="4" w:space="0" w:color="auto"/>
              <w:bottom w:val="single" w:sz="4" w:space="0" w:color="auto"/>
              <w:right w:val="single" w:sz="4" w:space="0" w:color="auto"/>
            </w:tcBorders>
          </w:tcPr>
          <w:p w14:paraId="59C479AD" w14:textId="77777777" w:rsidR="00CB552F" w:rsidRDefault="00CB552F" w:rsidP="00DF2483">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Il prezzo netto in ogni riga d’ordine</w:t>
            </w:r>
            <w:r w:rsidR="00C63C45">
              <w:rPr>
                <w:rFonts w:eastAsia="Calibri" w:cs="Helvetica"/>
                <w:sz w:val="20"/>
                <w:szCs w:val="20"/>
                <w:lang w:val="es-ES" w:eastAsia="es-ES"/>
              </w:rPr>
              <w:t xml:space="preserve"> pre-concordato</w:t>
            </w:r>
            <w:r>
              <w:rPr>
                <w:rFonts w:eastAsia="Calibri" w:cs="Helvetica"/>
                <w:sz w:val="20"/>
                <w:szCs w:val="20"/>
                <w:lang w:val="es-ES" w:eastAsia="es-ES"/>
              </w:rPr>
              <w:t xml:space="preserve"> NON DEVE essere negativo.</w:t>
            </w:r>
          </w:p>
        </w:tc>
        <w:tc>
          <w:tcPr>
            <w:tcW w:w="638" w:type="pct"/>
            <w:tcBorders>
              <w:top w:val="single" w:sz="4" w:space="0" w:color="auto"/>
              <w:left w:val="single" w:sz="4" w:space="0" w:color="auto"/>
              <w:bottom w:val="single" w:sz="4" w:space="0" w:color="auto"/>
              <w:right w:val="single" w:sz="4" w:space="0" w:color="auto"/>
            </w:tcBorders>
            <w:vAlign w:val="center"/>
          </w:tcPr>
          <w:p w14:paraId="617CD277" w14:textId="77777777" w:rsidR="00CB552F" w:rsidRDefault="00CB552F" w:rsidP="00DF2483">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tir110-109</w:t>
            </w:r>
          </w:p>
        </w:tc>
        <w:tc>
          <w:tcPr>
            <w:tcW w:w="638" w:type="pct"/>
            <w:tcBorders>
              <w:top w:val="single" w:sz="4" w:space="0" w:color="auto"/>
              <w:left w:val="single" w:sz="4" w:space="0" w:color="auto"/>
              <w:bottom w:val="single" w:sz="4" w:space="0" w:color="auto"/>
              <w:right w:val="single" w:sz="4" w:space="0" w:color="auto"/>
            </w:tcBorders>
            <w:vAlign w:val="center"/>
          </w:tcPr>
          <w:p w14:paraId="0CA2F94C" w14:textId="77777777" w:rsidR="00CB552F" w:rsidRDefault="00CB552F"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9211E1" w:rsidRPr="009211E1" w14:paraId="7A5D1098"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0CEDA3AF" w14:textId="77777777" w:rsidR="009211E1" w:rsidRDefault="009211E1">
            <w:pPr>
              <w:widowControl w:val="0"/>
              <w:autoSpaceDE w:val="0"/>
              <w:autoSpaceDN w:val="0"/>
              <w:adjustRightInd w:val="0"/>
              <w:jc w:val="center"/>
              <w:rPr>
                <w:rFonts w:eastAsia="Calibri" w:cs="Helvetica"/>
                <w:sz w:val="20"/>
                <w:szCs w:val="20"/>
                <w:lang w:val="es-ES" w:eastAsia="es-ES"/>
              </w:rPr>
            </w:pPr>
            <w:r w:rsidRPr="009211E1">
              <w:rPr>
                <w:rFonts w:eastAsia="Calibri" w:cs="Helvetica"/>
                <w:sz w:val="20"/>
                <w:szCs w:val="20"/>
                <w:lang w:val="es-ES" w:eastAsia="es-ES"/>
              </w:rPr>
              <w:t>BII3-T110-R012</w:t>
            </w:r>
          </w:p>
        </w:tc>
        <w:tc>
          <w:tcPr>
            <w:tcW w:w="2892" w:type="pct"/>
            <w:tcBorders>
              <w:top w:val="single" w:sz="4" w:space="0" w:color="auto"/>
              <w:left w:val="single" w:sz="4" w:space="0" w:color="auto"/>
              <w:bottom w:val="single" w:sz="4" w:space="0" w:color="auto"/>
              <w:right w:val="single" w:sz="4" w:space="0" w:color="auto"/>
            </w:tcBorders>
          </w:tcPr>
          <w:p w14:paraId="13AD1990" w14:textId="7827B60B" w:rsidR="009211E1" w:rsidRDefault="009211E1" w:rsidP="00CB552F">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L’articolo di</w:t>
            </w:r>
            <w:r w:rsidRPr="009211E1">
              <w:rPr>
                <w:rFonts w:eastAsia="Calibri" w:cs="Helvetica"/>
                <w:sz w:val="20"/>
                <w:szCs w:val="20"/>
                <w:lang w:val="es-ES" w:eastAsia="es-ES"/>
              </w:rPr>
              <w:t xml:space="preserve"> una riga di </w:t>
            </w:r>
            <w:r>
              <w:rPr>
                <w:rFonts w:eastAsia="Calibri" w:cs="Helvetica"/>
                <w:sz w:val="20"/>
                <w:szCs w:val="20"/>
                <w:lang w:val="es-ES" w:eastAsia="es-ES"/>
              </w:rPr>
              <w:t>ordine pre-concordato,</w:t>
            </w:r>
            <w:r w:rsidRPr="009211E1">
              <w:rPr>
                <w:rFonts w:eastAsia="Calibri" w:cs="Helvetica"/>
                <w:sz w:val="20"/>
                <w:szCs w:val="20"/>
                <w:lang w:val="es-ES" w:eastAsia="es-ES"/>
              </w:rPr>
              <w:t xml:space="preserve"> dovrà essere </w:t>
            </w:r>
            <w:r w:rsidR="00CB552F">
              <w:rPr>
                <w:rFonts w:eastAsia="Calibri" w:cs="Helvetica"/>
                <w:sz w:val="20"/>
                <w:szCs w:val="20"/>
                <w:lang w:val="es-ES" w:eastAsia="es-ES"/>
              </w:rPr>
              <w:t>riconosciuto</w:t>
            </w:r>
            <w:r w:rsidRPr="009211E1">
              <w:rPr>
                <w:rFonts w:eastAsia="Calibri" w:cs="Helvetica"/>
                <w:sz w:val="20"/>
                <w:szCs w:val="20"/>
                <w:lang w:val="es-ES" w:eastAsia="es-ES"/>
              </w:rPr>
              <w:t xml:space="preserve"> </w:t>
            </w:r>
            <w:r w:rsidR="00CB552F">
              <w:rPr>
                <w:rFonts w:eastAsia="Calibri" w:cs="Helvetica"/>
                <w:sz w:val="20"/>
                <w:szCs w:val="20"/>
                <w:lang w:val="es-ES" w:eastAsia="es-ES"/>
              </w:rPr>
              <w:t>come</w:t>
            </w:r>
            <w:r>
              <w:rPr>
                <w:rFonts w:eastAsia="Calibri" w:cs="Helvetica"/>
                <w:sz w:val="20"/>
                <w:szCs w:val="20"/>
                <w:lang w:val="es-ES" w:eastAsia="es-ES"/>
              </w:rPr>
              <w:t xml:space="preserve"> un</w:t>
            </w:r>
            <w:r w:rsidRPr="009211E1">
              <w:rPr>
                <w:rFonts w:eastAsia="Calibri" w:cs="Helvetica"/>
                <w:sz w:val="20"/>
                <w:szCs w:val="20"/>
                <w:lang w:val="es-ES" w:eastAsia="es-ES"/>
              </w:rPr>
              <w:t xml:space="preserve"> "</w:t>
            </w:r>
            <w:del w:id="301" w:author="Bertocchi Elisa" w:date="2018-09-18T16:40:00Z">
              <w:r w:rsidR="00CB552F" w:rsidDel="00510BAD">
                <w:rPr>
                  <w:rFonts w:eastAsia="Calibri" w:cs="Helvetica"/>
                  <w:sz w:val="20"/>
                  <w:szCs w:val="20"/>
                  <w:lang w:val="es-ES" w:eastAsia="es-ES"/>
                </w:rPr>
                <w:delText xml:space="preserve">identificativo di </w:delText>
              </w:r>
              <w:r w:rsidR="00CB552F" w:rsidDel="00510BAD">
                <w:rPr>
                  <w:rFonts w:eastAsia="Calibri" w:cs="Helvetica"/>
                  <w:sz w:val="20"/>
                  <w:szCs w:val="20"/>
                  <w:lang w:val="it-IT" w:eastAsia="es-ES"/>
                </w:rPr>
                <w:delText>articolo</w:delText>
              </w:r>
              <w:r w:rsidR="00CB552F" w:rsidDel="00510BAD">
                <w:rPr>
                  <w:rFonts w:eastAsia="Calibri" w:cs="Helvetica"/>
                  <w:sz w:val="20"/>
                  <w:szCs w:val="20"/>
                  <w:lang w:val="es-ES" w:eastAsia="es-ES"/>
                </w:rPr>
                <w:delText xml:space="preserve"> del </w:delText>
              </w:r>
              <w:r w:rsidRPr="009211E1" w:rsidDel="00510BAD">
                <w:rPr>
                  <w:rFonts w:eastAsia="Calibri" w:cs="Helvetica"/>
                  <w:sz w:val="20"/>
                  <w:szCs w:val="20"/>
                  <w:lang w:val="es-ES" w:eastAsia="es-ES"/>
                </w:rPr>
                <w:delText>venditor</w:delText>
              </w:r>
              <w:r w:rsidR="00CB552F" w:rsidDel="00510BAD">
                <w:rPr>
                  <w:rFonts w:eastAsia="Calibri" w:cs="Helvetica"/>
                  <w:sz w:val="20"/>
                  <w:szCs w:val="20"/>
                  <w:lang w:val="es-ES" w:eastAsia="es-ES"/>
                </w:rPr>
                <w:delText>e</w:delText>
              </w:r>
            </w:del>
            <w:ins w:id="302" w:author="Bertocchi Elisa" w:date="2018-09-18T16:40:00Z">
              <w:r w:rsidR="00510BAD">
                <w:rPr>
                  <w:rFonts w:eastAsia="Calibri" w:cs="Helvetica"/>
                  <w:sz w:val="20"/>
                  <w:szCs w:val="20"/>
                  <w:lang w:val="es-ES" w:eastAsia="es-ES"/>
                </w:rPr>
                <w:t>codice artic</w:t>
              </w:r>
            </w:ins>
            <w:ins w:id="303" w:author="Bertocchi Elisa" w:date="2018-09-18T16:41:00Z">
              <w:r w:rsidR="002862A1">
                <w:rPr>
                  <w:rFonts w:eastAsia="Calibri" w:cs="Helvetica"/>
                  <w:sz w:val="20"/>
                  <w:szCs w:val="20"/>
                  <w:lang w:val="es-ES" w:eastAsia="es-ES"/>
                </w:rPr>
                <w:t>olo fornitore</w:t>
              </w:r>
            </w:ins>
            <w:r w:rsidRPr="009211E1">
              <w:rPr>
                <w:rFonts w:eastAsia="Calibri" w:cs="Helvetica"/>
                <w:sz w:val="20"/>
                <w:szCs w:val="20"/>
                <w:lang w:val="es-ES" w:eastAsia="es-ES"/>
              </w:rPr>
              <w:t>" o "</w:t>
            </w:r>
            <w:ins w:id="304" w:author="Bertocchi Elisa" w:date="2018-09-18T16:42:00Z">
              <w:r w:rsidR="003D4507">
                <w:rPr>
                  <w:rFonts w:eastAsia="Calibri" w:cs="Helvetica"/>
                  <w:sz w:val="20"/>
                  <w:szCs w:val="20"/>
                  <w:lang w:val="es-ES" w:eastAsia="es-ES"/>
                </w:rPr>
                <w:t>codice standard articolo</w:t>
              </w:r>
            </w:ins>
            <w:del w:id="305" w:author="Bertocchi Elisa" w:date="2018-09-18T16:42:00Z">
              <w:r w:rsidR="00CB552F" w:rsidDel="003D4507">
                <w:rPr>
                  <w:rFonts w:eastAsia="Calibri" w:cs="Helvetica"/>
                  <w:sz w:val="20"/>
                  <w:szCs w:val="20"/>
                  <w:lang w:val="es-ES" w:eastAsia="es-ES"/>
                </w:rPr>
                <w:delText xml:space="preserve">identificativo di articolo </w:delText>
              </w:r>
              <w:r w:rsidRPr="009211E1" w:rsidDel="003D4507">
                <w:rPr>
                  <w:rFonts w:eastAsia="Calibri" w:cs="Helvetica"/>
                  <w:sz w:val="20"/>
                  <w:szCs w:val="20"/>
                  <w:lang w:val="es-ES" w:eastAsia="es-ES"/>
                </w:rPr>
                <w:delText>standard</w:delText>
              </w:r>
            </w:del>
            <w:r w:rsidRPr="009211E1">
              <w:rPr>
                <w:rFonts w:eastAsia="Calibri" w:cs="Helvetica"/>
                <w:sz w:val="20"/>
                <w:szCs w:val="20"/>
                <w:lang w:val="es-ES" w:eastAsia="es-ES"/>
              </w:rPr>
              <w:t>".</w:t>
            </w:r>
          </w:p>
        </w:tc>
        <w:tc>
          <w:tcPr>
            <w:tcW w:w="638" w:type="pct"/>
            <w:tcBorders>
              <w:top w:val="single" w:sz="4" w:space="0" w:color="auto"/>
              <w:left w:val="single" w:sz="4" w:space="0" w:color="auto"/>
              <w:bottom w:val="single" w:sz="4" w:space="0" w:color="auto"/>
              <w:right w:val="single" w:sz="4" w:space="0" w:color="auto"/>
            </w:tcBorders>
            <w:vAlign w:val="center"/>
          </w:tcPr>
          <w:p w14:paraId="72BA6A7F" w14:textId="77777777" w:rsidR="00CB552F" w:rsidRPr="00CB552F" w:rsidRDefault="00CB552F" w:rsidP="00CB552F">
            <w:pPr>
              <w:widowControl w:val="0"/>
              <w:autoSpaceDE w:val="0"/>
              <w:autoSpaceDN w:val="0"/>
              <w:adjustRightInd w:val="0"/>
              <w:jc w:val="center"/>
              <w:rPr>
                <w:rFonts w:eastAsia="Calibri" w:cs="Helvetica"/>
                <w:sz w:val="20"/>
                <w:szCs w:val="20"/>
                <w:lang w:val="es-ES" w:eastAsia="es-ES"/>
              </w:rPr>
            </w:pPr>
            <w:r w:rsidRPr="00CB552F">
              <w:rPr>
                <w:rFonts w:eastAsia="Calibri" w:cs="Helvetica"/>
                <w:sz w:val="20"/>
                <w:szCs w:val="20"/>
                <w:lang w:val="es-ES" w:eastAsia="es-ES"/>
              </w:rPr>
              <w:t>tir110-</w:t>
            </w:r>
          </w:p>
          <w:p w14:paraId="74948B63" w14:textId="77777777" w:rsidR="009211E1" w:rsidRDefault="00CB552F" w:rsidP="00CB552F">
            <w:pPr>
              <w:widowControl w:val="0"/>
              <w:autoSpaceDE w:val="0"/>
              <w:autoSpaceDN w:val="0"/>
              <w:adjustRightInd w:val="0"/>
              <w:jc w:val="center"/>
              <w:rPr>
                <w:rFonts w:eastAsia="Calibri" w:cs="Helvetica"/>
                <w:sz w:val="20"/>
                <w:szCs w:val="20"/>
                <w:lang w:val="es-ES" w:eastAsia="es-ES"/>
              </w:rPr>
            </w:pPr>
            <w:r w:rsidRPr="00CB552F">
              <w:rPr>
                <w:rFonts w:eastAsia="Calibri" w:cs="Helvetica"/>
                <w:sz w:val="20"/>
                <w:szCs w:val="20"/>
                <w:lang w:val="es-ES" w:eastAsia="es-ES"/>
              </w:rPr>
              <w:t>033/034</w:t>
            </w:r>
          </w:p>
        </w:tc>
        <w:tc>
          <w:tcPr>
            <w:tcW w:w="638" w:type="pct"/>
            <w:tcBorders>
              <w:top w:val="single" w:sz="4" w:space="0" w:color="auto"/>
              <w:left w:val="single" w:sz="4" w:space="0" w:color="auto"/>
              <w:bottom w:val="single" w:sz="4" w:space="0" w:color="auto"/>
              <w:right w:val="single" w:sz="4" w:space="0" w:color="auto"/>
            </w:tcBorders>
            <w:vAlign w:val="center"/>
          </w:tcPr>
          <w:p w14:paraId="01B43B8C" w14:textId="77777777" w:rsidR="009211E1" w:rsidRDefault="00CB552F">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Fatal</w:t>
            </w:r>
          </w:p>
        </w:tc>
      </w:tr>
      <w:tr w:rsidR="00CB552F" w:rsidRPr="00CB552F" w14:paraId="317D15B9"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5F5293E6" w14:textId="77777777" w:rsidR="00CB552F" w:rsidRDefault="00CB552F">
            <w:pPr>
              <w:widowControl w:val="0"/>
              <w:autoSpaceDE w:val="0"/>
              <w:autoSpaceDN w:val="0"/>
              <w:adjustRightInd w:val="0"/>
              <w:jc w:val="center"/>
              <w:rPr>
                <w:rFonts w:eastAsia="Calibri" w:cs="Helvetica"/>
                <w:sz w:val="20"/>
                <w:szCs w:val="20"/>
                <w:lang w:val="es-ES" w:eastAsia="es-ES"/>
              </w:rPr>
            </w:pPr>
            <w:r w:rsidRPr="00CB552F">
              <w:rPr>
                <w:rFonts w:eastAsia="Calibri" w:cs="Helvetica"/>
                <w:sz w:val="20"/>
                <w:szCs w:val="20"/>
                <w:lang w:val="es-ES" w:eastAsia="es-ES"/>
              </w:rPr>
              <w:t>BII3-T110-R015</w:t>
            </w:r>
          </w:p>
        </w:tc>
        <w:tc>
          <w:tcPr>
            <w:tcW w:w="2892" w:type="pct"/>
            <w:tcBorders>
              <w:top w:val="single" w:sz="4" w:space="0" w:color="auto"/>
              <w:left w:val="single" w:sz="4" w:space="0" w:color="auto"/>
              <w:bottom w:val="single" w:sz="4" w:space="0" w:color="auto"/>
              <w:right w:val="single" w:sz="4" w:space="0" w:color="auto"/>
            </w:tcBorders>
          </w:tcPr>
          <w:p w14:paraId="7E00D90F" w14:textId="77777777" w:rsidR="00CB552F" w:rsidRDefault="00CB552F" w:rsidP="00CB552F">
            <w:pPr>
              <w:widowControl w:val="0"/>
              <w:autoSpaceDE w:val="0"/>
              <w:autoSpaceDN w:val="0"/>
              <w:adjustRightInd w:val="0"/>
              <w:jc w:val="both"/>
              <w:rPr>
                <w:rFonts w:eastAsia="Calibri" w:cs="Helvetica"/>
                <w:sz w:val="20"/>
                <w:szCs w:val="20"/>
                <w:lang w:val="es-ES" w:eastAsia="es-ES"/>
              </w:rPr>
            </w:pPr>
            <w:r w:rsidRPr="00792A5D">
              <w:rPr>
                <w:rFonts w:eastAsia="Calibri" w:cs="Helvetica"/>
                <w:sz w:val="20"/>
                <w:szCs w:val="20"/>
                <w:lang w:val="es-ES" w:eastAsia="es-ES"/>
              </w:rPr>
              <w:t xml:space="preserve">Ogni riga di </w:t>
            </w:r>
            <w:r>
              <w:rPr>
                <w:rFonts w:eastAsia="Calibri" w:cs="Helvetica"/>
                <w:sz w:val="20"/>
                <w:szCs w:val="20"/>
                <w:lang w:val="es-ES" w:eastAsia="es-ES"/>
              </w:rPr>
              <w:t>ordine pre-concordato</w:t>
            </w:r>
            <w:r w:rsidRPr="00792A5D">
              <w:rPr>
                <w:rFonts w:eastAsia="Calibri" w:cs="Helvetica"/>
                <w:sz w:val="20"/>
                <w:szCs w:val="20"/>
                <w:lang w:val="es-ES" w:eastAsia="es-ES"/>
              </w:rPr>
              <w:t xml:space="preserve"> DEVE </w:t>
            </w:r>
            <w:r>
              <w:rPr>
                <w:rFonts w:eastAsia="Calibri" w:cs="Helvetica"/>
                <w:sz w:val="20"/>
                <w:szCs w:val="20"/>
                <w:lang w:val="es-ES" w:eastAsia="es-ES"/>
              </w:rPr>
              <w:t>specificare informazioni sull’</w:t>
            </w:r>
            <w:r w:rsidRPr="00CB552F">
              <w:rPr>
                <w:rFonts w:eastAsia="Calibri" w:cs="Helvetica"/>
                <w:sz w:val="20"/>
                <w:szCs w:val="20"/>
                <w:lang w:val="es-ES" w:eastAsia="es-ES"/>
              </w:rPr>
              <w:t>IVA.</w:t>
            </w:r>
          </w:p>
        </w:tc>
        <w:tc>
          <w:tcPr>
            <w:tcW w:w="638" w:type="pct"/>
            <w:tcBorders>
              <w:top w:val="single" w:sz="4" w:space="0" w:color="auto"/>
              <w:left w:val="single" w:sz="4" w:space="0" w:color="auto"/>
              <w:bottom w:val="single" w:sz="4" w:space="0" w:color="auto"/>
              <w:right w:val="single" w:sz="4" w:space="0" w:color="auto"/>
            </w:tcBorders>
            <w:vAlign w:val="center"/>
          </w:tcPr>
          <w:p w14:paraId="019413FB" w14:textId="77777777" w:rsidR="00CB552F" w:rsidRDefault="00CB552F" w:rsidP="00DF2483">
            <w:pPr>
              <w:widowControl w:val="0"/>
              <w:autoSpaceDE w:val="0"/>
              <w:autoSpaceDN w:val="0"/>
              <w:adjustRightInd w:val="0"/>
              <w:jc w:val="center"/>
              <w:rPr>
                <w:rFonts w:eastAsia="Calibri" w:cs="Helvetica"/>
                <w:sz w:val="20"/>
                <w:szCs w:val="20"/>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tcPr>
          <w:p w14:paraId="28CF3DA8" w14:textId="77777777" w:rsidR="00CB552F" w:rsidRDefault="00CB552F">
            <w:pPr>
              <w:widowControl w:val="0"/>
              <w:autoSpaceDE w:val="0"/>
              <w:autoSpaceDN w:val="0"/>
              <w:adjustRightInd w:val="0"/>
              <w:jc w:val="center"/>
              <w:rPr>
                <w:rFonts w:eastAsia="Calibri" w:cs="Helvetica"/>
                <w:sz w:val="20"/>
                <w:szCs w:val="20"/>
                <w:lang w:val="es-ES" w:eastAsia="es-ES"/>
              </w:rPr>
            </w:pPr>
            <w:r w:rsidRPr="00792A5D">
              <w:rPr>
                <w:rFonts w:eastAsia="Calibri" w:cs="Helvetica"/>
                <w:sz w:val="20"/>
                <w:szCs w:val="20"/>
                <w:lang w:val="es-ES" w:eastAsia="es-ES"/>
              </w:rPr>
              <w:t>Fatal</w:t>
            </w:r>
          </w:p>
        </w:tc>
      </w:tr>
      <w:tr w:rsidR="00DA70CC" w14:paraId="0C046730"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26B72852"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sidRPr="00DA70CC">
              <w:rPr>
                <w:rFonts w:eastAsia="Calibri" w:cs="Helvetica"/>
                <w:sz w:val="20"/>
                <w:szCs w:val="20"/>
                <w:lang w:val="es-ES" w:eastAsia="es-ES"/>
              </w:rPr>
              <w:t>BII3-T110-R018</w:t>
            </w:r>
          </w:p>
        </w:tc>
        <w:tc>
          <w:tcPr>
            <w:tcW w:w="2892" w:type="pct"/>
            <w:tcBorders>
              <w:top w:val="single" w:sz="4" w:space="0" w:color="auto"/>
              <w:left w:val="single" w:sz="4" w:space="0" w:color="auto"/>
              <w:bottom w:val="single" w:sz="4" w:space="0" w:color="auto"/>
              <w:right w:val="single" w:sz="4" w:space="0" w:color="auto"/>
            </w:tcBorders>
          </w:tcPr>
          <w:p w14:paraId="5B92A645" w14:textId="77777777" w:rsidR="00DA70CC" w:rsidRDefault="00DA70CC" w:rsidP="00E37FCE">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 xml:space="preserve">Un ordine pre-concordato DEVE </w:t>
            </w:r>
            <w:r w:rsidR="00E37FCE">
              <w:rPr>
                <w:rFonts w:eastAsia="Calibri" w:cs="Helvetica"/>
                <w:sz w:val="20"/>
                <w:szCs w:val="20"/>
                <w:lang w:val="es-ES" w:eastAsia="es-ES"/>
              </w:rPr>
              <w:t>contenere l’identificativo del venditore</w:t>
            </w:r>
          </w:p>
        </w:tc>
        <w:tc>
          <w:tcPr>
            <w:tcW w:w="638" w:type="pct"/>
            <w:tcBorders>
              <w:top w:val="single" w:sz="4" w:space="0" w:color="auto"/>
              <w:left w:val="single" w:sz="4" w:space="0" w:color="auto"/>
              <w:bottom w:val="single" w:sz="4" w:space="0" w:color="auto"/>
              <w:right w:val="single" w:sz="4" w:space="0" w:color="auto"/>
            </w:tcBorders>
            <w:vAlign w:val="center"/>
          </w:tcPr>
          <w:p w14:paraId="24018A69"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sidRPr="00DA70CC">
              <w:rPr>
                <w:rFonts w:eastAsia="Calibri" w:cs="Helvetica"/>
                <w:sz w:val="20"/>
                <w:szCs w:val="20"/>
                <w:lang w:val="es-ES" w:eastAsia="es-ES"/>
              </w:rPr>
              <w:t>tir110-014</w:t>
            </w:r>
          </w:p>
        </w:tc>
        <w:tc>
          <w:tcPr>
            <w:tcW w:w="638" w:type="pct"/>
            <w:tcBorders>
              <w:top w:val="single" w:sz="4" w:space="0" w:color="auto"/>
              <w:left w:val="single" w:sz="4" w:space="0" w:color="auto"/>
              <w:bottom w:val="single" w:sz="4" w:space="0" w:color="auto"/>
              <w:right w:val="single" w:sz="4" w:space="0" w:color="auto"/>
            </w:tcBorders>
            <w:vAlign w:val="center"/>
          </w:tcPr>
          <w:p w14:paraId="6A279823"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DA70CC" w:rsidRPr="00DA70CC" w14:paraId="5FAF7DF3"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1FF74234" w14:textId="77777777" w:rsidR="00DA70CC" w:rsidRDefault="00DA70CC">
            <w:pPr>
              <w:widowControl w:val="0"/>
              <w:autoSpaceDE w:val="0"/>
              <w:autoSpaceDN w:val="0"/>
              <w:adjustRightInd w:val="0"/>
              <w:jc w:val="center"/>
              <w:rPr>
                <w:rFonts w:eastAsia="Calibri" w:cs="Helvetica"/>
                <w:sz w:val="20"/>
                <w:szCs w:val="20"/>
                <w:lang w:val="es-ES" w:eastAsia="es-ES"/>
              </w:rPr>
            </w:pPr>
            <w:r w:rsidRPr="00DA70CC">
              <w:rPr>
                <w:rFonts w:eastAsia="Calibri" w:cs="Helvetica"/>
                <w:sz w:val="20"/>
                <w:szCs w:val="20"/>
                <w:lang w:val="es-ES" w:eastAsia="es-ES"/>
              </w:rPr>
              <w:t>BII3-T110-R019a</w:t>
            </w:r>
          </w:p>
        </w:tc>
        <w:tc>
          <w:tcPr>
            <w:tcW w:w="2892" w:type="pct"/>
            <w:tcBorders>
              <w:top w:val="single" w:sz="4" w:space="0" w:color="auto"/>
              <w:left w:val="single" w:sz="4" w:space="0" w:color="auto"/>
              <w:bottom w:val="single" w:sz="4" w:space="0" w:color="auto"/>
              <w:right w:val="single" w:sz="4" w:space="0" w:color="auto"/>
            </w:tcBorders>
          </w:tcPr>
          <w:p w14:paraId="6BB38D58" w14:textId="77777777" w:rsidR="00DA70CC" w:rsidRDefault="00DA70CC">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Il</w:t>
            </w:r>
            <w:r w:rsidRPr="00DA70CC">
              <w:rPr>
                <w:rFonts w:eastAsia="Calibri" w:cs="Helvetica"/>
                <w:sz w:val="20"/>
                <w:szCs w:val="20"/>
                <w:lang w:val="es-ES" w:eastAsia="es-ES"/>
              </w:rPr>
              <w:t xml:space="preserve"> nome</w:t>
            </w:r>
            <w:r>
              <w:rPr>
                <w:rFonts w:eastAsia="Calibri" w:cs="Helvetica"/>
                <w:sz w:val="20"/>
                <w:szCs w:val="20"/>
                <w:lang w:val="es-ES" w:eastAsia="es-ES"/>
              </w:rPr>
              <w:t xml:space="preserve"> del</w:t>
            </w:r>
            <w:r w:rsidRPr="00DA70CC">
              <w:rPr>
                <w:rFonts w:eastAsia="Calibri" w:cs="Helvetica"/>
                <w:sz w:val="20"/>
                <w:szCs w:val="20"/>
                <w:lang w:val="es-ES" w:eastAsia="es-ES"/>
              </w:rPr>
              <w:t xml:space="preserve"> venditore deve essere al massimo uno</w:t>
            </w:r>
          </w:p>
        </w:tc>
        <w:tc>
          <w:tcPr>
            <w:tcW w:w="638" w:type="pct"/>
            <w:tcBorders>
              <w:top w:val="single" w:sz="4" w:space="0" w:color="auto"/>
              <w:left w:val="single" w:sz="4" w:space="0" w:color="auto"/>
              <w:bottom w:val="single" w:sz="4" w:space="0" w:color="auto"/>
              <w:right w:val="single" w:sz="4" w:space="0" w:color="auto"/>
            </w:tcBorders>
            <w:vAlign w:val="center"/>
          </w:tcPr>
          <w:p w14:paraId="62425B9B"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sidRPr="00DA70CC">
              <w:rPr>
                <w:rFonts w:eastAsia="Calibri" w:cs="Helvetica"/>
                <w:sz w:val="20"/>
                <w:szCs w:val="20"/>
                <w:lang w:val="es-ES" w:eastAsia="es-ES"/>
              </w:rPr>
              <w:t>tir110-013</w:t>
            </w:r>
          </w:p>
        </w:tc>
        <w:tc>
          <w:tcPr>
            <w:tcW w:w="638" w:type="pct"/>
            <w:tcBorders>
              <w:top w:val="single" w:sz="4" w:space="0" w:color="auto"/>
              <w:left w:val="single" w:sz="4" w:space="0" w:color="auto"/>
              <w:bottom w:val="single" w:sz="4" w:space="0" w:color="auto"/>
              <w:right w:val="single" w:sz="4" w:space="0" w:color="auto"/>
            </w:tcBorders>
            <w:vAlign w:val="center"/>
          </w:tcPr>
          <w:p w14:paraId="26C14637" w14:textId="77777777" w:rsidR="00DA70CC" w:rsidRDefault="00DA70CC">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3689D" w:rsidRPr="00DA70CC" w14:paraId="6DEB9F3D"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6A7FC88A"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BII3-T110-R019b</w:t>
            </w:r>
          </w:p>
        </w:tc>
        <w:tc>
          <w:tcPr>
            <w:tcW w:w="2892" w:type="pct"/>
            <w:tcBorders>
              <w:top w:val="single" w:sz="4" w:space="0" w:color="auto"/>
              <w:left w:val="single" w:sz="4" w:space="0" w:color="auto"/>
              <w:bottom w:val="single" w:sz="4" w:space="0" w:color="auto"/>
              <w:right w:val="single" w:sz="4" w:space="0" w:color="auto"/>
            </w:tcBorders>
          </w:tcPr>
          <w:p w14:paraId="433D3A3D" w14:textId="77777777" w:rsidR="00DA70CC" w:rsidRDefault="00DA70CC" w:rsidP="00DF2483">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L’identificativo del</w:t>
            </w:r>
            <w:r w:rsidRPr="00DA70CC">
              <w:rPr>
                <w:rFonts w:eastAsia="Calibri" w:cs="Helvetica"/>
                <w:sz w:val="20"/>
                <w:szCs w:val="20"/>
                <w:lang w:val="es-ES" w:eastAsia="es-ES"/>
              </w:rPr>
              <w:t xml:space="preserve"> venditore deve essere al massimo uno</w:t>
            </w:r>
          </w:p>
        </w:tc>
        <w:tc>
          <w:tcPr>
            <w:tcW w:w="638" w:type="pct"/>
            <w:tcBorders>
              <w:top w:val="single" w:sz="4" w:space="0" w:color="auto"/>
              <w:left w:val="single" w:sz="4" w:space="0" w:color="auto"/>
              <w:bottom w:val="single" w:sz="4" w:space="0" w:color="auto"/>
              <w:right w:val="single" w:sz="4" w:space="0" w:color="auto"/>
            </w:tcBorders>
            <w:vAlign w:val="center"/>
          </w:tcPr>
          <w:p w14:paraId="1EF0036A"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tir110-014</w:t>
            </w:r>
          </w:p>
        </w:tc>
        <w:tc>
          <w:tcPr>
            <w:tcW w:w="638" w:type="pct"/>
            <w:tcBorders>
              <w:top w:val="single" w:sz="4" w:space="0" w:color="auto"/>
              <w:left w:val="single" w:sz="4" w:space="0" w:color="auto"/>
              <w:bottom w:val="single" w:sz="4" w:space="0" w:color="auto"/>
              <w:right w:val="single" w:sz="4" w:space="0" w:color="auto"/>
            </w:tcBorders>
            <w:vAlign w:val="center"/>
          </w:tcPr>
          <w:p w14:paraId="78BFB765"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3689D" w:rsidRPr="00DA70CC" w14:paraId="43A7A231"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0348E99D"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BII3-T110-R019c</w:t>
            </w:r>
          </w:p>
        </w:tc>
        <w:tc>
          <w:tcPr>
            <w:tcW w:w="2892" w:type="pct"/>
            <w:tcBorders>
              <w:top w:val="single" w:sz="4" w:space="0" w:color="auto"/>
              <w:left w:val="single" w:sz="4" w:space="0" w:color="auto"/>
              <w:bottom w:val="single" w:sz="4" w:space="0" w:color="auto"/>
              <w:right w:val="single" w:sz="4" w:space="0" w:color="auto"/>
            </w:tcBorders>
          </w:tcPr>
          <w:p w14:paraId="1F36E8A8" w14:textId="77777777" w:rsidR="00DA70CC" w:rsidRDefault="00DA70CC" w:rsidP="00DA70CC">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Il</w:t>
            </w:r>
            <w:r w:rsidRPr="00DA70CC">
              <w:rPr>
                <w:rFonts w:eastAsia="Calibri" w:cs="Helvetica"/>
                <w:sz w:val="20"/>
                <w:szCs w:val="20"/>
                <w:lang w:val="es-ES" w:eastAsia="es-ES"/>
              </w:rPr>
              <w:t xml:space="preserve"> nome</w:t>
            </w:r>
            <w:r>
              <w:rPr>
                <w:rFonts w:eastAsia="Calibri" w:cs="Helvetica"/>
                <w:sz w:val="20"/>
                <w:szCs w:val="20"/>
                <w:lang w:val="es-ES" w:eastAsia="es-ES"/>
              </w:rPr>
              <w:t xml:space="preserve"> dell’acquirente</w:t>
            </w:r>
            <w:r w:rsidRPr="00DA70CC">
              <w:rPr>
                <w:rFonts w:eastAsia="Calibri" w:cs="Helvetica"/>
                <w:sz w:val="20"/>
                <w:szCs w:val="20"/>
                <w:lang w:val="es-ES" w:eastAsia="es-ES"/>
              </w:rPr>
              <w:t xml:space="preserve"> deve essere al massimo uno</w:t>
            </w:r>
          </w:p>
        </w:tc>
        <w:tc>
          <w:tcPr>
            <w:tcW w:w="638" w:type="pct"/>
            <w:tcBorders>
              <w:top w:val="single" w:sz="4" w:space="0" w:color="auto"/>
              <w:left w:val="single" w:sz="4" w:space="0" w:color="auto"/>
              <w:bottom w:val="single" w:sz="4" w:space="0" w:color="auto"/>
              <w:right w:val="single" w:sz="4" w:space="0" w:color="auto"/>
            </w:tcBorders>
            <w:vAlign w:val="center"/>
          </w:tcPr>
          <w:p w14:paraId="1888267D"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sidRPr="00DA70CC">
              <w:rPr>
                <w:rFonts w:eastAsia="Calibri" w:cs="Helvetica"/>
                <w:sz w:val="20"/>
                <w:szCs w:val="20"/>
                <w:lang w:val="es-ES" w:eastAsia="es-ES"/>
              </w:rPr>
              <w:t>tir110-010</w:t>
            </w:r>
          </w:p>
        </w:tc>
        <w:tc>
          <w:tcPr>
            <w:tcW w:w="638" w:type="pct"/>
            <w:tcBorders>
              <w:top w:val="single" w:sz="4" w:space="0" w:color="auto"/>
              <w:left w:val="single" w:sz="4" w:space="0" w:color="auto"/>
              <w:bottom w:val="single" w:sz="4" w:space="0" w:color="auto"/>
              <w:right w:val="single" w:sz="4" w:space="0" w:color="auto"/>
            </w:tcBorders>
            <w:vAlign w:val="center"/>
          </w:tcPr>
          <w:p w14:paraId="3A394F65"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DA70CC" w:rsidRPr="00DA70CC" w14:paraId="23D6D0A4"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11061D1A"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BII3-T110-R019d</w:t>
            </w:r>
          </w:p>
        </w:tc>
        <w:tc>
          <w:tcPr>
            <w:tcW w:w="2892" w:type="pct"/>
            <w:tcBorders>
              <w:top w:val="single" w:sz="4" w:space="0" w:color="auto"/>
              <w:left w:val="single" w:sz="4" w:space="0" w:color="auto"/>
              <w:bottom w:val="single" w:sz="4" w:space="0" w:color="auto"/>
              <w:right w:val="single" w:sz="4" w:space="0" w:color="auto"/>
            </w:tcBorders>
          </w:tcPr>
          <w:p w14:paraId="3297261E" w14:textId="77777777" w:rsidR="00DA70CC" w:rsidRDefault="00DA70CC" w:rsidP="00DA70CC">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L’identificativo dell’acquirente</w:t>
            </w:r>
            <w:r w:rsidRPr="00DA70CC">
              <w:rPr>
                <w:rFonts w:eastAsia="Calibri" w:cs="Helvetica"/>
                <w:sz w:val="20"/>
                <w:szCs w:val="20"/>
                <w:lang w:val="es-ES" w:eastAsia="es-ES"/>
              </w:rPr>
              <w:t xml:space="preserve"> deve essere al massimo uno</w:t>
            </w:r>
          </w:p>
        </w:tc>
        <w:tc>
          <w:tcPr>
            <w:tcW w:w="638" w:type="pct"/>
            <w:tcBorders>
              <w:top w:val="single" w:sz="4" w:space="0" w:color="auto"/>
              <w:left w:val="single" w:sz="4" w:space="0" w:color="auto"/>
              <w:bottom w:val="single" w:sz="4" w:space="0" w:color="auto"/>
              <w:right w:val="single" w:sz="4" w:space="0" w:color="auto"/>
            </w:tcBorders>
            <w:vAlign w:val="center"/>
          </w:tcPr>
          <w:p w14:paraId="6B9E2529"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tir110-011</w:t>
            </w:r>
          </w:p>
        </w:tc>
        <w:tc>
          <w:tcPr>
            <w:tcW w:w="638" w:type="pct"/>
            <w:tcBorders>
              <w:top w:val="single" w:sz="4" w:space="0" w:color="auto"/>
              <w:left w:val="single" w:sz="4" w:space="0" w:color="auto"/>
              <w:bottom w:val="single" w:sz="4" w:space="0" w:color="auto"/>
              <w:right w:val="single" w:sz="4" w:space="0" w:color="auto"/>
            </w:tcBorders>
            <w:vAlign w:val="center"/>
          </w:tcPr>
          <w:p w14:paraId="2D04950D" w14:textId="77777777" w:rsidR="00DA70CC" w:rsidRDefault="00DA70CC"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FE218F" w14:paraId="42F01999"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030EF0E8" w14:textId="77777777" w:rsidR="00E37FCE" w:rsidRDefault="00E37FCE" w:rsidP="00E37FCE">
            <w:pPr>
              <w:widowControl w:val="0"/>
              <w:autoSpaceDE w:val="0"/>
              <w:autoSpaceDN w:val="0"/>
              <w:adjustRightInd w:val="0"/>
              <w:jc w:val="center"/>
              <w:rPr>
                <w:rFonts w:eastAsia="Calibri" w:cs="Helvetica"/>
                <w:sz w:val="20"/>
                <w:szCs w:val="20"/>
                <w:lang w:val="es-ES" w:eastAsia="es-ES"/>
              </w:rPr>
            </w:pPr>
            <w:r w:rsidRPr="00DA70CC">
              <w:rPr>
                <w:rFonts w:eastAsia="Calibri" w:cs="Helvetica"/>
                <w:sz w:val="20"/>
                <w:szCs w:val="20"/>
                <w:lang w:val="es-ES" w:eastAsia="es-ES"/>
              </w:rPr>
              <w:t>BII3-T110-</w:t>
            </w:r>
            <w:r w:rsidRPr="00DA70CC">
              <w:rPr>
                <w:rFonts w:eastAsia="Calibri" w:cs="Helvetica"/>
                <w:sz w:val="20"/>
                <w:szCs w:val="20"/>
                <w:lang w:val="es-ES" w:eastAsia="es-ES"/>
              </w:rPr>
              <w:lastRenderedPageBreak/>
              <w:t>R0</w:t>
            </w:r>
            <w:r>
              <w:rPr>
                <w:rFonts w:eastAsia="Calibri" w:cs="Helvetica"/>
                <w:sz w:val="20"/>
                <w:szCs w:val="20"/>
                <w:lang w:val="es-ES" w:eastAsia="es-ES"/>
              </w:rPr>
              <w:t>20</w:t>
            </w:r>
          </w:p>
        </w:tc>
        <w:tc>
          <w:tcPr>
            <w:tcW w:w="2892" w:type="pct"/>
            <w:tcBorders>
              <w:top w:val="single" w:sz="4" w:space="0" w:color="auto"/>
              <w:left w:val="single" w:sz="4" w:space="0" w:color="auto"/>
              <w:bottom w:val="single" w:sz="4" w:space="0" w:color="auto"/>
              <w:right w:val="single" w:sz="4" w:space="0" w:color="auto"/>
            </w:tcBorders>
          </w:tcPr>
          <w:p w14:paraId="6F3CB923" w14:textId="77777777" w:rsidR="00E37FCE" w:rsidRDefault="00E37FCE" w:rsidP="00E37FCE">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lastRenderedPageBreak/>
              <w:t xml:space="preserve">Un ordine pre-concordato DEVE contenere l’identificativo </w:t>
            </w:r>
            <w:r>
              <w:rPr>
                <w:rFonts w:eastAsia="Calibri" w:cs="Helvetica"/>
                <w:sz w:val="20"/>
                <w:szCs w:val="20"/>
                <w:lang w:val="es-ES" w:eastAsia="es-ES"/>
              </w:rPr>
              <w:lastRenderedPageBreak/>
              <w:t>dell’acquirente</w:t>
            </w:r>
          </w:p>
        </w:tc>
        <w:tc>
          <w:tcPr>
            <w:tcW w:w="638" w:type="pct"/>
            <w:tcBorders>
              <w:top w:val="single" w:sz="4" w:space="0" w:color="auto"/>
              <w:left w:val="single" w:sz="4" w:space="0" w:color="auto"/>
              <w:bottom w:val="single" w:sz="4" w:space="0" w:color="auto"/>
              <w:right w:val="single" w:sz="4" w:space="0" w:color="auto"/>
            </w:tcBorders>
            <w:vAlign w:val="center"/>
          </w:tcPr>
          <w:p w14:paraId="07977127" w14:textId="77777777" w:rsidR="00E37FCE" w:rsidRDefault="00E37FCE" w:rsidP="00DF2483">
            <w:pPr>
              <w:widowControl w:val="0"/>
              <w:autoSpaceDE w:val="0"/>
              <w:autoSpaceDN w:val="0"/>
              <w:adjustRightInd w:val="0"/>
              <w:jc w:val="center"/>
              <w:rPr>
                <w:rFonts w:eastAsia="Calibri" w:cs="Helvetica"/>
                <w:sz w:val="20"/>
                <w:szCs w:val="20"/>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tcPr>
          <w:p w14:paraId="57DC8BE8" w14:textId="77777777" w:rsidR="00E37FCE" w:rsidRDefault="00E37FCE"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E37FCE" w14:paraId="0A55661B"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1012E604" w14:textId="77777777" w:rsidR="00E37FCE" w:rsidRDefault="00E37FCE" w:rsidP="00DF2483">
            <w:pPr>
              <w:widowControl w:val="0"/>
              <w:autoSpaceDE w:val="0"/>
              <w:autoSpaceDN w:val="0"/>
              <w:adjustRightInd w:val="0"/>
              <w:jc w:val="center"/>
              <w:rPr>
                <w:rFonts w:eastAsia="Calibri" w:cs="Helvetica"/>
                <w:sz w:val="20"/>
                <w:szCs w:val="20"/>
                <w:lang w:val="es-ES" w:eastAsia="es-ES"/>
              </w:rPr>
            </w:pPr>
            <w:r w:rsidRPr="00E37FCE">
              <w:rPr>
                <w:rFonts w:eastAsia="Calibri" w:cs="Helvetica"/>
                <w:sz w:val="20"/>
                <w:szCs w:val="20"/>
                <w:lang w:val="es-ES" w:eastAsia="es-ES"/>
              </w:rPr>
              <w:t>BII3-T110-R021</w:t>
            </w:r>
          </w:p>
        </w:tc>
        <w:tc>
          <w:tcPr>
            <w:tcW w:w="2892" w:type="pct"/>
            <w:tcBorders>
              <w:top w:val="single" w:sz="4" w:space="0" w:color="auto"/>
              <w:left w:val="single" w:sz="4" w:space="0" w:color="auto"/>
              <w:bottom w:val="single" w:sz="4" w:space="0" w:color="auto"/>
              <w:right w:val="single" w:sz="4" w:space="0" w:color="auto"/>
            </w:tcBorders>
          </w:tcPr>
          <w:p w14:paraId="400EDC5A" w14:textId="5FE186B3" w:rsidR="00E37FCE" w:rsidRDefault="00E37FCE" w:rsidP="00DF2483">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La quantità ordinata in ogni riga d’ordine</w:t>
            </w:r>
            <w:ins w:id="306" w:author="Bertocchi Elisa" w:date="2018-09-18T16:52:00Z">
              <w:r w:rsidR="00F62A4E">
                <w:rPr>
                  <w:rFonts w:eastAsia="Calibri" w:cs="Helvetica"/>
                  <w:sz w:val="20"/>
                  <w:szCs w:val="20"/>
                  <w:lang w:val="es-ES" w:eastAsia="es-ES"/>
                </w:rPr>
                <w:t xml:space="preserve"> </w:t>
              </w:r>
              <w:r w:rsidR="000A338B">
                <w:rPr>
                  <w:rFonts w:eastAsia="Calibri" w:cs="Helvetica"/>
                  <w:sz w:val="20"/>
                  <w:szCs w:val="20"/>
                  <w:lang w:val="es-ES" w:eastAsia="es-ES"/>
                </w:rPr>
                <w:t>DEVE essere presente e diversa da zero</w:t>
              </w:r>
            </w:ins>
            <w:del w:id="307" w:author="Bertocchi Elisa" w:date="2018-09-18T16:52:00Z">
              <w:r w:rsidDel="000A338B">
                <w:rPr>
                  <w:rFonts w:eastAsia="Calibri" w:cs="Helvetica"/>
                  <w:sz w:val="20"/>
                  <w:szCs w:val="20"/>
                  <w:lang w:val="es-ES" w:eastAsia="es-ES"/>
                </w:rPr>
                <w:delText xml:space="preserve"> NON DEVE essere negativa</w:delText>
              </w:r>
            </w:del>
            <w:r>
              <w:rPr>
                <w:rFonts w:eastAsia="Calibri" w:cs="Helvetica"/>
                <w:sz w:val="20"/>
                <w:szCs w:val="20"/>
                <w:lang w:val="es-ES" w:eastAsia="es-ES"/>
              </w:rPr>
              <w:t>.</w:t>
            </w:r>
          </w:p>
        </w:tc>
        <w:tc>
          <w:tcPr>
            <w:tcW w:w="638" w:type="pct"/>
            <w:tcBorders>
              <w:top w:val="single" w:sz="4" w:space="0" w:color="auto"/>
              <w:left w:val="single" w:sz="4" w:space="0" w:color="auto"/>
              <w:bottom w:val="single" w:sz="4" w:space="0" w:color="auto"/>
              <w:right w:val="single" w:sz="4" w:space="0" w:color="auto"/>
            </w:tcBorders>
            <w:vAlign w:val="center"/>
          </w:tcPr>
          <w:p w14:paraId="15284BAE" w14:textId="77777777" w:rsidR="00E37FCE" w:rsidRDefault="00E37FCE" w:rsidP="00DF2483">
            <w:pPr>
              <w:widowControl w:val="0"/>
              <w:autoSpaceDE w:val="0"/>
              <w:autoSpaceDN w:val="0"/>
              <w:adjustRightInd w:val="0"/>
              <w:jc w:val="center"/>
              <w:rPr>
                <w:rFonts w:eastAsia="Calibri" w:cs="Helvetica"/>
                <w:sz w:val="20"/>
                <w:szCs w:val="20"/>
                <w:lang w:val="es-ES" w:eastAsia="es-ES"/>
              </w:rPr>
            </w:pPr>
            <w:r w:rsidRPr="00E37FCE">
              <w:rPr>
                <w:rFonts w:eastAsia="Calibri" w:cs="Helvetica"/>
                <w:sz w:val="20"/>
                <w:szCs w:val="20"/>
                <w:lang w:val="es-ES" w:eastAsia="es-ES"/>
              </w:rPr>
              <w:t>tir110-093</w:t>
            </w:r>
          </w:p>
        </w:tc>
        <w:tc>
          <w:tcPr>
            <w:tcW w:w="638" w:type="pct"/>
            <w:tcBorders>
              <w:top w:val="single" w:sz="4" w:space="0" w:color="auto"/>
              <w:left w:val="single" w:sz="4" w:space="0" w:color="auto"/>
              <w:bottom w:val="single" w:sz="4" w:space="0" w:color="auto"/>
              <w:right w:val="single" w:sz="4" w:space="0" w:color="auto"/>
            </w:tcBorders>
            <w:vAlign w:val="center"/>
          </w:tcPr>
          <w:p w14:paraId="45EC03AA" w14:textId="77777777" w:rsidR="00E37FCE" w:rsidRDefault="00E37FCE" w:rsidP="00DF2483">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8B44AD" w14:paraId="0966B7EC"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093AC904" w14:textId="77777777" w:rsidR="008B44AD" w:rsidRDefault="008B44AD"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EUGEN-T110-R015</w:t>
            </w:r>
          </w:p>
        </w:tc>
        <w:tc>
          <w:tcPr>
            <w:tcW w:w="2892" w:type="pct"/>
            <w:tcBorders>
              <w:top w:val="single" w:sz="4" w:space="0" w:color="auto"/>
              <w:left w:val="single" w:sz="4" w:space="0" w:color="auto"/>
              <w:bottom w:val="single" w:sz="4" w:space="0" w:color="auto"/>
              <w:right w:val="single" w:sz="4" w:space="0" w:color="auto"/>
            </w:tcBorders>
          </w:tcPr>
          <w:p w14:paraId="2F3E6290" w14:textId="0B7514F2" w:rsidR="008B44AD" w:rsidRPr="008B44AD" w:rsidRDefault="008B44AD" w:rsidP="008B44AD">
            <w:pPr>
              <w:widowControl w:val="0"/>
              <w:autoSpaceDE w:val="0"/>
              <w:autoSpaceDN w:val="0"/>
              <w:adjustRightInd w:val="0"/>
              <w:jc w:val="both"/>
              <w:rPr>
                <w:rFonts w:eastAsia="Calibri" w:cs="Helvetica"/>
                <w:sz w:val="20"/>
                <w:szCs w:val="20"/>
                <w:lang w:val="es-ES" w:eastAsia="es-ES"/>
              </w:rPr>
            </w:pPr>
            <w:r w:rsidRPr="008B44AD">
              <w:rPr>
                <w:rFonts w:eastAsia="Calibri" w:cs="Helvetica"/>
                <w:sz w:val="20"/>
                <w:szCs w:val="20"/>
                <w:lang w:val="es-ES" w:eastAsia="es-ES"/>
              </w:rPr>
              <w:t xml:space="preserve">Abbuoni/Sconti e le maggiorazioni DEVONO fornire la relativa </w:t>
            </w:r>
            <w:ins w:id="308" w:author="Bertocchi Elisa" w:date="2018-09-18T16:53:00Z">
              <w:r w:rsidR="000B5F26">
                <w:rPr>
                  <w:rFonts w:eastAsia="Calibri" w:cs="Helvetica"/>
                  <w:sz w:val="20"/>
                  <w:szCs w:val="20"/>
                  <w:lang w:val="es-ES" w:eastAsia="es-ES"/>
                </w:rPr>
                <w:t>motivazione</w:t>
              </w:r>
            </w:ins>
            <w:del w:id="309" w:author="Bertocchi Elisa" w:date="2018-09-18T16:53:00Z">
              <w:r w:rsidRPr="008B44AD" w:rsidDel="000B5F26">
                <w:rPr>
                  <w:rFonts w:eastAsia="Calibri" w:cs="Helvetica"/>
                  <w:sz w:val="20"/>
                  <w:szCs w:val="20"/>
                  <w:lang w:val="es-ES" w:eastAsia="es-ES"/>
                </w:rPr>
                <w:delText>ragione</w:delText>
              </w:r>
            </w:del>
            <w:r w:rsidRPr="008B44AD">
              <w:rPr>
                <w:rFonts w:eastAsia="Calibri" w:cs="Helvetica"/>
                <w:sz w:val="20"/>
                <w:szCs w:val="20"/>
                <w:lang w:val="es-ES" w:eastAsia="es-ES"/>
              </w:rPr>
              <w:t>.</w:t>
            </w:r>
          </w:p>
        </w:tc>
        <w:tc>
          <w:tcPr>
            <w:tcW w:w="638" w:type="pct"/>
            <w:tcBorders>
              <w:top w:val="single" w:sz="4" w:space="0" w:color="auto"/>
              <w:left w:val="single" w:sz="4" w:space="0" w:color="auto"/>
              <w:bottom w:val="single" w:sz="4" w:space="0" w:color="auto"/>
              <w:right w:val="single" w:sz="4" w:space="0" w:color="auto"/>
            </w:tcBorders>
            <w:vAlign w:val="center"/>
          </w:tcPr>
          <w:p w14:paraId="07580C6D" w14:textId="77777777" w:rsidR="008B44AD" w:rsidRPr="009D7BE2" w:rsidRDefault="008B44AD"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OP-110-002</w:t>
            </w:r>
          </w:p>
          <w:p w14:paraId="57E16A78" w14:textId="77777777" w:rsidR="008B44AD" w:rsidRDefault="008B44AD"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OP-110-012</w:t>
            </w:r>
          </w:p>
        </w:tc>
        <w:tc>
          <w:tcPr>
            <w:tcW w:w="638" w:type="pct"/>
            <w:tcBorders>
              <w:top w:val="single" w:sz="4" w:space="0" w:color="auto"/>
              <w:left w:val="single" w:sz="4" w:space="0" w:color="auto"/>
              <w:bottom w:val="single" w:sz="4" w:space="0" w:color="auto"/>
              <w:right w:val="single" w:sz="4" w:space="0" w:color="auto"/>
            </w:tcBorders>
            <w:vAlign w:val="center"/>
          </w:tcPr>
          <w:p w14:paraId="7DBE5242" w14:textId="77777777" w:rsidR="008B44AD" w:rsidRDefault="008B44AD"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BD4C39" w14:paraId="002C4D00"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44AA9BA5"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EUGEN-T110-R011</w:t>
            </w:r>
          </w:p>
        </w:tc>
        <w:tc>
          <w:tcPr>
            <w:tcW w:w="2892" w:type="pct"/>
            <w:tcBorders>
              <w:top w:val="single" w:sz="4" w:space="0" w:color="auto"/>
              <w:left w:val="single" w:sz="4" w:space="0" w:color="auto"/>
              <w:bottom w:val="single" w:sz="4" w:space="0" w:color="auto"/>
              <w:right w:val="single" w:sz="4" w:space="0" w:color="auto"/>
            </w:tcBorders>
            <w:vAlign w:val="center"/>
            <w:hideMark/>
          </w:tcPr>
          <w:p w14:paraId="6021EAA5" w14:textId="77777777" w:rsidR="00BD4C39" w:rsidRPr="001903E8" w:rsidRDefault="00BD4C39" w:rsidP="00EB0444">
            <w:pPr>
              <w:widowControl w:val="0"/>
              <w:autoSpaceDE w:val="0"/>
              <w:autoSpaceDN w:val="0"/>
              <w:adjustRightInd w:val="0"/>
              <w:rPr>
                <w:rFonts w:eastAsia="Calibri" w:cs="Helvetica"/>
                <w:sz w:val="20"/>
                <w:szCs w:val="20"/>
                <w:lang w:val="it-IT" w:eastAsia="es-ES"/>
              </w:rPr>
            </w:pPr>
            <w:r>
              <w:rPr>
                <w:rFonts w:eastAsia="Calibri" w:cs="Helvetica"/>
                <w:sz w:val="20"/>
                <w:szCs w:val="20"/>
                <w:lang w:val="it-IT" w:eastAsia="es-ES"/>
              </w:rPr>
              <w:t>Tutti gli importi del documento devono essere riferiti alla stessa valuta</w:t>
            </w:r>
          </w:p>
        </w:tc>
        <w:tc>
          <w:tcPr>
            <w:tcW w:w="638" w:type="pct"/>
            <w:tcBorders>
              <w:top w:val="single" w:sz="4" w:space="0" w:color="auto"/>
              <w:left w:val="single" w:sz="4" w:space="0" w:color="auto"/>
              <w:bottom w:val="single" w:sz="4" w:space="0" w:color="auto"/>
              <w:right w:val="single" w:sz="4" w:space="0" w:color="auto"/>
            </w:tcBorders>
            <w:vAlign w:val="center"/>
          </w:tcPr>
          <w:p w14:paraId="1033B6C1"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tir110-007</w:t>
            </w:r>
          </w:p>
          <w:p w14:paraId="2AF6B26D"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tir110-086</w:t>
            </w:r>
          </w:p>
          <w:p w14:paraId="5527CECC"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tir110-087</w:t>
            </w:r>
          </w:p>
          <w:p w14:paraId="733541B9"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tir110-088</w:t>
            </w:r>
          </w:p>
          <w:p w14:paraId="5D273956"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tir110-089</w:t>
            </w:r>
          </w:p>
          <w:p w14:paraId="44CF7E12"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tir110-090</w:t>
            </w:r>
          </w:p>
          <w:p w14:paraId="67244C9B"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tir110-108</w:t>
            </w:r>
          </w:p>
          <w:p w14:paraId="769BCEDD"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tir110-109</w:t>
            </w:r>
          </w:p>
          <w:p w14:paraId="525BFE74"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tir110-112</w:t>
            </w:r>
          </w:p>
          <w:p w14:paraId="2E3D7FE2"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OP110-004</w:t>
            </w:r>
          </w:p>
          <w:p w14:paraId="085FCF7B"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OP110-008</w:t>
            </w:r>
          </w:p>
          <w:p w14:paraId="5EA75502" w14:textId="77777777" w:rsidR="00BD4C39" w:rsidRPr="001903E8"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OP110-009</w:t>
            </w:r>
          </w:p>
          <w:p w14:paraId="547517D3"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OP110-010</w:t>
            </w:r>
          </w:p>
        </w:tc>
        <w:tc>
          <w:tcPr>
            <w:tcW w:w="638" w:type="pct"/>
            <w:tcBorders>
              <w:top w:val="single" w:sz="4" w:space="0" w:color="auto"/>
              <w:left w:val="single" w:sz="4" w:space="0" w:color="auto"/>
              <w:bottom w:val="single" w:sz="4" w:space="0" w:color="auto"/>
              <w:right w:val="single" w:sz="4" w:space="0" w:color="auto"/>
            </w:tcBorders>
            <w:vAlign w:val="center"/>
            <w:hideMark/>
          </w:tcPr>
          <w:p w14:paraId="2B1FDB49"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095B25" w14:paraId="3B788A9F" w14:textId="77777777" w:rsidTr="005A2669">
        <w:trPr>
          <w:jc w:val="center"/>
        </w:trPr>
        <w:tc>
          <w:tcPr>
            <w:tcW w:w="832" w:type="pct"/>
            <w:tcBorders>
              <w:top w:val="single" w:sz="4" w:space="0" w:color="auto"/>
              <w:left w:val="single" w:sz="4" w:space="0" w:color="auto"/>
              <w:bottom w:val="single" w:sz="4" w:space="0" w:color="auto"/>
              <w:right w:val="single" w:sz="4" w:space="0" w:color="auto"/>
            </w:tcBorders>
            <w:shd w:val="clear" w:color="auto" w:fill="92D050"/>
            <w:vAlign w:val="center"/>
          </w:tcPr>
          <w:p w14:paraId="3E92A56F" w14:textId="77777777" w:rsidR="00095B25" w:rsidRPr="00EA1013" w:rsidRDefault="00095B25" w:rsidP="00EB0444">
            <w:pPr>
              <w:widowControl w:val="0"/>
              <w:autoSpaceDE w:val="0"/>
              <w:autoSpaceDN w:val="0"/>
              <w:adjustRightInd w:val="0"/>
              <w:jc w:val="center"/>
              <w:rPr>
                <w:rFonts w:eastAsia="Calibri" w:cs="Helvetica"/>
                <w:sz w:val="20"/>
                <w:szCs w:val="20"/>
                <w:highlight w:val="yellow"/>
                <w:lang w:val="es-ES" w:eastAsia="es-ES"/>
              </w:rPr>
            </w:pPr>
            <w:bookmarkStart w:id="310" w:name="_Toc495606391"/>
            <w:bookmarkStart w:id="311" w:name="_Toc234546674"/>
            <w:commentRangeStart w:id="312"/>
          </w:p>
        </w:tc>
        <w:tc>
          <w:tcPr>
            <w:tcW w:w="2892" w:type="pct"/>
            <w:tcBorders>
              <w:top w:val="single" w:sz="4" w:space="0" w:color="auto"/>
              <w:left w:val="single" w:sz="4" w:space="0" w:color="auto"/>
              <w:bottom w:val="single" w:sz="4" w:space="0" w:color="auto"/>
              <w:right w:val="single" w:sz="4" w:space="0" w:color="auto"/>
            </w:tcBorders>
            <w:shd w:val="clear" w:color="auto" w:fill="92D050"/>
          </w:tcPr>
          <w:p w14:paraId="1AE16227" w14:textId="7A973259" w:rsidR="00095B25" w:rsidRPr="00EA1013" w:rsidRDefault="00095B25" w:rsidP="008955EA">
            <w:pPr>
              <w:widowControl w:val="0"/>
              <w:autoSpaceDE w:val="0"/>
              <w:autoSpaceDN w:val="0"/>
              <w:adjustRightInd w:val="0"/>
              <w:jc w:val="both"/>
              <w:rPr>
                <w:rFonts w:eastAsia="Calibri" w:cs="Helvetica"/>
                <w:sz w:val="20"/>
                <w:szCs w:val="20"/>
                <w:highlight w:val="yellow"/>
                <w:lang w:val="es-ES" w:eastAsia="es-ES"/>
              </w:rPr>
            </w:pPr>
            <w:commentRangeStart w:id="313"/>
            <w:del w:id="314" w:author="Bertocchi Elisa" w:date="2018-09-18T16:57:00Z">
              <w:r w:rsidRPr="00EA1013" w:rsidDel="006E1E56">
                <w:rPr>
                  <w:rFonts w:eastAsia="Calibri" w:cs="Helvetica"/>
                  <w:sz w:val="20"/>
                  <w:szCs w:val="20"/>
                  <w:highlight w:val="yellow"/>
                  <w:lang w:val="es-ES" w:eastAsia="es-ES"/>
                </w:rPr>
                <w:delText xml:space="preserve">Un ordine DOVREBBE fornire una data di scadenza </w:delText>
              </w:r>
            </w:del>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537F3753" w14:textId="77777777" w:rsidR="00095B25" w:rsidRPr="00EA1013" w:rsidRDefault="00095B25" w:rsidP="00EB0444">
            <w:pPr>
              <w:widowControl w:val="0"/>
              <w:autoSpaceDE w:val="0"/>
              <w:autoSpaceDN w:val="0"/>
              <w:adjustRightInd w:val="0"/>
              <w:jc w:val="center"/>
              <w:rPr>
                <w:rFonts w:eastAsia="Calibri" w:cs="Helvetica"/>
                <w:sz w:val="20"/>
                <w:szCs w:val="20"/>
                <w:highlight w:val="yellow"/>
                <w:lang w:val="es-ES" w:eastAsia="es-ES"/>
              </w:rPr>
            </w:pP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527A5E17" w14:textId="329433E2" w:rsidR="00095B25" w:rsidRPr="00EA1013" w:rsidRDefault="00095B25" w:rsidP="00EB0444">
            <w:pPr>
              <w:widowControl w:val="0"/>
              <w:autoSpaceDE w:val="0"/>
              <w:autoSpaceDN w:val="0"/>
              <w:adjustRightInd w:val="0"/>
              <w:jc w:val="center"/>
              <w:rPr>
                <w:rFonts w:eastAsia="Calibri" w:cs="Helvetica"/>
                <w:sz w:val="20"/>
                <w:szCs w:val="20"/>
                <w:highlight w:val="yellow"/>
                <w:lang w:val="es-ES" w:eastAsia="es-ES"/>
              </w:rPr>
            </w:pPr>
            <w:del w:id="315" w:author="Bertocchi Elisa" w:date="2018-09-18T16:57:00Z">
              <w:r w:rsidRPr="00EA1013" w:rsidDel="006E1E56">
                <w:rPr>
                  <w:rFonts w:eastAsia="Calibri" w:cs="Helvetica"/>
                  <w:sz w:val="20"/>
                  <w:szCs w:val="20"/>
                  <w:highlight w:val="yellow"/>
                  <w:lang w:val="es-ES" w:eastAsia="es-ES"/>
                </w:rPr>
                <w:delText>Warning</w:delText>
              </w:r>
              <w:commentRangeEnd w:id="313"/>
              <w:r w:rsidR="001F4669" w:rsidDel="006E1E56">
                <w:rPr>
                  <w:rStyle w:val="CommentReference"/>
                </w:rPr>
                <w:commentReference w:id="313"/>
              </w:r>
              <w:r w:rsidR="003C475D" w:rsidDel="006E1E56">
                <w:rPr>
                  <w:rStyle w:val="CommentReference"/>
                </w:rPr>
                <w:commentReference w:id="312"/>
              </w:r>
            </w:del>
          </w:p>
        </w:tc>
      </w:tr>
      <w:commentRangeEnd w:id="312"/>
      <w:tr w:rsidR="00F63F42" w14:paraId="61EF98CB"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1A6ACFAE" w14:textId="77777777" w:rsidR="00F63F42" w:rsidRDefault="00F63F4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EUGEN-T110-R016</w:t>
            </w:r>
          </w:p>
        </w:tc>
        <w:tc>
          <w:tcPr>
            <w:tcW w:w="2892" w:type="pct"/>
            <w:tcBorders>
              <w:top w:val="single" w:sz="4" w:space="0" w:color="auto"/>
              <w:left w:val="single" w:sz="4" w:space="0" w:color="auto"/>
              <w:bottom w:val="single" w:sz="4" w:space="0" w:color="auto"/>
              <w:right w:val="single" w:sz="4" w:space="0" w:color="auto"/>
            </w:tcBorders>
            <w:vAlign w:val="center"/>
            <w:hideMark/>
          </w:tcPr>
          <w:p w14:paraId="0EADF87E" w14:textId="334FEC2F" w:rsidR="00F63F42" w:rsidRPr="001903E8" w:rsidRDefault="00F63F42" w:rsidP="00EB0444">
            <w:pPr>
              <w:widowControl w:val="0"/>
              <w:autoSpaceDE w:val="0"/>
              <w:autoSpaceDN w:val="0"/>
              <w:adjustRightInd w:val="0"/>
              <w:rPr>
                <w:rFonts w:eastAsia="Calibri" w:cs="Helvetica"/>
                <w:sz w:val="20"/>
                <w:szCs w:val="20"/>
                <w:lang w:val="it-IT" w:eastAsia="es-ES"/>
              </w:rPr>
            </w:pPr>
            <w:r w:rsidRPr="009D7BE2">
              <w:rPr>
                <w:rFonts w:eastAsia="Calibri" w:cs="Helvetica"/>
                <w:sz w:val="20"/>
                <w:szCs w:val="20"/>
                <w:lang w:val="it-IT" w:eastAsia="es-ES"/>
              </w:rPr>
              <w:t>L’importo totale per il pagamento</w:t>
            </w:r>
            <w:r>
              <w:rPr>
                <w:rFonts w:eastAsia="Calibri" w:cs="Helvetica"/>
                <w:sz w:val="20"/>
                <w:szCs w:val="20"/>
                <w:lang w:val="it-IT" w:eastAsia="es-ES"/>
              </w:rPr>
              <w:t xml:space="preserve">, se </w:t>
            </w:r>
            <w:del w:id="316" w:author="Bertocchi Elisa" w:date="2018-09-18T16:59:00Z">
              <w:r w:rsidDel="00D0228E">
                <w:rPr>
                  <w:rFonts w:eastAsia="Calibri" w:cs="Helvetica"/>
                  <w:sz w:val="20"/>
                  <w:szCs w:val="20"/>
                  <w:lang w:val="it-IT" w:eastAsia="es-ES"/>
                </w:rPr>
                <w:delText>previsto</w:delText>
              </w:r>
            </w:del>
            <w:ins w:id="317" w:author="Bertocchi Elisa" w:date="2018-09-18T16:59:00Z">
              <w:r w:rsidR="00D0228E">
                <w:rPr>
                  <w:rFonts w:eastAsia="Calibri" w:cs="Helvetica"/>
                  <w:sz w:val="20"/>
                  <w:szCs w:val="20"/>
                  <w:lang w:val="it-IT" w:eastAsia="es-ES"/>
                </w:rPr>
                <w:t>indicato</w:t>
              </w:r>
            </w:ins>
            <w:r>
              <w:rPr>
                <w:rFonts w:eastAsia="Calibri" w:cs="Helvetica"/>
                <w:sz w:val="20"/>
                <w:szCs w:val="20"/>
                <w:lang w:val="it-IT" w:eastAsia="es-ES"/>
              </w:rPr>
              <w:t xml:space="preserve">, </w:t>
            </w:r>
            <w:r w:rsidRPr="009D7BE2">
              <w:rPr>
                <w:rFonts w:eastAsia="Calibri" w:cs="Helvetica"/>
                <w:sz w:val="20"/>
                <w:szCs w:val="20"/>
                <w:lang w:val="it-IT" w:eastAsia="es-ES"/>
              </w:rPr>
              <w:t xml:space="preserve"> NON DEVE essere negativo.</w:t>
            </w:r>
          </w:p>
        </w:tc>
        <w:tc>
          <w:tcPr>
            <w:tcW w:w="638" w:type="pct"/>
            <w:tcBorders>
              <w:top w:val="single" w:sz="4" w:space="0" w:color="auto"/>
              <w:left w:val="single" w:sz="4" w:space="0" w:color="auto"/>
              <w:bottom w:val="single" w:sz="4" w:space="0" w:color="auto"/>
              <w:right w:val="single" w:sz="4" w:space="0" w:color="auto"/>
            </w:tcBorders>
            <w:vAlign w:val="center"/>
          </w:tcPr>
          <w:p w14:paraId="4322A8AE" w14:textId="77777777" w:rsidR="00F63F42" w:rsidRDefault="00F63F42"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tir110-090</w:t>
            </w:r>
          </w:p>
        </w:tc>
        <w:tc>
          <w:tcPr>
            <w:tcW w:w="638" w:type="pct"/>
            <w:tcBorders>
              <w:top w:val="single" w:sz="4" w:space="0" w:color="auto"/>
              <w:left w:val="single" w:sz="4" w:space="0" w:color="auto"/>
              <w:bottom w:val="single" w:sz="4" w:space="0" w:color="auto"/>
              <w:right w:val="single" w:sz="4" w:space="0" w:color="auto"/>
            </w:tcBorders>
            <w:vAlign w:val="center"/>
            <w:hideMark/>
          </w:tcPr>
          <w:p w14:paraId="23ADE9D0" w14:textId="77777777" w:rsidR="00F63F42" w:rsidRDefault="00F63F4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0C82EF5A"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3FC5817B"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EUGEN-T110-R017</w:t>
            </w:r>
          </w:p>
        </w:tc>
        <w:tc>
          <w:tcPr>
            <w:tcW w:w="2892" w:type="pct"/>
            <w:tcBorders>
              <w:top w:val="single" w:sz="4" w:space="0" w:color="auto"/>
              <w:left w:val="single" w:sz="4" w:space="0" w:color="auto"/>
              <w:bottom w:val="single" w:sz="4" w:space="0" w:color="auto"/>
              <w:right w:val="single" w:sz="4" w:space="0" w:color="auto"/>
            </w:tcBorders>
            <w:vAlign w:val="center"/>
            <w:hideMark/>
          </w:tcPr>
          <w:p w14:paraId="17052E71" w14:textId="738AFEE8" w:rsidR="002D475A" w:rsidRPr="001903E8" w:rsidRDefault="002D475A" w:rsidP="00EB0444">
            <w:pPr>
              <w:widowControl w:val="0"/>
              <w:autoSpaceDE w:val="0"/>
              <w:autoSpaceDN w:val="0"/>
              <w:adjustRightInd w:val="0"/>
              <w:rPr>
                <w:rFonts w:eastAsia="Calibri" w:cs="Helvetica"/>
                <w:sz w:val="20"/>
                <w:szCs w:val="20"/>
                <w:lang w:val="it-IT" w:eastAsia="es-ES"/>
              </w:rPr>
            </w:pPr>
            <w:r>
              <w:rPr>
                <w:rFonts w:eastAsia="Calibri" w:cs="Helvetica"/>
                <w:sz w:val="20"/>
                <w:szCs w:val="20"/>
                <w:lang w:val="it-IT" w:eastAsia="es-ES"/>
              </w:rPr>
              <w:t>La</w:t>
            </w:r>
            <w:r w:rsidRPr="009D7BE2">
              <w:rPr>
                <w:rFonts w:eastAsia="Calibri" w:cs="Helvetica"/>
                <w:sz w:val="20"/>
                <w:szCs w:val="20"/>
                <w:lang w:val="it-IT" w:eastAsia="es-ES"/>
              </w:rPr>
              <w:t xml:space="preserve"> somma degli importi di riga</w:t>
            </w:r>
            <w:r>
              <w:rPr>
                <w:rFonts w:eastAsia="Calibri" w:cs="Helvetica"/>
                <w:sz w:val="20"/>
                <w:szCs w:val="20"/>
                <w:lang w:val="it-IT" w:eastAsia="es-ES"/>
              </w:rPr>
              <w:t xml:space="preserve">, se </w:t>
            </w:r>
            <w:del w:id="318" w:author="Bertocchi Elisa" w:date="2018-09-18T16:59:00Z">
              <w:r w:rsidRPr="009D7BE2" w:rsidDel="00D0228E">
                <w:rPr>
                  <w:rFonts w:eastAsia="Calibri" w:cs="Helvetica"/>
                  <w:sz w:val="20"/>
                  <w:szCs w:val="20"/>
                  <w:lang w:val="it-IT" w:eastAsia="es-ES"/>
                </w:rPr>
                <w:delText>previsto</w:delText>
              </w:r>
            </w:del>
            <w:ins w:id="319" w:author="Bertocchi Elisa" w:date="2018-09-18T16:59:00Z">
              <w:r w:rsidR="00D0228E">
                <w:rPr>
                  <w:rFonts w:eastAsia="Calibri" w:cs="Helvetica"/>
                  <w:sz w:val="20"/>
                  <w:szCs w:val="20"/>
                  <w:lang w:val="it-IT" w:eastAsia="es-ES"/>
                </w:rPr>
                <w:t>indicato</w:t>
              </w:r>
            </w:ins>
            <w:r>
              <w:rPr>
                <w:rFonts w:eastAsia="Calibri" w:cs="Helvetica"/>
                <w:sz w:val="20"/>
                <w:szCs w:val="20"/>
                <w:lang w:val="it-IT" w:eastAsia="es-ES"/>
              </w:rPr>
              <w:t>,</w:t>
            </w:r>
            <w:r w:rsidRPr="009D7BE2">
              <w:rPr>
                <w:rFonts w:eastAsia="Calibri" w:cs="Helvetica"/>
                <w:sz w:val="20"/>
                <w:szCs w:val="20"/>
                <w:lang w:val="it-IT" w:eastAsia="es-ES"/>
              </w:rPr>
              <w:t xml:space="preserve"> NON DEVE essere negativo.</w:t>
            </w:r>
          </w:p>
        </w:tc>
        <w:tc>
          <w:tcPr>
            <w:tcW w:w="638" w:type="pct"/>
            <w:tcBorders>
              <w:top w:val="single" w:sz="4" w:space="0" w:color="auto"/>
              <w:left w:val="single" w:sz="4" w:space="0" w:color="auto"/>
              <w:bottom w:val="single" w:sz="4" w:space="0" w:color="auto"/>
              <w:right w:val="single" w:sz="4" w:space="0" w:color="auto"/>
            </w:tcBorders>
            <w:vAlign w:val="center"/>
          </w:tcPr>
          <w:p w14:paraId="3CD367F6"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tir110-086</w:t>
            </w:r>
          </w:p>
        </w:tc>
        <w:tc>
          <w:tcPr>
            <w:tcW w:w="638" w:type="pct"/>
            <w:tcBorders>
              <w:top w:val="single" w:sz="4" w:space="0" w:color="auto"/>
              <w:left w:val="single" w:sz="4" w:space="0" w:color="auto"/>
              <w:bottom w:val="single" w:sz="4" w:space="0" w:color="auto"/>
              <w:right w:val="single" w:sz="4" w:space="0" w:color="auto"/>
            </w:tcBorders>
            <w:vAlign w:val="center"/>
            <w:hideMark/>
          </w:tcPr>
          <w:p w14:paraId="15482A14"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58B53FA3"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1624F802"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EUGEN-T110-R019</w:t>
            </w:r>
          </w:p>
        </w:tc>
        <w:tc>
          <w:tcPr>
            <w:tcW w:w="2892" w:type="pct"/>
            <w:tcBorders>
              <w:top w:val="single" w:sz="4" w:space="0" w:color="auto"/>
              <w:left w:val="single" w:sz="4" w:space="0" w:color="auto"/>
              <w:bottom w:val="single" w:sz="4" w:space="0" w:color="auto"/>
              <w:right w:val="single" w:sz="4" w:space="0" w:color="auto"/>
            </w:tcBorders>
            <w:vAlign w:val="center"/>
            <w:hideMark/>
          </w:tcPr>
          <w:p w14:paraId="234B33EE" w14:textId="7CE3A30C" w:rsidR="002D475A" w:rsidRPr="001903E8" w:rsidRDefault="002D475A" w:rsidP="00EB0444">
            <w:pPr>
              <w:widowControl w:val="0"/>
              <w:autoSpaceDE w:val="0"/>
              <w:autoSpaceDN w:val="0"/>
              <w:adjustRightInd w:val="0"/>
              <w:rPr>
                <w:rFonts w:eastAsia="Calibri" w:cs="Helvetica"/>
                <w:sz w:val="20"/>
                <w:szCs w:val="20"/>
                <w:lang w:val="it-IT" w:eastAsia="es-ES"/>
              </w:rPr>
            </w:pPr>
            <w:r w:rsidRPr="002515E0">
              <w:rPr>
                <w:rFonts w:eastAsia="Calibri" w:cs="Helvetica"/>
                <w:sz w:val="20"/>
                <w:szCs w:val="20"/>
                <w:lang w:val="it-IT" w:eastAsia="es-ES"/>
              </w:rPr>
              <w:t>L’importo della somma degli importi di riga</w:t>
            </w:r>
            <w:r>
              <w:rPr>
                <w:rFonts w:eastAsia="Calibri" w:cs="Helvetica"/>
                <w:sz w:val="20"/>
                <w:szCs w:val="20"/>
                <w:lang w:val="it-IT" w:eastAsia="es-ES"/>
              </w:rPr>
              <w:t xml:space="preserve">, se </w:t>
            </w:r>
            <w:del w:id="320" w:author="Bertocchi Elisa" w:date="2018-09-18T16:59:00Z">
              <w:r w:rsidDel="00D0228E">
                <w:rPr>
                  <w:rFonts w:eastAsia="Calibri" w:cs="Helvetica"/>
                  <w:sz w:val="20"/>
                  <w:szCs w:val="20"/>
                  <w:lang w:val="it-IT" w:eastAsia="es-ES"/>
                </w:rPr>
                <w:delText>previsto</w:delText>
              </w:r>
            </w:del>
            <w:ins w:id="321" w:author="Bertocchi Elisa" w:date="2018-09-18T16:59:00Z">
              <w:r w:rsidR="00D0228E">
                <w:rPr>
                  <w:rFonts w:eastAsia="Calibri" w:cs="Helvetica"/>
                  <w:sz w:val="20"/>
                  <w:szCs w:val="20"/>
                  <w:lang w:val="it-IT" w:eastAsia="es-ES"/>
                </w:rPr>
                <w:t>indicato</w:t>
              </w:r>
            </w:ins>
            <w:r>
              <w:rPr>
                <w:rFonts w:eastAsia="Calibri" w:cs="Helvetica"/>
                <w:sz w:val="20"/>
                <w:szCs w:val="20"/>
                <w:lang w:val="it-IT" w:eastAsia="es-ES"/>
              </w:rPr>
              <w:t xml:space="preserve">, </w:t>
            </w:r>
            <w:r w:rsidRPr="002515E0">
              <w:rPr>
                <w:rFonts w:eastAsia="Calibri" w:cs="Helvetica"/>
                <w:sz w:val="20"/>
                <w:szCs w:val="20"/>
                <w:lang w:val="it-IT" w:eastAsia="es-ES"/>
              </w:rPr>
              <w:t xml:space="preserve"> </w:t>
            </w:r>
            <w:r>
              <w:rPr>
                <w:rFonts w:eastAsia="Calibri" w:cs="Helvetica"/>
                <w:sz w:val="20"/>
                <w:szCs w:val="20"/>
                <w:lang w:val="it-IT" w:eastAsia="es-ES"/>
              </w:rPr>
              <w:t>D</w:t>
            </w:r>
            <w:r w:rsidRPr="002515E0">
              <w:rPr>
                <w:rFonts w:eastAsia="Calibri" w:cs="Helvetica"/>
                <w:sz w:val="20"/>
                <w:szCs w:val="20"/>
                <w:lang w:val="it-IT" w:eastAsia="es-ES"/>
              </w:rPr>
              <w:t>EVE essere uguale alla somma dei singoli importi di riga nell’ordine</w:t>
            </w:r>
            <w:r>
              <w:rPr>
                <w:rFonts w:eastAsia="Calibri" w:cs="Helvetica"/>
                <w:sz w:val="20"/>
                <w:szCs w:val="20"/>
                <w:lang w:val="it-IT" w:eastAsia="es-ES"/>
              </w:rPr>
              <w:t xml:space="preserve"> pre-concordato</w:t>
            </w:r>
          </w:p>
        </w:tc>
        <w:tc>
          <w:tcPr>
            <w:tcW w:w="638" w:type="pct"/>
            <w:tcBorders>
              <w:top w:val="single" w:sz="4" w:space="0" w:color="auto"/>
              <w:left w:val="single" w:sz="4" w:space="0" w:color="auto"/>
              <w:bottom w:val="single" w:sz="4" w:space="0" w:color="auto"/>
              <w:right w:val="single" w:sz="4" w:space="0" w:color="auto"/>
            </w:tcBorders>
            <w:vAlign w:val="center"/>
          </w:tcPr>
          <w:p w14:paraId="1713E4B7"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tir110-086</w:t>
            </w:r>
          </w:p>
        </w:tc>
        <w:tc>
          <w:tcPr>
            <w:tcW w:w="638" w:type="pct"/>
            <w:tcBorders>
              <w:top w:val="single" w:sz="4" w:space="0" w:color="auto"/>
              <w:left w:val="single" w:sz="4" w:space="0" w:color="auto"/>
              <w:bottom w:val="single" w:sz="4" w:space="0" w:color="auto"/>
              <w:right w:val="single" w:sz="4" w:space="0" w:color="auto"/>
            </w:tcBorders>
            <w:vAlign w:val="center"/>
            <w:hideMark/>
          </w:tcPr>
          <w:p w14:paraId="7139FD3F"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764D8CEE"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3C5743D4"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EUGEN-T110-R021</w:t>
            </w:r>
          </w:p>
        </w:tc>
        <w:tc>
          <w:tcPr>
            <w:tcW w:w="2892" w:type="pct"/>
            <w:tcBorders>
              <w:top w:val="single" w:sz="4" w:space="0" w:color="auto"/>
              <w:left w:val="single" w:sz="4" w:space="0" w:color="auto"/>
              <w:bottom w:val="single" w:sz="4" w:space="0" w:color="auto"/>
              <w:right w:val="single" w:sz="4" w:space="0" w:color="auto"/>
            </w:tcBorders>
            <w:vAlign w:val="center"/>
            <w:hideMark/>
          </w:tcPr>
          <w:p w14:paraId="7AD20044" w14:textId="0F27A6F8" w:rsidR="002D475A" w:rsidRPr="001903E8" w:rsidRDefault="002D475A" w:rsidP="00EB0444">
            <w:pPr>
              <w:widowControl w:val="0"/>
              <w:autoSpaceDE w:val="0"/>
              <w:autoSpaceDN w:val="0"/>
              <w:adjustRightInd w:val="0"/>
              <w:rPr>
                <w:rFonts w:eastAsia="Calibri" w:cs="Helvetica"/>
                <w:sz w:val="20"/>
                <w:szCs w:val="20"/>
                <w:lang w:val="it-IT" w:eastAsia="es-ES"/>
              </w:rPr>
            </w:pPr>
            <w:r w:rsidRPr="00C67972">
              <w:rPr>
                <w:rFonts w:eastAsia="Calibri" w:cs="Helvetica"/>
                <w:sz w:val="20"/>
                <w:szCs w:val="20"/>
                <w:lang w:val="it-IT" w:eastAsia="es-ES"/>
              </w:rPr>
              <w:t>L’importo totale degli abbuoni/sconti a livello documento</w:t>
            </w:r>
            <w:r>
              <w:rPr>
                <w:rFonts w:eastAsia="Calibri" w:cs="Helvetica"/>
                <w:sz w:val="20"/>
                <w:szCs w:val="20"/>
                <w:lang w:val="it-IT" w:eastAsia="es-ES"/>
              </w:rPr>
              <w:t xml:space="preserve">, se </w:t>
            </w:r>
            <w:del w:id="322" w:author="Bertocchi Elisa" w:date="2018-09-18T16:59:00Z">
              <w:r w:rsidDel="00603148">
                <w:rPr>
                  <w:rFonts w:eastAsia="Calibri" w:cs="Helvetica"/>
                  <w:sz w:val="20"/>
                  <w:szCs w:val="20"/>
                  <w:lang w:val="it-IT" w:eastAsia="es-ES"/>
                </w:rPr>
                <w:delText>previsto</w:delText>
              </w:r>
            </w:del>
            <w:ins w:id="323" w:author="Bertocchi Elisa" w:date="2018-09-18T16:59:00Z">
              <w:r w:rsidR="00603148">
                <w:rPr>
                  <w:rFonts w:eastAsia="Calibri" w:cs="Helvetica"/>
                  <w:sz w:val="20"/>
                  <w:szCs w:val="20"/>
                  <w:lang w:val="it-IT" w:eastAsia="es-ES"/>
                </w:rPr>
                <w:t>indicato</w:t>
              </w:r>
            </w:ins>
            <w:r>
              <w:rPr>
                <w:rFonts w:eastAsia="Calibri" w:cs="Helvetica"/>
                <w:sz w:val="20"/>
                <w:szCs w:val="20"/>
                <w:lang w:val="it-IT" w:eastAsia="es-ES"/>
              </w:rPr>
              <w:t>,</w:t>
            </w:r>
            <w:r w:rsidRPr="00C67972">
              <w:rPr>
                <w:rFonts w:eastAsia="Calibri" w:cs="Helvetica"/>
                <w:sz w:val="20"/>
                <w:szCs w:val="20"/>
                <w:lang w:val="it-IT" w:eastAsia="es-ES"/>
              </w:rPr>
              <w:t xml:space="preserve"> DEVE essere uguale alla somma degli abbuoni/sconti a livello di riga nell’ordine.</w:t>
            </w:r>
          </w:p>
        </w:tc>
        <w:tc>
          <w:tcPr>
            <w:tcW w:w="638" w:type="pct"/>
            <w:tcBorders>
              <w:top w:val="single" w:sz="4" w:space="0" w:color="auto"/>
              <w:left w:val="single" w:sz="4" w:space="0" w:color="auto"/>
              <w:bottom w:val="single" w:sz="4" w:space="0" w:color="auto"/>
              <w:right w:val="single" w:sz="4" w:space="0" w:color="auto"/>
            </w:tcBorders>
            <w:vAlign w:val="center"/>
          </w:tcPr>
          <w:p w14:paraId="65613241"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C67972">
              <w:rPr>
                <w:rFonts w:eastAsia="Calibri" w:cs="Helvetica"/>
                <w:sz w:val="20"/>
                <w:szCs w:val="20"/>
                <w:lang w:val="es-ES" w:eastAsia="es-ES"/>
              </w:rPr>
              <w:t>OP-110-009</w:t>
            </w:r>
          </w:p>
        </w:tc>
        <w:tc>
          <w:tcPr>
            <w:tcW w:w="638" w:type="pct"/>
            <w:tcBorders>
              <w:top w:val="single" w:sz="4" w:space="0" w:color="auto"/>
              <w:left w:val="single" w:sz="4" w:space="0" w:color="auto"/>
              <w:bottom w:val="single" w:sz="4" w:space="0" w:color="auto"/>
              <w:right w:val="single" w:sz="4" w:space="0" w:color="auto"/>
            </w:tcBorders>
            <w:vAlign w:val="center"/>
            <w:hideMark/>
          </w:tcPr>
          <w:p w14:paraId="5CD1C3B3"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0A7C016A"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18247DAD"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EUGEN-T110-R020</w:t>
            </w:r>
          </w:p>
        </w:tc>
        <w:tc>
          <w:tcPr>
            <w:tcW w:w="2892" w:type="pct"/>
            <w:tcBorders>
              <w:top w:val="single" w:sz="4" w:space="0" w:color="auto"/>
              <w:left w:val="single" w:sz="4" w:space="0" w:color="auto"/>
              <w:bottom w:val="single" w:sz="4" w:space="0" w:color="auto"/>
              <w:right w:val="single" w:sz="4" w:space="0" w:color="auto"/>
            </w:tcBorders>
            <w:vAlign w:val="center"/>
            <w:hideMark/>
          </w:tcPr>
          <w:p w14:paraId="4AF60906" w14:textId="1F05BCC1" w:rsidR="002D475A" w:rsidRPr="001903E8" w:rsidRDefault="002D475A" w:rsidP="00EB0444">
            <w:pPr>
              <w:widowControl w:val="0"/>
              <w:autoSpaceDE w:val="0"/>
              <w:autoSpaceDN w:val="0"/>
              <w:adjustRightInd w:val="0"/>
              <w:rPr>
                <w:rFonts w:eastAsia="Calibri" w:cs="Helvetica"/>
                <w:sz w:val="20"/>
                <w:szCs w:val="20"/>
                <w:lang w:val="it-IT" w:eastAsia="es-ES"/>
              </w:rPr>
            </w:pPr>
            <w:r w:rsidRPr="000F248B">
              <w:rPr>
                <w:rFonts w:eastAsia="Calibri" w:cs="Helvetica"/>
                <w:sz w:val="20"/>
                <w:szCs w:val="20"/>
                <w:lang w:val="it-IT" w:eastAsia="es-ES"/>
              </w:rPr>
              <w:t>L’importo totale delle maggiorazioni a livello documento</w:t>
            </w:r>
            <w:r>
              <w:rPr>
                <w:rFonts w:eastAsia="Calibri" w:cs="Helvetica"/>
                <w:sz w:val="20"/>
                <w:szCs w:val="20"/>
                <w:lang w:val="it-IT" w:eastAsia="es-ES"/>
              </w:rPr>
              <w:t xml:space="preserve">, se </w:t>
            </w:r>
            <w:del w:id="324" w:author="Bertocchi Elisa" w:date="2018-09-18T17:01:00Z">
              <w:r w:rsidDel="007776B0">
                <w:rPr>
                  <w:rFonts w:eastAsia="Calibri" w:cs="Helvetica"/>
                  <w:sz w:val="20"/>
                  <w:szCs w:val="20"/>
                  <w:lang w:val="it-IT" w:eastAsia="es-ES"/>
                </w:rPr>
                <w:delText>previsto</w:delText>
              </w:r>
            </w:del>
            <w:ins w:id="325" w:author="Bertocchi Elisa" w:date="2018-09-18T17:01:00Z">
              <w:r w:rsidR="007776B0">
                <w:rPr>
                  <w:rFonts w:eastAsia="Calibri" w:cs="Helvetica"/>
                  <w:sz w:val="20"/>
                  <w:szCs w:val="20"/>
                  <w:lang w:val="it-IT" w:eastAsia="es-ES"/>
                </w:rPr>
                <w:t>indicato</w:t>
              </w:r>
            </w:ins>
            <w:r>
              <w:rPr>
                <w:rFonts w:eastAsia="Calibri" w:cs="Helvetica"/>
                <w:sz w:val="20"/>
                <w:szCs w:val="20"/>
                <w:lang w:val="it-IT" w:eastAsia="es-ES"/>
              </w:rPr>
              <w:t>,</w:t>
            </w:r>
            <w:r w:rsidRPr="000F248B">
              <w:rPr>
                <w:rFonts w:eastAsia="Calibri" w:cs="Helvetica"/>
                <w:sz w:val="20"/>
                <w:szCs w:val="20"/>
                <w:lang w:val="it-IT" w:eastAsia="es-ES"/>
              </w:rPr>
              <w:t xml:space="preserve"> DEVE essere uguale alla somma delle maggiorazioni a livello di riga nell’ordine.</w:t>
            </w:r>
          </w:p>
        </w:tc>
        <w:tc>
          <w:tcPr>
            <w:tcW w:w="638" w:type="pct"/>
            <w:tcBorders>
              <w:top w:val="single" w:sz="4" w:space="0" w:color="auto"/>
              <w:left w:val="single" w:sz="4" w:space="0" w:color="auto"/>
              <w:bottom w:val="single" w:sz="4" w:space="0" w:color="auto"/>
              <w:right w:val="single" w:sz="4" w:space="0" w:color="auto"/>
            </w:tcBorders>
            <w:vAlign w:val="center"/>
          </w:tcPr>
          <w:p w14:paraId="5BC50757"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0F248B">
              <w:rPr>
                <w:rFonts w:eastAsia="Calibri" w:cs="Helvetica"/>
                <w:sz w:val="20"/>
                <w:szCs w:val="20"/>
                <w:lang w:val="es-ES" w:eastAsia="es-ES"/>
              </w:rPr>
              <w:t>OP-110-008</w:t>
            </w:r>
          </w:p>
        </w:tc>
        <w:tc>
          <w:tcPr>
            <w:tcW w:w="638" w:type="pct"/>
            <w:tcBorders>
              <w:top w:val="single" w:sz="4" w:space="0" w:color="auto"/>
              <w:left w:val="single" w:sz="4" w:space="0" w:color="auto"/>
              <w:bottom w:val="single" w:sz="4" w:space="0" w:color="auto"/>
              <w:right w:val="single" w:sz="4" w:space="0" w:color="auto"/>
            </w:tcBorders>
            <w:vAlign w:val="center"/>
            <w:hideMark/>
          </w:tcPr>
          <w:p w14:paraId="30B77E7B"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140C126F"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524EF2FC"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EUGEN-T110-R022</w:t>
            </w:r>
          </w:p>
        </w:tc>
        <w:tc>
          <w:tcPr>
            <w:tcW w:w="2892" w:type="pct"/>
            <w:tcBorders>
              <w:top w:val="single" w:sz="4" w:space="0" w:color="auto"/>
              <w:left w:val="single" w:sz="4" w:space="0" w:color="auto"/>
              <w:bottom w:val="single" w:sz="4" w:space="0" w:color="auto"/>
              <w:right w:val="single" w:sz="4" w:space="0" w:color="auto"/>
            </w:tcBorders>
            <w:vAlign w:val="center"/>
            <w:hideMark/>
          </w:tcPr>
          <w:p w14:paraId="39CC7F38" w14:textId="59616CE6" w:rsidR="002D475A" w:rsidRPr="001903E8" w:rsidRDefault="002D475A" w:rsidP="00EB0444">
            <w:pPr>
              <w:widowControl w:val="0"/>
              <w:autoSpaceDE w:val="0"/>
              <w:autoSpaceDN w:val="0"/>
              <w:adjustRightInd w:val="0"/>
              <w:rPr>
                <w:rFonts w:eastAsia="Calibri" w:cs="Helvetica"/>
                <w:sz w:val="20"/>
                <w:szCs w:val="20"/>
                <w:lang w:val="it-IT" w:eastAsia="es-ES"/>
              </w:rPr>
            </w:pPr>
            <w:r w:rsidRPr="00C67972">
              <w:rPr>
                <w:rFonts w:eastAsia="Calibri" w:cs="Helvetica"/>
                <w:sz w:val="20"/>
                <w:szCs w:val="20"/>
                <w:lang w:val="it-IT" w:eastAsia="es-ES"/>
              </w:rPr>
              <w:t xml:space="preserve">L’importo </w:t>
            </w:r>
            <w:r>
              <w:rPr>
                <w:rFonts w:eastAsia="Calibri" w:cs="Helvetica"/>
                <w:sz w:val="20"/>
                <w:szCs w:val="20"/>
                <w:lang w:val="it-IT" w:eastAsia="es-ES"/>
              </w:rPr>
              <w:t xml:space="preserve">del </w:t>
            </w:r>
            <w:r w:rsidRPr="00C67972">
              <w:rPr>
                <w:rFonts w:eastAsia="Calibri" w:cs="Helvetica"/>
                <w:sz w:val="20"/>
                <w:szCs w:val="20"/>
                <w:lang w:val="it-IT" w:eastAsia="es-ES"/>
              </w:rPr>
              <w:t>documento</w:t>
            </w:r>
            <w:r>
              <w:rPr>
                <w:rFonts w:eastAsia="Calibri" w:cs="Helvetica"/>
                <w:sz w:val="20"/>
                <w:szCs w:val="20"/>
                <w:lang w:val="it-IT" w:eastAsia="es-ES"/>
              </w:rPr>
              <w:t xml:space="preserve"> al netto dell’IVA (TaxExclusiveAmount), se </w:t>
            </w:r>
            <w:del w:id="326" w:author="Bertocchi Elisa" w:date="2018-09-18T17:01:00Z">
              <w:r w:rsidDel="007776B0">
                <w:rPr>
                  <w:rFonts w:eastAsia="Calibri" w:cs="Helvetica"/>
                  <w:sz w:val="20"/>
                  <w:szCs w:val="20"/>
                  <w:lang w:val="it-IT" w:eastAsia="es-ES"/>
                </w:rPr>
                <w:delText>previsto</w:delText>
              </w:r>
            </w:del>
            <w:ins w:id="327" w:author="Bertocchi Elisa" w:date="2018-09-18T17:01:00Z">
              <w:r w:rsidR="007776B0">
                <w:rPr>
                  <w:rFonts w:eastAsia="Calibri" w:cs="Helvetica"/>
                  <w:sz w:val="20"/>
                  <w:szCs w:val="20"/>
                  <w:lang w:val="it-IT" w:eastAsia="es-ES"/>
                </w:rPr>
                <w:t>indicato</w:t>
              </w:r>
            </w:ins>
            <w:r>
              <w:rPr>
                <w:rFonts w:eastAsia="Calibri" w:cs="Helvetica"/>
                <w:sz w:val="20"/>
                <w:szCs w:val="20"/>
                <w:lang w:val="it-IT" w:eastAsia="es-ES"/>
              </w:rPr>
              <w:t>,</w:t>
            </w:r>
            <w:r w:rsidRPr="00C67972">
              <w:rPr>
                <w:rFonts w:eastAsia="Calibri" w:cs="Helvetica"/>
                <w:sz w:val="20"/>
                <w:szCs w:val="20"/>
                <w:lang w:val="it-IT" w:eastAsia="es-ES"/>
              </w:rPr>
              <w:t xml:space="preserve"> DEVE essere uguale alla somma </w:t>
            </w:r>
            <w:r>
              <w:rPr>
                <w:rFonts w:eastAsia="Calibri" w:cs="Helvetica"/>
                <w:sz w:val="20"/>
                <w:szCs w:val="20"/>
                <w:lang w:val="it-IT" w:eastAsia="es-ES"/>
              </w:rPr>
              <w:t>degli importi di linea più l’importo totale delle maggiorazioni a livello di documento meno l’importo totale degli abbuoni e degli sconti a livello di documento</w:t>
            </w:r>
          </w:p>
        </w:tc>
        <w:tc>
          <w:tcPr>
            <w:tcW w:w="638" w:type="pct"/>
            <w:tcBorders>
              <w:top w:val="single" w:sz="4" w:space="0" w:color="auto"/>
              <w:left w:val="single" w:sz="4" w:space="0" w:color="auto"/>
              <w:bottom w:val="single" w:sz="4" w:space="0" w:color="auto"/>
              <w:right w:val="single" w:sz="4" w:space="0" w:color="auto"/>
            </w:tcBorders>
            <w:vAlign w:val="center"/>
          </w:tcPr>
          <w:p w14:paraId="753960BB"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C67972">
              <w:rPr>
                <w:rFonts w:eastAsia="Calibri" w:cs="Helvetica"/>
                <w:sz w:val="20"/>
                <w:szCs w:val="20"/>
                <w:lang w:val="es-ES" w:eastAsia="es-ES"/>
              </w:rPr>
              <w:t>tir110-087</w:t>
            </w:r>
          </w:p>
        </w:tc>
        <w:tc>
          <w:tcPr>
            <w:tcW w:w="638" w:type="pct"/>
            <w:tcBorders>
              <w:top w:val="single" w:sz="4" w:space="0" w:color="auto"/>
              <w:left w:val="single" w:sz="4" w:space="0" w:color="auto"/>
              <w:bottom w:val="single" w:sz="4" w:space="0" w:color="auto"/>
              <w:right w:val="single" w:sz="4" w:space="0" w:color="auto"/>
            </w:tcBorders>
            <w:vAlign w:val="center"/>
            <w:hideMark/>
          </w:tcPr>
          <w:p w14:paraId="3540DA86"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08C499BA"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2E2BF84E"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EUGEN-T110-R023</w:t>
            </w:r>
          </w:p>
        </w:tc>
        <w:tc>
          <w:tcPr>
            <w:tcW w:w="2892" w:type="pct"/>
            <w:tcBorders>
              <w:top w:val="single" w:sz="4" w:space="0" w:color="auto"/>
              <w:left w:val="single" w:sz="4" w:space="0" w:color="auto"/>
              <w:bottom w:val="single" w:sz="4" w:space="0" w:color="auto"/>
              <w:right w:val="single" w:sz="4" w:space="0" w:color="auto"/>
            </w:tcBorders>
            <w:vAlign w:val="center"/>
            <w:hideMark/>
          </w:tcPr>
          <w:p w14:paraId="67E182DA" w14:textId="1DC01ECD" w:rsidR="002D475A" w:rsidRPr="001903E8" w:rsidRDefault="002D475A" w:rsidP="00EB0444">
            <w:pPr>
              <w:widowControl w:val="0"/>
              <w:autoSpaceDE w:val="0"/>
              <w:autoSpaceDN w:val="0"/>
              <w:adjustRightInd w:val="0"/>
              <w:rPr>
                <w:rFonts w:eastAsia="Calibri" w:cs="Helvetica"/>
                <w:sz w:val="20"/>
                <w:szCs w:val="20"/>
                <w:lang w:val="it-IT" w:eastAsia="es-ES"/>
              </w:rPr>
            </w:pPr>
            <w:r w:rsidRPr="00C67972">
              <w:rPr>
                <w:rFonts w:eastAsia="Calibri" w:cs="Helvetica"/>
                <w:sz w:val="20"/>
                <w:szCs w:val="20"/>
                <w:lang w:val="it-IT" w:eastAsia="es-ES"/>
              </w:rPr>
              <w:t xml:space="preserve">L’importo </w:t>
            </w:r>
            <w:r>
              <w:rPr>
                <w:rFonts w:eastAsia="Calibri" w:cs="Helvetica"/>
                <w:sz w:val="20"/>
                <w:szCs w:val="20"/>
                <w:lang w:val="it-IT" w:eastAsia="es-ES"/>
              </w:rPr>
              <w:t xml:space="preserve">del </w:t>
            </w:r>
            <w:r w:rsidRPr="00C67972">
              <w:rPr>
                <w:rFonts w:eastAsia="Calibri" w:cs="Helvetica"/>
                <w:sz w:val="20"/>
                <w:szCs w:val="20"/>
                <w:lang w:val="it-IT" w:eastAsia="es-ES"/>
              </w:rPr>
              <w:t>documento</w:t>
            </w:r>
            <w:r>
              <w:rPr>
                <w:rFonts w:eastAsia="Calibri" w:cs="Helvetica"/>
                <w:sz w:val="20"/>
                <w:szCs w:val="20"/>
                <w:lang w:val="it-IT" w:eastAsia="es-ES"/>
              </w:rPr>
              <w:t xml:space="preserve"> al lordo dell’IVA (TaxInclusiveAmount), se </w:t>
            </w:r>
            <w:del w:id="328" w:author="Bertocchi Elisa" w:date="2018-09-18T17:01:00Z">
              <w:r w:rsidDel="007776B0">
                <w:rPr>
                  <w:rFonts w:eastAsia="Calibri" w:cs="Helvetica"/>
                  <w:sz w:val="20"/>
                  <w:szCs w:val="20"/>
                  <w:lang w:val="it-IT" w:eastAsia="es-ES"/>
                </w:rPr>
                <w:delText>previsto</w:delText>
              </w:r>
            </w:del>
            <w:ins w:id="329" w:author="Bertocchi Elisa" w:date="2018-09-18T17:01:00Z">
              <w:r w:rsidR="007776B0">
                <w:rPr>
                  <w:rFonts w:eastAsia="Calibri" w:cs="Helvetica"/>
                  <w:sz w:val="20"/>
                  <w:szCs w:val="20"/>
                  <w:lang w:val="it-IT" w:eastAsia="es-ES"/>
                </w:rPr>
                <w:t>indicato</w:t>
              </w:r>
            </w:ins>
            <w:r>
              <w:rPr>
                <w:rFonts w:eastAsia="Calibri" w:cs="Helvetica"/>
                <w:sz w:val="20"/>
                <w:szCs w:val="20"/>
                <w:lang w:val="it-IT" w:eastAsia="es-ES"/>
              </w:rPr>
              <w:t>,</w:t>
            </w:r>
            <w:r w:rsidRPr="00C67972">
              <w:rPr>
                <w:rFonts w:eastAsia="Calibri" w:cs="Helvetica"/>
                <w:sz w:val="20"/>
                <w:szCs w:val="20"/>
                <w:lang w:val="it-IT" w:eastAsia="es-ES"/>
              </w:rPr>
              <w:t xml:space="preserve"> DEVE essere uguale </w:t>
            </w:r>
            <w:r>
              <w:rPr>
                <w:rFonts w:eastAsia="Calibri" w:cs="Helvetica"/>
                <w:sz w:val="20"/>
                <w:szCs w:val="20"/>
                <w:lang w:val="it-IT" w:eastAsia="es-ES"/>
              </w:rPr>
              <w:t>all</w:t>
            </w:r>
            <w:r w:rsidRPr="00C67972">
              <w:rPr>
                <w:rFonts w:eastAsia="Calibri" w:cs="Helvetica"/>
                <w:sz w:val="20"/>
                <w:szCs w:val="20"/>
                <w:lang w:val="it-IT" w:eastAsia="es-ES"/>
              </w:rPr>
              <w:t xml:space="preserve">’importo </w:t>
            </w:r>
            <w:r>
              <w:rPr>
                <w:rFonts w:eastAsia="Calibri" w:cs="Helvetica"/>
                <w:sz w:val="20"/>
                <w:szCs w:val="20"/>
                <w:lang w:val="it-IT" w:eastAsia="es-ES"/>
              </w:rPr>
              <w:t xml:space="preserve">del </w:t>
            </w:r>
            <w:r w:rsidRPr="00C67972">
              <w:rPr>
                <w:rFonts w:eastAsia="Calibri" w:cs="Helvetica"/>
                <w:sz w:val="20"/>
                <w:szCs w:val="20"/>
                <w:lang w:val="it-IT" w:eastAsia="es-ES"/>
              </w:rPr>
              <w:t>documento</w:t>
            </w:r>
            <w:r>
              <w:rPr>
                <w:rFonts w:eastAsia="Calibri" w:cs="Helvetica"/>
                <w:sz w:val="20"/>
                <w:szCs w:val="20"/>
                <w:lang w:val="it-IT" w:eastAsia="es-ES"/>
              </w:rPr>
              <w:t xml:space="preserve"> al netto dell’IVA (TaxExclusiveAmount) più l’importo totale dell’IVA (TaxTotal)</w:t>
            </w:r>
          </w:p>
        </w:tc>
        <w:tc>
          <w:tcPr>
            <w:tcW w:w="638" w:type="pct"/>
            <w:tcBorders>
              <w:top w:val="single" w:sz="4" w:space="0" w:color="auto"/>
              <w:left w:val="single" w:sz="4" w:space="0" w:color="auto"/>
              <w:bottom w:val="single" w:sz="4" w:space="0" w:color="auto"/>
              <w:right w:val="single" w:sz="4" w:space="0" w:color="auto"/>
            </w:tcBorders>
            <w:vAlign w:val="center"/>
          </w:tcPr>
          <w:p w14:paraId="5165E014"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A8757F">
              <w:rPr>
                <w:rFonts w:eastAsia="Calibri" w:cs="Helvetica"/>
                <w:sz w:val="20"/>
                <w:szCs w:val="20"/>
                <w:lang w:val="es-ES" w:eastAsia="es-ES"/>
              </w:rPr>
              <w:t>tir110-088</w:t>
            </w:r>
          </w:p>
        </w:tc>
        <w:tc>
          <w:tcPr>
            <w:tcW w:w="638" w:type="pct"/>
            <w:tcBorders>
              <w:top w:val="single" w:sz="4" w:space="0" w:color="auto"/>
              <w:left w:val="single" w:sz="4" w:space="0" w:color="auto"/>
              <w:bottom w:val="single" w:sz="4" w:space="0" w:color="auto"/>
              <w:right w:val="single" w:sz="4" w:space="0" w:color="auto"/>
            </w:tcBorders>
            <w:vAlign w:val="center"/>
            <w:hideMark/>
          </w:tcPr>
          <w:p w14:paraId="4C5234E9"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2D475A" w14:paraId="30BD833C"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794A2831"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w:t>
            </w:r>
            <w:r>
              <w:rPr>
                <w:rFonts w:eastAsia="Calibri" w:cs="Helvetica"/>
                <w:sz w:val="20"/>
                <w:szCs w:val="20"/>
                <w:lang w:val="es-ES" w:eastAsia="es-ES"/>
              </w:rPr>
              <w:lastRenderedPageBreak/>
              <w:t>T110-R024</w:t>
            </w:r>
          </w:p>
        </w:tc>
        <w:tc>
          <w:tcPr>
            <w:tcW w:w="2892" w:type="pct"/>
            <w:tcBorders>
              <w:top w:val="single" w:sz="4" w:space="0" w:color="auto"/>
              <w:left w:val="single" w:sz="4" w:space="0" w:color="auto"/>
              <w:bottom w:val="single" w:sz="4" w:space="0" w:color="auto"/>
              <w:right w:val="single" w:sz="4" w:space="0" w:color="auto"/>
            </w:tcBorders>
            <w:vAlign w:val="center"/>
            <w:hideMark/>
          </w:tcPr>
          <w:p w14:paraId="2CF4E5C6" w14:textId="77777777" w:rsidR="002D475A" w:rsidRPr="001903E8" w:rsidRDefault="002D475A" w:rsidP="00EB0444">
            <w:pPr>
              <w:widowControl w:val="0"/>
              <w:autoSpaceDE w:val="0"/>
              <w:autoSpaceDN w:val="0"/>
              <w:adjustRightInd w:val="0"/>
              <w:rPr>
                <w:rFonts w:eastAsia="Calibri" w:cs="Helvetica"/>
                <w:sz w:val="20"/>
                <w:szCs w:val="20"/>
                <w:lang w:val="it-IT" w:eastAsia="es-ES"/>
              </w:rPr>
            </w:pPr>
            <w:r w:rsidRPr="00C67972">
              <w:rPr>
                <w:rFonts w:eastAsia="Calibri" w:cs="Helvetica"/>
                <w:sz w:val="20"/>
                <w:szCs w:val="20"/>
                <w:lang w:val="it-IT" w:eastAsia="es-ES"/>
              </w:rPr>
              <w:lastRenderedPageBreak/>
              <w:t xml:space="preserve">L’importo </w:t>
            </w:r>
            <w:r>
              <w:rPr>
                <w:rFonts w:eastAsia="Calibri" w:cs="Helvetica"/>
                <w:sz w:val="20"/>
                <w:szCs w:val="20"/>
                <w:lang w:val="it-IT" w:eastAsia="es-ES"/>
              </w:rPr>
              <w:t>del pagamento (PayableAmount)</w:t>
            </w:r>
            <w:r w:rsidRPr="00C67972">
              <w:rPr>
                <w:rFonts w:eastAsia="Calibri" w:cs="Helvetica"/>
                <w:sz w:val="20"/>
                <w:szCs w:val="20"/>
                <w:lang w:val="it-IT" w:eastAsia="es-ES"/>
              </w:rPr>
              <w:t xml:space="preserve"> DEVE essere uguale </w:t>
            </w:r>
            <w:r>
              <w:rPr>
                <w:rFonts w:eastAsia="Calibri" w:cs="Helvetica"/>
                <w:sz w:val="20"/>
                <w:szCs w:val="20"/>
                <w:lang w:val="it-IT" w:eastAsia="es-ES"/>
              </w:rPr>
              <w:lastRenderedPageBreak/>
              <w:t>all</w:t>
            </w:r>
            <w:r w:rsidRPr="00C67972">
              <w:rPr>
                <w:rFonts w:eastAsia="Calibri" w:cs="Helvetica"/>
                <w:sz w:val="20"/>
                <w:szCs w:val="20"/>
                <w:lang w:val="it-IT" w:eastAsia="es-ES"/>
              </w:rPr>
              <w:t xml:space="preserve">’importo </w:t>
            </w:r>
            <w:r>
              <w:rPr>
                <w:rFonts w:eastAsia="Calibri" w:cs="Helvetica"/>
                <w:sz w:val="20"/>
                <w:szCs w:val="20"/>
                <w:lang w:val="it-IT" w:eastAsia="es-ES"/>
              </w:rPr>
              <w:t xml:space="preserve">del </w:t>
            </w:r>
            <w:r w:rsidRPr="00C67972">
              <w:rPr>
                <w:rFonts w:eastAsia="Calibri" w:cs="Helvetica"/>
                <w:sz w:val="20"/>
                <w:szCs w:val="20"/>
                <w:lang w:val="it-IT" w:eastAsia="es-ES"/>
              </w:rPr>
              <w:t>documento</w:t>
            </w:r>
            <w:r>
              <w:rPr>
                <w:rFonts w:eastAsia="Calibri" w:cs="Helvetica"/>
                <w:sz w:val="20"/>
                <w:szCs w:val="20"/>
                <w:lang w:val="it-IT" w:eastAsia="es-ES"/>
              </w:rPr>
              <w:t xml:space="preserve"> al lordo dell’IVA (TaxInclusiveAmount) più l’importo dell’arrotondamento</w:t>
            </w:r>
          </w:p>
        </w:tc>
        <w:tc>
          <w:tcPr>
            <w:tcW w:w="638" w:type="pct"/>
            <w:tcBorders>
              <w:top w:val="single" w:sz="4" w:space="0" w:color="auto"/>
              <w:left w:val="single" w:sz="4" w:space="0" w:color="auto"/>
              <w:bottom w:val="single" w:sz="4" w:space="0" w:color="auto"/>
              <w:right w:val="single" w:sz="4" w:space="0" w:color="auto"/>
            </w:tcBorders>
            <w:vAlign w:val="center"/>
          </w:tcPr>
          <w:p w14:paraId="4A1FAE14"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sidRPr="00A8757F">
              <w:rPr>
                <w:rFonts w:eastAsia="Calibri" w:cs="Helvetica"/>
                <w:sz w:val="20"/>
                <w:szCs w:val="20"/>
                <w:lang w:val="es-ES" w:eastAsia="es-ES"/>
              </w:rPr>
              <w:lastRenderedPageBreak/>
              <w:t>tir110-</w:t>
            </w:r>
            <w:r w:rsidRPr="00A8757F">
              <w:rPr>
                <w:rFonts w:eastAsia="Calibri" w:cs="Helvetica"/>
                <w:sz w:val="20"/>
                <w:szCs w:val="20"/>
                <w:lang w:val="es-ES" w:eastAsia="es-ES"/>
              </w:rPr>
              <w:lastRenderedPageBreak/>
              <w:t>090</w:t>
            </w:r>
          </w:p>
        </w:tc>
        <w:tc>
          <w:tcPr>
            <w:tcW w:w="638" w:type="pct"/>
            <w:tcBorders>
              <w:top w:val="single" w:sz="4" w:space="0" w:color="auto"/>
              <w:left w:val="single" w:sz="4" w:space="0" w:color="auto"/>
              <w:bottom w:val="single" w:sz="4" w:space="0" w:color="auto"/>
              <w:right w:val="single" w:sz="4" w:space="0" w:color="auto"/>
            </w:tcBorders>
            <w:vAlign w:val="center"/>
            <w:hideMark/>
          </w:tcPr>
          <w:p w14:paraId="3C66043E" w14:textId="77777777" w:rsidR="002D475A" w:rsidRDefault="002D475A"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lastRenderedPageBreak/>
              <w:t>Fatal</w:t>
            </w:r>
          </w:p>
        </w:tc>
      </w:tr>
      <w:tr w:rsidR="00D10006" w14:paraId="129D0561" w14:textId="77777777" w:rsidTr="005A2669">
        <w:trPr>
          <w:jc w:val="center"/>
        </w:trPr>
        <w:tc>
          <w:tcPr>
            <w:tcW w:w="832" w:type="pct"/>
            <w:tcBorders>
              <w:top w:val="single" w:sz="4" w:space="0" w:color="auto"/>
              <w:left w:val="single" w:sz="4" w:space="0" w:color="auto"/>
              <w:bottom w:val="single" w:sz="4" w:space="0" w:color="auto"/>
              <w:right w:val="single" w:sz="4" w:space="0" w:color="auto"/>
            </w:tcBorders>
            <w:shd w:val="clear" w:color="auto" w:fill="92D050"/>
            <w:vAlign w:val="center"/>
          </w:tcPr>
          <w:p w14:paraId="71605DED" w14:textId="77777777" w:rsidR="00D10006" w:rsidRPr="002D475A" w:rsidRDefault="00D10006" w:rsidP="00EB0444">
            <w:pPr>
              <w:widowControl w:val="0"/>
              <w:autoSpaceDE w:val="0"/>
              <w:autoSpaceDN w:val="0"/>
              <w:adjustRightInd w:val="0"/>
              <w:jc w:val="center"/>
              <w:rPr>
                <w:rFonts w:eastAsia="Calibri" w:cs="Helvetica"/>
                <w:sz w:val="20"/>
                <w:szCs w:val="20"/>
                <w:highlight w:val="yellow"/>
                <w:lang w:val="es-ES" w:eastAsia="es-ES"/>
              </w:rPr>
            </w:pPr>
            <w:commentRangeStart w:id="330"/>
          </w:p>
        </w:tc>
        <w:tc>
          <w:tcPr>
            <w:tcW w:w="2892" w:type="pct"/>
            <w:tcBorders>
              <w:top w:val="single" w:sz="4" w:space="0" w:color="auto"/>
              <w:left w:val="single" w:sz="4" w:space="0" w:color="auto"/>
              <w:bottom w:val="single" w:sz="4" w:space="0" w:color="auto"/>
              <w:right w:val="single" w:sz="4" w:space="0" w:color="auto"/>
            </w:tcBorders>
            <w:shd w:val="clear" w:color="auto" w:fill="92D050"/>
          </w:tcPr>
          <w:p w14:paraId="190031BB" w14:textId="3D95E31B" w:rsidR="00D10006" w:rsidRPr="002D475A" w:rsidRDefault="00D10006" w:rsidP="008955EA">
            <w:pPr>
              <w:widowControl w:val="0"/>
              <w:autoSpaceDE w:val="0"/>
              <w:autoSpaceDN w:val="0"/>
              <w:adjustRightInd w:val="0"/>
              <w:jc w:val="both"/>
              <w:rPr>
                <w:rFonts w:eastAsia="Calibri" w:cs="Helvetica"/>
                <w:sz w:val="20"/>
                <w:szCs w:val="20"/>
                <w:highlight w:val="yellow"/>
                <w:lang w:val="es-ES" w:eastAsia="es-ES"/>
              </w:rPr>
            </w:pPr>
            <w:commentRangeStart w:id="331"/>
            <w:del w:id="332" w:author="Bertocchi Elisa" w:date="2018-09-18T17:03:00Z">
              <w:r w:rsidRPr="002D475A" w:rsidDel="005C321D">
                <w:rPr>
                  <w:rFonts w:eastAsia="Calibri" w:cs="Helvetica"/>
                  <w:sz w:val="20"/>
                  <w:szCs w:val="20"/>
                  <w:highlight w:val="yellow"/>
                  <w:lang w:val="es-ES" w:eastAsia="es-ES"/>
                </w:rPr>
                <w:delText xml:space="preserve">L’importo totale previsto per il pagamento DEVE essere uguale alla somma degli importi di riga meno la somma degli abbuoni/sconti a livello documento, più la somma delle maggiorazioni a livello documento ed il totale IVA. </w:delText>
              </w:r>
            </w:del>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37808450" w14:textId="77777777" w:rsidR="00D10006" w:rsidRPr="002D475A" w:rsidRDefault="00D10006" w:rsidP="00EB0444">
            <w:pPr>
              <w:widowControl w:val="0"/>
              <w:autoSpaceDE w:val="0"/>
              <w:autoSpaceDN w:val="0"/>
              <w:adjustRightInd w:val="0"/>
              <w:jc w:val="center"/>
              <w:rPr>
                <w:rFonts w:eastAsia="Calibri" w:cs="Helvetica"/>
                <w:sz w:val="20"/>
                <w:szCs w:val="20"/>
                <w:highlight w:val="yellow"/>
                <w:lang w:val="es-ES" w:eastAsia="es-ES"/>
              </w:rPr>
            </w:pP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5860BF70" w14:textId="553717B8" w:rsidR="00D10006" w:rsidRPr="002D475A" w:rsidRDefault="00D10006" w:rsidP="00EB0444">
            <w:pPr>
              <w:widowControl w:val="0"/>
              <w:autoSpaceDE w:val="0"/>
              <w:autoSpaceDN w:val="0"/>
              <w:adjustRightInd w:val="0"/>
              <w:jc w:val="center"/>
              <w:rPr>
                <w:rFonts w:eastAsia="Calibri" w:cs="Helvetica"/>
                <w:sz w:val="20"/>
                <w:szCs w:val="20"/>
                <w:highlight w:val="yellow"/>
                <w:lang w:val="es-ES" w:eastAsia="es-ES"/>
              </w:rPr>
            </w:pPr>
            <w:del w:id="333" w:author="Bertocchi Elisa" w:date="2018-09-18T17:03:00Z">
              <w:r w:rsidRPr="002D475A" w:rsidDel="005C321D">
                <w:rPr>
                  <w:rFonts w:eastAsia="Calibri" w:cs="Helvetica"/>
                  <w:sz w:val="20"/>
                  <w:szCs w:val="20"/>
                  <w:highlight w:val="yellow"/>
                  <w:lang w:val="es-ES" w:eastAsia="es-ES"/>
                </w:rPr>
                <w:delText>Fatal</w:delText>
              </w:r>
              <w:commentRangeEnd w:id="331"/>
              <w:r w:rsidR="008955EA" w:rsidDel="005C321D">
                <w:rPr>
                  <w:rStyle w:val="CommentReference"/>
                </w:rPr>
                <w:commentReference w:id="331"/>
              </w:r>
            </w:del>
            <w:r w:rsidR="005C321D">
              <w:rPr>
                <w:rStyle w:val="CommentReference"/>
              </w:rPr>
              <w:commentReference w:id="330"/>
            </w:r>
          </w:p>
        </w:tc>
      </w:tr>
      <w:commentRangeEnd w:id="330"/>
      <w:tr w:rsidR="00095B25" w14:paraId="60BEB12C" w14:textId="77777777" w:rsidTr="005A2669">
        <w:trPr>
          <w:jc w:val="center"/>
        </w:trPr>
        <w:tc>
          <w:tcPr>
            <w:tcW w:w="832" w:type="pct"/>
            <w:tcBorders>
              <w:top w:val="single" w:sz="4" w:space="0" w:color="auto"/>
              <w:left w:val="single" w:sz="4" w:space="0" w:color="auto"/>
              <w:bottom w:val="single" w:sz="4" w:space="0" w:color="auto"/>
              <w:right w:val="single" w:sz="4" w:space="0" w:color="auto"/>
            </w:tcBorders>
            <w:shd w:val="clear" w:color="auto" w:fill="92D050"/>
            <w:vAlign w:val="center"/>
          </w:tcPr>
          <w:p w14:paraId="2CE41DFA" w14:textId="77777777" w:rsidR="00095B25" w:rsidRPr="00095B25" w:rsidRDefault="00095B25" w:rsidP="00EB0444">
            <w:pPr>
              <w:widowControl w:val="0"/>
              <w:autoSpaceDE w:val="0"/>
              <w:autoSpaceDN w:val="0"/>
              <w:adjustRightInd w:val="0"/>
              <w:jc w:val="center"/>
              <w:rPr>
                <w:rFonts w:eastAsia="Calibri" w:cs="Helvetica"/>
                <w:sz w:val="20"/>
                <w:szCs w:val="20"/>
                <w:highlight w:val="yellow"/>
                <w:lang w:val="es-ES" w:eastAsia="es-ES"/>
              </w:rPr>
            </w:pPr>
          </w:p>
        </w:tc>
        <w:tc>
          <w:tcPr>
            <w:tcW w:w="2892" w:type="pct"/>
            <w:tcBorders>
              <w:top w:val="single" w:sz="4" w:space="0" w:color="auto"/>
              <w:left w:val="single" w:sz="4" w:space="0" w:color="auto"/>
              <w:bottom w:val="single" w:sz="4" w:space="0" w:color="auto"/>
              <w:right w:val="single" w:sz="4" w:space="0" w:color="auto"/>
            </w:tcBorders>
            <w:shd w:val="clear" w:color="auto" w:fill="92D050"/>
          </w:tcPr>
          <w:p w14:paraId="465EBB17" w14:textId="0E72843C" w:rsidR="00095B25" w:rsidRPr="00095B25" w:rsidRDefault="00095B25" w:rsidP="008955EA">
            <w:pPr>
              <w:widowControl w:val="0"/>
              <w:autoSpaceDE w:val="0"/>
              <w:autoSpaceDN w:val="0"/>
              <w:adjustRightInd w:val="0"/>
              <w:jc w:val="both"/>
              <w:rPr>
                <w:rFonts w:eastAsia="Calibri" w:cs="Helvetica"/>
                <w:sz w:val="20"/>
                <w:szCs w:val="20"/>
                <w:highlight w:val="yellow"/>
                <w:lang w:val="es-ES" w:eastAsia="es-ES"/>
              </w:rPr>
            </w:pPr>
            <w:commentRangeStart w:id="334"/>
            <w:del w:id="335" w:author="Bertocchi Elisa" w:date="2018-09-18T17:03:00Z">
              <w:r w:rsidRPr="00095B25" w:rsidDel="005C321D">
                <w:rPr>
                  <w:rFonts w:eastAsia="Calibri" w:cs="Helvetica"/>
                  <w:sz w:val="20"/>
                  <w:szCs w:val="20"/>
                  <w:highlight w:val="yellow"/>
                  <w:lang w:val="es-ES" w:eastAsia="es-ES"/>
                </w:rPr>
                <w:delText xml:space="preserve">L’importo totale IVA DOVREBBE essere uguale alla somma dell’IVA sulle righe d’ordine, se presente. </w:delText>
              </w:r>
            </w:del>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3B3C2ED5" w14:textId="77777777" w:rsidR="00095B25" w:rsidRPr="00095B25" w:rsidRDefault="00095B25" w:rsidP="00EB0444">
            <w:pPr>
              <w:widowControl w:val="0"/>
              <w:autoSpaceDE w:val="0"/>
              <w:autoSpaceDN w:val="0"/>
              <w:adjustRightInd w:val="0"/>
              <w:jc w:val="center"/>
              <w:rPr>
                <w:rFonts w:eastAsia="Calibri" w:cs="Helvetica"/>
                <w:sz w:val="20"/>
                <w:szCs w:val="20"/>
                <w:highlight w:val="yellow"/>
                <w:lang w:val="es-ES" w:eastAsia="es-ES"/>
              </w:rPr>
            </w:pP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0EDD742E" w14:textId="5416EC42" w:rsidR="00095B25" w:rsidRPr="00095B25" w:rsidRDefault="00095B25" w:rsidP="00EB0444">
            <w:pPr>
              <w:widowControl w:val="0"/>
              <w:autoSpaceDE w:val="0"/>
              <w:autoSpaceDN w:val="0"/>
              <w:adjustRightInd w:val="0"/>
              <w:jc w:val="center"/>
              <w:rPr>
                <w:rFonts w:eastAsia="Calibri" w:cs="Helvetica"/>
                <w:sz w:val="20"/>
                <w:szCs w:val="20"/>
                <w:highlight w:val="yellow"/>
                <w:lang w:val="es-ES" w:eastAsia="es-ES"/>
              </w:rPr>
            </w:pPr>
            <w:del w:id="336" w:author="Bertocchi Elisa" w:date="2018-09-18T17:03:00Z">
              <w:r w:rsidRPr="00095B25" w:rsidDel="005C321D">
                <w:rPr>
                  <w:rFonts w:eastAsia="Calibri" w:cs="Helvetica"/>
                  <w:sz w:val="20"/>
                  <w:szCs w:val="20"/>
                  <w:highlight w:val="yellow"/>
                  <w:lang w:val="es-ES" w:eastAsia="es-ES"/>
                </w:rPr>
                <w:delText>Warning</w:delText>
              </w:r>
              <w:commentRangeEnd w:id="334"/>
              <w:r w:rsidR="008955EA" w:rsidDel="005C321D">
                <w:rPr>
                  <w:rStyle w:val="CommentReference"/>
                </w:rPr>
                <w:commentReference w:id="334"/>
              </w:r>
            </w:del>
          </w:p>
        </w:tc>
      </w:tr>
      <w:tr w:rsidR="00FF6E7B" w14:paraId="060B0233"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0E9FC220" w14:textId="77777777" w:rsidR="00FF6E7B" w:rsidRDefault="00FF6E7B"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EUGEN-T110-R026</w:t>
            </w:r>
          </w:p>
        </w:tc>
        <w:tc>
          <w:tcPr>
            <w:tcW w:w="2892" w:type="pct"/>
            <w:tcBorders>
              <w:top w:val="single" w:sz="4" w:space="0" w:color="auto"/>
              <w:left w:val="single" w:sz="4" w:space="0" w:color="auto"/>
              <w:bottom w:val="single" w:sz="4" w:space="0" w:color="auto"/>
              <w:right w:val="single" w:sz="4" w:space="0" w:color="auto"/>
            </w:tcBorders>
            <w:vAlign w:val="center"/>
            <w:hideMark/>
          </w:tcPr>
          <w:p w14:paraId="21E6F0A3" w14:textId="57EDC3B8" w:rsidR="00FF6E7B" w:rsidRPr="001903E8" w:rsidRDefault="00FF6E7B" w:rsidP="00EB0444">
            <w:pPr>
              <w:widowControl w:val="0"/>
              <w:autoSpaceDE w:val="0"/>
              <w:autoSpaceDN w:val="0"/>
              <w:adjustRightInd w:val="0"/>
              <w:rPr>
                <w:rFonts w:eastAsia="Calibri" w:cs="Helvetica"/>
                <w:sz w:val="20"/>
                <w:szCs w:val="20"/>
                <w:lang w:val="it-IT" w:eastAsia="es-ES"/>
              </w:rPr>
            </w:pPr>
            <w:r w:rsidRPr="00B413A4">
              <w:rPr>
                <w:rFonts w:eastAsia="Calibri" w:cs="Helvetica"/>
                <w:sz w:val="20"/>
                <w:szCs w:val="20"/>
                <w:lang w:val="it-IT" w:eastAsia="es-ES"/>
              </w:rPr>
              <w:t xml:space="preserve">Ogni </w:t>
            </w:r>
            <w:del w:id="337" w:author="Bertocchi Elisa" w:date="2018-09-18T17:05:00Z">
              <w:r w:rsidRPr="00B413A4" w:rsidDel="00DE53D2">
                <w:rPr>
                  <w:rFonts w:eastAsia="Calibri" w:cs="Helvetica"/>
                  <w:sz w:val="20"/>
                  <w:szCs w:val="20"/>
                  <w:lang w:val="it-IT" w:eastAsia="es-ES"/>
                </w:rPr>
                <w:delText xml:space="preserve">proprietà </w:delText>
              </w:r>
            </w:del>
            <w:ins w:id="338" w:author="Bertocchi Elisa" w:date="2018-09-18T17:05:00Z">
              <w:r w:rsidR="00DE53D2">
                <w:rPr>
                  <w:rFonts w:eastAsia="Calibri" w:cs="Helvetica"/>
                  <w:sz w:val="20"/>
                  <w:szCs w:val="20"/>
                  <w:lang w:val="it-IT" w:eastAsia="es-ES"/>
                </w:rPr>
                <w:t>etichetta</w:t>
              </w:r>
              <w:r w:rsidR="00DE53D2" w:rsidRPr="00B413A4">
                <w:rPr>
                  <w:rFonts w:eastAsia="Calibri" w:cs="Helvetica"/>
                  <w:sz w:val="20"/>
                  <w:szCs w:val="20"/>
                  <w:lang w:val="it-IT" w:eastAsia="es-ES"/>
                </w:rPr>
                <w:t xml:space="preserve"> </w:t>
              </w:r>
            </w:ins>
            <w:r w:rsidRPr="00B413A4">
              <w:rPr>
                <w:rFonts w:eastAsia="Calibri" w:cs="Helvetica"/>
                <w:sz w:val="20"/>
                <w:szCs w:val="20"/>
                <w:lang w:val="it-IT" w:eastAsia="es-ES"/>
              </w:rPr>
              <w:t>dell’articolo DEVE avere un nome, se utilizzata.</w:t>
            </w:r>
          </w:p>
        </w:tc>
        <w:tc>
          <w:tcPr>
            <w:tcW w:w="638" w:type="pct"/>
            <w:tcBorders>
              <w:top w:val="single" w:sz="4" w:space="0" w:color="auto"/>
              <w:left w:val="single" w:sz="4" w:space="0" w:color="auto"/>
              <w:bottom w:val="single" w:sz="4" w:space="0" w:color="auto"/>
              <w:right w:val="single" w:sz="4" w:space="0" w:color="auto"/>
            </w:tcBorders>
            <w:vAlign w:val="center"/>
          </w:tcPr>
          <w:p w14:paraId="33AA5ABB" w14:textId="77777777" w:rsidR="00FF6E7B" w:rsidRDefault="00FF6E7B" w:rsidP="00EB0444">
            <w:pPr>
              <w:widowControl w:val="0"/>
              <w:autoSpaceDE w:val="0"/>
              <w:autoSpaceDN w:val="0"/>
              <w:adjustRightInd w:val="0"/>
              <w:jc w:val="center"/>
              <w:rPr>
                <w:rFonts w:eastAsia="Calibri" w:cs="Helvetica"/>
                <w:sz w:val="20"/>
                <w:szCs w:val="20"/>
                <w:lang w:val="es-ES" w:eastAsia="es-ES"/>
              </w:rPr>
            </w:pPr>
            <w:r w:rsidRPr="00B413A4">
              <w:rPr>
                <w:rFonts w:eastAsia="Calibri" w:cs="Helvetica"/>
                <w:sz w:val="20"/>
                <w:szCs w:val="20"/>
                <w:lang w:val="es-ES" w:eastAsia="es-ES"/>
              </w:rPr>
              <w:t>OP-110-013</w:t>
            </w:r>
          </w:p>
        </w:tc>
        <w:tc>
          <w:tcPr>
            <w:tcW w:w="638" w:type="pct"/>
            <w:tcBorders>
              <w:top w:val="single" w:sz="4" w:space="0" w:color="auto"/>
              <w:left w:val="single" w:sz="4" w:space="0" w:color="auto"/>
              <w:bottom w:val="single" w:sz="4" w:space="0" w:color="auto"/>
              <w:right w:val="single" w:sz="4" w:space="0" w:color="auto"/>
            </w:tcBorders>
            <w:vAlign w:val="center"/>
            <w:hideMark/>
          </w:tcPr>
          <w:p w14:paraId="296796A5" w14:textId="77777777" w:rsidR="00FF6E7B" w:rsidRDefault="00FF6E7B"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FF6E7B" w14:paraId="0FCA5884"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6F60123A" w14:textId="77777777" w:rsidR="00FF6E7B" w:rsidRDefault="00FF6E7B"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EUGEN-T110-R027</w:t>
            </w:r>
          </w:p>
        </w:tc>
        <w:tc>
          <w:tcPr>
            <w:tcW w:w="2892" w:type="pct"/>
            <w:tcBorders>
              <w:top w:val="single" w:sz="4" w:space="0" w:color="auto"/>
              <w:left w:val="single" w:sz="4" w:space="0" w:color="auto"/>
              <w:bottom w:val="single" w:sz="4" w:space="0" w:color="auto"/>
              <w:right w:val="single" w:sz="4" w:space="0" w:color="auto"/>
            </w:tcBorders>
            <w:vAlign w:val="center"/>
            <w:hideMark/>
          </w:tcPr>
          <w:p w14:paraId="53A821A5" w14:textId="219860E6" w:rsidR="00FF6E7B" w:rsidRPr="001903E8" w:rsidRDefault="00FF6E7B" w:rsidP="00EB0444">
            <w:pPr>
              <w:widowControl w:val="0"/>
              <w:autoSpaceDE w:val="0"/>
              <w:autoSpaceDN w:val="0"/>
              <w:adjustRightInd w:val="0"/>
              <w:rPr>
                <w:rFonts w:eastAsia="Calibri" w:cs="Helvetica"/>
                <w:sz w:val="20"/>
                <w:szCs w:val="20"/>
                <w:lang w:val="it-IT" w:eastAsia="es-ES"/>
              </w:rPr>
            </w:pPr>
            <w:r w:rsidRPr="00B413A4">
              <w:rPr>
                <w:rFonts w:eastAsia="Calibri" w:cs="Helvetica"/>
                <w:sz w:val="20"/>
                <w:szCs w:val="20"/>
                <w:lang w:val="it-IT" w:eastAsia="es-ES"/>
              </w:rPr>
              <w:t xml:space="preserve">Ogni </w:t>
            </w:r>
            <w:del w:id="339" w:author="Bertocchi Elisa" w:date="2018-09-18T17:05:00Z">
              <w:r w:rsidRPr="00B413A4" w:rsidDel="00DE53D2">
                <w:rPr>
                  <w:rFonts w:eastAsia="Calibri" w:cs="Helvetica"/>
                  <w:sz w:val="20"/>
                  <w:szCs w:val="20"/>
                  <w:lang w:val="it-IT" w:eastAsia="es-ES"/>
                </w:rPr>
                <w:delText xml:space="preserve">proprietà </w:delText>
              </w:r>
            </w:del>
            <w:ins w:id="340" w:author="Bertocchi Elisa" w:date="2018-09-18T17:05:00Z">
              <w:r w:rsidR="00DE53D2">
                <w:rPr>
                  <w:rFonts w:eastAsia="Calibri" w:cs="Helvetica"/>
                  <w:sz w:val="20"/>
                  <w:szCs w:val="20"/>
                  <w:lang w:val="it-IT" w:eastAsia="es-ES"/>
                </w:rPr>
                <w:t>etichetta</w:t>
              </w:r>
              <w:r w:rsidR="00DE53D2" w:rsidRPr="00B413A4">
                <w:rPr>
                  <w:rFonts w:eastAsia="Calibri" w:cs="Helvetica"/>
                  <w:sz w:val="20"/>
                  <w:szCs w:val="20"/>
                  <w:lang w:val="it-IT" w:eastAsia="es-ES"/>
                </w:rPr>
                <w:t xml:space="preserve"> </w:t>
              </w:r>
            </w:ins>
            <w:r w:rsidRPr="00B413A4">
              <w:rPr>
                <w:rFonts w:eastAsia="Calibri" w:cs="Helvetica"/>
                <w:sz w:val="20"/>
                <w:szCs w:val="20"/>
                <w:lang w:val="it-IT" w:eastAsia="es-ES"/>
              </w:rPr>
              <w:t xml:space="preserve">dell’articolo DEVE avere un </w:t>
            </w:r>
            <w:r>
              <w:rPr>
                <w:rFonts w:eastAsia="Calibri" w:cs="Helvetica"/>
                <w:sz w:val="20"/>
                <w:szCs w:val="20"/>
                <w:lang w:val="it-IT" w:eastAsia="es-ES"/>
              </w:rPr>
              <w:t>valore</w:t>
            </w:r>
            <w:r w:rsidRPr="00B413A4">
              <w:rPr>
                <w:rFonts w:eastAsia="Calibri" w:cs="Helvetica"/>
                <w:sz w:val="20"/>
                <w:szCs w:val="20"/>
                <w:lang w:val="it-IT" w:eastAsia="es-ES"/>
              </w:rPr>
              <w:t>, se utilizzata.</w:t>
            </w:r>
          </w:p>
        </w:tc>
        <w:tc>
          <w:tcPr>
            <w:tcW w:w="638" w:type="pct"/>
            <w:tcBorders>
              <w:top w:val="single" w:sz="4" w:space="0" w:color="auto"/>
              <w:left w:val="single" w:sz="4" w:space="0" w:color="auto"/>
              <w:bottom w:val="single" w:sz="4" w:space="0" w:color="auto"/>
              <w:right w:val="single" w:sz="4" w:space="0" w:color="auto"/>
            </w:tcBorders>
            <w:vAlign w:val="center"/>
          </w:tcPr>
          <w:p w14:paraId="741FAA67" w14:textId="77777777" w:rsidR="00FF6E7B" w:rsidRDefault="00FF6E7B"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OP-110-014</w:t>
            </w:r>
          </w:p>
        </w:tc>
        <w:tc>
          <w:tcPr>
            <w:tcW w:w="638" w:type="pct"/>
            <w:tcBorders>
              <w:top w:val="single" w:sz="4" w:space="0" w:color="auto"/>
              <w:left w:val="single" w:sz="4" w:space="0" w:color="auto"/>
              <w:bottom w:val="single" w:sz="4" w:space="0" w:color="auto"/>
              <w:right w:val="single" w:sz="4" w:space="0" w:color="auto"/>
            </w:tcBorders>
            <w:vAlign w:val="center"/>
            <w:hideMark/>
          </w:tcPr>
          <w:p w14:paraId="7DD92E18" w14:textId="77777777" w:rsidR="00FF6E7B" w:rsidRDefault="00FF6E7B"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B61C4" w14:paraId="57C6A0E2" w14:textId="77777777" w:rsidTr="005A2669">
        <w:trPr>
          <w:jc w:val="center"/>
        </w:trPr>
        <w:tc>
          <w:tcPr>
            <w:tcW w:w="832" w:type="pct"/>
            <w:tcBorders>
              <w:top w:val="single" w:sz="4" w:space="0" w:color="auto"/>
              <w:left w:val="single" w:sz="4" w:space="0" w:color="auto"/>
              <w:bottom w:val="single" w:sz="4" w:space="0" w:color="auto"/>
              <w:right w:val="single" w:sz="4" w:space="0" w:color="auto"/>
            </w:tcBorders>
            <w:shd w:val="clear" w:color="auto" w:fill="92D050"/>
            <w:vAlign w:val="center"/>
          </w:tcPr>
          <w:p w14:paraId="60B274ED" w14:textId="77777777" w:rsidR="001B61C4" w:rsidRPr="00AC77D5" w:rsidRDefault="001B61C4" w:rsidP="00EB0444">
            <w:pPr>
              <w:widowControl w:val="0"/>
              <w:autoSpaceDE w:val="0"/>
              <w:autoSpaceDN w:val="0"/>
              <w:adjustRightInd w:val="0"/>
              <w:jc w:val="center"/>
              <w:rPr>
                <w:rFonts w:eastAsia="Calibri" w:cs="Helvetica"/>
                <w:sz w:val="20"/>
                <w:szCs w:val="20"/>
                <w:lang w:val="es-ES" w:eastAsia="es-ES"/>
              </w:rPr>
            </w:pPr>
          </w:p>
        </w:tc>
        <w:tc>
          <w:tcPr>
            <w:tcW w:w="2892" w:type="pct"/>
            <w:tcBorders>
              <w:top w:val="single" w:sz="4" w:space="0" w:color="auto"/>
              <w:left w:val="single" w:sz="4" w:space="0" w:color="auto"/>
              <w:bottom w:val="single" w:sz="4" w:space="0" w:color="auto"/>
              <w:right w:val="single" w:sz="4" w:space="0" w:color="auto"/>
            </w:tcBorders>
            <w:shd w:val="clear" w:color="auto" w:fill="92D050"/>
          </w:tcPr>
          <w:p w14:paraId="393C920C" w14:textId="67A266D6" w:rsidR="001B61C4" w:rsidRPr="00AC77D5" w:rsidRDefault="001B61C4" w:rsidP="008955EA">
            <w:pPr>
              <w:widowControl w:val="0"/>
              <w:autoSpaceDE w:val="0"/>
              <w:autoSpaceDN w:val="0"/>
              <w:adjustRightInd w:val="0"/>
              <w:jc w:val="both"/>
              <w:rPr>
                <w:rFonts w:eastAsia="Calibri" w:cs="Helvetica"/>
                <w:sz w:val="20"/>
                <w:szCs w:val="20"/>
                <w:lang w:val="es-ES" w:eastAsia="es-ES"/>
              </w:rPr>
            </w:pPr>
            <w:r w:rsidRPr="00AC77D5">
              <w:rPr>
                <w:rFonts w:eastAsia="Calibri" w:cs="Helvetica"/>
                <w:sz w:val="20"/>
                <w:szCs w:val="20"/>
                <w:lang w:val="es-ES" w:eastAsia="es-ES"/>
              </w:rPr>
              <w:t xml:space="preserve">Ogni riga d’ordine </w:t>
            </w:r>
            <w:r w:rsidR="008955EA" w:rsidRPr="00AC77D5">
              <w:rPr>
                <w:rFonts w:eastAsia="Calibri" w:cs="Helvetica"/>
                <w:sz w:val="20"/>
                <w:szCs w:val="20"/>
                <w:lang w:val="es-ES" w:eastAsia="es-ES"/>
              </w:rPr>
              <w:t>DEVE</w:t>
            </w:r>
            <w:r w:rsidRPr="00AC77D5">
              <w:rPr>
                <w:rFonts w:eastAsia="Calibri" w:cs="Helvetica"/>
                <w:sz w:val="20"/>
                <w:szCs w:val="20"/>
                <w:lang w:val="es-ES" w:eastAsia="es-ES"/>
              </w:rPr>
              <w:t xml:space="preserve"> specificare la quantità ordinata. </w:t>
            </w: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63BBAA0D" w14:textId="77777777" w:rsidR="001B61C4" w:rsidRPr="00AC77D5" w:rsidRDefault="001B61C4" w:rsidP="00EB0444">
            <w:pPr>
              <w:widowControl w:val="0"/>
              <w:autoSpaceDE w:val="0"/>
              <w:autoSpaceDN w:val="0"/>
              <w:adjustRightInd w:val="0"/>
              <w:jc w:val="center"/>
              <w:rPr>
                <w:rFonts w:eastAsia="Calibri" w:cs="Helvetica"/>
                <w:sz w:val="20"/>
                <w:szCs w:val="20"/>
                <w:lang w:val="es-ES" w:eastAsia="es-ES"/>
              </w:rPr>
            </w:pP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3177B0CE" w14:textId="77777777" w:rsidR="001B61C4" w:rsidRPr="00AC77D5" w:rsidRDefault="001B61C4" w:rsidP="00EB0444">
            <w:pPr>
              <w:widowControl w:val="0"/>
              <w:autoSpaceDE w:val="0"/>
              <w:autoSpaceDN w:val="0"/>
              <w:adjustRightInd w:val="0"/>
              <w:jc w:val="center"/>
              <w:rPr>
                <w:rFonts w:eastAsia="Calibri" w:cs="Helvetica"/>
                <w:sz w:val="20"/>
                <w:szCs w:val="20"/>
                <w:lang w:val="es-ES" w:eastAsia="es-ES"/>
              </w:rPr>
            </w:pPr>
            <w:r w:rsidRPr="00AC77D5">
              <w:rPr>
                <w:rFonts w:eastAsia="Calibri" w:cs="Helvetica"/>
                <w:sz w:val="20"/>
                <w:szCs w:val="20"/>
                <w:lang w:val="es-ES" w:eastAsia="es-ES"/>
              </w:rPr>
              <w:t>Warning</w:t>
            </w:r>
          </w:p>
        </w:tc>
      </w:tr>
      <w:tr w:rsidR="001B61C4" w14:paraId="1B7664CA" w14:textId="77777777" w:rsidTr="007A18A5">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7A16D3F7" w14:textId="77777777" w:rsidR="001B61C4" w:rsidRPr="001B61C4" w:rsidRDefault="001B61C4" w:rsidP="00EB0444">
            <w:pPr>
              <w:widowControl w:val="0"/>
              <w:autoSpaceDE w:val="0"/>
              <w:autoSpaceDN w:val="0"/>
              <w:adjustRightInd w:val="0"/>
              <w:jc w:val="center"/>
              <w:rPr>
                <w:rFonts w:eastAsia="Calibri" w:cs="Helvetica"/>
                <w:sz w:val="20"/>
                <w:szCs w:val="20"/>
                <w:highlight w:val="green"/>
                <w:lang w:val="es-ES" w:eastAsia="es-ES"/>
              </w:rPr>
            </w:pPr>
            <w:r w:rsidRPr="00B45F8B">
              <w:rPr>
                <w:rFonts w:eastAsia="Calibri" w:cs="Helvetica"/>
                <w:sz w:val="20"/>
                <w:szCs w:val="20"/>
                <w:lang w:val="es-ES" w:eastAsia="es-ES"/>
              </w:rPr>
              <w:t>BII3-T110-R032</w:t>
            </w:r>
          </w:p>
        </w:tc>
        <w:tc>
          <w:tcPr>
            <w:tcW w:w="2892" w:type="pct"/>
            <w:tcBorders>
              <w:top w:val="single" w:sz="4" w:space="0" w:color="auto"/>
              <w:left w:val="single" w:sz="4" w:space="0" w:color="auto"/>
              <w:bottom w:val="single" w:sz="4" w:space="0" w:color="auto"/>
              <w:right w:val="single" w:sz="4" w:space="0" w:color="auto"/>
            </w:tcBorders>
          </w:tcPr>
          <w:p w14:paraId="58CEB113" w14:textId="6E6D0868" w:rsidR="001B61C4" w:rsidRPr="001B61C4" w:rsidRDefault="001B61C4" w:rsidP="008955EA">
            <w:pPr>
              <w:widowControl w:val="0"/>
              <w:autoSpaceDE w:val="0"/>
              <w:autoSpaceDN w:val="0"/>
              <w:adjustRightInd w:val="0"/>
              <w:jc w:val="both"/>
              <w:rPr>
                <w:rFonts w:eastAsia="Calibri" w:cs="Helvetica"/>
                <w:sz w:val="20"/>
                <w:szCs w:val="20"/>
                <w:highlight w:val="green"/>
                <w:lang w:val="es-ES" w:eastAsia="es-ES"/>
              </w:rPr>
            </w:pPr>
            <w:commentRangeStart w:id="341"/>
            <w:r w:rsidRPr="001B61C4">
              <w:rPr>
                <w:rFonts w:eastAsia="Calibri" w:cs="Helvetica"/>
                <w:sz w:val="20"/>
                <w:szCs w:val="20"/>
                <w:highlight w:val="green"/>
                <w:lang w:val="es-ES" w:eastAsia="es-ES"/>
              </w:rPr>
              <w:t xml:space="preserve">La quantità ordinata in ogni riga d’ordine DEVE avere associata l’unità di misura </w:t>
            </w: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0C6C19F8" w14:textId="77777777" w:rsidR="001B61C4" w:rsidRPr="001B61C4" w:rsidRDefault="001B61C4" w:rsidP="00EB0444">
            <w:pPr>
              <w:widowControl w:val="0"/>
              <w:autoSpaceDE w:val="0"/>
              <w:autoSpaceDN w:val="0"/>
              <w:adjustRightInd w:val="0"/>
              <w:jc w:val="center"/>
              <w:rPr>
                <w:rFonts w:eastAsia="Calibri" w:cs="Helvetica"/>
                <w:sz w:val="20"/>
                <w:szCs w:val="20"/>
                <w:highlight w:val="green"/>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tcPr>
          <w:p w14:paraId="2A2D006F" w14:textId="77777777" w:rsidR="001B61C4" w:rsidRPr="001B61C4" w:rsidRDefault="001B61C4" w:rsidP="00EB0444">
            <w:pPr>
              <w:widowControl w:val="0"/>
              <w:autoSpaceDE w:val="0"/>
              <w:autoSpaceDN w:val="0"/>
              <w:adjustRightInd w:val="0"/>
              <w:jc w:val="center"/>
              <w:rPr>
                <w:rFonts w:eastAsia="Calibri" w:cs="Helvetica"/>
                <w:sz w:val="20"/>
                <w:szCs w:val="20"/>
                <w:highlight w:val="green"/>
                <w:lang w:val="es-ES" w:eastAsia="es-ES"/>
              </w:rPr>
            </w:pPr>
            <w:r w:rsidRPr="001B61C4">
              <w:rPr>
                <w:rFonts w:eastAsia="Calibri" w:cs="Helvetica"/>
                <w:sz w:val="20"/>
                <w:szCs w:val="20"/>
                <w:highlight w:val="green"/>
                <w:lang w:val="es-ES" w:eastAsia="es-ES"/>
              </w:rPr>
              <w:t>Fatal</w:t>
            </w:r>
            <w:commentRangeEnd w:id="341"/>
            <w:r w:rsidR="008955EA">
              <w:rPr>
                <w:rStyle w:val="CommentReference"/>
              </w:rPr>
              <w:commentReference w:id="341"/>
            </w:r>
          </w:p>
        </w:tc>
      </w:tr>
      <w:tr w:rsidR="001B61C4" w14:paraId="1F263515" w14:textId="77777777" w:rsidTr="005A2669">
        <w:trPr>
          <w:jc w:val="center"/>
        </w:trPr>
        <w:tc>
          <w:tcPr>
            <w:tcW w:w="832" w:type="pct"/>
            <w:tcBorders>
              <w:top w:val="single" w:sz="4" w:space="0" w:color="auto"/>
              <w:left w:val="single" w:sz="4" w:space="0" w:color="auto"/>
              <w:bottom w:val="single" w:sz="4" w:space="0" w:color="auto"/>
              <w:right w:val="single" w:sz="4" w:space="0" w:color="auto"/>
            </w:tcBorders>
            <w:shd w:val="clear" w:color="auto" w:fill="92D050"/>
            <w:vAlign w:val="center"/>
          </w:tcPr>
          <w:p w14:paraId="28055148" w14:textId="77777777" w:rsidR="001B61C4" w:rsidRPr="008B44AD" w:rsidRDefault="001B61C4" w:rsidP="00EB0444">
            <w:pPr>
              <w:widowControl w:val="0"/>
              <w:autoSpaceDE w:val="0"/>
              <w:autoSpaceDN w:val="0"/>
              <w:adjustRightInd w:val="0"/>
              <w:jc w:val="center"/>
              <w:rPr>
                <w:rFonts w:eastAsia="Calibri" w:cs="Helvetica"/>
                <w:sz w:val="20"/>
                <w:szCs w:val="20"/>
                <w:highlight w:val="green"/>
                <w:lang w:val="es-ES" w:eastAsia="es-ES"/>
              </w:rPr>
            </w:pPr>
            <w:commentRangeStart w:id="342"/>
          </w:p>
        </w:tc>
        <w:tc>
          <w:tcPr>
            <w:tcW w:w="2892" w:type="pct"/>
            <w:tcBorders>
              <w:top w:val="single" w:sz="4" w:space="0" w:color="auto"/>
              <w:left w:val="single" w:sz="4" w:space="0" w:color="auto"/>
              <w:bottom w:val="single" w:sz="4" w:space="0" w:color="auto"/>
              <w:right w:val="single" w:sz="4" w:space="0" w:color="auto"/>
            </w:tcBorders>
            <w:shd w:val="clear" w:color="auto" w:fill="92D050"/>
          </w:tcPr>
          <w:p w14:paraId="6F0BFDF6" w14:textId="168F0E9D" w:rsidR="001B61C4" w:rsidRPr="008B44AD" w:rsidRDefault="001B61C4" w:rsidP="008955EA">
            <w:pPr>
              <w:widowControl w:val="0"/>
              <w:autoSpaceDE w:val="0"/>
              <w:autoSpaceDN w:val="0"/>
              <w:adjustRightInd w:val="0"/>
              <w:jc w:val="both"/>
              <w:rPr>
                <w:rFonts w:eastAsia="Calibri" w:cs="Helvetica"/>
                <w:sz w:val="20"/>
                <w:szCs w:val="20"/>
                <w:highlight w:val="green"/>
                <w:lang w:val="es-ES" w:eastAsia="es-ES"/>
              </w:rPr>
            </w:pPr>
            <w:commentRangeStart w:id="343"/>
            <w:r w:rsidRPr="008B44AD">
              <w:rPr>
                <w:rFonts w:eastAsia="Calibri" w:cs="Helvetica"/>
                <w:sz w:val="20"/>
                <w:szCs w:val="20"/>
                <w:highlight w:val="green"/>
                <w:lang w:val="es-ES" w:eastAsia="es-ES"/>
              </w:rPr>
              <w:t xml:space="preserve">Ogni riga d’ordine DEVE avere un identificatore dell’articolo merce e/o la denominazione.  </w:t>
            </w: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3A1AB928" w14:textId="77777777" w:rsidR="001B61C4" w:rsidRPr="008B44AD" w:rsidRDefault="001B61C4" w:rsidP="00EB0444">
            <w:pPr>
              <w:widowControl w:val="0"/>
              <w:autoSpaceDE w:val="0"/>
              <w:autoSpaceDN w:val="0"/>
              <w:adjustRightInd w:val="0"/>
              <w:jc w:val="center"/>
              <w:rPr>
                <w:rFonts w:eastAsia="Calibri" w:cs="Helvetica"/>
                <w:sz w:val="20"/>
                <w:szCs w:val="20"/>
                <w:highlight w:val="green"/>
                <w:lang w:val="es-ES" w:eastAsia="es-ES"/>
              </w:rPr>
            </w:pPr>
          </w:p>
        </w:tc>
        <w:tc>
          <w:tcPr>
            <w:tcW w:w="638" w:type="pct"/>
            <w:tcBorders>
              <w:top w:val="single" w:sz="4" w:space="0" w:color="auto"/>
              <w:left w:val="single" w:sz="4" w:space="0" w:color="auto"/>
              <w:bottom w:val="single" w:sz="4" w:space="0" w:color="auto"/>
              <w:right w:val="single" w:sz="4" w:space="0" w:color="auto"/>
            </w:tcBorders>
            <w:shd w:val="clear" w:color="auto" w:fill="92D050"/>
            <w:vAlign w:val="center"/>
          </w:tcPr>
          <w:p w14:paraId="2E3E17DD" w14:textId="77777777" w:rsidR="001B61C4" w:rsidRPr="008B44AD" w:rsidRDefault="001B61C4" w:rsidP="00EB0444">
            <w:pPr>
              <w:widowControl w:val="0"/>
              <w:autoSpaceDE w:val="0"/>
              <w:autoSpaceDN w:val="0"/>
              <w:adjustRightInd w:val="0"/>
              <w:jc w:val="center"/>
              <w:rPr>
                <w:rFonts w:eastAsia="Calibri" w:cs="Helvetica"/>
                <w:sz w:val="20"/>
                <w:szCs w:val="20"/>
                <w:highlight w:val="green"/>
                <w:lang w:val="es-ES" w:eastAsia="es-ES"/>
              </w:rPr>
            </w:pPr>
            <w:r w:rsidRPr="008B44AD">
              <w:rPr>
                <w:rFonts w:eastAsia="Calibri" w:cs="Helvetica"/>
                <w:sz w:val="20"/>
                <w:szCs w:val="20"/>
                <w:highlight w:val="green"/>
                <w:lang w:val="es-ES" w:eastAsia="es-ES"/>
              </w:rPr>
              <w:t>Fatal</w:t>
            </w:r>
            <w:commentRangeEnd w:id="343"/>
            <w:r w:rsidR="008955EA">
              <w:rPr>
                <w:rStyle w:val="CommentReference"/>
              </w:rPr>
              <w:commentReference w:id="343"/>
            </w:r>
            <w:commentRangeEnd w:id="342"/>
            <w:r w:rsidR="005A5062">
              <w:rPr>
                <w:rStyle w:val="CommentReference"/>
              </w:rPr>
              <w:commentReference w:id="342"/>
            </w:r>
          </w:p>
        </w:tc>
      </w:tr>
      <w:tr w:rsidR="00BD4C39" w14:paraId="2C809253"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17CF1829"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EUGEN-T110-</w:t>
            </w:r>
            <w:r w:rsidRPr="0023689D">
              <w:rPr>
                <w:rFonts w:eastAsia="Calibri" w:cs="Helvetica"/>
                <w:sz w:val="20"/>
                <w:szCs w:val="20"/>
                <w:lang w:val="es-ES" w:eastAsia="es-ES"/>
              </w:rPr>
              <w:t>R001</w:t>
            </w:r>
          </w:p>
        </w:tc>
        <w:tc>
          <w:tcPr>
            <w:tcW w:w="2892" w:type="pct"/>
            <w:tcBorders>
              <w:top w:val="single" w:sz="4" w:space="0" w:color="auto"/>
              <w:left w:val="single" w:sz="4" w:space="0" w:color="auto"/>
              <w:bottom w:val="single" w:sz="4" w:space="0" w:color="auto"/>
              <w:right w:val="single" w:sz="4" w:space="0" w:color="auto"/>
            </w:tcBorders>
            <w:hideMark/>
          </w:tcPr>
          <w:p w14:paraId="7EDE92D7" w14:textId="77777777" w:rsidR="00BD4C39" w:rsidRDefault="00BD4C39" w:rsidP="00EB0444">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Un identificatore dell’endpoint DEVE avere l’attributo schemeID.</w:t>
            </w:r>
          </w:p>
        </w:tc>
        <w:tc>
          <w:tcPr>
            <w:tcW w:w="638" w:type="pct"/>
            <w:tcBorders>
              <w:top w:val="single" w:sz="4" w:space="0" w:color="auto"/>
              <w:left w:val="single" w:sz="4" w:space="0" w:color="auto"/>
              <w:bottom w:val="single" w:sz="4" w:space="0" w:color="auto"/>
              <w:right w:val="single" w:sz="4" w:space="0" w:color="auto"/>
            </w:tcBorders>
            <w:vAlign w:val="center"/>
          </w:tcPr>
          <w:p w14:paraId="3BB439EB" w14:textId="77777777" w:rsidR="00BD4C39" w:rsidRPr="0023689D" w:rsidRDefault="00BD4C39"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tir110-015</w:t>
            </w:r>
          </w:p>
          <w:p w14:paraId="0C1EB0EF"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tir110-012</w:t>
            </w:r>
          </w:p>
        </w:tc>
        <w:tc>
          <w:tcPr>
            <w:tcW w:w="638" w:type="pct"/>
            <w:tcBorders>
              <w:top w:val="single" w:sz="4" w:space="0" w:color="auto"/>
              <w:left w:val="single" w:sz="4" w:space="0" w:color="auto"/>
              <w:bottom w:val="single" w:sz="4" w:space="0" w:color="auto"/>
              <w:right w:val="single" w:sz="4" w:space="0" w:color="auto"/>
            </w:tcBorders>
            <w:vAlign w:val="center"/>
            <w:hideMark/>
          </w:tcPr>
          <w:p w14:paraId="10767C05"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BD4C39" w14:paraId="4CE6E195"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5B7A5111"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EUGEN-T110-R002</w:t>
            </w:r>
          </w:p>
        </w:tc>
        <w:tc>
          <w:tcPr>
            <w:tcW w:w="2892" w:type="pct"/>
            <w:tcBorders>
              <w:top w:val="single" w:sz="4" w:space="0" w:color="auto"/>
              <w:left w:val="single" w:sz="4" w:space="0" w:color="auto"/>
              <w:bottom w:val="single" w:sz="4" w:space="0" w:color="auto"/>
              <w:right w:val="single" w:sz="4" w:space="0" w:color="auto"/>
            </w:tcBorders>
            <w:hideMark/>
          </w:tcPr>
          <w:p w14:paraId="7E84EDFC" w14:textId="77777777" w:rsidR="00BD4C39" w:rsidRDefault="00BD4C39" w:rsidP="00EB0444">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Un identificatore della parte di business DEVE avere l’attributo schemeID.</w:t>
            </w:r>
          </w:p>
        </w:tc>
        <w:tc>
          <w:tcPr>
            <w:tcW w:w="638" w:type="pct"/>
            <w:tcBorders>
              <w:top w:val="single" w:sz="4" w:space="0" w:color="auto"/>
              <w:left w:val="single" w:sz="4" w:space="0" w:color="auto"/>
              <w:bottom w:val="single" w:sz="4" w:space="0" w:color="auto"/>
              <w:right w:val="single" w:sz="4" w:space="0" w:color="auto"/>
            </w:tcBorders>
            <w:vAlign w:val="center"/>
          </w:tcPr>
          <w:p w14:paraId="4CAAE391" w14:textId="77777777" w:rsidR="00BD4C39" w:rsidRPr="0023689D" w:rsidRDefault="00BD4C39"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tir110-014</w:t>
            </w:r>
          </w:p>
          <w:p w14:paraId="52E917CD"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tir110-013</w:t>
            </w:r>
          </w:p>
        </w:tc>
        <w:tc>
          <w:tcPr>
            <w:tcW w:w="638" w:type="pct"/>
            <w:tcBorders>
              <w:top w:val="single" w:sz="4" w:space="0" w:color="auto"/>
              <w:left w:val="single" w:sz="4" w:space="0" w:color="auto"/>
              <w:bottom w:val="single" w:sz="4" w:space="0" w:color="auto"/>
              <w:right w:val="single" w:sz="4" w:space="0" w:color="auto"/>
            </w:tcBorders>
            <w:vAlign w:val="center"/>
            <w:hideMark/>
          </w:tcPr>
          <w:p w14:paraId="5343036A" w14:textId="77777777" w:rsidR="00BD4C39" w:rsidRDefault="00BD4C39"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BD4C39" w14:paraId="0DA6A2B4"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tcPr>
          <w:p w14:paraId="5068F66E" w14:textId="77777777" w:rsidR="00BD4C39" w:rsidRPr="00BD4C39" w:rsidRDefault="00BD4C39" w:rsidP="00EB0444">
            <w:pPr>
              <w:widowControl w:val="0"/>
              <w:autoSpaceDE w:val="0"/>
              <w:autoSpaceDN w:val="0"/>
              <w:adjustRightInd w:val="0"/>
              <w:jc w:val="center"/>
              <w:rPr>
                <w:rFonts w:eastAsia="Calibri" w:cs="Helvetica"/>
                <w:sz w:val="20"/>
                <w:szCs w:val="20"/>
                <w:highlight w:val="yellow"/>
                <w:lang w:val="es-ES" w:eastAsia="es-ES"/>
              </w:rPr>
            </w:pPr>
          </w:p>
        </w:tc>
        <w:tc>
          <w:tcPr>
            <w:tcW w:w="2892" w:type="pct"/>
            <w:tcBorders>
              <w:top w:val="single" w:sz="4" w:space="0" w:color="auto"/>
              <w:left w:val="single" w:sz="4" w:space="0" w:color="auto"/>
              <w:bottom w:val="single" w:sz="4" w:space="0" w:color="auto"/>
              <w:right w:val="single" w:sz="4" w:space="0" w:color="auto"/>
            </w:tcBorders>
          </w:tcPr>
          <w:p w14:paraId="65C2C9FA" w14:textId="46765B38" w:rsidR="00BD4C39" w:rsidRPr="00BD4C39" w:rsidRDefault="00BD4C39" w:rsidP="008955EA">
            <w:pPr>
              <w:widowControl w:val="0"/>
              <w:autoSpaceDE w:val="0"/>
              <w:autoSpaceDN w:val="0"/>
              <w:adjustRightInd w:val="0"/>
              <w:jc w:val="both"/>
              <w:rPr>
                <w:rFonts w:eastAsia="Calibri" w:cs="Helvetica"/>
                <w:sz w:val="20"/>
                <w:szCs w:val="20"/>
                <w:highlight w:val="yellow"/>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tcPr>
          <w:p w14:paraId="7CCB6ADC" w14:textId="77777777" w:rsidR="00BD4C39" w:rsidRPr="00BD4C39" w:rsidRDefault="00BD4C39" w:rsidP="00EB0444">
            <w:pPr>
              <w:widowControl w:val="0"/>
              <w:autoSpaceDE w:val="0"/>
              <w:autoSpaceDN w:val="0"/>
              <w:adjustRightInd w:val="0"/>
              <w:jc w:val="center"/>
              <w:rPr>
                <w:rFonts w:eastAsia="Calibri" w:cs="Helvetica"/>
                <w:sz w:val="20"/>
                <w:szCs w:val="20"/>
                <w:highlight w:val="yellow"/>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tcPr>
          <w:p w14:paraId="22CF8178" w14:textId="4983C853" w:rsidR="00BD4C39" w:rsidRPr="00BD4C39" w:rsidRDefault="00BD4C39" w:rsidP="00EB0444">
            <w:pPr>
              <w:widowControl w:val="0"/>
              <w:autoSpaceDE w:val="0"/>
              <w:autoSpaceDN w:val="0"/>
              <w:adjustRightInd w:val="0"/>
              <w:jc w:val="center"/>
              <w:rPr>
                <w:rFonts w:eastAsia="Calibri" w:cs="Helvetica"/>
                <w:sz w:val="20"/>
                <w:szCs w:val="20"/>
                <w:highlight w:val="yellow"/>
                <w:lang w:val="es-ES" w:eastAsia="es-ES"/>
              </w:rPr>
            </w:pPr>
          </w:p>
        </w:tc>
      </w:tr>
      <w:tr w:rsidR="00173522" w14:paraId="7E4D8727"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4CBC7927"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EUGEN-T110-R003</w:t>
            </w:r>
          </w:p>
        </w:tc>
        <w:tc>
          <w:tcPr>
            <w:tcW w:w="2892" w:type="pct"/>
            <w:tcBorders>
              <w:top w:val="single" w:sz="4" w:space="0" w:color="auto"/>
              <w:left w:val="single" w:sz="4" w:space="0" w:color="auto"/>
              <w:bottom w:val="single" w:sz="4" w:space="0" w:color="auto"/>
              <w:right w:val="single" w:sz="4" w:space="0" w:color="auto"/>
            </w:tcBorders>
            <w:hideMark/>
          </w:tcPr>
          <w:p w14:paraId="7580BBFC" w14:textId="77777777" w:rsidR="00173522" w:rsidRDefault="00173522" w:rsidP="00EB0444">
            <w:pPr>
              <w:widowControl w:val="0"/>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 xml:space="preserve">Il codice </w:t>
            </w:r>
            <w:r>
              <w:rPr>
                <w:rFonts w:eastAsia="Calibri" w:cs="Helvetica"/>
                <w:sz w:val="20"/>
                <w:szCs w:val="20"/>
                <w:lang w:val="it-IT" w:eastAsia="es-ES"/>
              </w:rPr>
              <w:t xml:space="preserve">valuta di un documento </w:t>
            </w:r>
            <w:r>
              <w:rPr>
                <w:rFonts w:eastAsia="Calibri" w:cs="Helvetica"/>
                <w:sz w:val="20"/>
                <w:szCs w:val="20"/>
                <w:lang w:val="es-ES" w:eastAsia="es-ES"/>
              </w:rPr>
              <w:t>DEVE avere l’attributo listID</w:t>
            </w:r>
            <w:r>
              <w:rPr>
                <w:rFonts w:eastAsia="Calibri" w:cs="Helvetica"/>
                <w:sz w:val="20"/>
                <w:szCs w:val="20"/>
                <w:lang w:val="it-IT" w:eastAsia="es-ES"/>
              </w:rPr>
              <w:t xml:space="preserve"> “ISO4217”</w:t>
            </w:r>
          </w:p>
        </w:tc>
        <w:tc>
          <w:tcPr>
            <w:tcW w:w="638" w:type="pct"/>
            <w:tcBorders>
              <w:top w:val="single" w:sz="4" w:space="0" w:color="auto"/>
              <w:left w:val="single" w:sz="4" w:space="0" w:color="auto"/>
              <w:bottom w:val="single" w:sz="4" w:space="0" w:color="auto"/>
              <w:right w:val="single" w:sz="4" w:space="0" w:color="auto"/>
            </w:tcBorders>
            <w:vAlign w:val="center"/>
          </w:tcPr>
          <w:p w14:paraId="66B8A52F"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tir110-007</w:t>
            </w:r>
          </w:p>
        </w:tc>
        <w:tc>
          <w:tcPr>
            <w:tcW w:w="638" w:type="pct"/>
            <w:tcBorders>
              <w:top w:val="single" w:sz="4" w:space="0" w:color="auto"/>
              <w:left w:val="single" w:sz="4" w:space="0" w:color="auto"/>
              <w:bottom w:val="single" w:sz="4" w:space="0" w:color="auto"/>
              <w:right w:val="single" w:sz="4" w:space="0" w:color="auto"/>
            </w:tcBorders>
            <w:vAlign w:val="center"/>
            <w:hideMark/>
          </w:tcPr>
          <w:p w14:paraId="54A5F8FB"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2408F040"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7F46D86D"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EUGEN-T110-R004</w:t>
            </w:r>
          </w:p>
        </w:tc>
        <w:tc>
          <w:tcPr>
            <w:tcW w:w="2892" w:type="pct"/>
            <w:tcBorders>
              <w:top w:val="single" w:sz="4" w:space="0" w:color="auto"/>
              <w:left w:val="single" w:sz="4" w:space="0" w:color="auto"/>
              <w:bottom w:val="single" w:sz="4" w:space="0" w:color="auto"/>
              <w:right w:val="single" w:sz="4" w:space="0" w:color="auto"/>
            </w:tcBorders>
            <w:hideMark/>
          </w:tcPr>
          <w:p w14:paraId="5BE9D824" w14:textId="77777777" w:rsidR="00173522" w:rsidRDefault="00173522" w:rsidP="00EB0444">
            <w:pPr>
              <w:widowControl w:val="0"/>
              <w:autoSpaceDE w:val="0"/>
              <w:autoSpaceDN w:val="0"/>
              <w:adjustRightInd w:val="0"/>
              <w:jc w:val="both"/>
              <w:rPr>
                <w:rFonts w:eastAsia="Calibri" w:cs="Helvetica"/>
                <w:sz w:val="20"/>
                <w:szCs w:val="20"/>
                <w:lang w:val="it-IT" w:eastAsia="es-ES"/>
              </w:rPr>
            </w:pPr>
            <w:r>
              <w:rPr>
                <w:rFonts w:eastAsia="Calibri" w:cs="Helvetica"/>
                <w:sz w:val="20"/>
                <w:szCs w:val="20"/>
                <w:lang w:val="it-IT" w:eastAsia="es-ES"/>
              </w:rPr>
              <w:t xml:space="preserve">Il codice identificativo del paese </w:t>
            </w:r>
            <w:r>
              <w:rPr>
                <w:rFonts w:eastAsia="Calibri" w:cs="Helvetica"/>
                <w:sz w:val="20"/>
                <w:szCs w:val="20"/>
                <w:lang w:val="es-ES" w:eastAsia="es-ES"/>
              </w:rPr>
              <w:t>DEVE avere l’attributo listID</w:t>
            </w:r>
            <w:r>
              <w:rPr>
                <w:rFonts w:eastAsia="Calibri" w:cs="Helvetica"/>
                <w:sz w:val="20"/>
                <w:szCs w:val="20"/>
                <w:lang w:val="it-IT" w:eastAsia="es-ES"/>
              </w:rPr>
              <w:t xml:space="preserve"> “ISO3166-1:Alpha2”</w:t>
            </w:r>
          </w:p>
        </w:tc>
        <w:tc>
          <w:tcPr>
            <w:tcW w:w="638" w:type="pct"/>
            <w:tcBorders>
              <w:top w:val="single" w:sz="4" w:space="0" w:color="auto"/>
              <w:left w:val="single" w:sz="4" w:space="0" w:color="auto"/>
              <w:bottom w:val="single" w:sz="4" w:space="0" w:color="auto"/>
              <w:right w:val="single" w:sz="4" w:space="0" w:color="auto"/>
            </w:tcBorders>
            <w:vAlign w:val="center"/>
          </w:tcPr>
          <w:p w14:paraId="3515B160" w14:textId="77777777" w:rsidR="00173522" w:rsidRPr="0023689D" w:rsidRDefault="00173522"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tir110-062</w:t>
            </w:r>
          </w:p>
          <w:p w14:paraId="1C42709E" w14:textId="77777777" w:rsidR="00173522" w:rsidRPr="0023689D" w:rsidRDefault="00173522"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tir110-056</w:t>
            </w:r>
          </w:p>
          <w:p w14:paraId="3BE70E7A"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23689D">
              <w:rPr>
                <w:rFonts w:eastAsia="Calibri" w:cs="Helvetica"/>
                <w:sz w:val="20"/>
                <w:szCs w:val="20"/>
                <w:lang w:val="es-ES" w:eastAsia="es-ES"/>
              </w:rPr>
              <w:t>tir110-077</w:t>
            </w:r>
          </w:p>
        </w:tc>
        <w:tc>
          <w:tcPr>
            <w:tcW w:w="638" w:type="pct"/>
            <w:tcBorders>
              <w:top w:val="single" w:sz="4" w:space="0" w:color="auto"/>
              <w:left w:val="single" w:sz="4" w:space="0" w:color="auto"/>
              <w:bottom w:val="single" w:sz="4" w:space="0" w:color="auto"/>
              <w:right w:val="single" w:sz="4" w:space="0" w:color="auto"/>
            </w:tcBorders>
            <w:vAlign w:val="center"/>
            <w:hideMark/>
          </w:tcPr>
          <w:p w14:paraId="2A233730"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0024123F"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05F5897E"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3C427D">
              <w:rPr>
                <w:rFonts w:eastAsia="Calibri" w:cs="Helvetica"/>
                <w:sz w:val="20"/>
                <w:szCs w:val="20"/>
                <w:lang w:val="es-ES" w:eastAsia="es-ES"/>
              </w:rPr>
              <w:t>EUGEN-T110-R005</w:t>
            </w:r>
          </w:p>
        </w:tc>
        <w:tc>
          <w:tcPr>
            <w:tcW w:w="2892" w:type="pct"/>
            <w:tcBorders>
              <w:top w:val="single" w:sz="4" w:space="0" w:color="auto"/>
              <w:left w:val="single" w:sz="4" w:space="0" w:color="auto"/>
              <w:bottom w:val="single" w:sz="4" w:space="0" w:color="auto"/>
              <w:right w:val="single" w:sz="4" w:space="0" w:color="auto"/>
            </w:tcBorders>
            <w:hideMark/>
          </w:tcPr>
          <w:p w14:paraId="37A849C4" w14:textId="77777777" w:rsidR="00173522" w:rsidRDefault="00173522" w:rsidP="00EB0444">
            <w:pPr>
              <w:widowControl w:val="0"/>
              <w:autoSpaceDE w:val="0"/>
              <w:autoSpaceDN w:val="0"/>
              <w:adjustRightInd w:val="0"/>
              <w:jc w:val="both"/>
              <w:rPr>
                <w:rFonts w:eastAsia="Calibri" w:cs="Helvetica"/>
                <w:sz w:val="20"/>
                <w:szCs w:val="20"/>
                <w:lang w:val="it-IT" w:eastAsia="es-ES"/>
              </w:rPr>
            </w:pPr>
            <w:r>
              <w:rPr>
                <w:rFonts w:eastAsia="Calibri" w:cs="Helvetica"/>
                <w:sz w:val="20"/>
                <w:szCs w:val="20"/>
                <w:lang w:val="it-IT" w:eastAsia="es-ES"/>
              </w:rPr>
              <w:t xml:space="preserve">L’attributo del codice unità di misura </w:t>
            </w:r>
            <w:r>
              <w:rPr>
                <w:rFonts w:eastAsia="Calibri" w:cs="Helvetica"/>
                <w:sz w:val="20"/>
                <w:szCs w:val="20"/>
                <w:lang w:val="es-ES" w:eastAsia="es-ES"/>
              </w:rPr>
              <w:t>DEVE essere accompagnato dall’attributo unitCodeListID</w:t>
            </w:r>
            <w:r>
              <w:rPr>
                <w:rFonts w:eastAsia="Calibri" w:cs="Helvetica"/>
                <w:sz w:val="20"/>
                <w:szCs w:val="20"/>
                <w:lang w:val="it-IT" w:eastAsia="es-ES"/>
              </w:rPr>
              <w:t xml:space="preserve"> “UNECERec20”</w:t>
            </w:r>
          </w:p>
        </w:tc>
        <w:tc>
          <w:tcPr>
            <w:tcW w:w="638" w:type="pct"/>
            <w:tcBorders>
              <w:top w:val="single" w:sz="4" w:space="0" w:color="auto"/>
              <w:left w:val="single" w:sz="4" w:space="0" w:color="auto"/>
              <w:bottom w:val="single" w:sz="4" w:space="0" w:color="auto"/>
              <w:right w:val="single" w:sz="4" w:space="0" w:color="auto"/>
            </w:tcBorders>
            <w:vAlign w:val="center"/>
          </w:tcPr>
          <w:p w14:paraId="4E22B75F"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3C427D">
              <w:rPr>
                <w:rFonts w:eastAsia="Calibri" w:cs="Helvetica"/>
                <w:sz w:val="20"/>
                <w:szCs w:val="20"/>
                <w:lang w:val="es-ES" w:eastAsia="es-ES"/>
              </w:rPr>
              <w:t>tir110-093</w:t>
            </w:r>
          </w:p>
        </w:tc>
        <w:tc>
          <w:tcPr>
            <w:tcW w:w="638" w:type="pct"/>
            <w:tcBorders>
              <w:top w:val="single" w:sz="4" w:space="0" w:color="auto"/>
              <w:left w:val="single" w:sz="4" w:space="0" w:color="auto"/>
              <w:bottom w:val="single" w:sz="4" w:space="0" w:color="auto"/>
              <w:right w:val="single" w:sz="4" w:space="0" w:color="auto"/>
            </w:tcBorders>
            <w:vAlign w:val="center"/>
            <w:hideMark/>
          </w:tcPr>
          <w:p w14:paraId="24E1A92E"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11CBFD1B"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02DCA7C6"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3C427D">
              <w:rPr>
                <w:rFonts w:eastAsia="Calibri" w:cs="Helvetica"/>
                <w:sz w:val="20"/>
                <w:szCs w:val="20"/>
                <w:lang w:val="es-ES" w:eastAsia="es-ES"/>
              </w:rPr>
              <w:t>EUGEN-T110-R006</w:t>
            </w:r>
          </w:p>
        </w:tc>
        <w:tc>
          <w:tcPr>
            <w:tcW w:w="2892" w:type="pct"/>
            <w:tcBorders>
              <w:top w:val="single" w:sz="4" w:space="0" w:color="auto"/>
              <w:left w:val="single" w:sz="4" w:space="0" w:color="auto"/>
              <w:bottom w:val="single" w:sz="4" w:space="0" w:color="auto"/>
              <w:right w:val="single" w:sz="4" w:space="0" w:color="auto"/>
            </w:tcBorders>
            <w:hideMark/>
          </w:tcPr>
          <w:p w14:paraId="661D02D6" w14:textId="77777777" w:rsidR="00173522" w:rsidRDefault="00173522" w:rsidP="00EB0444">
            <w:pPr>
              <w:widowControl w:val="0"/>
              <w:autoSpaceDE w:val="0"/>
              <w:autoSpaceDN w:val="0"/>
              <w:adjustRightInd w:val="0"/>
              <w:jc w:val="both"/>
              <w:rPr>
                <w:rFonts w:eastAsia="Calibri" w:cs="Helvetica"/>
                <w:sz w:val="20"/>
                <w:szCs w:val="20"/>
                <w:lang w:val="it-IT" w:eastAsia="es-ES"/>
              </w:rPr>
            </w:pPr>
            <w:r>
              <w:rPr>
                <w:rFonts w:eastAsia="Calibri" w:cs="Helvetica"/>
                <w:sz w:val="20"/>
                <w:szCs w:val="20"/>
                <w:lang w:val="it-IT" w:eastAsia="es-ES"/>
              </w:rPr>
              <w:t xml:space="preserve">L’identificatore della categoria d’imposta (Natura) </w:t>
            </w:r>
            <w:r>
              <w:rPr>
                <w:rFonts w:eastAsia="Calibri" w:cs="Helvetica"/>
                <w:sz w:val="20"/>
                <w:szCs w:val="20"/>
                <w:lang w:val="es-ES" w:eastAsia="es-ES"/>
              </w:rPr>
              <w:t>DEVE avere l’attributo schemeID</w:t>
            </w:r>
            <w:r>
              <w:rPr>
                <w:rFonts w:eastAsia="Calibri" w:cs="Helvetica"/>
                <w:sz w:val="20"/>
                <w:szCs w:val="20"/>
                <w:lang w:val="it-IT" w:eastAsia="es-ES"/>
              </w:rPr>
              <w:t xml:space="preserve"> “UNCL5305”</w:t>
            </w:r>
          </w:p>
        </w:tc>
        <w:tc>
          <w:tcPr>
            <w:tcW w:w="638" w:type="pct"/>
            <w:tcBorders>
              <w:top w:val="single" w:sz="4" w:space="0" w:color="auto"/>
              <w:left w:val="single" w:sz="4" w:space="0" w:color="auto"/>
              <w:bottom w:val="single" w:sz="4" w:space="0" w:color="auto"/>
              <w:right w:val="single" w:sz="4" w:space="0" w:color="auto"/>
            </w:tcBorders>
            <w:vAlign w:val="center"/>
          </w:tcPr>
          <w:p w14:paraId="0202C4E5" w14:textId="77777777" w:rsidR="00173522" w:rsidRPr="003C427D" w:rsidRDefault="00173522" w:rsidP="00EB0444">
            <w:pPr>
              <w:widowControl w:val="0"/>
              <w:autoSpaceDE w:val="0"/>
              <w:autoSpaceDN w:val="0"/>
              <w:adjustRightInd w:val="0"/>
              <w:rPr>
                <w:rFonts w:eastAsia="Calibri" w:cs="Helvetica"/>
                <w:sz w:val="20"/>
                <w:szCs w:val="20"/>
                <w:lang w:val="es-ES" w:eastAsia="es-ES"/>
              </w:rPr>
            </w:pPr>
            <w:r w:rsidRPr="003C427D">
              <w:rPr>
                <w:rFonts w:eastAsia="Calibri" w:cs="Helvetica"/>
                <w:sz w:val="20"/>
                <w:szCs w:val="20"/>
                <w:lang w:val="es-ES" w:eastAsia="es-ES"/>
              </w:rPr>
              <w:t>OP-110-005</w:t>
            </w:r>
          </w:p>
          <w:p w14:paraId="3F482DBA"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3C427D">
              <w:rPr>
                <w:rFonts w:eastAsia="Calibri" w:cs="Helvetica"/>
                <w:sz w:val="20"/>
                <w:szCs w:val="20"/>
                <w:lang w:val="es-ES" w:eastAsia="es-ES"/>
              </w:rPr>
              <w:t>tir110-106</w:t>
            </w:r>
          </w:p>
        </w:tc>
        <w:tc>
          <w:tcPr>
            <w:tcW w:w="638" w:type="pct"/>
            <w:tcBorders>
              <w:top w:val="single" w:sz="4" w:space="0" w:color="auto"/>
              <w:left w:val="single" w:sz="4" w:space="0" w:color="auto"/>
              <w:bottom w:val="single" w:sz="4" w:space="0" w:color="auto"/>
              <w:right w:val="single" w:sz="4" w:space="0" w:color="auto"/>
            </w:tcBorders>
            <w:vAlign w:val="center"/>
            <w:hideMark/>
          </w:tcPr>
          <w:p w14:paraId="4F0F1CAD"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09152A07"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59B9A9A2"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3C427D">
              <w:rPr>
                <w:rFonts w:eastAsia="Calibri" w:cs="Helvetica"/>
                <w:sz w:val="20"/>
                <w:szCs w:val="20"/>
                <w:lang w:val="es-ES" w:eastAsia="es-ES"/>
              </w:rPr>
              <w:t>EUGEN-T110-R007</w:t>
            </w:r>
          </w:p>
        </w:tc>
        <w:tc>
          <w:tcPr>
            <w:tcW w:w="2892" w:type="pct"/>
            <w:tcBorders>
              <w:top w:val="single" w:sz="4" w:space="0" w:color="auto"/>
              <w:left w:val="single" w:sz="4" w:space="0" w:color="auto"/>
              <w:bottom w:val="single" w:sz="4" w:space="0" w:color="auto"/>
              <w:right w:val="single" w:sz="4" w:space="0" w:color="auto"/>
            </w:tcBorders>
            <w:hideMark/>
          </w:tcPr>
          <w:p w14:paraId="42AD87DD" w14:textId="77777777" w:rsidR="00173522" w:rsidRPr="001903E8" w:rsidRDefault="00173522" w:rsidP="00EB0444">
            <w:pPr>
              <w:widowControl w:val="0"/>
              <w:autoSpaceDE w:val="0"/>
              <w:autoSpaceDN w:val="0"/>
              <w:adjustRightInd w:val="0"/>
              <w:jc w:val="both"/>
              <w:rPr>
                <w:rFonts w:eastAsia="Calibri" w:cs="Helvetica"/>
                <w:sz w:val="20"/>
                <w:szCs w:val="20"/>
                <w:lang w:val="it-IT" w:eastAsia="es-ES"/>
              </w:rPr>
            </w:pPr>
            <w:r w:rsidRPr="001903E8">
              <w:rPr>
                <w:rFonts w:eastAsia="Calibri" w:cs="Helvetica"/>
                <w:sz w:val="20"/>
                <w:szCs w:val="20"/>
                <w:lang w:val="it-IT" w:eastAsia="es-ES"/>
              </w:rPr>
              <w:t>Il tag CustomizationID deve essere:</w:t>
            </w:r>
          </w:p>
          <w:p w14:paraId="1642053A" w14:textId="77777777" w:rsidR="00173522" w:rsidRPr="00DF2483" w:rsidRDefault="00173522" w:rsidP="00EB0444">
            <w:pPr>
              <w:widowControl w:val="0"/>
              <w:autoSpaceDE w:val="0"/>
              <w:autoSpaceDN w:val="0"/>
              <w:adjustRightInd w:val="0"/>
              <w:jc w:val="both"/>
              <w:rPr>
                <w:rFonts w:eastAsia="Calibri" w:cs="Helvetica"/>
                <w:sz w:val="20"/>
                <w:szCs w:val="20"/>
                <w:lang w:val="it-IT" w:eastAsia="es-ES"/>
              </w:rPr>
            </w:pPr>
            <w:r w:rsidRPr="00DF2483">
              <w:rPr>
                <w:rFonts w:eastAsia="Calibri" w:cs="Helvetica"/>
                <w:sz w:val="20"/>
                <w:szCs w:val="20"/>
                <w:lang w:val="it-IT" w:eastAsia="es-ES"/>
              </w:rPr>
              <w:t>urn:www.cenbii.eu:transaction:biitrns110:ver1.0:extended:urn:ww</w:t>
            </w:r>
          </w:p>
          <w:p w14:paraId="7DCF30AC" w14:textId="77777777" w:rsidR="00173522" w:rsidRDefault="00173522" w:rsidP="00EB0444">
            <w:pPr>
              <w:widowControl w:val="0"/>
              <w:autoSpaceDE w:val="0"/>
              <w:autoSpaceDN w:val="0"/>
              <w:adjustRightInd w:val="0"/>
              <w:jc w:val="both"/>
              <w:rPr>
                <w:rFonts w:eastAsia="Calibri" w:cs="Helvetica"/>
                <w:sz w:val="20"/>
                <w:szCs w:val="20"/>
                <w:lang w:val="it-IT" w:eastAsia="es-ES"/>
              </w:rPr>
            </w:pPr>
            <w:r w:rsidRPr="001903E8">
              <w:rPr>
                <w:rFonts w:eastAsia="Calibri" w:cs="Helvetica"/>
                <w:sz w:val="20"/>
                <w:szCs w:val="20"/>
                <w:lang w:val="it-IT" w:eastAsia="es-ES"/>
              </w:rPr>
              <w:t>w.peppol.eu:bis:peppol42a:ver1.0</w:t>
            </w:r>
          </w:p>
        </w:tc>
        <w:tc>
          <w:tcPr>
            <w:tcW w:w="638" w:type="pct"/>
            <w:tcBorders>
              <w:top w:val="single" w:sz="4" w:space="0" w:color="auto"/>
              <w:left w:val="single" w:sz="4" w:space="0" w:color="auto"/>
              <w:bottom w:val="single" w:sz="4" w:space="0" w:color="auto"/>
              <w:right w:val="single" w:sz="4" w:space="0" w:color="auto"/>
            </w:tcBorders>
            <w:vAlign w:val="center"/>
          </w:tcPr>
          <w:p w14:paraId="108B35F1"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tir110-009</w:t>
            </w:r>
          </w:p>
        </w:tc>
        <w:tc>
          <w:tcPr>
            <w:tcW w:w="638" w:type="pct"/>
            <w:tcBorders>
              <w:top w:val="single" w:sz="4" w:space="0" w:color="auto"/>
              <w:left w:val="single" w:sz="4" w:space="0" w:color="auto"/>
              <w:bottom w:val="single" w:sz="4" w:space="0" w:color="auto"/>
              <w:right w:val="single" w:sz="4" w:space="0" w:color="auto"/>
            </w:tcBorders>
            <w:vAlign w:val="center"/>
            <w:hideMark/>
          </w:tcPr>
          <w:p w14:paraId="47A110FA"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3FB3F8C4"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0BFA14E7"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EUGEN-T110-R008</w:t>
            </w:r>
          </w:p>
        </w:tc>
        <w:tc>
          <w:tcPr>
            <w:tcW w:w="2892" w:type="pct"/>
            <w:tcBorders>
              <w:top w:val="single" w:sz="4" w:space="0" w:color="auto"/>
              <w:left w:val="single" w:sz="4" w:space="0" w:color="auto"/>
              <w:bottom w:val="single" w:sz="4" w:space="0" w:color="auto"/>
              <w:right w:val="single" w:sz="4" w:space="0" w:color="auto"/>
            </w:tcBorders>
            <w:hideMark/>
          </w:tcPr>
          <w:p w14:paraId="1400AAE7" w14:textId="77777777" w:rsidR="00173522" w:rsidRPr="001903E8" w:rsidRDefault="00173522" w:rsidP="00EB0444">
            <w:pPr>
              <w:widowControl w:val="0"/>
              <w:autoSpaceDE w:val="0"/>
              <w:autoSpaceDN w:val="0"/>
              <w:adjustRightInd w:val="0"/>
              <w:jc w:val="both"/>
              <w:rPr>
                <w:rFonts w:eastAsia="Calibri" w:cs="Helvetica"/>
                <w:sz w:val="20"/>
                <w:szCs w:val="20"/>
                <w:lang w:val="it-IT" w:eastAsia="es-ES"/>
              </w:rPr>
            </w:pPr>
            <w:r w:rsidRPr="001903E8">
              <w:rPr>
                <w:rFonts w:eastAsia="Calibri" w:cs="Helvetica"/>
                <w:sz w:val="20"/>
                <w:szCs w:val="20"/>
                <w:lang w:val="it-IT" w:eastAsia="es-ES"/>
              </w:rPr>
              <w:t>Il tag ProfileID deve essere: urn:www.cenbii.eu:profile:bii42:ver1.0</w:t>
            </w:r>
          </w:p>
        </w:tc>
        <w:tc>
          <w:tcPr>
            <w:tcW w:w="638" w:type="pct"/>
            <w:tcBorders>
              <w:top w:val="single" w:sz="4" w:space="0" w:color="auto"/>
              <w:left w:val="single" w:sz="4" w:space="0" w:color="auto"/>
              <w:bottom w:val="single" w:sz="4" w:space="0" w:color="auto"/>
              <w:right w:val="single" w:sz="4" w:space="0" w:color="auto"/>
            </w:tcBorders>
            <w:vAlign w:val="center"/>
          </w:tcPr>
          <w:p w14:paraId="78A9103E"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tir110-008</w:t>
            </w:r>
          </w:p>
        </w:tc>
        <w:tc>
          <w:tcPr>
            <w:tcW w:w="638" w:type="pct"/>
            <w:tcBorders>
              <w:top w:val="single" w:sz="4" w:space="0" w:color="auto"/>
              <w:left w:val="single" w:sz="4" w:space="0" w:color="auto"/>
              <w:bottom w:val="single" w:sz="4" w:space="0" w:color="auto"/>
              <w:right w:val="single" w:sz="4" w:space="0" w:color="auto"/>
            </w:tcBorders>
            <w:vAlign w:val="center"/>
            <w:hideMark/>
          </w:tcPr>
          <w:p w14:paraId="08E120CC"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69FEFACF"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765B5C0E"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EUGEN-T110-R009</w:t>
            </w:r>
          </w:p>
        </w:tc>
        <w:tc>
          <w:tcPr>
            <w:tcW w:w="2892" w:type="pct"/>
            <w:tcBorders>
              <w:top w:val="single" w:sz="4" w:space="0" w:color="auto"/>
              <w:left w:val="single" w:sz="4" w:space="0" w:color="auto"/>
              <w:bottom w:val="single" w:sz="4" w:space="0" w:color="auto"/>
              <w:right w:val="single" w:sz="4" w:space="0" w:color="auto"/>
            </w:tcBorders>
            <w:hideMark/>
          </w:tcPr>
          <w:p w14:paraId="29E771A9" w14:textId="77777777" w:rsidR="00173522" w:rsidRPr="001903E8" w:rsidRDefault="00173522" w:rsidP="00EB0444">
            <w:pPr>
              <w:widowControl w:val="0"/>
              <w:autoSpaceDE w:val="0"/>
              <w:autoSpaceDN w:val="0"/>
              <w:adjustRightInd w:val="0"/>
              <w:jc w:val="both"/>
              <w:rPr>
                <w:rFonts w:eastAsia="Calibri" w:cs="Helvetica"/>
                <w:sz w:val="20"/>
                <w:szCs w:val="20"/>
                <w:lang w:val="it-IT" w:eastAsia="es-ES"/>
              </w:rPr>
            </w:pPr>
            <w:r w:rsidRPr="001903E8">
              <w:rPr>
                <w:rFonts w:eastAsia="Calibri" w:cs="Helvetica"/>
                <w:sz w:val="20"/>
                <w:szCs w:val="20"/>
                <w:lang w:val="it-IT" w:eastAsia="es-ES"/>
              </w:rPr>
              <w:t>L’endpoint id del Venditore deve esistere</w:t>
            </w:r>
          </w:p>
        </w:tc>
        <w:tc>
          <w:tcPr>
            <w:tcW w:w="638" w:type="pct"/>
            <w:tcBorders>
              <w:top w:val="single" w:sz="4" w:space="0" w:color="auto"/>
              <w:left w:val="single" w:sz="4" w:space="0" w:color="auto"/>
              <w:bottom w:val="single" w:sz="4" w:space="0" w:color="auto"/>
              <w:right w:val="single" w:sz="4" w:space="0" w:color="auto"/>
            </w:tcBorders>
            <w:vAlign w:val="center"/>
          </w:tcPr>
          <w:p w14:paraId="2F001B84"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tir110-015</w:t>
            </w:r>
          </w:p>
        </w:tc>
        <w:tc>
          <w:tcPr>
            <w:tcW w:w="638" w:type="pct"/>
            <w:tcBorders>
              <w:top w:val="single" w:sz="4" w:space="0" w:color="auto"/>
              <w:left w:val="single" w:sz="4" w:space="0" w:color="auto"/>
              <w:bottom w:val="single" w:sz="4" w:space="0" w:color="auto"/>
              <w:right w:val="single" w:sz="4" w:space="0" w:color="auto"/>
            </w:tcBorders>
            <w:vAlign w:val="center"/>
            <w:hideMark/>
          </w:tcPr>
          <w:p w14:paraId="322C567E"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381BCF9E"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75E8CBA3"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EUGEN-T110-R0</w:t>
            </w:r>
            <w:r>
              <w:rPr>
                <w:rFonts w:eastAsia="Calibri" w:cs="Helvetica"/>
                <w:sz w:val="20"/>
                <w:szCs w:val="20"/>
                <w:lang w:val="es-ES" w:eastAsia="es-ES"/>
              </w:rPr>
              <w:t>10</w:t>
            </w:r>
          </w:p>
        </w:tc>
        <w:tc>
          <w:tcPr>
            <w:tcW w:w="2892" w:type="pct"/>
            <w:tcBorders>
              <w:top w:val="single" w:sz="4" w:space="0" w:color="auto"/>
              <w:left w:val="single" w:sz="4" w:space="0" w:color="auto"/>
              <w:bottom w:val="single" w:sz="4" w:space="0" w:color="auto"/>
              <w:right w:val="single" w:sz="4" w:space="0" w:color="auto"/>
            </w:tcBorders>
            <w:hideMark/>
          </w:tcPr>
          <w:p w14:paraId="7ED91064" w14:textId="77777777" w:rsidR="00173522" w:rsidRPr="001903E8" w:rsidRDefault="00173522" w:rsidP="00EB0444">
            <w:pPr>
              <w:widowControl w:val="0"/>
              <w:autoSpaceDE w:val="0"/>
              <w:autoSpaceDN w:val="0"/>
              <w:adjustRightInd w:val="0"/>
              <w:jc w:val="both"/>
              <w:rPr>
                <w:rFonts w:eastAsia="Calibri" w:cs="Helvetica"/>
                <w:sz w:val="20"/>
                <w:szCs w:val="20"/>
                <w:lang w:val="it-IT" w:eastAsia="es-ES"/>
              </w:rPr>
            </w:pPr>
            <w:r w:rsidRPr="001903E8">
              <w:rPr>
                <w:rFonts w:eastAsia="Calibri" w:cs="Helvetica"/>
                <w:sz w:val="20"/>
                <w:szCs w:val="20"/>
                <w:lang w:val="it-IT" w:eastAsia="es-ES"/>
              </w:rPr>
              <w:t>L’endpoint id del</w:t>
            </w:r>
            <w:r>
              <w:rPr>
                <w:rFonts w:eastAsia="Calibri" w:cs="Helvetica"/>
                <w:sz w:val="20"/>
                <w:szCs w:val="20"/>
                <w:lang w:val="it-IT" w:eastAsia="es-ES"/>
              </w:rPr>
              <w:t>l’Acquirente</w:t>
            </w:r>
            <w:r w:rsidRPr="001903E8">
              <w:rPr>
                <w:rFonts w:eastAsia="Calibri" w:cs="Helvetica"/>
                <w:sz w:val="20"/>
                <w:szCs w:val="20"/>
                <w:lang w:val="it-IT" w:eastAsia="es-ES"/>
              </w:rPr>
              <w:t xml:space="preserve"> deve esistere</w:t>
            </w:r>
          </w:p>
        </w:tc>
        <w:tc>
          <w:tcPr>
            <w:tcW w:w="638" w:type="pct"/>
            <w:tcBorders>
              <w:top w:val="single" w:sz="4" w:space="0" w:color="auto"/>
              <w:left w:val="single" w:sz="4" w:space="0" w:color="auto"/>
              <w:bottom w:val="single" w:sz="4" w:space="0" w:color="auto"/>
              <w:right w:val="single" w:sz="4" w:space="0" w:color="auto"/>
            </w:tcBorders>
            <w:vAlign w:val="center"/>
          </w:tcPr>
          <w:p w14:paraId="6856C6FC"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tir110-012</w:t>
            </w:r>
          </w:p>
        </w:tc>
        <w:tc>
          <w:tcPr>
            <w:tcW w:w="638" w:type="pct"/>
            <w:tcBorders>
              <w:top w:val="single" w:sz="4" w:space="0" w:color="auto"/>
              <w:left w:val="single" w:sz="4" w:space="0" w:color="auto"/>
              <w:bottom w:val="single" w:sz="4" w:space="0" w:color="auto"/>
              <w:right w:val="single" w:sz="4" w:space="0" w:color="auto"/>
            </w:tcBorders>
            <w:vAlign w:val="center"/>
            <w:hideMark/>
          </w:tcPr>
          <w:p w14:paraId="641C98B9"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1CB165D8"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1DF8B525"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1903E8">
              <w:rPr>
                <w:rFonts w:eastAsia="Calibri" w:cs="Helvetica"/>
                <w:sz w:val="20"/>
                <w:szCs w:val="20"/>
                <w:lang w:val="es-ES" w:eastAsia="es-ES"/>
              </w:rPr>
              <w:t>EUGEN-T110-R013</w:t>
            </w:r>
          </w:p>
        </w:tc>
        <w:tc>
          <w:tcPr>
            <w:tcW w:w="2892" w:type="pct"/>
            <w:tcBorders>
              <w:top w:val="single" w:sz="4" w:space="0" w:color="auto"/>
              <w:left w:val="single" w:sz="4" w:space="0" w:color="auto"/>
              <w:bottom w:val="single" w:sz="4" w:space="0" w:color="auto"/>
              <w:right w:val="single" w:sz="4" w:space="0" w:color="auto"/>
            </w:tcBorders>
            <w:vAlign w:val="center"/>
            <w:hideMark/>
          </w:tcPr>
          <w:p w14:paraId="694A10A0" w14:textId="77777777" w:rsidR="00173522" w:rsidRPr="001903E8" w:rsidRDefault="00173522" w:rsidP="00EB0444">
            <w:pPr>
              <w:widowControl w:val="0"/>
              <w:autoSpaceDE w:val="0"/>
              <w:autoSpaceDN w:val="0"/>
              <w:adjustRightInd w:val="0"/>
              <w:rPr>
                <w:rFonts w:eastAsia="Calibri" w:cs="Helvetica"/>
                <w:sz w:val="20"/>
                <w:szCs w:val="20"/>
                <w:lang w:val="it-IT" w:eastAsia="es-ES"/>
              </w:rPr>
            </w:pPr>
            <w:r>
              <w:rPr>
                <w:rFonts w:eastAsia="Calibri" w:cs="Helvetica"/>
                <w:sz w:val="20"/>
                <w:szCs w:val="20"/>
                <w:lang w:val="it-IT" w:eastAsia="es-ES"/>
              </w:rPr>
              <w:t>I codici di classificazione di un articolo devono essere inclusi in una lista valori (ListId)</w:t>
            </w:r>
          </w:p>
        </w:tc>
        <w:tc>
          <w:tcPr>
            <w:tcW w:w="638" w:type="pct"/>
            <w:tcBorders>
              <w:top w:val="single" w:sz="4" w:space="0" w:color="auto"/>
              <w:left w:val="single" w:sz="4" w:space="0" w:color="auto"/>
              <w:bottom w:val="single" w:sz="4" w:space="0" w:color="auto"/>
              <w:right w:val="single" w:sz="4" w:space="0" w:color="auto"/>
            </w:tcBorders>
            <w:vAlign w:val="center"/>
          </w:tcPr>
          <w:p w14:paraId="596CAF34" w14:textId="77777777" w:rsidR="00173522" w:rsidRPr="009D7BE2" w:rsidRDefault="00173522"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tir110-096</w:t>
            </w:r>
          </w:p>
          <w:p w14:paraId="398A3901"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sidRPr="009D7BE2">
              <w:rPr>
                <w:rFonts w:eastAsia="Calibri" w:cs="Helvetica"/>
                <w:sz w:val="20"/>
                <w:szCs w:val="20"/>
                <w:lang w:val="es-ES" w:eastAsia="es-ES"/>
              </w:rPr>
              <w:t>tir110-097</w:t>
            </w:r>
          </w:p>
        </w:tc>
        <w:tc>
          <w:tcPr>
            <w:tcW w:w="638" w:type="pct"/>
            <w:tcBorders>
              <w:top w:val="single" w:sz="4" w:space="0" w:color="auto"/>
              <w:left w:val="single" w:sz="4" w:space="0" w:color="auto"/>
              <w:bottom w:val="single" w:sz="4" w:space="0" w:color="auto"/>
              <w:right w:val="single" w:sz="4" w:space="0" w:color="auto"/>
            </w:tcBorders>
            <w:vAlign w:val="center"/>
            <w:hideMark/>
          </w:tcPr>
          <w:p w14:paraId="06B9B069"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173522" w14:paraId="0603F071" w14:textId="77777777" w:rsidTr="00B45F8B">
        <w:trPr>
          <w:jc w:val="center"/>
        </w:trPr>
        <w:tc>
          <w:tcPr>
            <w:tcW w:w="832" w:type="pct"/>
            <w:tcBorders>
              <w:top w:val="single" w:sz="4" w:space="0" w:color="auto"/>
              <w:left w:val="single" w:sz="4" w:space="0" w:color="auto"/>
              <w:bottom w:val="single" w:sz="4" w:space="0" w:color="auto"/>
              <w:right w:val="single" w:sz="4" w:space="0" w:color="auto"/>
            </w:tcBorders>
            <w:vAlign w:val="center"/>
            <w:hideMark/>
          </w:tcPr>
          <w:p w14:paraId="5C9CBDB3" w14:textId="77777777" w:rsidR="00173522" w:rsidRDefault="00173522" w:rsidP="00EB0444">
            <w:pPr>
              <w:widowControl w:val="0"/>
              <w:autoSpaceDE w:val="0"/>
              <w:autoSpaceDN w:val="0"/>
              <w:adjustRightInd w:val="0"/>
              <w:jc w:val="center"/>
              <w:rPr>
                <w:rFonts w:eastAsia="Calibri" w:cs="Helvetica"/>
                <w:sz w:val="20"/>
                <w:szCs w:val="20"/>
                <w:lang w:val="es-ES" w:eastAsia="es-ES"/>
              </w:rPr>
            </w:pPr>
            <w:commentRangeStart w:id="344"/>
            <w:r>
              <w:rPr>
                <w:rFonts w:eastAsia="Calibri" w:cs="Helvetica"/>
                <w:sz w:val="20"/>
                <w:szCs w:val="20"/>
                <w:lang w:val="es-ES" w:eastAsia="es-ES"/>
              </w:rPr>
              <w:t>EUGEN-T110-R025</w:t>
            </w:r>
          </w:p>
        </w:tc>
        <w:tc>
          <w:tcPr>
            <w:tcW w:w="2892" w:type="pct"/>
            <w:tcBorders>
              <w:top w:val="single" w:sz="4" w:space="0" w:color="auto"/>
              <w:left w:val="single" w:sz="4" w:space="0" w:color="auto"/>
              <w:bottom w:val="single" w:sz="4" w:space="0" w:color="auto"/>
              <w:right w:val="single" w:sz="4" w:space="0" w:color="auto"/>
            </w:tcBorders>
            <w:vAlign w:val="center"/>
            <w:hideMark/>
          </w:tcPr>
          <w:p w14:paraId="042658A5" w14:textId="77777777" w:rsidR="00173522" w:rsidRPr="001903E8" w:rsidRDefault="00173522" w:rsidP="00EB0444">
            <w:pPr>
              <w:widowControl w:val="0"/>
              <w:autoSpaceDE w:val="0"/>
              <w:autoSpaceDN w:val="0"/>
              <w:adjustRightInd w:val="0"/>
              <w:rPr>
                <w:rFonts w:eastAsia="Calibri" w:cs="Helvetica"/>
                <w:sz w:val="20"/>
                <w:szCs w:val="20"/>
                <w:lang w:val="it-IT" w:eastAsia="es-ES"/>
              </w:rPr>
            </w:pPr>
            <w:r w:rsidRPr="00B413A4">
              <w:rPr>
                <w:rFonts w:eastAsia="Calibri" w:cs="Helvetica"/>
                <w:sz w:val="20"/>
                <w:szCs w:val="20"/>
                <w:lang w:val="it-IT" w:eastAsia="es-ES"/>
              </w:rPr>
              <w:t xml:space="preserve">UBLVersionID </w:t>
            </w:r>
            <w:r>
              <w:rPr>
                <w:rFonts w:eastAsia="Calibri" w:cs="Helvetica"/>
                <w:sz w:val="20"/>
                <w:szCs w:val="20"/>
                <w:lang w:val="it-IT" w:eastAsia="es-ES"/>
              </w:rPr>
              <w:t>deve essere</w:t>
            </w:r>
            <w:r w:rsidRPr="00B413A4">
              <w:rPr>
                <w:rFonts w:eastAsia="Calibri" w:cs="Helvetica"/>
                <w:sz w:val="20"/>
                <w:szCs w:val="20"/>
                <w:lang w:val="it-IT" w:eastAsia="es-ES"/>
              </w:rPr>
              <w:t xml:space="preserve"> 2.1</w:t>
            </w:r>
          </w:p>
        </w:tc>
        <w:tc>
          <w:tcPr>
            <w:tcW w:w="638" w:type="pct"/>
            <w:tcBorders>
              <w:top w:val="single" w:sz="4" w:space="0" w:color="auto"/>
              <w:left w:val="single" w:sz="4" w:space="0" w:color="auto"/>
              <w:bottom w:val="single" w:sz="4" w:space="0" w:color="auto"/>
              <w:right w:val="single" w:sz="4" w:space="0" w:color="auto"/>
            </w:tcBorders>
            <w:vAlign w:val="center"/>
          </w:tcPr>
          <w:p w14:paraId="4E235289" w14:textId="77777777" w:rsidR="00173522" w:rsidRDefault="00173522" w:rsidP="00EB0444">
            <w:pPr>
              <w:widowControl w:val="0"/>
              <w:autoSpaceDE w:val="0"/>
              <w:autoSpaceDN w:val="0"/>
              <w:adjustRightInd w:val="0"/>
              <w:jc w:val="center"/>
              <w:rPr>
                <w:rFonts w:eastAsia="Calibri" w:cs="Helvetica"/>
                <w:sz w:val="20"/>
                <w:szCs w:val="20"/>
                <w:lang w:val="es-ES" w:eastAsia="es-ES"/>
              </w:rPr>
            </w:pPr>
          </w:p>
        </w:tc>
        <w:tc>
          <w:tcPr>
            <w:tcW w:w="638" w:type="pct"/>
            <w:tcBorders>
              <w:top w:val="single" w:sz="4" w:space="0" w:color="auto"/>
              <w:left w:val="single" w:sz="4" w:space="0" w:color="auto"/>
              <w:bottom w:val="single" w:sz="4" w:space="0" w:color="auto"/>
              <w:right w:val="single" w:sz="4" w:space="0" w:color="auto"/>
            </w:tcBorders>
            <w:vAlign w:val="center"/>
            <w:hideMark/>
          </w:tcPr>
          <w:p w14:paraId="3C222C22" w14:textId="77777777" w:rsidR="00173522" w:rsidRDefault="00173522" w:rsidP="00EB0444">
            <w:pPr>
              <w:widowControl w:val="0"/>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commentRangeEnd w:id="344"/>
            <w:r w:rsidR="00905DAF">
              <w:rPr>
                <w:rStyle w:val="CommentReference"/>
              </w:rPr>
              <w:commentReference w:id="344"/>
            </w:r>
          </w:p>
        </w:tc>
      </w:tr>
    </w:tbl>
    <w:p w14:paraId="602BDB97" w14:textId="77777777" w:rsidR="00B413A4" w:rsidRDefault="00B413A4" w:rsidP="00B413A4">
      <w:pPr>
        <w:rPr>
          <w:lang w:val="it-IT"/>
        </w:rPr>
      </w:pPr>
    </w:p>
    <w:p w14:paraId="0D942712" w14:textId="77777777" w:rsidR="005F77F8" w:rsidRDefault="005F77F8" w:rsidP="00B413A4">
      <w:pPr>
        <w:rPr>
          <w:lang w:val="it-IT"/>
        </w:rPr>
      </w:pPr>
    </w:p>
    <w:p w14:paraId="7C53EC84" w14:textId="77777777" w:rsidR="007A18A5" w:rsidRDefault="007A18A5">
      <w:pPr>
        <w:rPr>
          <w:rFonts w:ascii="Cambria" w:hAnsi="Cambria"/>
          <w:b/>
          <w:sz w:val="26"/>
          <w:szCs w:val="26"/>
          <w:lang w:val="it-IT"/>
        </w:rPr>
      </w:pPr>
      <w:r>
        <w:rPr>
          <w:lang w:val="it-IT"/>
        </w:rPr>
        <w:br w:type="page"/>
      </w:r>
    </w:p>
    <w:p w14:paraId="07AB90A5" w14:textId="5F7DE8AC" w:rsidR="005F77F8" w:rsidRDefault="005F77F8" w:rsidP="005F77F8">
      <w:pPr>
        <w:pStyle w:val="Heading2"/>
        <w:rPr>
          <w:lang w:val="it-IT"/>
        </w:rPr>
      </w:pPr>
      <w:bookmarkStart w:id="345" w:name="_Toc510780854"/>
      <w:commentRangeStart w:id="346"/>
      <w:r w:rsidRPr="007135D1">
        <w:rPr>
          <w:lang w:val="it-IT"/>
        </w:rPr>
        <w:lastRenderedPageBreak/>
        <w:t xml:space="preserve">Regole di business </w:t>
      </w:r>
      <w:r>
        <w:rPr>
          <w:lang w:val="it-IT"/>
        </w:rPr>
        <w:t>per l’estensione italiana</w:t>
      </w:r>
      <w:bookmarkEnd w:id="345"/>
      <w:commentRangeEnd w:id="346"/>
      <w:r w:rsidR="009140E6">
        <w:rPr>
          <w:rStyle w:val="CommentReference"/>
          <w:rFonts w:ascii="Calibri" w:hAnsi="Calibri"/>
          <w:b w:val="0"/>
        </w:rPr>
        <w:commentReference w:id="346"/>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6945"/>
        <w:gridCol w:w="1220"/>
      </w:tblGrid>
      <w:tr w:rsidR="00C555C1" w:rsidRPr="007D5665" w14:paraId="4C1A1A1E" w14:textId="77777777" w:rsidTr="004379BB">
        <w:trPr>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D9D9D9"/>
            <w:vAlign w:val="center"/>
          </w:tcPr>
          <w:p w14:paraId="5BD8B8C5" w14:textId="77777777" w:rsidR="00C555C1" w:rsidRPr="007E125D"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b/>
                <w:sz w:val="20"/>
                <w:szCs w:val="20"/>
                <w:lang w:val="es-ES" w:eastAsia="es-ES"/>
              </w:rPr>
            </w:pPr>
            <w:r w:rsidRPr="007E125D">
              <w:rPr>
                <w:rFonts w:eastAsia="Calibri" w:cs="Helvetica"/>
                <w:b/>
                <w:sz w:val="20"/>
                <w:szCs w:val="20"/>
                <w:lang w:val="es-ES" w:eastAsia="es-ES"/>
              </w:rPr>
              <w:t>Identificatore</w:t>
            </w:r>
          </w:p>
        </w:tc>
        <w:tc>
          <w:tcPr>
            <w:tcW w:w="6945" w:type="dxa"/>
            <w:tcBorders>
              <w:top w:val="single" w:sz="4" w:space="0" w:color="auto"/>
              <w:left w:val="single" w:sz="4" w:space="0" w:color="auto"/>
              <w:bottom w:val="single" w:sz="4" w:space="0" w:color="auto"/>
              <w:right w:val="single" w:sz="4" w:space="0" w:color="auto"/>
            </w:tcBorders>
            <w:shd w:val="clear" w:color="auto" w:fill="D9D9D9"/>
            <w:vAlign w:val="center"/>
          </w:tcPr>
          <w:p w14:paraId="24354B90" w14:textId="77777777" w:rsidR="00C555C1" w:rsidRPr="007E125D"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b/>
                <w:sz w:val="20"/>
                <w:szCs w:val="20"/>
                <w:lang w:val="es-ES" w:eastAsia="es-ES"/>
              </w:rPr>
            </w:pPr>
            <w:r w:rsidRPr="007E125D">
              <w:rPr>
                <w:rFonts w:eastAsia="Calibri" w:cs="Helvetica"/>
                <w:b/>
                <w:sz w:val="20"/>
                <w:szCs w:val="20"/>
                <w:lang w:val="es-ES" w:eastAsia="es-ES"/>
              </w:rPr>
              <w:t>Regola di Business</w:t>
            </w:r>
          </w:p>
        </w:tc>
        <w:tc>
          <w:tcPr>
            <w:tcW w:w="1220" w:type="dxa"/>
            <w:tcBorders>
              <w:top w:val="single" w:sz="4" w:space="0" w:color="auto"/>
              <w:left w:val="single" w:sz="4" w:space="0" w:color="auto"/>
              <w:bottom w:val="single" w:sz="4" w:space="0" w:color="auto"/>
              <w:right w:val="single" w:sz="4" w:space="0" w:color="auto"/>
            </w:tcBorders>
            <w:shd w:val="clear" w:color="auto" w:fill="D9D9D9"/>
            <w:vAlign w:val="center"/>
          </w:tcPr>
          <w:p w14:paraId="2BA09FAA" w14:textId="77777777" w:rsidR="00C555C1" w:rsidRPr="007E125D"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b/>
                <w:sz w:val="20"/>
                <w:szCs w:val="20"/>
                <w:lang w:val="es-ES" w:eastAsia="es-ES"/>
              </w:rPr>
            </w:pPr>
            <w:r w:rsidRPr="007E125D">
              <w:rPr>
                <w:rFonts w:eastAsia="Calibri" w:cs="Helvetica"/>
                <w:b/>
                <w:sz w:val="20"/>
                <w:szCs w:val="20"/>
                <w:lang w:val="es-ES" w:eastAsia="es-ES"/>
              </w:rPr>
              <w:t>Livello di errore</w:t>
            </w:r>
          </w:p>
        </w:tc>
      </w:tr>
      <w:tr w:rsidR="00C555C1" w:rsidRPr="00941284" w14:paraId="6FDFDB06"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8D72E" w14:textId="77777777" w:rsidR="00C555C1" w:rsidRPr="00B45F8B" w:rsidRDefault="00C555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INT-T110-R001</w:t>
            </w:r>
          </w:p>
        </w:tc>
        <w:tc>
          <w:tcPr>
            <w:tcW w:w="6945" w:type="dxa"/>
            <w:tcBorders>
              <w:top w:val="single" w:sz="4" w:space="0" w:color="auto"/>
              <w:left w:val="single" w:sz="4" w:space="0" w:color="auto"/>
              <w:bottom w:val="single" w:sz="4" w:space="0" w:color="auto"/>
              <w:right w:val="single" w:sz="4" w:space="0" w:color="auto"/>
            </w:tcBorders>
            <w:shd w:val="clear" w:color="auto" w:fill="auto"/>
            <w:hideMark/>
          </w:tcPr>
          <w:p w14:paraId="7113B0DC"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Un elemento informativo base, se istanziato, non può essere vuoto.</w:t>
            </w:r>
          </w:p>
        </w:tc>
        <w:tc>
          <w:tcPr>
            <w:tcW w:w="1220" w:type="dxa"/>
            <w:tcBorders>
              <w:top w:val="single" w:sz="4" w:space="0" w:color="auto"/>
              <w:left w:val="single" w:sz="4" w:space="0" w:color="auto"/>
              <w:bottom w:val="single" w:sz="4" w:space="0" w:color="auto"/>
              <w:right w:val="single" w:sz="4" w:space="0" w:color="auto"/>
            </w:tcBorders>
            <w:vAlign w:val="center"/>
          </w:tcPr>
          <w:p w14:paraId="1B74EE1F"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C555C1" w:rsidRPr="00941284" w14:paraId="0BF3CE3F"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79E2651F" w14:textId="77777777" w:rsidR="00C555C1" w:rsidRPr="00B45F8B" w:rsidRDefault="00C555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w:t>
            </w:r>
            <w:r w:rsidR="00BA66CB" w:rsidRPr="00B45F8B">
              <w:rPr>
                <w:rFonts w:eastAsia="Calibri" w:cs="Helvetica"/>
                <w:sz w:val="20"/>
                <w:szCs w:val="20"/>
                <w:lang w:val="es-ES" w:eastAsia="es-ES"/>
              </w:rPr>
              <w:t>110</w:t>
            </w:r>
            <w:r w:rsidRPr="00B45F8B">
              <w:rPr>
                <w:rFonts w:eastAsia="Calibri" w:cs="Helvetica"/>
                <w:sz w:val="20"/>
                <w:szCs w:val="20"/>
                <w:lang w:val="es-ES" w:eastAsia="es-ES"/>
              </w:rPr>
              <w:t>-R002</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7D4E3E7C"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L'ordine DEVE contenere il nome, il paese e l'identificativo fiscale della parte ordinante (Acquirente).</w:t>
            </w:r>
          </w:p>
        </w:tc>
        <w:tc>
          <w:tcPr>
            <w:tcW w:w="1220" w:type="dxa"/>
            <w:tcBorders>
              <w:top w:val="single" w:sz="4" w:space="0" w:color="auto"/>
              <w:left w:val="single" w:sz="4" w:space="0" w:color="auto"/>
              <w:bottom w:val="single" w:sz="4" w:space="0" w:color="auto"/>
              <w:right w:val="single" w:sz="4" w:space="0" w:color="auto"/>
            </w:tcBorders>
            <w:vAlign w:val="center"/>
          </w:tcPr>
          <w:p w14:paraId="3DC00E5D"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C555C1" w:rsidRPr="00941284" w14:paraId="29CC7CF2"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233BECCD" w14:textId="77777777" w:rsidR="00C555C1" w:rsidRPr="00B45F8B" w:rsidRDefault="00C555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w:t>
            </w:r>
            <w:r w:rsidR="00BA66CB" w:rsidRPr="00B45F8B">
              <w:rPr>
                <w:rFonts w:eastAsia="Calibri" w:cs="Helvetica"/>
                <w:sz w:val="20"/>
                <w:szCs w:val="20"/>
                <w:lang w:val="es-ES" w:eastAsia="es-ES"/>
              </w:rPr>
              <w:t>110</w:t>
            </w:r>
            <w:r w:rsidRPr="00B45F8B">
              <w:rPr>
                <w:rFonts w:eastAsia="Calibri" w:cs="Helvetica"/>
                <w:sz w:val="20"/>
                <w:szCs w:val="20"/>
                <w:lang w:val="es-ES" w:eastAsia="es-ES"/>
              </w:rPr>
              <w:t>-R003</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4CF84ADD"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 xml:space="preserve">La versione dell'Ordine DEVE corrispondere alle seguenti 3 dimensioni: </w:t>
            </w:r>
          </w:p>
          <w:p w14:paraId="6C5CEAAE"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p>
          <w:p w14:paraId="43A412B7"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 xml:space="preserve">UBLVersionID = '2.1', </w:t>
            </w:r>
          </w:p>
          <w:p w14:paraId="086ED9EA"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p>
          <w:p w14:paraId="1FAA9AE9" w14:textId="77777777" w:rsidR="00C555C1" w:rsidRPr="00B45F8B" w:rsidRDefault="00C555C1"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Calibri" w:cs="Helvetica"/>
                <w:sz w:val="20"/>
                <w:szCs w:val="20"/>
                <w:lang w:val="es-ES" w:eastAsia="es-ES"/>
              </w:rPr>
            </w:pPr>
            <w:r w:rsidRPr="00B45F8B">
              <w:rPr>
                <w:rFonts w:eastAsia="Calibri" w:cs="Helvetica"/>
                <w:sz w:val="20"/>
                <w:szCs w:val="20"/>
                <w:lang w:val="es-ES" w:eastAsia="es-ES"/>
              </w:rPr>
              <w:t xml:space="preserve">CustomizationID = </w:t>
            </w:r>
            <w:r w:rsidR="00562DDC" w:rsidRPr="00B45F8B">
              <w:rPr>
                <w:rFonts w:eastAsia="Calibri" w:cs="Helvetica"/>
                <w:sz w:val="20"/>
                <w:szCs w:val="20"/>
                <w:lang w:val="es-ES" w:eastAsia="es-ES"/>
              </w:rPr>
              <w:t>urn:www.cenbii.eu:transaction:biitrns110:ver1.0:extended:urn:www.peppol.eu:bis:peppol42a:ver1.0:extended:urn:www.ubl-italia.org:spec:ordine:ver2.1</w:t>
            </w:r>
            <w:r w:rsidRPr="00B45F8B">
              <w:rPr>
                <w:rFonts w:eastAsia="Calibri" w:cs="Helvetica"/>
                <w:sz w:val="20"/>
                <w:szCs w:val="20"/>
                <w:lang w:val="es-ES" w:eastAsia="es-ES"/>
              </w:rPr>
              <w:t xml:space="preserve">', </w:t>
            </w:r>
          </w:p>
          <w:p w14:paraId="6F059942"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p>
          <w:p w14:paraId="44D57728"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ProfileID = '</w:t>
            </w:r>
            <w:r w:rsidR="00562DDC" w:rsidRPr="00B45F8B">
              <w:rPr>
                <w:lang w:val="it-IT"/>
              </w:rPr>
              <w:t xml:space="preserve"> </w:t>
            </w:r>
            <w:r w:rsidR="00562DDC" w:rsidRPr="00B45F8B">
              <w:rPr>
                <w:rFonts w:eastAsia="Calibri" w:cs="Helvetica"/>
                <w:sz w:val="20"/>
                <w:szCs w:val="20"/>
                <w:lang w:val="es-ES" w:eastAsia="es-ES"/>
              </w:rPr>
              <w:t>urn:www.cenbii.eu:profile:bii42:ver2.0</w:t>
            </w:r>
            <w:r w:rsidRPr="00B45F8B">
              <w:rPr>
                <w:rFonts w:eastAsia="Calibri" w:cs="Helvetica"/>
                <w:sz w:val="20"/>
                <w:szCs w:val="20"/>
                <w:lang w:val="es-ES" w:eastAsia="es-ES"/>
              </w:rPr>
              <w:t>'</w:t>
            </w:r>
          </w:p>
        </w:tc>
        <w:tc>
          <w:tcPr>
            <w:tcW w:w="1220" w:type="dxa"/>
            <w:tcBorders>
              <w:top w:val="single" w:sz="4" w:space="0" w:color="auto"/>
              <w:left w:val="single" w:sz="4" w:space="0" w:color="auto"/>
              <w:bottom w:val="single" w:sz="4" w:space="0" w:color="auto"/>
              <w:right w:val="single" w:sz="4" w:space="0" w:color="auto"/>
            </w:tcBorders>
            <w:vAlign w:val="center"/>
          </w:tcPr>
          <w:p w14:paraId="4C490EE0"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C555C1" w:rsidRPr="00941284" w14:paraId="78D6F990"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24E21407" w14:textId="77777777" w:rsidR="00C555C1" w:rsidRPr="00B45F8B" w:rsidRDefault="00C555C1"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w:t>
            </w:r>
            <w:r w:rsidR="00BA66CB" w:rsidRPr="00B45F8B">
              <w:rPr>
                <w:rFonts w:eastAsia="Calibri" w:cs="Helvetica"/>
                <w:sz w:val="20"/>
                <w:szCs w:val="20"/>
                <w:lang w:val="es-ES" w:eastAsia="es-ES"/>
              </w:rPr>
              <w:t>110</w:t>
            </w:r>
            <w:r w:rsidRPr="00B45F8B">
              <w:rPr>
                <w:rFonts w:eastAsia="Calibri" w:cs="Helvetica"/>
                <w:sz w:val="20"/>
                <w:szCs w:val="20"/>
                <w:lang w:val="es-ES" w:eastAsia="es-ES"/>
              </w:rPr>
              <w:t>-R004</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1027084B"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Se il prezzo e il totale riga d'ordine sono presenti, il totale riga DEVE essere ottenuto moltiplicando il prezzo per la quantità diviso la quantità base a cui si riferisce il prezzo e includendo l'eventuale sconto o maggiorazione indicati.</w:t>
            </w:r>
          </w:p>
        </w:tc>
        <w:tc>
          <w:tcPr>
            <w:tcW w:w="1220" w:type="dxa"/>
            <w:tcBorders>
              <w:top w:val="single" w:sz="4" w:space="0" w:color="auto"/>
              <w:left w:val="single" w:sz="4" w:space="0" w:color="auto"/>
              <w:bottom w:val="single" w:sz="4" w:space="0" w:color="auto"/>
              <w:right w:val="single" w:sz="4" w:space="0" w:color="auto"/>
            </w:tcBorders>
            <w:vAlign w:val="center"/>
          </w:tcPr>
          <w:p w14:paraId="4475DE1E"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C555C1" w14:paraId="5B64AF6D"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6A311341" w14:textId="77777777" w:rsidR="00C555C1" w:rsidRPr="00B45F8B" w:rsidRDefault="00C555C1"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w:t>
            </w:r>
            <w:r w:rsidR="00BA66CB" w:rsidRPr="00B45F8B">
              <w:rPr>
                <w:rFonts w:eastAsia="Calibri" w:cs="Helvetica"/>
                <w:sz w:val="20"/>
                <w:szCs w:val="20"/>
                <w:lang w:val="es-ES" w:eastAsia="es-ES"/>
              </w:rPr>
              <w:t>110</w:t>
            </w:r>
            <w:r w:rsidRPr="00B45F8B">
              <w:rPr>
                <w:rFonts w:eastAsia="Calibri" w:cs="Helvetica"/>
                <w:sz w:val="20"/>
                <w:szCs w:val="20"/>
                <w:lang w:val="es-ES" w:eastAsia="es-ES"/>
              </w:rPr>
              <w:t>-R0</w:t>
            </w:r>
            <w:r w:rsidR="00BA66CB" w:rsidRPr="00B45F8B">
              <w:rPr>
                <w:rFonts w:eastAsia="Calibri" w:cs="Helvetica"/>
                <w:sz w:val="20"/>
                <w:szCs w:val="20"/>
                <w:lang w:val="es-ES" w:eastAsia="es-ES"/>
              </w:rPr>
              <w:t>05</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77BC8DE2"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Se l'identificatore di endpoint si basa sullo schema di identificatori IT:IPA, questo dovrà seguire la sintassi [A-Z0-9]{6,7}.</w:t>
            </w:r>
          </w:p>
        </w:tc>
        <w:tc>
          <w:tcPr>
            <w:tcW w:w="1220" w:type="dxa"/>
            <w:tcBorders>
              <w:top w:val="single" w:sz="4" w:space="0" w:color="auto"/>
              <w:left w:val="single" w:sz="4" w:space="0" w:color="auto"/>
              <w:bottom w:val="single" w:sz="4" w:space="0" w:color="auto"/>
              <w:right w:val="single" w:sz="4" w:space="0" w:color="auto"/>
            </w:tcBorders>
            <w:vAlign w:val="center"/>
          </w:tcPr>
          <w:p w14:paraId="179C1F2D"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C555C1" w14:paraId="30F04165"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40AADDA3" w14:textId="77777777" w:rsidR="00C555C1" w:rsidRPr="00B45F8B" w:rsidRDefault="00C555C1"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w:t>
            </w:r>
            <w:r w:rsidR="00BA66CB" w:rsidRPr="00B45F8B">
              <w:rPr>
                <w:rFonts w:eastAsia="Calibri" w:cs="Helvetica"/>
                <w:sz w:val="20"/>
                <w:szCs w:val="20"/>
                <w:lang w:val="es-ES" w:eastAsia="es-ES"/>
              </w:rPr>
              <w:t>110</w:t>
            </w:r>
            <w:r w:rsidRPr="00B45F8B">
              <w:rPr>
                <w:rFonts w:eastAsia="Calibri" w:cs="Helvetica"/>
                <w:sz w:val="20"/>
                <w:szCs w:val="20"/>
                <w:lang w:val="es-ES" w:eastAsia="es-ES"/>
              </w:rPr>
              <w:t>-R0</w:t>
            </w:r>
            <w:r w:rsidR="00BA66CB" w:rsidRPr="00B45F8B">
              <w:rPr>
                <w:rFonts w:eastAsia="Calibri" w:cs="Helvetica"/>
                <w:sz w:val="20"/>
                <w:szCs w:val="20"/>
                <w:lang w:val="es-ES" w:eastAsia="es-ES"/>
              </w:rPr>
              <w:t>06</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76058569"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Se l'identificatore di endpoint si basa sullo schema di identificatori IT:VAT, questo dovrà seguire la sintassi (IT)?[0-9]{11}.</w:t>
            </w:r>
          </w:p>
        </w:tc>
        <w:tc>
          <w:tcPr>
            <w:tcW w:w="1220" w:type="dxa"/>
            <w:tcBorders>
              <w:top w:val="single" w:sz="4" w:space="0" w:color="auto"/>
              <w:left w:val="single" w:sz="4" w:space="0" w:color="auto"/>
              <w:bottom w:val="single" w:sz="4" w:space="0" w:color="auto"/>
              <w:right w:val="single" w:sz="4" w:space="0" w:color="auto"/>
            </w:tcBorders>
            <w:vAlign w:val="center"/>
          </w:tcPr>
          <w:p w14:paraId="4CDC0D1F"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C555C1" w14:paraId="712CE3AD"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0C097F16" w14:textId="77777777" w:rsidR="00C555C1" w:rsidRPr="00B45F8B" w:rsidRDefault="00C555C1"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w:t>
            </w:r>
            <w:r w:rsidR="00BA66CB" w:rsidRPr="00B45F8B">
              <w:rPr>
                <w:rFonts w:eastAsia="Calibri" w:cs="Helvetica"/>
                <w:sz w:val="20"/>
                <w:szCs w:val="20"/>
                <w:lang w:val="es-ES" w:eastAsia="es-ES"/>
              </w:rPr>
              <w:t>110</w:t>
            </w:r>
            <w:r w:rsidRPr="00B45F8B">
              <w:rPr>
                <w:rFonts w:eastAsia="Calibri" w:cs="Helvetica"/>
                <w:sz w:val="20"/>
                <w:szCs w:val="20"/>
                <w:lang w:val="es-ES" w:eastAsia="es-ES"/>
              </w:rPr>
              <w:t>-R0</w:t>
            </w:r>
            <w:r w:rsidR="00BA66CB" w:rsidRPr="00B45F8B">
              <w:rPr>
                <w:rFonts w:eastAsia="Calibri" w:cs="Helvetica"/>
                <w:sz w:val="20"/>
                <w:szCs w:val="20"/>
                <w:lang w:val="es-ES" w:eastAsia="es-ES"/>
              </w:rPr>
              <w:t>07</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635D15BA" w14:textId="77777777" w:rsidR="00C555C1" w:rsidRPr="00B45F8B"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Se l'identificatore di endpoint si basa sullo schema di identificatori IT:CF, questo dovrà seguire la sintassi [0-9]{11} per le persone giuridiche e la sintassi [A-Z]{6}\d{2}[ABCDEHLMPRST]{1}\d{2}[A-Z]{1}\d{3}[A-Z]{1} per quelle fisiche.</w:t>
            </w:r>
          </w:p>
        </w:tc>
        <w:tc>
          <w:tcPr>
            <w:tcW w:w="1220" w:type="dxa"/>
            <w:tcBorders>
              <w:top w:val="single" w:sz="4" w:space="0" w:color="auto"/>
              <w:left w:val="single" w:sz="4" w:space="0" w:color="auto"/>
              <w:bottom w:val="single" w:sz="4" w:space="0" w:color="auto"/>
              <w:right w:val="single" w:sz="4" w:space="0" w:color="auto"/>
            </w:tcBorders>
            <w:vAlign w:val="center"/>
          </w:tcPr>
          <w:p w14:paraId="05177D41" w14:textId="77777777" w:rsidR="00C555C1" w:rsidRDefault="00C555C1"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BA66CB" w:rsidRPr="00BA66CB" w14:paraId="350A1F7D"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62276579" w14:textId="77777777" w:rsidR="00BA66CB" w:rsidRPr="00B45F8B" w:rsidRDefault="00BA66CB"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INT-T110-R008</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1C6CB617" w14:textId="77777777" w:rsidR="00BA66CB" w:rsidRPr="00B45F8B" w:rsidRDefault="00BA66CB"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Il codice CIG è obbligatorio a livello di ordine altrimenti deve essere impostato a livello di riga</w:t>
            </w:r>
          </w:p>
        </w:tc>
        <w:tc>
          <w:tcPr>
            <w:tcW w:w="1220" w:type="dxa"/>
            <w:tcBorders>
              <w:top w:val="single" w:sz="4" w:space="0" w:color="auto"/>
              <w:left w:val="single" w:sz="4" w:space="0" w:color="auto"/>
              <w:bottom w:val="single" w:sz="4" w:space="0" w:color="auto"/>
              <w:right w:val="single" w:sz="4" w:space="0" w:color="auto"/>
            </w:tcBorders>
            <w:vAlign w:val="center"/>
          </w:tcPr>
          <w:p w14:paraId="11924FBF" w14:textId="77777777" w:rsidR="00BA66CB" w:rsidRDefault="00BA66CB"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BA66CB" w:rsidRPr="00E8182B" w14:paraId="32DEBB52" w14:textId="77777777" w:rsidTr="00B45F8B">
        <w:trP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6066D4BA" w14:textId="77777777" w:rsidR="00BA66CB" w:rsidRPr="00B45F8B" w:rsidRDefault="00BA66CB"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5F8B">
              <w:rPr>
                <w:rFonts w:eastAsia="Calibri" w:cs="Helvetica"/>
                <w:sz w:val="20"/>
                <w:szCs w:val="20"/>
                <w:lang w:val="es-ES" w:eastAsia="es-ES"/>
              </w:rPr>
              <w:t>INT-T110-R009</w:t>
            </w:r>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63FBC700" w14:textId="77777777" w:rsidR="00BA66CB" w:rsidRPr="00B45F8B" w:rsidRDefault="00BA66CB"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L’ordine pre-concordato di riferimento è obbligatorio se l’ordine da inviare modifica o annulla un ordine precedentemente inviato.</w:t>
            </w:r>
          </w:p>
        </w:tc>
        <w:tc>
          <w:tcPr>
            <w:tcW w:w="1220" w:type="dxa"/>
            <w:tcBorders>
              <w:top w:val="single" w:sz="4" w:space="0" w:color="auto"/>
              <w:left w:val="single" w:sz="4" w:space="0" w:color="auto"/>
              <w:bottom w:val="single" w:sz="4" w:space="0" w:color="auto"/>
              <w:right w:val="single" w:sz="4" w:space="0" w:color="auto"/>
            </w:tcBorders>
            <w:vAlign w:val="center"/>
          </w:tcPr>
          <w:p w14:paraId="4D0E2643" w14:textId="42169E19" w:rsidR="00BA66CB" w:rsidRDefault="00E8182B"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Fatal</w:t>
            </w:r>
          </w:p>
        </w:tc>
      </w:tr>
      <w:tr w:rsidR="009140E6" w:rsidRPr="00E8182B" w14:paraId="24768F7A" w14:textId="77777777" w:rsidTr="00B45F8B">
        <w:trPr>
          <w:jc w:val="center"/>
          <w:ins w:id="347" w:author="VICINI PIERLUIGI" w:date="2018-06-19T15:37:00Z"/>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32C87014" w14:textId="042AC3A3" w:rsidR="009140E6" w:rsidRPr="00B45F8B" w:rsidRDefault="005D4E38" w:rsidP="00BA66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ins w:id="348" w:author="VICINI PIERLUIGI" w:date="2018-06-19T15:37:00Z"/>
                <w:rFonts w:eastAsia="Calibri" w:cs="Helvetica"/>
                <w:sz w:val="20"/>
                <w:szCs w:val="20"/>
                <w:lang w:val="es-ES" w:eastAsia="es-ES"/>
              </w:rPr>
            </w:pPr>
            <w:ins w:id="349" w:author="VICINI PIERLUIGI" w:date="2018-06-19T15:43:00Z">
              <w:r w:rsidRPr="00B45F8B">
                <w:rPr>
                  <w:rFonts w:eastAsia="Calibri" w:cs="Helvetica"/>
                  <w:sz w:val="20"/>
                  <w:szCs w:val="20"/>
                  <w:lang w:val="es-ES" w:eastAsia="es-ES"/>
                </w:rPr>
                <w:t>INT-T110-R0</w:t>
              </w:r>
              <w:r>
                <w:rPr>
                  <w:rFonts w:eastAsia="Calibri" w:cs="Helvetica"/>
                  <w:sz w:val="20"/>
                  <w:szCs w:val="20"/>
                  <w:lang w:val="es-ES" w:eastAsia="es-ES"/>
                </w:rPr>
                <w:t>10</w:t>
              </w:r>
            </w:ins>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4E8082A9" w14:textId="6BAE10F1" w:rsidR="009140E6" w:rsidRPr="00B45F8B" w:rsidRDefault="009140E6" w:rsidP="005D4E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ins w:id="350" w:author="VICINI PIERLUIGI" w:date="2018-06-19T15:37:00Z"/>
                <w:rFonts w:eastAsia="Calibri" w:cs="Helvetica"/>
                <w:sz w:val="20"/>
                <w:szCs w:val="20"/>
                <w:lang w:val="es-ES" w:eastAsia="es-ES"/>
              </w:rPr>
            </w:pPr>
            <w:ins w:id="351" w:author="VICINI PIERLUIGI" w:date="2018-06-19T15:40:00Z">
              <w:r>
                <w:rPr>
                  <w:rFonts w:eastAsia="Calibri" w:cs="Helvetica"/>
                  <w:sz w:val="20"/>
                  <w:szCs w:val="20"/>
                  <w:lang w:val="es-ES" w:eastAsia="es-ES"/>
                </w:rPr>
                <w:t xml:space="preserve">Se si intende revocare o modificare un ordine pre-concordato </w:t>
              </w:r>
            </w:ins>
            <w:ins w:id="352" w:author="Bertocchi Elisa" w:date="2018-09-21T11:13:00Z">
              <w:r w:rsidR="00D8005B" w:rsidRPr="00491474">
                <w:rPr>
                  <w:rFonts w:eastAsia="Calibri" w:cs="Helvetica"/>
                  <w:sz w:val="20"/>
                  <w:szCs w:val="20"/>
                  <w:lang w:val="es-ES" w:eastAsia="es-ES"/>
                </w:rPr>
                <w:t xml:space="preserve">l'identificatore della parte di business del </w:t>
              </w:r>
              <w:r w:rsidR="00D8005B">
                <w:rPr>
                  <w:rFonts w:eastAsia="Calibri" w:cs="Helvetica"/>
                  <w:sz w:val="20"/>
                  <w:szCs w:val="20"/>
                  <w:lang w:val="es-ES" w:eastAsia="es-ES"/>
                </w:rPr>
                <w:t>Seller</w:t>
              </w:r>
              <w:r w:rsidR="00D8005B" w:rsidRPr="00491474">
                <w:rPr>
                  <w:rFonts w:eastAsia="Calibri" w:cs="Helvetica"/>
                  <w:sz w:val="20"/>
                  <w:szCs w:val="20"/>
                  <w:lang w:val="es-ES" w:eastAsia="es-ES"/>
                </w:rPr>
                <w:t xml:space="preserve"> è obbligatorio all’interno della sezione che contiene i riferimenti al documento collegato (OrderDocumentReference)</w:t>
              </w:r>
            </w:ins>
            <w:ins w:id="353" w:author="VICINI PIERLUIGI" w:date="2018-06-19T15:40:00Z">
              <w:del w:id="354" w:author="Bertocchi Elisa" w:date="2018-09-21T11:14:00Z">
                <w:r w:rsidDel="006D30A8">
                  <w:rPr>
                    <w:rFonts w:eastAsia="Calibri" w:cs="Helvetica"/>
                    <w:sz w:val="20"/>
                    <w:szCs w:val="20"/>
                    <w:lang w:val="es-ES" w:eastAsia="es-ES"/>
                  </w:rPr>
                  <w:delText>l</w:delText>
                </w:r>
              </w:del>
            </w:ins>
            <w:ins w:id="355" w:author="VICINI PIERLUIGI" w:date="2018-06-19T15:38:00Z">
              <w:del w:id="356" w:author="Bertocchi Elisa" w:date="2018-09-21T11:14:00Z">
                <w:r w:rsidRPr="00B45F8B" w:rsidDel="006D30A8">
                  <w:rPr>
                    <w:rFonts w:eastAsia="Calibri" w:cs="Helvetica"/>
                    <w:sz w:val="20"/>
                    <w:szCs w:val="20"/>
                    <w:lang w:val="es-ES" w:eastAsia="es-ES"/>
                  </w:rPr>
                  <w:delText>'identificatore di endpoint</w:delText>
                </w:r>
                <w:r w:rsidDel="006D30A8">
                  <w:rPr>
                    <w:rFonts w:eastAsia="Calibri" w:cs="Helvetica"/>
                    <w:sz w:val="20"/>
                    <w:szCs w:val="20"/>
                    <w:lang w:val="es-ES" w:eastAsia="es-ES"/>
                  </w:rPr>
                  <w:delText xml:space="preserve"> del Seller è obbligatorio</w:delText>
                </w:r>
                <w:r w:rsidRPr="00B45F8B" w:rsidDel="006D30A8">
                  <w:rPr>
                    <w:rFonts w:eastAsia="Calibri" w:cs="Helvetica"/>
                    <w:sz w:val="20"/>
                    <w:szCs w:val="20"/>
                    <w:lang w:val="es-ES" w:eastAsia="es-ES"/>
                  </w:rPr>
                  <w:delText xml:space="preserve"> </w:delText>
                </w:r>
              </w:del>
            </w:ins>
            <w:ins w:id="357" w:author="VICINI PIERLUIGI" w:date="2018-06-19T15:41:00Z">
              <w:del w:id="358" w:author="Bertocchi Elisa" w:date="2018-09-21T11:14:00Z">
                <w:r w:rsidDel="006D30A8">
                  <w:rPr>
                    <w:rFonts w:eastAsia="Calibri" w:cs="Helvetica"/>
                    <w:sz w:val="20"/>
                    <w:szCs w:val="20"/>
                    <w:lang w:val="es-ES" w:eastAsia="es-ES"/>
                  </w:rPr>
                  <w:delText>all’interno della se</w:delText>
                </w:r>
                <w:r w:rsidR="005D4E38" w:rsidDel="006D30A8">
                  <w:rPr>
                    <w:rFonts w:eastAsia="Calibri" w:cs="Helvetica"/>
                    <w:sz w:val="20"/>
                    <w:szCs w:val="20"/>
                    <w:lang w:val="es-ES" w:eastAsia="es-ES"/>
                  </w:rPr>
                  <w:delText xml:space="preserve">zione che contiene i riferimenti al documento </w:delText>
                </w:r>
              </w:del>
            </w:ins>
            <w:ins w:id="359" w:author="VICINI PIERLUIGI" w:date="2018-06-19T15:42:00Z">
              <w:del w:id="360" w:author="Bertocchi Elisa" w:date="2018-09-21T11:14:00Z">
                <w:r w:rsidR="005D4E38" w:rsidDel="006D30A8">
                  <w:rPr>
                    <w:rFonts w:eastAsia="Calibri" w:cs="Helvetica"/>
                    <w:sz w:val="20"/>
                    <w:szCs w:val="20"/>
                    <w:lang w:val="es-ES" w:eastAsia="es-ES"/>
                  </w:rPr>
                  <w:delText>collegato</w:delText>
                </w:r>
              </w:del>
            </w:ins>
            <w:ins w:id="361" w:author="VICINI PIERLUIGI" w:date="2018-06-19T15:38:00Z">
              <w:r w:rsidRPr="00B45F8B">
                <w:rPr>
                  <w:rFonts w:eastAsia="Calibri" w:cs="Helvetica"/>
                  <w:sz w:val="20"/>
                  <w:szCs w:val="20"/>
                  <w:lang w:val="es-ES" w:eastAsia="es-ES"/>
                </w:rPr>
                <w:t>.</w:t>
              </w:r>
            </w:ins>
          </w:p>
        </w:tc>
        <w:tc>
          <w:tcPr>
            <w:tcW w:w="1220" w:type="dxa"/>
            <w:tcBorders>
              <w:top w:val="single" w:sz="4" w:space="0" w:color="auto"/>
              <w:left w:val="single" w:sz="4" w:space="0" w:color="auto"/>
              <w:bottom w:val="single" w:sz="4" w:space="0" w:color="auto"/>
              <w:right w:val="single" w:sz="4" w:space="0" w:color="auto"/>
            </w:tcBorders>
            <w:vAlign w:val="center"/>
          </w:tcPr>
          <w:p w14:paraId="33216D9B" w14:textId="51429609" w:rsidR="009140E6" w:rsidRDefault="005D4E38" w:rsidP="00437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ins w:id="362" w:author="VICINI PIERLUIGI" w:date="2018-06-19T15:37:00Z"/>
                <w:rFonts w:eastAsia="Calibri" w:cs="Helvetica"/>
                <w:sz w:val="20"/>
                <w:szCs w:val="20"/>
                <w:lang w:val="es-ES" w:eastAsia="es-ES"/>
              </w:rPr>
            </w:pPr>
            <w:ins w:id="363" w:author="VICINI PIERLUIGI" w:date="2018-06-19T15:43:00Z">
              <w:r>
                <w:rPr>
                  <w:rFonts w:eastAsia="Calibri" w:cs="Helvetica"/>
                  <w:sz w:val="20"/>
                  <w:szCs w:val="20"/>
                  <w:lang w:val="es-ES" w:eastAsia="es-ES"/>
                </w:rPr>
                <w:t>Fatal</w:t>
              </w:r>
            </w:ins>
          </w:p>
        </w:tc>
      </w:tr>
      <w:tr w:rsidR="009140E6" w:rsidRPr="00E8182B" w14:paraId="0527CBA2" w14:textId="77777777" w:rsidTr="00B45F8B">
        <w:trPr>
          <w:jc w:val="center"/>
          <w:ins w:id="364" w:author="VICINI PIERLUIGI" w:date="2018-06-19T15:38:00Z"/>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02545831" w14:textId="461237E4" w:rsidR="009140E6" w:rsidRDefault="005D4E38" w:rsidP="009140E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ins w:id="365" w:author="VICINI PIERLUIGI" w:date="2018-06-19T15:38:00Z"/>
                <w:rFonts w:eastAsia="Calibri" w:cs="Helvetica"/>
                <w:sz w:val="20"/>
                <w:szCs w:val="20"/>
                <w:lang w:val="es-ES" w:eastAsia="es-ES"/>
              </w:rPr>
            </w:pPr>
            <w:ins w:id="366" w:author="VICINI PIERLUIGI" w:date="2018-06-19T15:43:00Z">
              <w:r w:rsidRPr="00B45F8B">
                <w:rPr>
                  <w:rFonts w:eastAsia="Calibri" w:cs="Helvetica"/>
                  <w:sz w:val="20"/>
                  <w:szCs w:val="20"/>
                  <w:lang w:val="es-ES" w:eastAsia="es-ES"/>
                </w:rPr>
                <w:t>INT-T110-R0</w:t>
              </w:r>
              <w:r>
                <w:rPr>
                  <w:rFonts w:eastAsia="Calibri" w:cs="Helvetica"/>
                  <w:sz w:val="20"/>
                  <w:szCs w:val="20"/>
                  <w:lang w:val="es-ES" w:eastAsia="es-ES"/>
                </w:rPr>
                <w:t>11</w:t>
              </w:r>
            </w:ins>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78C7F6FC" w14:textId="0A24E29A" w:rsidR="009140E6" w:rsidRPr="00B45F8B" w:rsidRDefault="009140E6" w:rsidP="005D4E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ins w:id="367" w:author="VICINI PIERLUIGI" w:date="2018-06-19T15:38:00Z"/>
                <w:rFonts w:eastAsia="Calibri" w:cs="Helvetica"/>
                <w:sz w:val="20"/>
                <w:szCs w:val="20"/>
                <w:lang w:val="es-ES" w:eastAsia="es-ES"/>
              </w:rPr>
            </w:pPr>
            <w:commentRangeStart w:id="368"/>
            <w:ins w:id="369" w:author="VICINI PIERLUIGI" w:date="2018-06-19T15:39:00Z">
              <w:r>
                <w:rPr>
                  <w:rFonts w:eastAsia="Calibri" w:cs="Helvetica"/>
                  <w:sz w:val="20"/>
                  <w:szCs w:val="20"/>
                  <w:lang w:val="es-ES" w:eastAsia="es-ES"/>
                </w:rPr>
                <w:t>Se si intende revocare o modificare un ordine pre-concordato l</w:t>
              </w:r>
            </w:ins>
            <w:ins w:id="370" w:author="VICINI PIERLUIGI" w:date="2018-06-19T15:38:00Z">
              <w:r>
                <w:rPr>
                  <w:rFonts w:eastAsia="Calibri" w:cs="Helvetica"/>
                  <w:sz w:val="20"/>
                  <w:szCs w:val="20"/>
                  <w:lang w:val="es-ES" w:eastAsia="es-ES"/>
                </w:rPr>
                <w:t xml:space="preserve">a data </w:t>
              </w:r>
            </w:ins>
            <w:ins w:id="371" w:author="VICINI PIERLUIGI" w:date="2018-06-19T15:42:00Z">
              <w:r w:rsidR="005D4E38">
                <w:rPr>
                  <w:rFonts w:eastAsia="Calibri" w:cs="Helvetica"/>
                  <w:sz w:val="20"/>
                  <w:szCs w:val="20"/>
                  <w:lang w:val="es-ES" w:eastAsia="es-ES"/>
                </w:rPr>
                <w:t>è obbligatoria</w:t>
              </w:r>
            </w:ins>
            <w:ins w:id="372" w:author="VICINI PIERLUIGI" w:date="2018-06-19T15:38:00Z">
              <w:r>
                <w:rPr>
                  <w:rFonts w:eastAsia="Calibri" w:cs="Helvetica"/>
                  <w:sz w:val="20"/>
                  <w:szCs w:val="20"/>
                  <w:lang w:val="es-ES" w:eastAsia="es-ES"/>
                </w:rPr>
                <w:t xml:space="preserve"> </w:t>
              </w:r>
            </w:ins>
            <w:ins w:id="373" w:author="VICINI PIERLUIGI" w:date="2018-06-19T15:42:00Z">
              <w:r w:rsidR="005D4E38">
                <w:rPr>
                  <w:rFonts w:eastAsia="Calibri" w:cs="Helvetica"/>
                  <w:sz w:val="20"/>
                  <w:szCs w:val="20"/>
                  <w:lang w:val="es-ES" w:eastAsia="es-ES"/>
                </w:rPr>
                <w:t>all’interno della sezione che contiene i riferimenti al documento collegato</w:t>
              </w:r>
            </w:ins>
            <w:ins w:id="374" w:author="Bertocchi Elisa" w:date="2018-09-21T11:35:00Z">
              <w:r w:rsidR="00186325">
                <w:rPr>
                  <w:rFonts w:eastAsia="Calibri" w:cs="Helvetica"/>
                  <w:sz w:val="20"/>
                  <w:szCs w:val="20"/>
                  <w:lang w:val="es-ES" w:eastAsia="es-ES"/>
                </w:rPr>
                <w:t xml:space="preserve"> (</w:t>
              </w:r>
              <w:r w:rsidR="00186325" w:rsidRPr="00491474">
                <w:rPr>
                  <w:rFonts w:eastAsia="Calibri" w:cs="Helvetica"/>
                  <w:sz w:val="20"/>
                  <w:szCs w:val="20"/>
                  <w:lang w:val="es-ES" w:eastAsia="es-ES"/>
                </w:rPr>
                <w:t>(OrderDocumentReference)</w:t>
              </w:r>
            </w:ins>
            <w:ins w:id="375" w:author="VICINI PIERLUIGI" w:date="2018-06-19T15:42:00Z">
              <w:r w:rsidR="005D4E38" w:rsidRPr="00B45F8B">
                <w:rPr>
                  <w:rFonts w:eastAsia="Calibri" w:cs="Helvetica"/>
                  <w:sz w:val="20"/>
                  <w:szCs w:val="20"/>
                  <w:lang w:val="es-ES" w:eastAsia="es-ES"/>
                </w:rPr>
                <w:t>.</w:t>
              </w:r>
            </w:ins>
            <w:commentRangeEnd w:id="368"/>
            <w:r w:rsidR="006D1D46">
              <w:rPr>
                <w:rStyle w:val="CommentReference"/>
              </w:rPr>
              <w:commentReference w:id="368"/>
            </w:r>
          </w:p>
        </w:tc>
        <w:tc>
          <w:tcPr>
            <w:tcW w:w="1220" w:type="dxa"/>
            <w:tcBorders>
              <w:top w:val="single" w:sz="4" w:space="0" w:color="auto"/>
              <w:left w:val="single" w:sz="4" w:space="0" w:color="auto"/>
              <w:bottom w:val="single" w:sz="4" w:space="0" w:color="auto"/>
              <w:right w:val="single" w:sz="4" w:space="0" w:color="auto"/>
            </w:tcBorders>
            <w:vAlign w:val="center"/>
          </w:tcPr>
          <w:p w14:paraId="2A5B21AE" w14:textId="5DDFBC27" w:rsidR="009140E6" w:rsidRDefault="005D4E38" w:rsidP="009140E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ins w:id="376" w:author="VICINI PIERLUIGI" w:date="2018-06-19T15:38:00Z"/>
                <w:rFonts w:eastAsia="Calibri" w:cs="Helvetica"/>
                <w:sz w:val="20"/>
                <w:szCs w:val="20"/>
                <w:lang w:val="es-ES" w:eastAsia="es-ES"/>
              </w:rPr>
            </w:pPr>
            <w:ins w:id="377" w:author="VICINI PIERLUIGI" w:date="2018-06-19T15:43:00Z">
              <w:r>
                <w:rPr>
                  <w:rFonts w:eastAsia="Calibri" w:cs="Helvetica"/>
                  <w:sz w:val="20"/>
                  <w:szCs w:val="20"/>
                  <w:lang w:val="es-ES" w:eastAsia="es-ES"/>
                </w:rPr>
                <w:t>Fatal</w:t>
              </w:r>
            </w:ins>
          </w:p>
        </w:tc>
      </w:tr>
      <w:tr w:rsidR="00657C72" w:rsidRPr="00E8182B" w14:paraId="33DF5140" w14:textId="77777777" w:rsidTr="00B45F8B">
        <w:trPr>
          <w:jc w:val="center"/>
          <w:ins w:id="378" w:author="VICINI PIERLUIGI" w:date="2018-06-19T15:34:00Z"/>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688618B5" w14:textId="0C8FA121" w:rsidR="00657C72" w:rsidRPr="00B45F8B" w:rsidRDefault="00657C72" w:rsidP="00657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ins w:id="379" w:author="VICINI PIERLUIGI" w:date="2018-06-19T15:34:00Z"/>
                <w:rFonts w:eastAsia="Calibri" w:cs="Helvetica"/>
                <w:sz w:val="20"/>
                <w:szCs w:val="20"/>
                <w:lang w:val="es-ES" w:eastAsia="es-ES"/>
              </w:rPr>
            </w:pPr>
            <w:ins w:id="380" w:author="VICINI PIERLUIGI" w:date="2018-06-19T15:34:00Z">
              <w:r w:rsidRPr="00B45F8B">
                <w:rPr>
                  <w:rFonts w:eastAsia="Calibri" w:cs="Helvetica"/>
                  <w:sz w:val="20"/>
                  <w:szCs w:val="20"/>
                  <w:lang w:val="es-ES" w:eastAsia="es-ES"/>
                </w:rPr>
                <w:t>INT-T110-R0</w:t>
              </w:r>
              <w:r>
                <w:rPr>
                  <w:rFonts w:eastAsia="Calibri" w:cs="Helvetica"/>
                  <w:sz w:val="20"/>
                  <w:szCs w:val="20"/>
                  <w:lang w:val="es-ES" w:eastAsia="es-ES"/>
                </w:rPr>
                <w:t>1</w:t>
              </w:r>
            </w:ins>
            <w:ins w:id="381" w:author="VICINI PIERLUIGI" w:date="2018-06-19T15:43:00Z">
              <w:r>
                <w:rPr>
                  <w:rFonts w:eastAsia="Calibri" w:cs="Helvetica"/>
                  <w:sz w:val="20"/>
                  <w:szCs w:val="20"/>
                  <w:lang w:val="es-ES" w:eastAsia="es-ES"/>
                </w:rPr>
                <w:t>2</w:t>
              </w:r>
            </w:ins>
          </w:p>
        </w:tc>
        <w:tc>
          <w:tcPr>
            <w:tcW w:w="6945" w:type="dxa"/>
            <w:tcBorders>
              <w:top w:val="single" w:sz="4" w:space="0" w:color="auto"/>
              <w:left w:val="single" w:sz="4" w:space="0" w:color="auto"/>
              <w:bottom w:val="single" w:sz="4" w:space="0" w:color="auto"/>
              <w:right w:val="single" w:sz="4" w:space="0" w:color="auto"/>
            </w:tcBorders>
            <w:shd w:val="clear" w:color="auto" w:fill="auto"/>
          </w:tcPr>
          <w:p w14:paraId="7B6EBF60" w14:textId="697CDD07" w:rsidR="00657C72" w:rsidRPr="00B45F8B" w:rsidRDefault="00657C72" w:rsidP="00657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ins w:id="382" w:author="VICINI PIERLUIGI" w:date="2018-06-19T15:34:00Z"/>
                <w:rFonts w:eastAsia="Calibri" w:cs="Helvetica"/>
                <w:sz w:val="20"/>
                <w:szCs w:val="20"/>
                <w:lang w:val="es-ES" w:eastAsia="es-ES"/>
              </w:rPr>
            </w:pPr>
            <w:ins w:id="383" w:author="Bertocchi Elisa" w:date="2018-09-21T11:38:00Z">
              <w:r w:rsidRPr="00491474">
                <w:rPr>
                  <w:rFonts w:eastAsia="Calibri" w:cs="Helvetica"/>
                  <w:sz w:val="20"/>
                  <w:szCs w:val="20"/>
                  <w:lang w:val="es-ES" w:eastAsia="es-ES"/>
                </w:rPr>
                <w:t>Un ord</w:t>
              </w:r>
              <w:r>
                <w:rPr>
                  <w:rFonts w:eastAsia="Calibri" w:cs="Helvetica"/>
                  <w:sz w:val="20"/>
                  <w:szCs w:val="20"/>
                  <w:lang w:val="es-ES" w:eastAsia="es-ES"/>
                </w:rPr>
                <w:t xml:space="preserve">ine preconcordato </w:t>
              </w:r>
              <w:r w:rsidRPr="00491474">
                <w:rPr>
                  <w:rFonts w:eastAsia="Calibri" w:cs="Helvetica"/>
                  <w:sz w:val="20"/>
                  <w:szCs w:val="20"/>
                  <w:lang w:val="es-ES" w:eastAsia="es-ES"/>
                </w:rPr>
                <w:t xml:space="preserve">deve riportare obbligatoriamente un solo identificatore della parte di business (party identification) del </w:t>
              </w:r>
              <w:r>
                <w:rPr>
                  <w:rFonts w:eastAsia="Calibri" w:cs="Helvetica"/>
                  <w:sz w:val="20"/>
                  <w:szCs w:val="20"/>
                  <w:lang w:val="es-ES" w:eastAsia="es-ES"/>
                </w:rPr>
                <w:t>Seller</w:t>
              </w:r>
              <w:r w:rsidRPr="00491474">
                <w:rPr>
                  <w:rFonts w:eastAsia="Calibri" w:cs="Helvetica"/>
                  <w:sz w:val="20"/>
                  <w:szCs w:val="20"/>
                  <w:lang w:val="es-ES" w:eastAsia="es-ES"/>
                </w:rPr>
                <w:t xml:space="preserve">. Nel caso di </w:t>
              </w:r>
            </w:ins>
            <w:ins w:id="384" w:author="Bertocchi Elisa" w:date="2018-09-21T11:39:00Z">
              <w:r w:rsidR="00F8295F">
                <w:rPr>
                  <w:rFonts w:eastAsia="Calibri" w:cs="Helvetica"/>
                  <w:sz w:val="20"/>
                  <w:szCs w:val="20"/>
                  <w:lang w:val="es-ES" w:eastAsia="es-ES"/>
                </w:rPr>
                <w:t>Seller</w:t>
              </w:r>
            </w:ins>
            <w:ins w:id="385" w:author="Bertocchi Elisa" w:date="2018-09-21T11:38:00Z">
              <w:r w:rsidRPr="00491474">
                <w:rPr>
                  <w:rFonts w:eastAsia="Calibri" w:cs="Helvetica"/>
                  <w:sz w:val="20"/>
                  <w:szCs w:val="20"/>
                  <w:lang w:val="es-ES" w:eastAsia="es-ES"/>
                </w:rPr>
                <w:t xml:space="preserve"> di tipo PA deve riportare lo schema IPA.</w:t>
              </w:r>
            </w:ins>
            <w:ins w:id="386" w:author="VICINI PIERLUIGI" w:date="2018-06-19T15:43:00Z">
              <w:del w:id="387" w:author="Bertocchi Elisa" w:date="2018-09-21T11:38:00Z">
                <w:r w:rsidDel="00EE035C">
                  <w:rPr>
                    <w:rFonts w:eastAsia="Calibri" w:cs="Helvetica"/>
                    <w:sz w:val="20"/>
                    <w:szCs w:val="20"/>
                    <w:lang w:val="es-ES" w:eastAsia="es-ES"/>
                  </w:rPr>
                  <w:delText>L</w:delText>
                </w:r>
              </w:del>
            </w:ins>
            <w:ins w:id="388" w:author="VICINI PIERLUIGI" w:date="2018-06-19T15:35:00Z">
              <w:del w:id="389" w:author="Bertocchi Elisa" w:date="2018-09-21T11:38:00Z">
                <w:r w:rsidRPr="00B45F8B" w:rsidDel="00EE035C">
                  <w:rPr>
                    <w:rFonts w:eastAsia="Calibri" w:cs="Helvetica"/>
                    <w:sz w:val="20"/>
                    <w:szCs w:val="20"/>
                    <w:lang w:val="es-ES" w:eastAsia="es-ES"/>
                  </w:rPr>
                  <w:delText>'identificatore di endpoint</w:delText>
                </w:r>
                <w:r w:rsidDel="00EE035C">
                  <w:rPr>
                    <w:rFonts w:eastAsia="Calibri" w:cs="Helvetica"/>
                    <w:sz w:val="20"/>
                    <w:szCs w:val="20"/>
                    <w:lang w:val="es-ES" w:eastAsia="es-ES"/>
                  </w:rPr>
                  <w:delText xml:space="preserve"> del Seller è obbligatorio e deve essere presente con una sola istanza</w:delText>
                </w:r>
              </w:del>
            </w:ins>
            <w:ins w:id="390" w:author="VICINI PIERLUIGI" w:date="2018-06-19T15:36:00Z">
              <w:del w:id="391" w:author="Bertocchi Elisa" w:date="2018-09-21T11:38:00Z">
                <w:r w:rsidDel="00EE035C">
                  <w:rPr>
                    <w:rFonts w:eastAsia="Calibri" w:cs="Helvetica"/>
                    <w:sz w:val="20"/>
                    <w:szCs w:val="20"/>
                    <w:lang w:val="es-ES" w:eastAsia="es-ES"/>
                  </w:rPr>
                  <w:delText>.</w:delText>
                </w:r>
              </w:del>
            </w:ins>
          </w:p>
        </w:tc>
        <w:tc>
          <w:tcPr>
            <w:tcW w:w="1220" w:type="dxa"/>
            <w:tcBorders>
              <w:top w:val="single" w:sz="4" w:space="0" w:color="auto"/>
              <w:left w:val="single" w:sz="4" w:space="0" w:color="auto"/>
              <w:bottom w:val="single" w:sz="4" w:space="0" w:color="auto"/>
              <w:right w:val="single" w:sz="4" w:space="0" w:color="auto"/>
            </w:tcBorders>
            <w:vAlign w:val="center"/>
          </w:tcPr>
          <w:p w14:paraId="62B0CE18" w14:textId="272D5BBD" w:rsidR="00657C72" w:rsidRDefault="00657C72" w:rsidP="00657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ins w:id="392" w:author="VICINI PIERLUIGI" w:date="2018-06-19T15:34:00Z"/>
                <w:rFonts w:eastAsia="Calibri" w:cs="Helvetica"/>
                <w:sz w:val="20"/>
                <w:szCs w:val="20"/>
                <w:lang w:val="es-ES" w:eastAsia="es-ES"/>
              </w:rPr>
            </w:pPr>
            <w:ins w:id="393" w:author="VICINI PIERLUIGI" w:date="2018-06-19T15:36:00Z">
              <w:r>
                <w:rPr>
                  <w:rFonts w:eastAsia="Calibri" w:cs="Helvetica"/>
                  <w:sz w:val="20"/>
                  <w:szCs w:val="20"/>
                  <w:lang w:val="es-ES" w:eastAsia="es-ES"/>
                </w:rPr>
                <w:t>Fatal</w:t>
              </w:r>
            </w:ins>
          </w:p>
        </w:tc>
      </w:tr>
      <w:bookmarkEnd w:id="310"/>
      <w:bookmarkEnd w:id="311"/>
    </w:tbl>
    <w:p w14:paraId="2E16EFA6" w14:textId="77777777" w:rsidR="00F50DC2" w:rsidRDefault="00F50DC2" w:rsidP="00F50DC2">
      <w:pPr>
        <w:pStyle w:val="Heading2"/>
        <w:numPr>
          <w:ilvl w:val="0"/>
          <w:numId w:val="0"/>
        </w:numPr>
        <w:ind w:left="576"/>
        <w:rPr>
          <w:lang w:val="it-IT"/>
        </w:rPr>
      </w:pPr>
    </w:p>
    <w:p w14:paraId="40F48EF1" w14:textId="320F7284" w:rsidR="00F82F1A" w:rsidRPr="00B413A4" w:rsidRDefault="00F82F1A" w:rsidP="00F82F1A">
      <w:pPr>
        <w:pStyle w:val="Heading2"/>
        <w:rPr>
          <w:lang w:val="it-IT"/>
        </w:rPr>
      </w:pPr>
      <w:bookmarkStart w:id="394" w:name="_Toc510780855"/>
      <w:r w:rsidRPr="00B413A4">
        <w:rPr>
          <w:lang w:val="it-IT"/>
        </w:rPr>
        <w:t>Regole di business delle codifiche</w:t>
      </w:r>
      <w:bookmarkEnd w:id="394"/>
      <w:r w:rsidR="00B85F04">
        <w:rPr>
          <w:lang w:val="it-IT"/>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6631"/>
        <w:gridCol w:w="1522"/>
      </w:tblGrid>
      <w:tr w:rsidR="00EE7538" w14:paraId="5AF9A939" w14:textId="77777777" w:rsidTr="00EE7538">
        <w:trPr>
          <w:tblHeader/>
        </w:trPr>
        <w:tc>
          <w:tcPr>
            <w:tcW w:w="84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11C9303" w14:textId="77777777" w:rsidR="00EE7538" w:rsidRDefault="00EE75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Identificatore</w:t>
            </w:r>
          </w:p>
        </w:tc>
        <w:tc>
          <w:tcPr>
            <w:tcW w:w="352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0409D4D" w14:textId="77777777" w:rsidR="00EE7538" w:rsidRDefault="00EE75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Regola di Business</w:t>
            </w:r>
          </w:p>
        </w:tc>
        <w:tc>
          <w:tcPr>
            <w:tcW w:w="627" w:type="pct"/>
            <w:tcBorders>
              <w:top w:val="single" w:sz="4" w:space="0" w:color="auto"/>
              <w:left w:val="single" w:sz="4" w:space="0" w:color="auto"/>
              <w:bottom w:val="single" w:sz="4" w:space="0" w:color="auto"/>
              <w:right w:val="single" w:sz="4" w:space="0" w:color="auto"/>
            </w:tcBorders>
            <w:shd w:val="clear" w:color="auto" w:fill="D9D9D9"/>
          </w:tcPr>
          <w:p w14:paraId="09DF6A32" w14:textId="77777777" w:rsidR="00EE7538" w:rsidRDefault="00EE75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b/>
                <w:sz w:val="20"/>
                <w:szCs w:val="20"/>
                <w:lang w:val="es-ES" w:eastAsia="es-ES"/>
              </w:rPr>
            </w:pPr>
            <w:r>
              <w:rPr>
                <w:rFonts w:eastAsia="Calibri" w:cs="Helvetica"/>
                <w:b/>
                <w:sz w:val="20"/>
                <w:szCs w:val="20"/>
                <w:lang w:val="es-ES" w:eastAsia="es-ES"/>
              </w:rPr>
              <w:t>Livello di errore</w:t>
            </w:r>
          </w:p>
        </w:tc>
      </w:tr>
      <w:tr w:rsidR="00A86917" w:rsidRPr="004379BB" w14:paraId="6AA2035F" w14:textId="77777777" w:rsidTr="00A86917">
        <w:tc>
          <w:tcPr>
            <w:tcW w:w="847" w:type="pct"/>
            <w:tcBorders>
              <w:top w:val="single" w:sz="4" w:space="0" w:color="auto"/>
              <w:left w:val="single" w:sz="4" w:space="0" w:color="auto"/>
              <w:bottom w:val="single" w:sz="4" w:space="0" w:color="auto"/>
              <w:right w:val="single" w:sz="4" w:space="0" w:color="auto"/>
            </w:tcBorders>
            <w:vAlign w:val="center"/>
            <w:hideMark/>
          </w:tcPr>
          <w:p w14:paraId="36DDDE3A" w14:textId="77777777" w:rsidR="00A86917" w:rsidRDefault="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B413A4">
              <w:rPr>
                <w:rFonts w:eastAsia="Calibri" w:cs="Helvetica"/>
                <w:sz w:val="20"/>
                <w:szCs w:val="20"/>
                <w:lang w:val="es-ES" w:eastAsia="es-ES"/>
              </w:rPr>
              <w:t>CL-T110-R001</w:t>
            </w:r>
          </w:p>
        </w:tc>
        <w:tc>
          <w:tcPr>
            <w:tcW w:w="3526" w:type="pct"/>
            <w:tcBorders>
              <w:top w:val="single" w:sz="4" w:space="0" w:color="auto"/>
              <w:left w:val="single" w:sz="4" w:space="0" w:color="auto"/>
              <w:bottom w:val="single" w:sz="4" w:space="0" w:color="auto"/>
              <w:right w:val="single" w:sz="4" w:space="0" w:color="auto"/>
            </w:tcBorders>
            <w:hideMark/>
          </w:tcPr>
          <w:p w14:paraId="78A32DD6" w14:textId="4D68DDD5" w:rsidR="00A86917" w:rsidRPr="008955EA" w:rsidRDefault="00A86917" w:rsidP="00F42D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Il DocumentCurrencyCode</w:t>
            </w:r>
            <w:ins w:id="395" w:author="Bertocchi Elisa" w:date="2018-09-21T11:40:00Z">
              <w:r w:rsidR="00863E7F">
                <w:rPr>
                  <w:rFonts w:eastAsia="Calibri" w:cs="Helvetica"/>
                  <w:sz w:val="20"/>
                  <w:szCs w:val="20"/>
                  <w:lang w:val="es-ES" w:eastAsia="es-ES"/>
                </w:rPr>
                <w:t>ID</w:t>
              </w:r>
            </w:ins>
            <w:r w:rsidRPr="00B45F8B">
              <w:rPr>
                <w:rFonts w:eastAsia="Calibri" w:cs="Helvetica"/>
                <w:sz w:val="20"/>
                <w:szCs w:val="20"/>
                <w:lang w:val="es-ES" w:eastAsia="es-ES"/>
              </w:rPr>
              <w:t xml:space="preserve"> DEVE provenire dalla codifica ISO 4217.</w:t>
            </w:r>
          </w:p>
        </w:tc>
        <w:tc>
          <w:tcPr>
            <w:tcW w:w="627" w:type="pct"/>
            <w:tcBorders>
              <w:top w:val="single" w:sz="4" w:space="0" w:color="auto"/>
              <w:left w:val="single" w:sz="4" w:space="0" w:color="auto"/>
              <w:bottom w:val="single" w:sz="4" w:space="0" w:color="auto"/>
              <w:right w:val="single" w:sz="4" w:space="0" w:color="auto"/>
            </w:tcBorders>
            <w:vAlign w:val="center"/>
          </w:tcPr>
          <w:p w14:paraId="2722519F" w14:textId="77777777" w:rsidR="00A86917" w:rsidRDefault="00A86917" w:rsidP="00EE75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587F90">
              <w:rPr>
                <w:rFonts w:eastAsia="Calibri" w:cs="Helvetica"/>
                <w:sz w:val="20"/>
                <w:szCs w:val="20"/>
                <w:lang w:val="es-ES" w:eastAsia="es-ES"/>
              </w:rPr>
              <w:t>Fatal</w:t>
            </w:r>
          </w:p>
        </w:tc>
      </w:tr>
      <w:tr w:rsidR="00A86917" w:rsidRPr="004379BB" w14:paraId="70DB3008" w14:textId="77777777" w:rsidTr="00BF4964">
        <w:tc>
          <w:tcPr>
            <w:tcW w:w="847" w:type="pct"/>
            <w:tcBorders>
              <w:top w:val="single" w:sz="4" w:space="0" w:color="auto"/>
              <w:left w:val="single" w:sz="4" w:space="0" w:color="auto"/>
              <w:bottom w:val="single" w:sz="4" w:space="0" w:color="auto"/>
              <w:right w:val="single" w:sz="4" w:space="0" w:color="auto"/>
            </w:tcBorders>
            <w:vAlign w:val="center"/>
            <w:hideMark/>
          </w:tcPr>
          <w:p w14:paraId="64683FB5" w14:textId="77777777" w:rsidR="00A86917" w:rsidRPr="007D5665" w:rsidRDefault="00A86917" w:rsidP="00DF24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897A7F">
              <w:rPr>
                <w:rFonts w:eastAsia="Calibri" w:cs="Helvetica"/>
                <w:sz w:val="20"/>
                <w:szCs w:val="20"/>
                <w:lang w:val="es-ES" w:eastAsia="es-ES"/>
              </w:rPr>
              <w:t>CL-T110-R002</w:t>
            </w:r>
          </w:p>
        </w:tc>
        <w:tc>
          <w:tcPr>
            <w:tcW w:w="3526" w:type="pct"/>
            <w:tcBorders>
              <w:top w:val="single" w:sz="4" w:space="0" w:color="auto"/>
              <w:left w:val="single" w:sz="4" w:space="0" w:color="auto"/>
              <w:bottom w:val="single" w:sz="4" w:space="0" w:color="auto"/>
              <w:right w:val="single" w:sz="4" w:space="0" w:color="auto"/>
            </w:tcBorders>
            <w:hideMark/>
          </w:tcPr>
          <w:p w14:paraId="0E60E7B0" w14:textId="3F505056" w:rsidR="00A86917" w:rsidRPr="008955EA" w:rsidRDefault="00A86917" w:rsidP="00DF24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Il valore dell’attributo currencyID DEVE provenire dalla codifica ISO 4217.</w:t>
            </w:r>
          </w:p>
        </w:tc>
        <w:tc>
          <w:tcPr>
            <w:tcW w:w="627" w:type="pct"/>
            <w:tcBorders>
              <w:top w:val="single" w:sz="4" w:space="0" w:color="auto"/>
              <w:left w:val="single" w:sz="4" w:space="0" w:color="auto"/>
              <w:bottom w:val="single" w:sz="4" w:space="0" w:color="auto"/>
              <w:right w:val="single" w:sz="4" w:space="0" w:color="auto"/>
            </w:tcBorders>
            <w:vAlign w:val="center"/>
          </w:tcPr>
          <w:p w14:paraId="36A4F1C0" w14:textId="0726CA2A" w:rsidR="00A86917" w:rsidRPr="007D5665" w:rsidRDefault="00A86917" w:rsidP="00BF49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587F90">
              <w:rPr>
                <w:rFonts w:eastAsia="Calibri" w:cs="Helvetica"/>
                <w:sz w:val="20"/>
                <w:szCs w:val="20"/>
                <w:lang w:val="es-ES" w:eastAsia="es-ES"/>
              </w:rPr>
              <w:t>Fatal</w:t>
            </w:r>
          </w:p>
        </w:tc>
      </w:tr>
      <w:tr w:rsidR="00A86917" w:rsidRPr="004379BB" w14:paraId="297B29F3" w14:textId="77777777" w:rsidTr="00A86917">
        <w:tc>
          <w:tcPr>
            <w:tcW w:w="847" w:type="pct"/>
            <w:tcBorders>
              <w:top w:val="single" w:sz="4" w:space="0" w:color="auto"/>
              <w:left w:val="single" w:sz="4" w:space="0" w:color="auto"/>
              <w:bottom w:val="single" w:sz="4" w:space="0" w:color="auto"/>
              <w:right w:val="single" w:sz="4" w:space="0" w:color="auto"/>
            </w:tcBorders>
            <w:vAlign w:val="center"/>
            <w:hideMark/>
          </w:tcPr>
          <w:p w14:paraId="23CEA895" w14:textId="77777777" w:rsidR="00A86917" w:rsidRDefault="00A86917" w:rsidP="00DF24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897A7F">
              <w:rPr>
                <w:rFonts w:eastAsia="Calibri" w:cs="Helvetica"/>
                <w:sz w:val="20"/>
                <w:szCs w:val="20"/>
                <w:lang w:val="es-ES" w:eastAsia="es-ES"/>
              </w:rPr>
              <w:t>CL-T110-R003</w:t>
            </w:r>
          </w:p>
        </w:tc>
        <w:tc>
          <w:tcPr>
            <w:tcW w:w="3526" w:type="pct"/>
            <w:tcBorders>
              <w:top w:val="single" w:sz="4" w:space="0" w:color="auto"/>
              <w:left w:val="single" w:sz="4" w:space="0" w:color="auto"/>
              <w:bottom w:val="single" w:sz="4" w:space="0" w:color="auto"/>
              <w:right w:val="single" w:sz="4" w:space="0" w:color="auto"/>
            </w:tcBorders>
            <w:hideMark/>
          </w:tcPr>
          <w:p w14:paraId="4A261167" w14:textId="37A4F1A1" w:rsidR="00A86917" w:rsidRPr="008955EA" w:rsidRDefault="00A86917" w:rsidP="00DF24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B45F8B">
              <w:rPr>
                <w:rFonts w:eastAsia="Calibri" w:cs="Helvetica"/>
                <w:sz w:val="20"/>
                <w:szCs w:val="20"/>
                <w:lang w:val="es-ES" w:eastAsia="es-ES"/>
              </w:rPr>
              <w:t>Un identificatore dello schema per gli identificatori degli Endpoint DEVE provenire dalla codifica PEPPOL Party Identifier.</w:t>
            </w:r>
          </w:p>
        </w:tc>
        <w:tc>
          <w:tcPr>
            <w:tcW w:w="627" w:type="pct"/>
            <w:tcBorders>
              <w:top w:val="single" w:sz="4" w:space="0" w:color="auto"/>
              <w:left w:val="single" w:sz="4" w:space="0" w:color="auto"/>
              <w:bottom w:val="single" w:sz="4" w:space="0" w:color="auto"/>
              <w:right w:val="single" w:sz="4" w:space="0" w:color="auto"/>
            </w:tcBorders>
            <w:vAlign w:val="center"/>
          </w:tcPr>
          <w:p w14:paraId="31767BE1" w14:textId="77777777" w:rsidR="00A86917" w:rsidRDefault="00A86917" w:rsidP="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587F90">
              <w:rPr>
                <w:rFonts w:eastAsia="Calibri" w:cs="Helvetica"/>
                <w:sz w:val="20"/>
                <w:szCs w:val="20"/>
                <w:lang w:val="es-ES" w:eastAsia="es-ES"/>
              </w:rPr>
              <w:t>Fatal</w:t>
            </w:r>
          </w:p>
        </w:tc>
      </w:tr>
      <w:tr w:rsidR="00A86917" w:rsidRPr="004379BB" w14:paraId="7FB461F5" w14:textId="77777777" w:rsidTr="00BF4964">
        <w:tc>
          <w:tcPr>
            <w:tcW w:w="847" w:type="pct"/>
            <w:tcBorders>
              <w:top w:val="single" w:sz="4" w:space="0" w:color="auto"/>
              <w:left w:val="single" w:sz="4" w:space="0" w:color="auto"/>
              <w:bottom w:val="single" w:sz="4" w:space="0" w:color="auto"/>
              <w:right w:val="single" w:sz="4" w:space="0" w:color="auto"/>
            </w:tcBorders>
            <w:vAlign w:val="center"/>
            <w:hideMark/>
          </w:tcPr>
          <w:p w14:paraId="7505267E" w14:textId="77777777" w:rsidR="00A86917" w:rsidRDefault="00A86917" w:rsidP="00DF24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CL-T110-R004</w:t>
            </w:r>
          </w:p>
        </w:tc>
        <w:tc>
          <w:tcPr>
            <w:tcW w:w="3526" w:type="pct"/>
            <w:tcBorders>
              <w:top w:val="single" w:sz="4" w:space="0" w:color="auto"/>
              <w:left w:val="single" w:sz="4" w:space="0" w:color="auto"/>
              <w:bottom w:val="single" w:sz="4" w:space="0" w:color="auto"/>
              <w:right w:val="single" w:sz="4" w:space="0" w:color="auto"/>
            </w:tcBorders>
            <w:hideMark/>
          </w:tcPr>
          <w:p w14:paraId="61A29A18" w14:textId="21F76A34" w:rsidR="00A86917" w:rsidRDefault="00A86917" w:rsidP="00DF24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 xml:space="preserve">Un identificatore dello schema per gli identificatori delle Parti </w:t>
            </w:r>
            <w:ins w:id="396" w:author="Bertocchi Elisa" w:date="2018-09-21T11:45:00Z">
              <w:r w:rsidR="00C71646">
                <w:rPr>
                  <w:rFonts w:eastAsia="Calibri" w:cs="Helvetica"/>
                  <w:sz w:val="20"/>
                  <w:szCs w:val="20"/>
                  <w:lang w:val="es-ES" w:eastAsia="es-ES"/>
                </w:rPr>
                <w:t xml:space="preserve">di Business </w:t>
              </w:r>
            </w:ins>
            <w:r>
              <w:rPr>
                <w:rFonts w:eastAsia="Calibri" w:cs="Helvetica"/>
                <w:sz w:val="20"/>
                <w:szCs w:val="20"/>
                <w:lang w:val="es-ES" w:eastAsia="es-ES"/>
              </w:rPr>
              <w:t xml:space="preserve">DEVE </w:t>
            </w:r>
            <w:ins w:id="397" w:author="Bertocchi Elisa" w:date="2018-09-21T11:45:00Z">
              <w:r w:rsidR="00C71646">
                <w:rPr>
                  <w:rFonts w:eastAsia="Calibri" w:cs="Helvetica"/>
                  <w:sz w:val="20"/>
                  <w:szCs w:val="20"/>
                  <w:lang w:val="es-ES" w:eastAsia="es-ES"/>
                </w:rPr>
                <w:t xml:space="preserve">essere valorizzato </w:t>
              </w:r>
              <w:r w:rsidR="00951D72">
                <w:rPr>
                  <w:rFonts w:eastAsia="Calibri" w:cs="Helvetica"/>
                  <w:sz w:val="20"/>
                  <w:szCs w:val="20"/>
                  <w:lang w:val="es-ES" w:eastAsia="es-ES"/>
                </w:rPr>
                <w:t>in base alla</w:t>
              </w:r>
            </w:ins>
            <w:del w:id="398" w:author="Bertocchi Elisa" w:date="2018-09-21T11:45:00Z">
              <w:r w:rsidDel="00951D72">
                <w:rPr>
                  <w:rFonts w:eastAsia="Calibri" w:cs="Helvetica"/>
                  <w:sz w:val="20"/>
                  <w:szCs w:val="20"/>
                  <w:lang w:val="es-ES" w:eastAsia="es-ES"/>
                </w:rPr>
                <w:delText>provenire dalla</w:delText>
              </w:r>
            </w:del>
            <w:r>
              <w:rPr>
                <w:rFonts w:eastAsia="Calibri" w:cs="Helvetica"/>
                <w:sz w:val="20"/>
                <w:szCs w:val="20"/>
                <w:lang w:val="es-ES" w:eastAsia="es-ES"/>
              </w:rPr>
              <w:t xml:space="preserve"> codifica PEPPOL Party Identifier.</w:t>
            </w:r>
          </w:p>
        </w:tc>
        <w:tc>
          <w:tcPr>
            <w:tcW w:w="627" w:type="pct"/>
            <w:tcBorders>
              <w:top w:val="single" w:sz="4" w:space="0" w:color="auto"/>
              <w:left w:val="single" w:sz="4" w:space="0" w:color="auto"/>
              <w:bottom w:val="single" w:sz="4" w:space="0" w:color="auto"/>
              <w:right w:val="single" w:sz="4" w:space="0" w:color="auto"/>
            </w:tcBorders>
            <w:vAlign w:val="center"/>
          </w:tcPr>
          <w:p w14:paraId="35FE8155" w14:textId="4DD66D40" w:rsidR="00A86917" w:rsidRPr="007D5665" w:rsidRDefault="00A86917" w:rsidP="00BF49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587F90">
              <w:rPr>
                <w:rFonts w:eastAsia="Calibri" w:cs="Helvetica"/>
                <w:sz w:val="20"/>
                <w:szCs w:val="20"/>
                <w:lang w:val="es-ES" w:eastAsia="es-ES"/>
              </w:rPr>
              <w:t>Fatal</w:t>
            </w:r>
          </w:p>
        </w:tc>
      </w:tr>
      <w:tr w:rsidR="00A86917" w:rsidRPr="004379BB" w14:paraId="5B94D75B" w14:textId="77777777" w:rsidTr="00A86917">
        <w:tc>
          <w:tcPr>
            <w:tcW w:w="847" w:type="pct"/>
            <w:tcBorders>
              <w:top w:val="single" w:sz="4" w:space="0" w:color="auto"/>
              <w:left w:val="single" w:sz="4" w:space="0" w:color="auto"/>
              <w:bottom w:val="single" w:sz="4" w:space="0" w:color="auto"/>
              <w:right w:val="single" w:sz="4" w:space="0" w:color="auto"/>
            </w:tcBorders>
            <w:vAlign w:val="center"/>
            <w:hideMark/>
          </w:tcPr>
          <w:p w14:paraId="461EEA2A" w14:textId="77777777" w:rsidR="00A86917" w:rsidRDefault="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897A7F">
              <w:rPr>
                <w:rFonts w:eastAsia="Calibri" w:cs="Helvetica"/>
                <w:sz w:val="20"/>
                <w:szCs w:val="20"/>
                <w:lang w:val="es-ES" w:eastAsia="es-ES"/>
              </w:rPr>
              <w:t>CL-T110-R005</w:t>
            </w:r>
          </w:p>
        </w:tc>
        <w:tc>
          <w:tcPr>
            <w:tcW w:w="3526" w:type="pct"/>
            <w:tcBorders>
              <w:top w:val="single" w:sz="4" w:space="0" w:color="auto"/>
              <w:left w:val="single" w:sz="4" w:space="0" w:color="auto"/>
              <w:bottom w:val="single" w:sz="4" w:space="0" w:color="auto"/>
              <w:right w:val="single" w:sz="4" w:space="0" w:color="auto"/>
            </w:tcBorders>
            <w:hideMark/>
          </w:tcPr>
          <w:p w14:paraId="2B0A3855" w14:textId="685C0D7B" w:rsidR="00A86917" w:rsidRDefault="00A86917" w:rsidP="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commentRangeStart w:id="399"/>
            <w:r>
              <w:rPr>
                <w:rFonts w:eastAsia="Calibri" w:cs="Helvetica"/>
                <w:sz w:val="20"/>
                <w:szCs w:val="20"/>
                <w:lang w:val="es-ES" w:eastAsia="es-ES"/>
              </w:rPr>
              <w:t xml:space="preserve">Il codice categoria d’imposta (IVA) DEVE essere codificato usando il </w:t>
            </w:r>
            <w:del w:id="400" w:author="Bertocchi Elisa" w:date="2018-09-21T11:46:00Z">
              <w:r w:rsidDel="00951D72">
                <w:rPr>
                  <w:rFonts w:eastAsia="Calibri" w:cs="Helvetica"/>
                  <w:sz w:val="20"/>
                  <w:szCs w:val="20"/>
                  <w:lang w:val="es-ES" w:eastAsia="es-ES"/>
                </w:rPr>
                <w:delText xml:space="preserve">sottoinsieme </w:delText>
              </w:r>
            </w:del>
            <w:ins w:id="401" w:author="Bertocchi Elisa" w:date="2018-09-21T11:46:00Z">
              <w:r w:rsidR="00951D72">
                <w:rPr>
                  <w:rFonts w:eastAsia="Calibri" w:cs="Helvetica"/>
                  <w:sz w:val="20"/>
                  <w:szCs w:val="20"/>
                  <w:lang w:val="es-ES" w:eastAsia="es-ES"/>
                </w:rPr>
                <w:t xml:space="preserve">subset </w:t>
              </w:r>
            </w:ins>
            <w:r>
              <w:rPr>
                <w:rFonts w:eastAsia="Calibri" w:cs="Helvetica"/>
                <w:sz w:val="20"/>
                <w:szCs w:val="20"/>
                <w:lang w:val="es-ES" w:eastAsia="es-ES"/>
              </w:rPr>
              <w:t>UN/ECE 5305 BII3</w:t>
            </w:r>
            <w:commentRangeEnd w:id="399"/>
            <w:r w:rsidR="004020ED">
              <w:rPr>
                <w:rStyle w:val="CommentReference"/>
              </w:rPr>
              <w:commentReference w:id="399"/>
            </w:r>
          </w:p>
        </w:tc>
        <w:tc>
          <w:tcPr>
            <w:tcW w:w="627" w:type="pct"/>
            <w:tcBorders>
              <w:top w:val="single" w:sz="4" w:space="0" w:color="auto"/>
              <w:left w:val="single" w:sz="4" w:space="0" w:color="auto"/>
              <w:bottom w:val="single" w:sz="4" w:space="0" w:color="auto"/>
              <w:right w:val="single" w:sz="4" w:space="0" w:color="auto"/>
            </w:tcBorders>
            <w:vAlign w:val="center"/>
          </w:tcPr>
          <w:p w14:paraId="421FDE02" w14:textId="77777777" w:rsidR="00A86917" w:rsidRDefault="00A86917" w:rsidP="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587F90">
              <w:rPr>
                <w:rFonts w:eastAsia="Calibri" w:cs="Helvetica"/>
                <w:sz w:val="20"/>
                <w:szCs w:val="20"/>
                <w:lang w:val="es-ES" w:eastAsia="es-ES"/>
              </w:rPr>
              <w:t>Fatal</w:t>
            </w:r>
          </w:p>
        </w:tc>
      </w:tr>
      <w:tr w:rsidR="00A86917" w:rsidRPr="004379BB" w14:paraId="7039AD15" w14:textId="77777777" w:rsidTr="00A86917">
        <w:tc>
          <w:tcPr>
            <w:tcW w:w="847" w:type="pct"/>
            <w:tcBorders>
              <w:top w:val="single" w:sz="4" w:space="0" w:color="auto"/>
              <w:left w:val="single" w:sz="4" w:space="0" w:color="auto"/>
              <w:bottom w:val="single" w:sz="4" w:space="0" w:color="auto"/>
              <w:right w:val="single" w:sz="4" w:space="0" w:color="auto"/>
            </w:tcBorders>
            <w:vAlign w:val="center"/>
            <w:hideMark/>
          </w:tcPr>
          <w:p w14:paraId="781695B9" w14:textId="77777777" w:rsidR="00A86917" w:rsidRDefault="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CL-T110-R006</w:t>
            </w:r>
          </w:p>
        </w:tc>
        <w:tc>
          <w:tcPr>
            <w:tcW w:w="3526" w:type="pct"/>
            <w:tcBorders>
              <w:top w:val="single" w:sz="4" w:space="0" w:color="auto"/>
              <w:left w:val="single" w:sz="4" w:space="0" w:color="auto"/>
              <w:bottom w:val="single" w:sz="4" w:space="0" w:color="auto"/>
              <w:right w:val="single" w:sz="4" w:space="0" w:color="auto"/>
            </w:tcBorders>
            <w:hideMark/>
          </w:tcPr>
          <w:p w14:paraId="157AC7FB" w14:textId="409FBE06" w:rsidR="00A86917" w:rsidRDefault="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Pr>
                <w:rFonts w:eastAsia="Calibri" w:cs="Helvetica"/>
                <w:sz w:val="20"/>
                <w:szCs w:val="20"/>
                <w:lang w:val="es-ES" w:eastAsia="es-ES"/>
              </w:rPr>
              <w:t>Il codice dell’unità di misura DEVE provenire dalla codifica UN/ECE Recommendation 20 (20</w:t>
            </w:r>
            <w:ins w:id="402" w:author="Bertocchi Elisa" w:date="2018-09-21T12:00:00Z">
              <w:r w:rsidR="00F82E5F">
                <w:rPr>
                  <w:rFonts w:eastAsia="Calibri" w:cs="Helvetica"/>
                  <w:sz w:val="20"/>
                  <w:szCs w:val="20"/>
                  <w:lang w:val="es-ES" w:eastAsia="es-ES"/>
                </w:rPr>
                <w:t>12</w:t>
              </w:r>
            </w:ins>
            <w:del w:id="403" w:author="Bertocchi Elisa" w:date="2018-09-21T12:00:00Z">
              <w:r w:rsidDel="00F82E5F">
                <w:rPr>
                  <w:rFonts w:eastAsia="Calibri" w:cs="Helvetica"/>
                  <w:sz w:val="20"/>
                  <w:szCs w:val="20"/>
                  <w:lang w:val="es-ES" w:eastAsia="es-ES"/>
                </w:rPr>
                <w:delText>09</w:delText>
              </w:r>
            </w:del>
            <w:r>
              <w:rPr>
                <w:rFonts w:eastAsia="Calibri" w:cs="Helvetica"/>
                <w:sz w:val="20"/>
                <w:szCs w:val="20"/>
                <w:lang w:val="es-ES" w:eastAsia="es-ES"/>
              </w:rPr>
              <w:t>).</w:t>
            </w:r>
          </w:p>
        </w:tc>
        <w:tc>
          <w:tcPr>
            <w:tcW w:w="627" w:type="pct"/>
            <w:tcBorders>
              <w:top w:val="single" w:sz="4" w:space="0" w:color="auto"/>
              <w:left w:val="single" w:sz="4" w:space="0" w:color="auto"/>
              <w:bottom w:val="single" w:sz="4" w:space="0" w:color="auto"/>
              <w:right w:val="single" w:sz="4" w:space="0" w:color="auto"/>
            </w:tcBorders>
            <w:vAlign w:val="center"/>
          </w:tcPr>
          <w:p w14:paraId="22569FB5" w14:textId="77777777" w:rsidR="00A86917" w:rsidRDefault="00A86917" w:rsidP="00A86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587F90">
              <w:rPr>
                <w:rFonts w:eastAsia="Calibri" w:cs="Helvetica"/>
                <w:sz w:val="20"/>
                <w:szCs w:val="20"/>
                <w:lang w:val="es-ES" w:eastAsia="es-ES"/>
              </w:rPr>
              <w:t>Fatal</w:t>
            </w:r>
          </w:p>
        </w:tc>
      </w:tr>
      <w:tr w:rsidR="003B2A58" w:rsidRPr="004379BB" w14:paraId="2B93932C" w14:textId="77777777" w:rsidTr="00AC77D5">
        <w:tc>
          <w:tcPr>
            <w:tcW w:w="847" w:type="pct"/>
            <w:tcBorders>
              <w:top w:val="single" w:sz="4" w:space="0" w:color="auto"/>
              <w:left w:val="single" w:sz="4" w:space="0" w:color="auto"/>
              <w:bottom w:val="single" w:sz="4" w:space="0" w:color="auto"/>
              <w:right w:val="single" w:sz="4" w:space="0" w:color="auto"/>
            </w:tcBorders>
            <w:shd w:val="clear" w:color="auto" w:fill="92D050"/>
            <w:vAlign w:val="center"/>
          </w:tcPr>
          <w:p w14:paraId="6FB1DFA9" w14:textId="77777777" w:rsidR="003B2A58" w:rsidRPr="00AC77D5" w:rsidRDefault="003B2A58" w:rsidP="00587F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AC77D5">
              <w:rPr>
                <w:rFonts w:eastAsia="Calibri" w:cs="Helvetica"/>
                <w:sz w:val="20"/>
                <w:szCs w:val="20"/>
                <w:lang w:val="es-ES" w:eastAsia="es-ES"/>
              </w:rPr>
              <w:t>CL-T110-R007</w:t>
            </w:r>
          </w:p>
        </w:tc>
        <w:tc>
          <w:tcPr>
            <w:tcW w:w="3526" w:type="pct"/>
            <w:tcBorders>
              <w:top w:val="single" w:sz="4" w:space="0" w:color="auto"/>
              <w:left w:val="single" w:sz="4" w:space="0" w:color="auto"/>
              <w:bottom w:val="single" w:sz="4" w:space="0" w:color="auto"/>
              <w:right w:val="single" w:sz="4" w:space="0" w:color="auto"/>
            </w:tcBorders>
            <w:shd w:val="clear" w:color="auto" w:fill="92D050"/>
          </w:tcPr>
          <w:p w14:paraId="15DE38EE" w14:textId="77661B93" w:rsidR="003B2A58" w:rsidRPr="006B09D3" w:rsidRDefault="00F82E5F" w:rsidP="008955E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it-IT" w:eastAsia="es-ES"/>
                <w:rPrChange w:id="404" w:author="Cernigliaro, Giuseppe (IT - Bologna)" w:date="2018-11-08T11:01:00Z">
                  <w:rPr>
                    <w:rFonts w:eastAsia="Calibri" w:cs="Helvetica"/>
                    <w:sz w:val="20"/>
                    <w:szCs w:val="20"/>
                    <w:lang w:val="es-ES" w:eastAsia="es-ES"/>
                  </w:rPr>
                </w:rPrChange>
              </w:rPr>
            </w:pPr>
            <w:ins w:id="405" w:author="Bertocchi Elisa" w:date="2018-09-21T12:01:00Z">
              <w:r w:rsidRPr="001412B9">
                <w:rPr>
                  <w:rFonts w:eastAsia="Calibri"/>
                  <w:sz w:val="20"/>
                  <w:szCs w:val="20"/>
                  <w:lang w:val="it-IT" w:eastAsia="sv-SE"/>
                </w:rPr>
                <w:t>L’attributo del Binary Object MIME code DEVE provenire dalla codifica MIME Code Type versione 2008.</w:t>
              </w:r>
            </w:ins>
            <w:del w:id="406" w:author="Bertocchi Elisa" w:date="2018-09-21T12:01:00Z">
              <w:r w:rsidR="003B2A58" w:rsidRPr="00AC77D5" w:rsidDel="00F82E5F">
                <w:rPr>
                  <w:rFonts w:eastAsia="Calibri" w:cs="Helvetica"/>
                  <w:sz w:val="20"/>
                  <w:szCs w:val="20"/>
                  <w:lang w:val="es-ES" w:eastAsia="es-ES"/>
                </w:rPr>
                <w:delText xml:space="preserve">Per il codice Mime nell'attributo utilizzare tipi di supporto MIME </w:delText>
              </w:r>
            </w:del>
          </w:p>
        </w:tc>
        <w:tc>
          <w:tcPr>
            <w:tcW w:w="627" w:type="pct"/>
            <w:tcBorders>
              <w:top w:val="single" w:sz="4" w:space="0" w:color="auto"/>
              <w:left w:val="single" w:sz="4" w:space="0" w:color="auto"/>
              <w:bottom w:val="single" w:sz="4" w:space="0" w:color="auto"/>
              <w:right w:val="single" w:sz="4" w:space="0" w:color="auto"/>
            </w:tcBorders>
            <w:shd w:val="clear" w:color="auto" w:fill="92D050"/>
            <w:vAlign w:val="center"/>
          </w:tcPr>
          <w:p w14:paraId="093AB08C" w14:textId="77777777" w:rsidR="003B2A58" w:rsidRPr="00AC77D5" w:rsidRDefault="003B2A58" w:rsidP="003B2A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sidRPr="00AC77D5">
              <w:rPr>
                <w:rFonts w:eastAsia="Calibri" w:cs="Helvetica"/>
                <w:sz w:val="20"/>
                <w:szCs w:val="20"/>
                <w:lang w:val="es-ES" w:eastAsia="es-ES"/>
              </w:rPr>
              <w:t>Fatal</w:t>
            </w:r>
          </w:p>
        </w:tc>
      </w:tr>
      <w:tr w:rsidR="003B2A58" w:rsidRPr="004379BB" w14:paraId="42AFD2EE" w14:textId="77777777" w:rsidTr="00AC77D5">
        <w:tc>
          <w:tcPr>
            <w:tcW w:w="847" w:type="pct"/>
            <w:tcBorders>
              <w:top w:val="single" w:sz="4" w:space="0" w:color="auto"/>
              <w:left w:val="single" w:sz="4" w:space="0" w:color="auto"/>
              <w:bottom w:val="single" w:sz="4" w:space="0" w:color="auto"/>
              <w:right w:val="single" w:sz="4" w:space="0" w:color="auto"/>
            </w:tcBorders>
            <w:shd w:val="clear" w:color="auto" w:fill="92D050"/>
            <w:vAlign w:val="center"/>
          </w:tcPr>
          <w:p w14:paraId="5781CE2F" w14:textId="77777777" w:rsidR="003B2A58" w:rsidRPr="003B2A58" w:rsidRDefault="003B2A58" w:rsidP="00587F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highlight w:val="yellow"/>
                <w:lang w:val="es-ES" w:eastAsia="es-ES"/>
              </w:rPr>
            </w:pPr>
            <w:commentRangeStart w:id="407"/>
            <w:commentRangeStart w:id="408"/>
            <w:r w:rsidRPr="003B2A58">
              <w:rPr>
                <w:rFonts w:eastAsia="Calibri" w:cs="Helvetica"/>
                <w:sz w:val="20"/>
                <w:szCs w:val="20"/>
                <w:highlight w:val="yellow"/>
                <w:lang w:val="es-ES" w:eastAsia="es-ES"/>
              </w:rPr>
              <w:lastRenderedPageBreak/>
              <w:t>CL-T110-R009</w:t>
            </w:r>
          </w:p>
        </w:tc>
        <w:tc>
          <w:tcPr>
            <w:tcW w:w="3526" w:type="pct"/>
            <w:tcBorders>
              <w:top w:val="single" w:sz="4" w:space="0" w:color="auto"/>
              <w:left w:val="single" w:sz="4" w:space="0" w:color="auto"/>
              <w:bottom w:val="single" w:sz="4" w:space="0" w:color="auto"/>
              <w:right w:val="single" w:sz="4" w:space="0" w:color="auto"/>
            </w:tcBorders>
            <w:shd w:val="clear" w:color="auto" w:fill="92D050"/>
          </w:tcPr>
          <w:p w14:paraId="29CFBAB1" w14:textId="4D6A80C6" w:rsidR="003B2A58" w:rsidRPr="007D5665" w:rsidRDefault="003B2A58" w:rsidP="008955E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es-ES" w:eastAsia="es-ES"/>
              </w:rPr>
            </w:pPr>
            <w:r w:rsidRPr="003B2A58">
              <w:rPr>
                <w:rFonts w:eastAsia="Calibri" w:cs="Helvetica"/>
                <w:sz w:val="20"/>
                <w:szCs w:val="20"/>
                <w:highlight w:val="yellow"/>
                <w:lang w:val="it-IT" w:eastAsia="es-ES"/>
              </w:rPr>
              <w:t xml:space="preserve">Il codice identificativo del paese </w:t>
            </w:r>
            <w:r w:rsidRPr="003B2A58">
              <w:rPr>
                <w:rFonts w:eastAsia="Calibri" w:cs="Helvetica"/>
                <w:sz w:val="20"/>
                <w:szCs w:val="20"/>
                <w:highlight w:val="yellow"/>
                <w:lang w:val="es-ES" w:eastAsia="es-ES"/>
              </w:rPr>
              <w:t>DEVE avere l’attributo listID</w:t>
            </w:r>
            <w:r w:rsidRPr="003B2A58">
              <w:rPr>
                <w:rFonts w:eastAsia="Calibri" w:cs="Helvetica"/>
                <w:sz w:val="20"/>
                <w:szCs w:val="20"/>
                <w:highlight w:val="yellow"/>
                <w:lang w:val="it-IT" w:eastAsia="es-ES"/>
              </w:rPr>
              <w:t xml:space="preserve"> </w:t>
            </w:r>
            <w:ins w:id="409" w:author="Bertocchi Elisa" w:date="2018-09-21T12:02:00Z">
              <w:r w:rsidR="00A428FC">
                <w:rPr>
                  <w:rFonts w:eastAsia="Calibri" w:cs="Helvetica"/>
                  <w:sz w:val="20"/>
                  <w:szCs w:val="20"/>
                  <w:highlight w:val="yellow"/>
                  <w:lang w:val="it-IT" w:eastAsia="es-ES"/>
                </w:rPr>
                <w:t xml:space="preserve">proveniente da </w:t>
              </w:r>
            </w:ins>
            <w:r w:rsidRPr="003B2A58">
              <w:rPr>
                <w:rFonts w:eastAsia="Calibri" w:cs="Helvetica"/>
                <w:sz w:val="20"/>
                <w:szCs w:val="20"/>
                <w:highlight w:val="yellow"/>
                <w:lang w:val="it-IT" w:eastAsia="es-ES"/>
              </w:rPr>
              <w:t>“ISO3166-1:Alpha2”</w:t>
            </w:r>
            <w:r>
              <w:rPr>
                <w:rFonts w:eastAsia="Calibri" w:cs="Helvetica"/>
                <w:sz w:val="20"/>
                <w:szCs w:val="20"/>
                <w:lang w:val="it-IT" w:eastAsia="es-ES"/>
              </w:rPr>
              <w:t xml:space="preserve"> </w:t>
            </w:r>
            <w:r w:rsidRPr="003B2A58">
              <w:rPr>
                <w:rFonts w:eastAsia="Calibri" w:cs="Helvetica"/>
                <w:sz w:val="20"/>
                <w:szCs w:val="20"/>
                <w:highlight w:val="yellow"/>
                <w:lang w:val="es-ES" w:eastAsia="es-ES"/>
              </w:rPr>
              <w:t xml:space="preserve">– </w:t>
            </w:r>
          </w:p>
        </w:tc>
        <w:tc>
          <w:tcPr>
            <w:tcW w:w="627" w:type="pct"/>
            <w:tcBorders>
              <w:top w:val="single" w:sz="4" w:space="0" w:color="auto"/>
              <w:left w:val="single" w:sz="4" w:space="0" w:color="auto"/>
              <w:bottom w:val="single" w:sz="4" w:space="0" w:color="auto"/>
              <w:right w:val="single" w:sz="4" w:space="0" w:color="auto"/>
            </w:tcBorders>
            <w:shd w:val="clear" w:color="auto" w:fill="92D050"/>
            <w:vAlign w:val="center"/>
          </w:tcPr>
          <w:p w14:paraId="2139D512" w14:textId="77777777" w:rsidR="003B2A58" w:rsidRDefault="003B2A58" w:rsidP="003B2A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it-IT" w:eastAsia="es-ES"/>
              </w:rPr>
            </w:pPr>
            <w:r w:rsidRPr="00587F90">
              <w:rPr>
                <w:rFonts w:eastAsia="Calibri" w:cs="Helvetica"/>
                <w:sz w:val="20"/>
                <w:szCs w:val="20"/>
                <w:lang w:val="es-ES" w:eastAsia="es-ES"/>
              </w:rPr>
              <w:t>Fatal</w:t>
            </w:r>
            <w:commentRangeEnd w:id="407"/>
            <w:r w:rsidR="008955EA">
              <w:rPr>
                <w:rStyle w:val="CommentReference"/>
              </w:rPr>
              <w:commentReference w:id="407"/>
            </w:r>
            <w:r w:rsidR="00825AFC">
              <w:rPr>
                <w:rStyle w:val="CommentReference"/>
              </w:rPr>
              <w:commentReference w:id="408"/>
            </w:r>
          </w:p>
        </w:tc>
      </w:tr>
      <w:commentRangeEnd w:id="408"/>
      <w:tr w:rsidR="00A86917" w:rsidRPr="004379BB" w14:paraId="2B4E28A3" w14:textId="77777777" w:rsidTr="005A2669">
        <w:tc>
          <w:tcPr>
            <w:tcW w:w="847" w:type="pct"/>
            <w:tcBorders>
              <w:top w:val="single" w:sz="4" w:space="0" w:color="auto"/>
              <w:left w:val="single" w:sz="4" w:space="0" w:color="auto"/>
              <w:bottom w:val="single" w:sz="4" w:space="0" w:color="auto"/>
              <w:right w:val="single" w:sz="4" w:space="0" w:color="auto"/>
            </w:tcBorders>
            <w:vAlign w:val="center"/>
          </w:tcPr>
          <w:p w14:paraId="6E3BC18F" w14:textId="77777777" w:rsidR="00A86917" w:rsidRPr="007D5665" w:rsidRDefault="00A86917" w:rsidP="009424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eastAsia="Calibri" w:cs="Helvetica"/>
                <w:sz w:val="20"/>
                <w:szCs w:val="20"/>
                <w:lang w:val="es-ES" w:eastAsia="es-ES"/>
              </w:rPr>
            </w:pPr>
            <w:r>
              <w:rPr>
                <w:rFonts w:eastAsia="Calibri" w:cs="Helvetica"/>
                <w:sz w:val="20"/>
                <w:szCs w:val="20"/>
                <w:lang w:val="es-ES" w:eastAsia="es-ES"/>
              </w:rPr>
              <w:t>CL-T110-R010</w:t>
            </w:r>
          </w:p>
        </w:tc>
        <w:tc>
          <w:tcPr>
            <w:tcW w:w="3526" w:type="pct"/>
            <w:tcBorders>
              <w:top w:val="single" w:sz="4" w:space="0" w:color="auto"/>
              <w:left w:val="single" w:sz="4" w:space="0" w:color="auto"/>
              <w:bottom w:val="single" w:sz="4" w:space="0" w:color="auto"/>
              <w:right w:val="single" w:sz="4" w:space="0" w:color="auto"/>
            </w:tcBorders>
          </w:tcPr>
          <w:p w14:paraId="057D87A2" w14:textId="66285596" w:rsidR="00A86917" w:rsidRPr="00171080" w:rsidRDefault="00A86917" w:rsidP="00A050A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it-IT" w:eastAsia="es-ES"/>
              </w:rPr>
            </w:pPr>
            <w:commentRangeStart w:id="410"/>
            <w:commentRangeStart w:id="411"/>
            <w:r>
              <w:rPr>
                <w:rFonts w:eastAsia="Calibri" w:cs="Helvetica"/>
                <w:sz w:val="20"/>
                <w:szCs w:val="20"/>
                <w:lang w:val="it-IT" w:eastAsia="es-ES"/>
              </w:rPr>
              <w:t xml:space="preserve">I </w:t>
            </w:r>
            <w:r w:rsidRPr="00171080">
              <w:rPr>
                <w:rFonts w:eastAsia="Calibri" w:cs="Helvetica"/>
                <w:sz w:val="20"/>
                <w:szCs w:val="20"/>
                <w:lang w:val="it-IT" w:eastAsia="es-ES"/>
              </w:rPr>
              <w:t xml:space="preserve">codici </w:t>
            </w:r>
            <w:r>
              <w:rPr>
                <w:rFonts w:eastAsia="Calibri" w:cs="Helvetica"/>
                <w:sz w:val="20"/>
                <w:szCs w:val="20"/>
                <w:lang w:val="it-IT" w:eastAsia="es-ES"/>
              </w:rPr>
              <w:t>merceologici devono rispettare</w:t>
            </w:r>
            <w:r w:rsidRPr="00171080">
              <w:rPr>
                <w:rFonts w:eastAsia="Calibri" w:cs="Helvetica"/>
                <w:sz w:val="20"/>
                <w:szCs w:val="20"/>
                <w:lang w:val="it-IT" w:eastAsia="es-ES"/>
              </w:rPr>
              <w:t xml:space="preserve"> CENBII3 COMMODITY_SCHEME_ID</w:t>
            </w:r>
            <w:commentRangeEnd w:id="410"/>
            <w:r w:rsidR="00AD3662">
              <w:rPr>
                <w:rStyle w:val="CommentReference"/>
              </w:rPr>
              <w:commentReference w:id="410"/>
            </w:r>
            <w:commentRangeEnd w:id="411"/>
            <w:r w:rsidR="00CB30FB">
              <w:rPr>
                <w:rStyle w:val="CommentReference"/>
              </w:rPr>
              <w:commentReference w:id="411"/>
            </w:r>
          </w:p>
        </w:tc>
        <w:tc>
          <w:tcPr>
            <w:tcW w:w="627" w:type="pct"/>
            <w:tcBorders>
              <w:top w:val="single" w:sz="4" w:space="0" w:color="auto"/>
              <w:left w:val="single" w:sz="4" w:space="0" w:color="auto"/>
              <w:bottom w:val="single" w:sz="4" w:space="0" w:color="auto"/>
              <w:right w:val="single" w:sz="4" w:space="0" w:color="auto"/>
            </w:tcBorders>
            <w:shd w:val="clear" w:color="auto" w:fill="auto"/>
          </w:tcPr>
          <w:p w14:paraId="3BC90EEB" w14:textId="77777777" w:rsidR="00A86917" w:rsidRDefault="003B2A58" w:rsidP="00A050A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sz w:val="20"/>
                <w:szCs w:val="20"/>
                <w:lang w:val="it-IT" w:eastAsia="es-ES"/>
              </w:rPr>
            </w:pPr>
            <w:r>
              <w:rPr>
                <w:rFonts w:eastAsia="Calibri" w:cs="Helvetica"/>
                <w:sz w:val="20"/>
                <w:szCs w:val="20"/>
                <w:lang w:val="it-IT" w:eastAsia="es-ES"/>
              </w:rPr>
              <w:t>??????????</w:t>
            </w:r>
          </w:p>
        </w:tc>
      </w:tr>
    </w:tbl>
    <w:p w14:paraId="7079B1D4" w14:textId="77777777" w:rsidR="00C9410C" w:rsidRDefault="00C9410C" w:rsidP="00C9410C">
      <w:pPr>
        <w:rPr>
          <w:lang w:val="it-IT"/>
        </w:rPr>
      </w:pPr>
    </w:p>
    <w:p w14:paraId="54915809" w14:textId="77777777" w:rsidR="00D05F25" w:rsidRDefault="00D05F25" w:rsidP="00C9410C">
      <w:pPr>
        <w:rPr>
          <w:lang w:val="it-IT"/>
        </w:rPr>
      </w:pPr>
    </w:p>
    <w:p w14:paraId="66EB31D7" w14:textId="77777777" w:rsidR="00D05F25" w:rsidRDefault="00D05F25" w:rsidP="00C9410C">
      <w:pPr>
        <w:rPr>
          <w:lang w:val="it-IT"/>
        </w:rPr>
      </w:pPr>
    </w:p>
    <w:p w14:paraId="67E3E430" w14:textId="5A3CBEDF" w:rsidR="00AE55C3" w:rsidRDefault="00AE55C3">
      <w:pPr>
        <w:rPr>
          <w:lang w:val="it-IT"/>
        </w:rPr>
      </w:pPr>
      <w:r>
        <w:rPr>
          <w:lang w:val="it-IT"/>
        </w:rPr>
        <w:br w:type="page"/>
      </w:r>
    </w:p>
    <w:p w14:paraId="67734F92" w14:textId="77777777" w:rsidR="00D05F25" w:rsidRPr="00171080" w:rsidRDefault="00D05F25" w:rsidP="00C9410C">
      <w:pPr>
        <w:rPr>
          <w:vanish/>
          <w:lang w:val="it-IT"/>
        </w:rPr>
      </w:pPr>
    </w:p>
    <w:p w14:paraId="07A81033" w14:textId="77777777" w:rsidR="009A517A" w:rsidRPr="00171080" w:rsidRDefault="009A517A" w:rsidP="00C9410C">
      <w:pPr>
        <w:rPr>
          <w:vanish/>
          <w:lang w:val="it-IT"/>
        </w:rPr>
      </w:pPr>
    </w:p>
    <w:p w14:paraId="55822382" w14:textId="77777777" w:rsidR="007712B0" w:rsidRPr="007712B0" w:rsidRDefault="007712B0" w:rsidP="007712B0">
      <w:pPr>
        <w:pStyle w:val="Heading1"/>
        <w:rPr>
          <w:lang w:val="it-IT"/>
        </w:rPr>
      </w:pPr>
      <w:bookmarkStart w:id="412" w:name="_Toc354134430"/>
      <w:bookmarkStart w:id="413" w:name="_Toc354576131"/>
      <w:bookmarkStart w:id="414" w:name="_Toc355097379"/>
      <w:bookmarkStart w:id="415" w:name="_Toc355700119"/>
      <w:bookmarkStart w:id="416" w:name="_Toc355700241"/>
      <w:bookmarkStart w:id="417" w:name="_Toc356905031"/>
      <w:bookmarkStart w:id="418" w:name="_Toc510780856"/>
      <w:bookmarkStart w:id="419" w:name="_Toc495606400"/>
      <w:r w:rsidRPr="007712B0">
        <w:rPr>
          <w:lang w:val="it-IT"/>
        </w:rPr>
        <w:t>Processi e casi d’uso tipici</w:t>
      </w:r>
      <w:bookmarkEnd w:id="412"/>
      <w:bookmarkEnd w:id="413"/>
      <w:bookmarkEnd w:id="414"/>
      <w:bookmarkEnd w:id="415"/>
      <w:bookmarkEnd w:id="416"/>
      <w:bookmarkEnd w:id="417"/>
      <w:bookmarkEnd w:id="418"/>
    </w:p>
    <w:p w14:paraId="7C9907CB" w14:textId="77777777" w:rsidR="007712B0" w:rsidRPr="00071FC5" w:rsidRDefault="007712B0" w:rsidP="007712B0">
      <w:pPr>
        <w:rPr>
          <w:lang w:val="it-IT"/>
        </w:rPr>
      </w:pPr>
      <w:r>
        <w:rPr>
          <w:lang w:val="it-IT"/>
        </w:rPr>
        <w:t>L’ordine pre-concordato</w:t>
      </w:r>
      <w:r w:rsidRPr="00BF3345">
        <w:rPr>
          <w:lang w:val="it-IT"/>
        </w:rPr>
        <w:t xml:space="preserve"> BIS inc</w:t>
      </w:r>
      <w:r>
        <w:rPr>
          <w:lang w:val="it-IT"/>
        </w:rPr>
        <w:t>lude l'invio di informazioni su</w:t>
      </w:r>
      <w:r w:rsidRPr="00BF3345">
        <w:rPr>
          <w:lang w:val="it-IT"/>
        </w:rPr>
        <w:t xml:space="preserve"> prodotti / servizi concordati da un venditore a un</w:t>
      </w:r>
      <w:r>
        <w:rPr>
          <w:lang w:val="it-IT"/>
        </w:rPr>
        <w:t xml:space="preserve"> Acquirente</w:t>
      </w:r>
      <w:r w:rsidRPr="00071FC5">
        <w:rPr>
          <w:lang w:val="it-IT"/>
        </w:rPr>
        <w:t>.</w:t>
      </w:r>
    </w:p>
    <w:p w14:paraId="15CCE139" w14:textId="77777777" w:rsidR="007712B0" w:rsidRPr="002917A3" w:rsidRDefault="007712B0" w:rsidP="007712B0">
      <w:pPr>
        <w:pStyle w:val="Heading2"/>
      </w:pPr>
      <w:bookmarkStart w:id="420" w:name="_Toc510780857"/>
      <w:r>
        <w:t>Flusso del processo</w:t>
      </w:r>
      <w:bookmarkEnd w:id="420"/>
    </w:p>
    <w:p w14:paraId="6FE8FF87" w14:textId="77777777" w:rsidR="007712B0" w:rsidRPr="00E62408" w:rsidRDefault="007712B0" w:rsidP="007712B0">
      <w:pPr>
        <w:rPr>
          <w:lang w:val="it-IT"/>
        </w:rPr>
      </w:pPr>
      <w:r w:rsidRPr="00E62408">
        <w:rPr>
          <w:lang w:val="it-IT"/>
        </w:rPr>
        <w:t xml:space="preserve">Il flusso del processo dell’Ordine </w:t>
      </w:r>
      <w:r>
        <w:rPr>
          <w:lang w:val="it-IT"/>
        </w:rPr>
        <w:t>pre-concordato</w:t>
      </w:r>
      <w:r w:rsidRPr="00E62408">
        <w:rPr>
          <w:lang w:val="it-IT"/>
        </w:rPr>
        <w:t xml:space="preserve"> </w:t>
      </w:r>
      <w:r>
        <w:rPr>
          <w:lang w:val="it-IT"/>
        </w:rPr>
        <w:t>può essere descritto come segue</w:t>
      </w:r>
      <w:r w:rsidRPr="00E62408">
        <w:rPr>
          <w:lang w:val="it-IT"/>
        </w:rPr>
        <w:t>:</w:t>
      </w:r>
    </w:p>
    <w:p w14:paraId="589FC43E" w14:textId="77777777" w:rsidR="007712B0" w:rsidRDefault="007712B0" w:rsidP="007712B0">
      <w:pPr>
        <w:rPr>
          <w:lang w:val="it-IT"/>
        </w:rPr>
      </w:pPr>
      <w:r>
        <w:rPr>
          <w:lang w:val="it-IT"/>
        </w:rPr>
        <w:t>Posizione di partenza.</w:t>
      </w:r>
    </w:p>
    <w:p w14:paraId="04387570" w14:textId="77777777" w:rsidR="007712B0" w:rsidRDefault="007712B0" w:rsidP="00B45F8B">
      <w:pPr>
        <w:numPr>
          <w:ilvl w:val="0"/>
          <w:numId w:val="41"/>
        </w:numPr>
        <w:rPr>
          <w:lang w:val="it-IT"/>
        </w:rPr>
      </w:pPr>
      <w:r w:rsidRPr="00BF3345">
        <w:rPr>
          <w:lang w:val="it-IT"/>
        </w:rPr>
        <w:t>Un Acquirente effettua un acquisto di beni o servizi dal Venditore</w:t>
      </w:r>
      <w:r>
        <w:rPr>
          <w:lang w:val="it-IT"/>
        </w:rPr>
        <w:t>.</w:t>
      </w:r>
    </w:p>
    <w:p w14:paraId="04FE0748" w14:textId="77777777" w:rsidR="007712B0" w:rsidRDefault="007712B0" w:rsidP="00B45F8B">
      <w:pPr>
        <w:numPr>
          <w:ilvl w:val="0"/>
          <w:numId w:val="41"/>
        </w:numPr>
        <w:rPr>
          <w:lang w:val="it-IT"/>
        </w:rPr>
      </w:pPr>
      <w:r w:rsidRPr="00BF3345">
        <w:rPr>
          <w:lang w:val="it-IT"/>
        </w:rPr>
        <w:t>Un venditore segnala uno o più acquisti accumulati effettuati nell'ambito di un accordo quadro all'Acquirente</w:t>
      </w:r>
    </w:p>
    <w:p w14:paraId="206A1479" w14:textId="77777777" w:rsidR="007712B0" w:rsidRDefault="007712B0" w:rsidP="007712B0">
      <w:pPr>
        <w:rPr>
          <w:lang w:val="it-IT"/>
        </w:rPr>
      </w:pPr>
    </w:p>
    <w:p w14:paraId="20A02C18" w14:textId="77777777" w:rsidR="007712B0" w:rsidRDefault="007712B0" w:rsidP="007712B0">
      <w:pPr>
        <w:rPr>
          <w:lang w:val="it-IT"/>
        </w:rPr>
      </w:pPr>
      <w:r>
        <w:rPr>
          <w:lang w:val="it-IT"/>
        </w:rPr>
        <w:t>Posizione finale.</w:t>
      </w:r>
    </w:p>
    <w:p w14:paraId="3BC848CB" w14:textId="77777777" w:rsidR="007712B0" w:rsidRDefault="007712B0" w:rsidP="00B45F8B">
      <w:pPr>
        <w:numPr>
          <w:ilvl w:val="0"/>
          <w:numId w:val="41"/>
        </w:numPr>
        <w:rPr>
          <w:lang w:val="it-IT"/>
        </w:rPr>
      </w:pPr>
      <w:r w:rsidRPr="002730BB">
        <w:rPr>
          <w:lang w:val="it-IT"/>
        </w:rPr>
        <w:t>Un acquisto è stato registrato nel sistema di acquisto dell'Acquirente. Il venditore procede alla fatturazione</w:t>
      </w:r>
      <w:r>
        <w:rPr>
          <w:lang w:val="it-IT"/>
        </w:rPr>
        <w:t xml:space="preserve"> </w:t>
      </w:r>
      <w:r w:rsidRPr="002730BB">
        <w:rPr>
          <w:lang w:val="it-IT"/>
        </w:rPr>
        <w:t>di conseguenza.</w:t>
      </w:r>
    </w:p>
    <w:p w14:paraId="0D9D76CE" w14:textId="77777777" w:rsidR="007712B0" w:rsidRPr="002730BB" w:rsidRDefault="007712B0" w:rsidP="007712B0">
      <w:pPr>
        <w:rPr>
          <w:lang w:val="it-IT"/>
        </w:rPr>
      </w:pPr>
      <w:r w:rsidRPr="00B57D64">
        <w:rPr>
          <w:lang w:val="it-IT"/>
        </w:rPr>
        <w:t xml:space="preserve">Un </w:t>
      </w:r>
      <w:r>
        <w:rPr>
          <w:lang w:val="it-IT"/>
        </w:rPr>
        <w:t>ordine pre-</w:t>
      </w:r>
      <w:del w:id="421" w:author="Bertocchi Elisa" w:date="2018-09-13T15:34:00Z">
        <w:r w:rsidDel="003452EA">
          <w:rPr>
            <w:lang w:val="it-IT"/>
          </w:rPr>
          <w:delText>.</w:delText>
        </w:r>
      </w:del>
      <w:r>
        <w:rPr>
          <w:lang w:val="it-IT"/>
        </w:rPr>
        <w:t>concordato</w:t>
      </w:r>
      <w:r w:rsidRPr="00B57D64">
        <w:rPr>
          <w:lang w:val="it-IT"/>
        </w:rPr>
        <w:t xml:space="preserve"> può fare riferimento a un accordo quadro per i suoi termini e condizioni; altrimenti si applicano i termini e condizioni </w:t>
      </w:r>
      <w:r>
        <w:rPr>
          <w:lang w:val="it-IT"/>
        </w:rPr>
        <w:t>del</w:t>
      </w:r>
      <w:r w:rsidRPr="00B57D64">
        <w:rPr>
          <w:lang w:val="it-IT"/>
        </w:rPr>
        <w:t>l'acquirente</w:t>
      </w:r>
      <w:r>
        <w:rPr>
          <w:lang w:val="it-IT"/>
        </w:rPr>
        <w:t xml:space="preserve"> </w:t>
      </w:r>
    </w:p>
    <w:p w14:paraId="6CE37541" w14:textId="77777777" w:rsidR="007712B0" w:rsidRPr="00541451" w:rsidRDefault="007712B0" w:rsidP="007712B0">
      <w:pPr>
        <w:pStyle w:val="Heading2"/>
        <w:rPr>
          <w:lang w:val="it-IT"/>
        </w:rPr>
      </w:pPr>
      <w:bookmarkStart w:id="422" w:name="_Toc510780858"/>
      <w:r w:rsidRPr="00541451">
        <w:rPr>
          <w:lang w:val="it-IT"/>
        </w:rPr>
        <w:t>Diagramma processo di business</w:t>
      </w:r>
      <w:bookmarkEnd w:id="422"/>
    </w:p>
    <w:p w14:paraId="6D163632" w14:textId="77777777" w:rsidR="007712B0" w:rsidRPr="00071FC5" w:rsidRDefault="007712B0" w:rsidP="007712B0">
      <w:pPr>
        <w:pStyle w:val="Heading3"/>
        <w:rPr>
          <w:lang w:val="it-IT"/>
        </w:rPr>
      </w:pPr>
      <w:bookmarkStart w:id="423" w:name="_Toc355012331"/>
      <w:bookmarkStart w:id="424" w:name="_Toc510780859"/>
      <w:r w:rsidRPr="00071FC5">
        <w:rPr>
          <w:lang w:val="it-IT"/>
        </w:rPr>
        <w:t xml:space="preserve">Legenda per </w:t>
      </w:r>
      <w:r>
        <w:rPr>
          <w:lang w:val="it-IT"/>
        </w:rPr>
        <w:t>i</w:t>
      </w:r>
      <w:r w:rsidRPr="00071FC5">
        <w:rPr>
          <w:lang w:val="it-IT"/>
        </w:rPr>
        <w:t xml:space="preserve"> diagrammi BPMN</w:t>
      </w:r>
      <w:bookmarkEnd w:id="423"/>
      <w:bookmarkEnd w:id="424"/>
    </w:p>
    <w:p w14:paraId="082A1879" w14:textId="77777777" w:rsidR="007712B0" w:rsidRDefault="007712B0" w:rsidP="007712B0">
      <w:pPr>
        <w:rPr>
          <w:lang w:val="it-IT"/>
        </w:rPr>
      </w:pPr>
      <w:r w:rsidRPr="00071FC5">
        <w:rPr>
          <w:lang w:val="it-IT"/>
        </w:rPr>
        <w:t>I diagrammi sono espressi nella notazione BPMN. Il diagramma sottostante serve come spiegazione dei diagrammi utilizzati successivamente nella descrizione del processo.</w:t>
      </w:r>
    </w:p>
    <w:p w14:paraId="51F99A9F" w14:textId="77777777" w:rsidR="007712B0" w:rsidRPr="00071FC5" w:rsidRDefault="007712B0" w:rsidP="007712B0">
      <w:pPr>
        <w:rPr>
          <w:lang w:val="it-IT"/>
        </w:rPr>
      </w:pPr>
    </w:p>
    <w:p w14:paraId="6FAD963B" w14:textId="77777777" w:rsidR="007712B0" w:rsidRDefault="007712B0" w:rsidP="007712B0">
      <w:r>
        <w:rPr>
          <w:noProof/>
        </w:rPr>
        <w:drawing>
          <wp:inline distT="0" distB="0" distL="0" distR="0" wp14:anchorId="1AFB9900" wp14:editId="46E5654B">
            <wp:extent cx="6373495" cy="3464477"/>
            <wp:effectExtent l="0" t="0" r="8255" b="3175"/>
            <wp:docPr id="2968" name="Picture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73495" cy="3464477"/>
                    </a:xfrm>
                    <a:prstGeom prst="rect">
                      <a:avLst/>
                    </a:prstGeom>
                    <a:noFill/>
                    <a:ln>
                      <a:noFill/>
                    </a:ln>
                  </pic:spPr>
                </pic:pic>
              </a:graphicData>
            </a:graphic>
          </wp:inline>
        </w:drawing>
      </w:r>
    </w:p>
    <w:p w14:paraId="716958C8" w14:textId="77777777" w:rsidR="007712B0" w:rsidRDefault="007712B0" w:rsidP="007712B0"/>
    <w:p w14:paraId="41DD73AB" w14:textId="77777777" w:rsidR="00AF424D" w:rsidRDefault="00AF424D">
      <w:pPr>
        <w:rPr>
          <w:lang w:val="it-IT"/>
        </w:rPr>
      </w:pPr>
      <w:r>
        <w:rPr>
          <w:lang w:val="it-IT"/>
        </w:rPr>
        <w:br w:type="page"/>
      </w:r>
    </w:p>
    <w:p w14:paraId="717FDA87" w14:textId="486766BE" w:rsidR="007712B0" w:rsidRDefault="007712B0" w:rsidP="007712B0">
      <w:pPr>
        <w:rPr>
          <w:lang w:val="it-IT"/>
        </w:rPr>
      </w:pPr>
      <w:r w:rsidRPr="00071FC5">
        <w:rPr>
          <w:lang w:val="it-IT"/>
        </w:rPr>
        <w:lastRenderedPageBreak/>
        <w:t xml:space="preserve">Il diagramma seguente mostra la coreografia del processo di business implementato da questo profilo d’uso. </w:t>
      </w:r>
    </w:p>
    <w:p w14:paraId="0A4AB224" w14:textId="77777777" w:rsidR="007712B0" w:rsidRDefault="007712B0" w:rsidP="007712B0">
      <w:pPr>
        <w:rPr>
          <w:lang w:val="it-IT"/>
        </w:rPr>
      </w:pPr>
      <w:r>
        <w:rPr>
          <w:noProof/>
        </w:rPr>
        <w:drawing>
          <wp:inline distT="0" distB="0" distL="0" distR="0" wp14:anchorId="692FD215" wp14:editId="696BCD07">
            <wp:extent cx="5409524" cy="8266667"/>
            <wp:effectExtent l="0" t="0" r="127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9524" cy="8266667"/>
                    </a:xfrm>
                    <a:prstGeom prst="rect">
                      <a:avLst/>
                    </a:prstGeom>
                  </pic:spPr>
                </pic:pic>
              </a:graphicData>
            </a:graphic>
          </wp:inline>
        </w:drawing>
      </w:r>
    </w:p>
    <w:p w14:paraId="050806FE" w14:textId="77777777" w:rsidR="00AC77D5" w:rsidRDefault="00AC77D5">
      <w:pPr>
        <w:rPr>
          <w:rFonts w:ascii="Cambria" w:hAnsi="Cambria"/>
          <w:b/>
          <w:sz w:val="26"/>
          <w:szCs w:val="26"/>
          <w:lang w:val="it-IT"/>
        </w:rPr>
      </w:pPr>
      <w:bookmarkStart w:id="425" w:name="_Toc510780860"/>
      <w:r>
        <w:rPr>
          <w:lang w:val="it-IT"/>
        </w:rPr>
        <w:br w:type="page"/>
      </w:r>
      <w:commentRangeStart w:id="426"/>
      <w:commentRangeEnd w:id="426"/>
      <w:r w:rsidR="005D52BE">
        <w:rPr>
          <w:rStyle w:val="CommentReference"/>
        </w:rPr>
        <w:commentReference w:id="426"/>
      </w:r>
    </w:p>
    <w:p w14:paraId="2044F552" w14:textId="71DB4C38" w:rsidR="007712B0" w:rsidRPr="00AA244C" w:rsidRDefault="007712B0" w:rsidP="007712B0">
      <w:pPr>
        <w:pStyle w:val="Heading2"/>
        <w:rPr>
          <w:lang w:val="it-IT"/>
        </w:rPr>
      </w:pPr>
      <w:r w:rsidRPr="00AA244C">
        <w:rPr>
          <w:lang w:val="it-IT"/>
        </w:rPr>
        <w:lastRenderedPageBreak/>
        <w:t xml:space="preserve">Caso d’uso 1 – </w:t>
      </w:r>
      <w:r w:rsidRPr="00E960B9">
        <w:rPr>
          <w:lang w:val="it-IT"/>
        </w:rPr>
        <w:t>Negozio Web utilizzato per la prenotazione dei biglietti</w:t>
      </w:r>
      <w:bookmarkEnd w:id="425"/>
    </w:p>
    <w:p w14:paraId="10841C50" w14:textId="77777777" w:rsidR="007712B0" w:rsidRDefault="007712B0" w:rsidP="007712B0">
      <w:pPr>
        <w:rPr>
          <w:lang w:val="it-IT"/>
        </w:rPr>
      </w:pPr>
      <w:r w:rsidRPr="00E960B9">
        <w:rPr>
          <w:lang w:val="it-IT"/>
        </w:rPr>
        <w:t xml:space="preserve">Questo caso d’uso </w:t>
      </w:r>
      <w:r>
        <w:rPr>
          <w:lang w:val="it-IT"/>
        </w:rPr>
        <w:t>descrive il processo dove un cliente/acquirente acquista biglietti.</w:t>
      </w:r>
    </w:p>
    <w:p w14:paraId="373EF484" w14:textId="77777777" w:rsidR="007712B0" w:rsidRPr="00E960B9" w:rsidRDefault="007712B0" w:rsidP="007712B0">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7829"/>
      </w:tblGrid>
      <w:tr w:rsidR="007712B0" w:rsidRPr="002917A3" w14:paraId="63D59B2E" w14:textId="77777777" w:rsidTr="00DF2483">
        <w:tc>
          <w:tcPr>
            <w:tcW w:w="1809" w:type="dxa"/>
            <w:shd w:val="clear" w:color="auto" w:fill="auto"/>
          </w:tcPr>
          <w:p w14:paraId="0537426D" w14:textId="77777777" w:rsidR="007712B0" w:rsidRPr="002917A3" w:rsidRDefault="007712B0" w:rsidP="00DF2483">
            <w:r>
              <w:rPr>
                <w:b/>
                <w:bCs/>
                <w:lang w:val="en-GB"/>
              </w:rPr>
              <w:t>Caso d’uso nr.</w:t>
            </w:r>
          </w:p>
        </w:tc>
        <w:tc>
          <w:tcPr>
            <w:tcW w:w="7969" w:type="dxa"/>
            <w:shd w:val="clear" w:color="auto" w:fill="auto"/>
          </w:tcPr>
          <w:p w14:paraId="33FBF43D" w14:textId="77777777" w:rsidR="007712B0" w:rsidRPr="002917A3" w:rsidRDefault="007712B0" w:rsidP="00DF2483">
            <w:r w:rsidRPr="002917A3">
              <w:t>1</w:t>
            </w:r>
            <w:r>
              <w:t xml:space="preserve"> </w:t>
            </w:r>
          </w:p>
        </w:tc>
      </w:tr>
      <w:tr w:rsidR="007712B0" w:rsidRPr="00E60747" w14:paraId="09C8E327" w14:textId="77777777" w:rsidTr="00DF2483">
        <w:tc>
          <w:tcPr>
            <w:tcW w:w="1809" w:type="dxa"/>
            <w:shd w:val="clear" w:color="auto" w:fill="auto"/>
          </w:tcPr>
          <w:p w14:paraId="14AF1772" w14:textId="77777777" w:rsidR="007712B0" w:rsidRPr="002917A3" w:rsidRDefault="007712B0" w:rsidP="00DF2483">
            <w:r>
              <w:rPr>
                <w:b/>
                <w:bCs/>
                <w:lang w:val="en-GB"/>
              </w:rPr>
              <w:t>Nome</w:t>
            </w:r>
          </w:p>
        </w:tc>
        <w:tc>
          <w:tcPr>
            <w:tcW w:w="7969" w:type="dxa"/>
            <w:shd w:val="clear" w:color="auto" w:fill="auto"/>
          </w:tcPr>
          <w:p w14:paraId="1C231AD3" w14:textId="77777777" w:rsidR="007712B0" w:rsidRPr="00BD43C3" w:rsidRDefault="007712B0" w:rsidP="00DF2483">
            <w:pPr>
              <w:rPr>
                <w:lang w:val="it-IT"/>
              </w:rPr>
            </w:pPr>
            <w:r>
              <w:rPr>
                <w:lang w:val="it-IT"/>
              </w:rPr>
              <w:t>Magazzino web usato per la prenotazione dei biglietti</w:t>
            </w:r>
          </w:p>
        </w:tc>
      </w:tr>
      <w:tr w:rsidR="007712B0" w:rsidRPr="00E60747" w14:paraId="68EF8C43" w14:textId="77777777" w:rsidTr="00DF2483">
        <w:tc>
          <w:tcPr>
            <w:tcW w:w="1809" w:type="dxa"/>
            <w:shd w:val="clear" w:color="auto" w:fill="auto"/>
          </w:tcPr>
          <w:p w14:paraId="7ABF021E" w14:textId="77777777" w:rsidR="007712B0" w:rsidRPr="002917A3" w:rsidRDefault="007712B0" w:rsidP="00DF2483">
            <w:pPr>
              <w:rPr>
                <w:b/>
              </w:rPr>
            </w:pPr>
            <w:r>
              <w:rPr>
                <w:b/>
                <w:bCs/>
                <w:lang w:val="en-GB"/>
              </w:rPr>
              <w:t>Descrizione</w:t>
            </w:r>
          </w:p>
        </w:tc>
        <w:tc>
          <w:tcPr>
            <w:tcW w:w="7969" w:type="dxa"/>
            <w:shd w:val="clear" w:color="auto" w:fill="auto"/>
          </w:tcPr>
          <w:p w14:paraId="0CC12686" w14:textId="77777777" w:rsidR="007712B0" w:rsidRPr="00BD43C3" w:rsidRDefault="007712B0" w:rsidP="00DF2483">
            <w:pPr>
              <w:rPr>
                <w:lang w:val="it-IT"/>
              </w:rPr>
            </w:pPr>
            <w:r w:rsidRPr="00BD43C3">
              <w:rPr>
                <w:lang w:val="it-IT"/>
              </w:rPr>
              <w:t>L'acquirente utilizza un sito Web per acquistare i biglietti, ad esempio per biglietti aerei o eventi.</w:t>
            </w:r>
          </w:p>
        </w:tc>
      </w:tr>
      <w:tr w:rsidR="007712B0" w:rsidRPr="002917A3" w14:paraId="5F68F0A5" w14:textId="77777777" w:rsidTr="00DF2483">
        <w:tc>
          <w:tcPr>
            <w:tcW w:w="1809" w:type="dxa"/>
            <w:shd w:val="clear" w:color="auto" w:fill="auto"/>
          </w:tcPr>
          <w:p w14:paraId="48E4DF46" w14:textId="77777777" w:rsidR="007712B0" w:rsidRPr="002917A3" w:rsidRDefault="007712B0" w:rsidP="00DF2483">
            <w:r>
              <w:rPr>
                <w:b/>
                <w:bCs/>
                <w:lang w:val="en-GB"/>
              </w:rPr>
              <w:t>Parti coinvolte</w:t>
            </w:r>
          </w:p>
        </w:tc>
        <w:tc>
          <w:tcPr>
            <w:tcW w:w="7969" w:type="dxa"/>
            <w:shd w:val="clear" w:color="auto" w:fill="auto"/>
          </w:tcPr>
          <w:p w14:paraId="0F5660B7" w14:textId="77777777" w:rsidR="007712B0" w:rsidRDefault="007712B0" w:rsidP="00DF2483">
            <w:pPr>
              <w:jc w:val="both"/>
            </w:pPr>
            <w:r>
              <w:t>Acquirente</w:t>
            </w:r>
          </w:p>
          <w:p w14:paraId="7FC90F9D" w14:textId="77777777" w:rsidR="007712B0" w:rsidRPr="002917A3" w:rsidRDefault="007712B0" w:rsidP="00DF2483">
            <w:r>
              <w:t>Venditore</w:t>
            </w:r>
          </w:p>
        </w:tc>
      </w:tr>
      <w:tr w:rsidR="007712B0" w:rsidRPr="00E60747" w14:paraId="12B7C679" w14:textId="77777777" w:rsidTr="00DF2483">
        <w:tc>
          <w:tcPr>
            <w:tcW w:w="1809" w:type="dxa"/>
            <w:shd w:val="clear" w:color="auto" w:fill="auto"/>
          </w:tcPr>
          <w:p w14:paraId="57E4D876" w14:textId="77777777" w:rsidR="007712B0" w:rsidRPr="002917A3" w:rsidRDefault="007712B0" w:rsidP="00DF2483">
            <w:r>
              <w:rPr>
                <w:b/>
                <w:bCs/>
                <w:lang w:val="en-GB"/>
              </w:rPr>
              <w:t>Assunzioni</w:t>
            </w:r>
          </w:p>
        </w:tc>
        <w:tc>
          <w:tcPr>
            <w:tcW w:w="7969" w:type="dxa"/>
            <w:shd w:val="clear" w:color="auto" w:fill="auto"/>
          </w:tcPr>
          <w:p w14:paraId="0150FDA3" w14:textId="77777777" w:rsidR="007712B0" w:rsidRPr="00BD43C3" w:rsidRDefault="007712B0" w:rsidP="00DF2483">
            <w:pPr>
              <w:rPr>
                <w:lang w:val="it-IT"/>
              </w:rPr>
            </w:pPr>
            <w:r w:rsidRPr="00BD43C3">
              <w:rPr>
                <w:lang w:val="it-IT"/>
              </w:rPr>
              <w:t>Il venditore ha un sito Web che consente all'acquirente di selezionare e ordinare i biglietti.</w:t>
            </w:r>
          </w:p>
          <w:p w14:paraId="1B1F16BB" w14:textId="77777777" w:rsidR="007712B0" w:rsidRPr="00AA244C" w:rsidRDefault="007712B0" w:rsidP="00DF2483">
            <w:pPr>
              <w:rPr>
                <w:lang w:val="it-IT"/>
              </w:rPr>
            </w:pPr>
            <w:r w:rsidRPr="00BD43C3">
              <w:rPr>
                <w:lang w:val="it-IT"/>
              </w:rPr>
              <w:t>L'acquirente ha un account con il venditore con i dettagli necessari per inviargli un ordine</w:t>
            </w:r>
            <w:r>
              <w:rPr>
                <w:lang w:val="it-IT"/>
              </w:rPr>
              <w:t xml:space="preserve"> pre-concordato</w:t>
            </w:r>
            <w:r w:rsidRPr="00BD43C3">
              <w:rPr>
                <w:lang w:val="it-IT"/>
              </w:rPr>
              <w:t>.</w:t>
            </w:r>
          </w:p>
        </w:tc>
      </w:tr>
      <w:tr w:rsidR="007712B0" w:rsidRPr="00E60747" w14:paraId="4AD08777" w14:textId="77777777" w:rsidTr="00DF2483">
        <w:tc>
          <w:tcPr>
            <w:tcW w:w="1809" w:type="dxa"/>
            <w:shd w:val="clear" w:color="auto" w:fill="auto"/>
          </w:tcPr>
          <w:p w14:paraId="2F45DA53" w14:textId="77777777" w:rsidR="007712B0" w:rsidRDefault="007712B0" w:rsidP="00DF2483">
            <w:pPr>
              <w:rPr>
                <w:b/>
                <w:bCs/>
              </w:rPr>
            </w:pPr>
            <w:r>
              <w:rPr>
                <w:b/>
                <w:bCs/>
              </w:rPr>
              <w:t>Il flusso</w:t>
            </w:r>
          </w:p>
          <w:p w14:paraId="25D5737D" w14:textId="77777777" w:rsidR="007712B0" w:rsidRPr="002917A3" w:rsidRDefault="007712B0" w:rsidP="00DF2483">
            <w:r w:rsidRPr="002917A3">
              <w:t xml:space="preserve"> </w:t>
            </w:r>
          </w:p>
        </w:tc>
        <w:tc>
          <w:tcPr>
            <w:tcW w:w="7969" w:type="dxa"/>
            <w:shd w:val="clear" w:color="auto" w:fill="auto"/>
          </w:tcPr>
          <w:p w14:paraId="08BC4FA1" w14:textId="346847D7" w:rsidR="007712B0" w:rsidRPr="00831583" w:rsidRDefault="007712B0" w:rsidP="00DF2483">
            <w:pPr>
              <w:jc w:val="both"/>
              <w:rPr>
                <w:lang w:val="it-IT"/>
              </w:rPr>
            </w:pPr>
            <w:r w:rsidRPr="00831583">
              <w:rPr>
                <w:lang w:val="it-IT"/>
              </w:rPr>
              <w:t>L'acquirente utilizza il sito Web per prenotare i biglietti. L'acquirente riceve i biglietti nel modo</w:t>
            </w:r>
            <w:r>
              <w:rPr>
                <w:lang w:val="it-IT"/>
              </w:rPr>
              <w:t xml:space="preserve"> in cui lo ha </w:t>
            </w:r>
            <w:r w:rsidRPr="00831583">
              <w:rPr>
                <w:lang w:val="it-IT"/>
              </w:rPr>
              <w:t xml:space="preserve">selezionato nel negozio online (ad esempio, biglietto </w:t>
            </w:r>
            <w:r>
              <w:rPr>
                <w:lang w:val="it-IT"/>
              </w:rPr>
              <w:t>elettronico</w:t>
            </w:r>
            <w:r w:rsidRPr="00831583">
              <w:rPr>
                <w:lang w:val="it-IT"/>
              </w:rPr>
              <w:t xml:space="preserve"> o pdf). L'acquirente termina quindi </w:t>
            </w:r>
            <w:r>
              <w:rPr>
                <w:lang w:val="it-IT"/>
              </w:rPr>
              <w:t>la sessione web</w:t>
            </w:r>
            <w:r w:rsidRPr="00831583">
              <w:rPr>
                <w:lang w:val="it-IT"/>
              </w:rPr>
              <w:t>. L'acquisto è registrato nel sistema del venditore.</w:t>
            </w:r>
          </w:p>
          <w:p w14:paraId="3B477AB7" w14:textId="77777777" w:rsidR="007712B0" w:rsidRPr="00831583" w:rsidRDefault="007712B0" w:rsidP="00DF2483">
            <w:pPr>
              <w:jc w:val="both"/>
              <w:rPr>
                <w:lang w:val="it-IT"/>
              </w:rPr>
            </w:pPr>
            <w:r>
              <w:rPr>
                <w:lang w:val="it-IT"/>
              </w:rPr>
              <w:t xml:space="preserve">Una transazione dell’ordine pre-concordato </w:t>
            </w:r>
            <w:r w:rsidRPr="00831583">
              <w:rPr>
                <w:lang w:val="it-IT"/>
              </w:rPr>
              <w:t xml:space="preserve">con tutte le informazioni necessarie viene inviata dal </w:t>
            </w:r>
            <w:r>
              <w:rPr>
                <w:lang w:val="it-IT"/>
              </w:rPr>
              <w:t xml:space="preserve">sistema del </w:t>
            </w:r>
            <w:r w:rsidRPr="00831583">
              <w:rPr>
                <w:lang w:val="it-IT"/>
              </w:rPr>
              <w:t>venditore</w:t>
            </w:r>
            <w:r>
              <w:rPr>
                <w:lang w:val="it-IT"/>
              </w:rPr>
              <w:t xml:space="preserve"> </w:t>
            </w:r>
            <w:r w:rsidRPr="00831583">
              <w:rPr>
                <w:lang w:val="it-IT"/>
              </w:rPr>
              <w:t xml:space="preserve">al sistema di acquisto del compratore. </w:t>
            </w:r>
            <w:r>
              <w:rPr>
                <w:lang w:val="it-IT"/>
              </w:rPr>
              <w:t xml:space="preserve">L’ordine pre-concordato </w:t>
            </w:r>
            <w:r w:rsidRPr="00831583">
              <w:rPr>
                <w:lang w:val="it-IT"/>
              </w:rPr>
              <w:t>è registrato nel</w:t>
            </w:r>
            <w:r>
              <w:rPr>
                <w:lang w:val="it-IT"/>
              </w:rPr>
              <w:t xml:space="preserve"> </w:t>
            </w:r>
            <w:r w:rsidRPr="00831583">
              <w:rPr>
                <w:lang w:val="it-IT"/>
              </w:rPr>
              <w:t>sistema di acquisto del compratore.</w:t>
            </w:r>
          </w:p>
          <w:p w14:paraId="594FEF65" w14:textId="77777777" w:rsidR="007712B0" w:rsidRDefault="007712B0" w:rsidP="00B40330">
            <w:pPr>
              <w:jc w:val="both"/>
              <w:rPr>
                <w:ins w:id="427" w:author="Bertocchi Elisa" w:date="2018-09-21T11:27:00Z"/>
                <w:lang w:val="it-IT"/>
              </w:rPr>
            </w:pPr>
            <w:r w:rsidRPr="00831583">
              <w:rPr>
                <w:lang w:val="it-IT"/>
              </w:rPr>
              <w:t xml:space="preserve">Una fattura viene inviata all'acquirente, ma questo è al di fuori </w:t>
            </w:r>
            <w:r>
              <w:rPr>
                <w:lang w:val="it-IT"/>
              </w:rPr>
              <w:t>dello scopo di questo documento</w:t>
            </w:r>
            <w:r w:rsidRPr="00831583">
              <w:rPr>
                <w:lang w:val="it-IT"/>
              </w:rPr>
              <w:t>.</w:t>
            </w:r>
          </w:p>
          <w:p w14:paraId="565D0D35" w14:textId="5C593ABB" w:rsidR="00B31F9C" w:rsidRPr="00B31F9C" w:rsidRDefault="00B31F9C" w:rsidP="00B40330">
            <w:pPr>
              <w:jc w:val="both"/>
              <w:rPr>
                <w:lang w:val="it-IT"/>
              </w:rPr>
            </w:pPr>
            <w:ins w:id="428" w:author="Bertocchi Elisa" w:date="2018-09-21T11:27:00Z">
              <w:r w:rsidRPr="00B31F9C">
                <w:rPr>
                  <w:lang w:val="it-IT"/>
                  <w:rPrChange w:id="429" w:author="Bertocchi Elisa" w:date="2018-09-21T11:27:00Z">
                    <w:rPr/>
                  </w:rPrChange>
                </w:rPr>
                <w:br/>
              </w:r>
              <w:r w:rsidRPr="00B31F9C">
                <w:rPr>
                  <w:rFonts w:ascii="Arial" w:hAnsi="Arial" w:cs="Arial"/>
                  <w:color w:val="212121"/>
                  <w:shd w:val="clear" w:color="auto" w:fill="FFFFFF"/>
                  <w:lang w:val="it-IT"/>
                  <w:rPrChange w:id="430" w:author="Bertocchi Elisa" w:date="2018-09-21T11:27:00Z">
                    <w:rPr>
                      <w:rFonts w:ascii="Arial" w:hAnsi="Arial" w:cs="Arial"/>
                      <w:color w:val="212121"/>
                      <w:shd w:val="clear" w:color="auto" w:fill="FFFFFF"/>
                    </w:rPr>
                  </w:rPrChange>
                </w:rPr>
                <w:t>Se l'acquirente desidera cambiare un biglietto con le regole, allora rientra nel negozio web, cambia il biglietto e riceve un nuovo ordine. La procedura di cambiamento è una ripetizione di quella iniziale.</w:t>
              </w:r>
            </w:ins>
          </w:p>
        </w:tc>
      </w:tr>
      <w:tr w:rsidR="007712B0" w:rsidRPr="00E60747" w14:paraId="5BB481E2" w14:textId="77777777" w:rsidTr="00DF2483">
        <w:tc>
          <w:tcPr>
            <w:tcW w:w="1809" w:type="dxa"/>
            <w:shd w:val="clear" w:color="auto" w:fill="auto"/>
          </w:tcPr>
          <w:p w14:paraId="3CE9B892" w14:textId="77777777" w:rsidR="007712B0" w:rsidRDefault="007712B0" w:rsidP="00DF2483">
            <w:pPr>
              <w:rPr>
                <w:b/>
                <w:bCs/>
              </w:rPr>
            </w:pPr>
            <w:r>
              <w:rPr>
                <w:b/>
                <w:bCs/>
              </w:rPr>
              <w:t>Risultati</w:t>
            </w:r>
          </w:p>
          <w:p w14:paraId="6D5A98CC" w14:textId="77777777" w:rsidR="007712B0" w:rsidRPr="002917A3" w:rsidRDefault="007712B0" w:rsidP="00DF2483">
            <w:r w:rsidRPr="002917A3">
              <w:t xml:space="preserve"> </w:t>
            </w:r>
          </w:p>
        </w:tc>
        <w:tc>
          <w:tcPr>
            <w:tcW w:w="7969" w:type="dxa"/>
            <w:shd w:val="clear" w:color="auto" w:fill="auto"/>
          </w:tcPr>
          <w:p w14:paraId="12FBA9F9" w14:textId="1B3B39D8" w:rsidR="007712B0" w:rsidRPr="006506C1" w:rsidRDefault="007712B0" w:rsidP="00DF2483">
            <w:pPr>
              <w:rPr>
                <w:lang w:val="it-IT"/>
              </w:rPr>
            </w:pPr>
            <w:r w:rsidRPr="00F222B6">
              <w:rPr>
                <w:lang w:val="it-IT"/>
              </w:rPr>
              <w:t xml:space="preserve">L'acquirente e il venditore hanno raggiunto un accordo. Un ordine è stato </w:t>
            </w:r>
            <w:r>
              <w:rPr>
                <w:lang w:val="it-IT"/>
              </w:rPr>
              <w:t>inserito</w:t>
            </w:r>
            <w:r w:rsidRPr="00F222B6">
              <w:rPr>
                <w:lang w:val="it-IT"/>
              </w:rPr>
              <w:t xml:space="preserve"> per</w:t>
            </w:r>
            <w:ins w:id="431" w:author="Bertocchi Elisa" w:date="2018-09-13T15:35:00Z">
              <w:r w:rsidR="00952809">
                <w:rPr>
                  <w:lang w:val="it-IT"/>
                </w:rPr>
                <w:t xml:space="preserve"> </w:t>
              </w:r>
            </w:ins>
            <w:r w:rsidRPr="00F222B6">
              <w:rPr>
                <w:lang w:val="it-IT"/>
              </w:rPr>
              <w:t xml:space="preserve">biglietti </w:t>
            </w:r>
            <w:r>
              <w:rPr>
                <w:lang w:val="it-IT"/>
              </w:rPr>
              <w:t xml:space="preserve">acquistati </w:t>
            </w:r>
            <w:r w:rsidRPr="00F222B6">
              <w:rPr>
                <w:lang w:val="it-IT"/>
              </w:rPr>
              <w:t>e l'acquirente ha ricevuto un messaggio strutturato con</w:t>
            </w:r>
            <w:r>
              <w:rPr>
                <w:lang w:val="it-IT"/>
              </w:rPr>
              <w:t xml:space="preserve"> i suoi dettagli. Se la fattura </w:t>
            </w:r>
            <w:r w:rsidRPr="00F222B6">
              <w:rPr>
                <w:lang w:val="it-IT"/>
              </w:rPr>
              <w:t>ha un riferimento di ordine, la fattura può essere abbinata automaticamente.</w:t>
            </w:r>
          </w:p>
        </w:tc>
      </w:tr>
    </w:tbl>
    <w:p w14:paraId="36E79F6E" w14:textId="77777777" w:rsidR="007712B0" w:rsidRPr="00E960B9" w:rsidRDefault="007712B0" w:rsidP="007712B0">
      <w:pPr>
        <w:rPr>
          <w:lang w:val="it-IT"/>
        </w:rPr>
      </w:pPr>
    </w:p>
    <w:p w14:paraId="468A2B28" w14:textId="77777777" w:rsidR="00AE55C3" w:rsidRDefault="00AE55C3">
      <w:pPr>
        <w:rPr>
          <w:rFonts w:ascii="Cambria" w:hAnsi="Cambria"/>
          <w:b/>
          <w:sz w:val="26"/>
          <w:szCs w:val="26"/>
          <w:lang w:val="it-IT"/>
        </w:rPr>
      </w:pPr>
      <w:r>
        <w:rPr>
          <w:lang w:val="it-IT"/>
        </w:rPr>
        <w:br w:type="page"/>
      </w:r>
    </w:p>
    <w:p w14:paraId="6EDC211D" w14:textId="5969AFCD" w:rsidR="007712B0" w:rsidRPr="00AA244C" w:rsidRDefault="007712B0" w:rsidP="007712B0">
      <w:pPr>
        <w:pStyle w:val="Heading2"/>
        <w:rPr>
          <w:lang w:val="it-IT"/>
        </w:rPr>
      </w:pPr>
      <w:bookmarkStart w:id="432" w:name="_Toc510780861"/>
      <w:r w:rsidRPr="00AA244C">
        <w:rPr>
          <w:lang w:val="it-IT"/>
        </w:rPr>
        <w:lastRenderedPageBreak/>
        <w:t xml:space="preserve">Caso d’uso </w:t>
      </w:r>
      <w:r>
        <w:rPr>
          <w:lang w:val="it-IT"/>
        </w:rPr>
        <w:t>2</w:t>
      </w:r>
      <w:r w:rsidRPr="00AA244C">
        <w:rPr>
          <w:lang w:val="it-IT"/>
        </w:rPr>
        <w:t xml:space="preserve"> – </w:t>
      </w:r>
      <w:r w:rsidRPr="00E960B9">
        <w:rPr>
          <w:lang w:val="it-IT"/>
        </w:rPr>
        <w:t xml:space="preserve">Negozio Web utilizzato </w:t>
      </w:r>
      <w:r>
        <w:rPr>
          <w:lang w:val="it-IT"/>
        </w:rPr>
        <w:t>per ordinare articoli</w:t>
      </w:r>
      <w:bookmarkEnd w:id="432"/>
      <w:r>
        <w:rPr>
          <w:lang w:val="it-IT"/>
        </w:rPr>
        <w:t xml:space="preserve"> </w:t>
      </w:r>
    </w:p>
    <w:p w14:paraId="0DEF53CB" w14:textId="77777777" w:rsidR="007712B0" w:rsidRDefault="007712B0" w:rsidP="007712B0">
      <w:pPr>
        <w:rPr>
          <w:lang w:val="it-IT"/>
        </w:rPr>
      </w:pPr>
      <w:r w:rsidRPr="00E960B9">
        <w:rPr>
          <w:lang w:val="it-IT"/>
        </w:rPr>
        <w:t xml:space="preserve">Questo caso d’uso </w:t>
      </w:r>
      <w:r>
        <w:rPr>
          <w:lang w:val="it-IT"/>
        </w:rPr>
        <w:t>descrive il processo dove un cliente/acquirente ordina prodotti in un negozio web.</w:t>
      </w:r>
    </w:p>
    <w:p w14:paraId="316E48C5" w14:textId="77777777" w:rsidR="007712B0" w:rsidRPr="00E960B9" w:rsidRDefault="007712B0" w:rsidP="007712B0">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7829"/>
      </w:tblGrid>
      <w:tr w:rsidR="007712B0" w:rsidRPr="002917A3" w14:paraId="714EC9AE" w14:textId="77777777" w:rsidTr="00DF2483">
        <w:tc>
          <w:tcPr>
            <w:tcW w:w="1809" w:type="dxa"/>
            <w:shd w:val="clear" w:color="auto" w:fill="auto"/>
          </w:tcPr>
          <w:p w14:paraId="6EEA85FB" w14:textId="77777777" w:rsidR="007712B0" w:rsidRPr="002917A3" w:rsidRDefault="007712B0" w:rsidP="00DF2483">
            <w:r>
              <w:rPr>
                <w:b/>
                <w:bCs/>
                <w:lang w:val="en-GB"/>
              </w:rPr>
              <w:t>Caso d’uso nr.</w:t>
            </w:r>
          </w:p>
        </w:tc>
        <w:tc>
          <w:tcPr>
            <w:tcW w:w="7969" w:type="dxa"/>
            <w:shd w:val="clear" w:color="auto" w:fill="auto"/>
          </w:tcPr>
          <w:p w14:paraId="3622D4E9" w14:textId="77777777" w:rsidR="007712B0" w:rsidRPr="002917A3" w:rsidRDefault="007712B0" w:rsidP="00DF2483">
            <w:r>
              <w:t>2</w:t>
            </w:r>
          </w:p>
        </w:tc>
      </w:tr>
      <w:tr w:rsidR="007712B0" w:rsidRPr="00E60747" w14:paraId="5C56C915" w14:textId="77777777" w:rsidTr="00DF2483">
        <w:tc>
          <w:tcPr>
            <w:tcW w:w="1809" w:type="dxa"/>
            <w:shd w:val="clear" w:color="auto" w:fill="auto"/>
          </w:tcPr>
          <w:p w14:paraId="769C0CA6" w14:textId="77777777" w:rsidR="007712B0" w:rsidRPr="002917A3" w:rsidRDefault="007712B0" w:rsidP="00DF2483">
            <w:r>
              <w:rPr>
                <w:b/>
                <w:bCs/>
                <w:lang w:val="en-GB"/>
              </w:rPr>
              <w:t>Nome</w:t>
            </w:r>
          </w:p>
        </w:tc>
        <w:tc>
          <w:tcPr>
            <w:tcW w:w="7969" w:type="dxa"/>
            <w:shd w:val="clear" w:color="auto" w:fill="auto"/>
          </w:tcPr>
          <w:p w14:paraId="5B9E20A2" w14:textId="77777777" w:rsidR="007712B0" w:rsidRPr="00BD43C3" w:rsidRDefault="007712B0" w:rsidP="00DF2483">
            <w:pPr>
              <w:rPr>
                <w:lang w:val="it-IT"/>
              </w:rPr>
            </w:pPr>
            <w:r>
              <w:rPr>
                <w:lang w:val="it-IT"/>
              </w:rPr>
              <w:t>Negozio web usato per ordinare articoli</w:t>
            </w:r>
          </w:p>
        </w:tc>
      </w:tr>
      <w:tr w:rsidR="007712B0" w:rsidRPr="00E60747" w14:paraId="79AF5DC4" w14:textId="77777777" w:rsidTr="00DF2483">
        <w:tc>
          <w:tcPr>
            <w:tcW w:w="1809" w:type="dxa"/>
            <w:shd w:val="clear" w:color="auto" w:fill="auto"/>
          </w:tcPr>
          <w:p w14:paraId="086D097E" w14:textId="77777777" w:rsidR="007712B0" w:rsidRPr="002917A3" w:rsidRDefault="007712B0" w:rsidP="00DF2483">
            <w:pPr>
              <w:rPr>
                <w:b/>
              </w:rPr>
            </w:pPr>
            <w:r>
              <w:rPr>
                <w:b/>
                <w:bCs/>
                <w:lang w:val="en-GB"/>
              </w:rPr>
              <w:t>Descrizione</w:t>
            </w:r>
          </w:p>
        </w:tc>
        <w:tc>
          <w:tcPr>
            <w:tcW w:w="7969" w:type="dxa"/>
            <w:shd w:val="clear" w:color="auto" w:fill="auto"/>
          </w:tcPr>
          <w:p w14:paraId="5A11D899" w14:textId="77777777" w:rsidR="007712B0" w:rsidRPr="00BD43C3" w:rsidRDefault="007712B0" w:rsidP="00DF2483">
            <w:pPr>
              <w:rPr>
                <w:lang w:val="it-IT"/>
              </w:rPr>
            </w:pPr>
            <w:r w:rsidRPr="00BD43C3">
              <w:rPr>
                <w:lang w:val="it-IT"/>
              </w:rPr>
              <w:t xml:space="preserve">L'acquirente utilizza un sito Web per acquistare </w:t>
            </w:r>
            <w:r>
              <w:rPr>
                <w:lang w:val="it-IT"/>
              </w:rPr>
              <w:t>articoli</w:t>
            </w:r>
            <w:r w:rsidRPr="00BD43C3">
              <w:rPr>
                <w:lang w:val="it-IT"/>
              </w:rPr>
              <w:t>.</w:t>
            </w:r>
          </w:p>
        </w:tc>
      </w:tr>
      <w:tr w:rsidR="007712B0" w:rsidRPr="002917A3" w14:paraId="2926AC35" w14:textId="77777777" w:rsidTr="00DF2483">
        <w:tc>
          <w:tcPr>
            <w:tcW w:w="1809" w:type="dxa"/>
            <w:shd w:val="clear" w:color="auto" w:fill="auto"/>
          </w:tcPr>
          <w:p w14:paraId="57AD0F87" w14:textId="77777777" w:rsidR="007712B0" w:rsidRPr="002917A3" w:rsidRDefault="007712B0" w:rsidP="00DF2483">
            <w:r>
              <w:rPr>
                <w:b/>
                <w:bCs/>
                <w:lang w:val="en-GB"/>
              </w:rPr>
              <w:t>Parti coinvolte</w:t>
            </w:r>
          </w:p>
        </w:tc>
        <w:tc>
          <w:tcPr>
            <w:tcW w:w="7969" w:type="dxa"/>
            <w:shd w:val="clear" w:color="auto" w:fill="auto"/>
          </w:tcPr>
          <w:p w14:paraId="25399A77" w14:textId="77777777" w:rsidR="007712B0" w:rsidRDefault="007712B0" w:rsidP="00DF2483">
            <w:pPr>
              <w:jc w:val="both"/>
            </w:pPr>
            <w:r>
              <w:t>Acquirente</w:t>
            </w:r>
          </w:p>
          <w:p w14:paraId="2DE79AB4" w14:textId="77777777" w:rsidR="007712B0" w:rsidRPr="002917A3" w:rsidRDefault="007712B0" w:rsidP="00DF2483">
            <w:r>
              <w:t>Venditore</w:t>
            </w:r>
          </w:p>
        </w:tc>
      </w:tr>
      <w:tr w:rsidR="007712B0" w:rsidRPr="00E60747" w14:paraId="795D139E" w14:textId="77777777" w:rsidTr="00DF2483">
        <w:tc>
          <w:tcPr>
            <w:tcW w:w="1809" w:type="dxa"/>
            <w:shd w:val="clear" w:color="auto" w:fill="auto"/>
          </w:tcPr>
          <w:p w14:paraId="4BA9254D" w14:textId="77777777" w:rsidR="007712B0" w:rsidRPr="002917A3" w:rsidRDefault="007712B0" w:rsidP="00DF2483">
            <w:r>
              <w:rPr>
                <w:b/>
                <w:bCs/>
                <w:lang w:val="en-GB"/>
              </w:rPr>
              <w:t>Assunzioni</w:t>
            </w:r>
          </w:p>
        </w:tc>
        <w:tc>
          <w:tcPr>
            <w:tcW w:w="7969" w:type="dxa"/>
            <w:shd w:val="clear" w:color="auto" w:fill="auto"/>
          </w:tcPr>
          <w:p w14:paraId="3308CFB8" w14:textId="77777777" w:rsidR="007712B0" w:rsidRPr="00BD43C3" w:rsidRDefault="007712B0" w:rsidP="00DF2483">
            <w:pPr>
              <w:rPr>
                <w:lang w:val="it-IT"/>
              </w:rPr>
            </w:pPr>
            <w:r w:rsidRPr="00BD43C3">
              <w:rPr>
                <w:lang w:val="it-IT"/>
              </w:rPr>
              <w:t xml:space="preserve">Il venditore ha un sito Web che consente all'acquirente di selezionare e ordinare </w:t>
            </w:r>
            <w:r>
              <w:rPr>
                <w:lang w:val="it-IT"/>
              </w:rPr>
              <w:t>articoli.</w:t>
            </w:r>
          </w:p>
          <w:p w14:paraId="74158A07" w14:textId="77777777" w:rsidR="007712B0" w:rsidRPr="00AA244C" w:rsidRDefault="007712B0" w:rsidP="00DF2483">
            <w:pPr>
              <w:rPr>
                <w:lang w:val="it-IT"/>
              </w:rPr>
            </w:pPr>
            <w:r w:rsidRPr="00BD43C3">
              <w:rPr>
                <w:lang w:val="it-IT"/>
              </w:rPr>
              <w:t>L'acquirente ha un account con il venditore con i dettagli necessari per inviargli un ordine</w:t>
            </w:r>
            <w:r>
              <w:rPr>
                <w:lang w:val="it-IT"/>
              </w:rPr>
              <w:t xml:space="preserve"> pre-concordato</w:t>
            </w:r>
            <w:r w:rsidRPr="00BD43C3">
              <w:rPr>
                <w:lang w:val="it-IT"/>
              </w:rPr>
              <w:t>.</w:t>
            </w:r>
          </w:p>
        </w:tc>
      </w:tr>
      <w:tr w:rsidR="007712B0" w:rsidRPr="00E60747" w14:paraId="39D8D9FB" w14:textId="77777777" w:rsidTr="00DF2483">
        <w:tc>
          <w:tcPr>
            <w:tcW w:w="1809" w:type="dxa"/>
            <w:shd w:val="clear" w:color="auto" w:fill="auto"/>
          </w:tcPr>
          <w:p w14:paraId="02C695F4" w14:textId="77777777" w:rsidR="007712B0" w:rsidRDefault="007712B0" w:rsidP="00DF2483">
            <w:pPr>
              <w:rPr>
                <w:b/>
                <w:bCs/>
              </w:rPr>
            </w:pPr>
            <w:r>
              <w:rPr>
                <w:b/>
                <w:bCs/>
              </w:rPr>
              <w:t>Il flusso</w:t>
            </w:r>
          </w:p>
          <w:p w14:paraId="1773675E" w14:textId="77777777" w:rsidR="007712B0" w:rsidRPr="002917A3" w:rsidRDefault="007712B0" w:rsidP="00DF2483">
            <w:r w:rsidRPr="002917A3">
              <w:t xml:space="preserve"> </w:t>
            </w:r>
          </w:p>
        </w:tc>
        <w:tc>
          <w:tcPr>
            <w:tcW w:w="7969" w:type="dxa"/>
            <w:shd w:val="clear" w:color="auto" w:fill="auto"/>
          </w:tcPr>
          <w:p w14:paraId="41513DB1" w14:textId="77777777" w:rsidR="007712B0" w:rsidRDefault="007712B0" w:rsidP="00DF2483">
            <w:pPr>
              <w:jc w:val="both"/>
              <w:rPr>
                <w:lang w:val="it-IT"/>
              </w:rPr>
            </w:pPr>
            <w:r w:rsidRPr="00767459">
              <w:rPr>
                <w:lang w:val="it-IT"/>
              </w:rPr>
              <w:t xml:space="preserve">L'acquirente sta lavorando nel sistema di acquisto interno, seleziona un venditore che ha </w:t>
            </w:r>
            <w:r>
              <w:rPr>
                <w:lang w:val="it-IT"/>
              </w:rPr>
              <w:t>un negozio on line</w:t>
            </w:r>
            <w:r w:rsidRPr="00767459">
              <w:rPr>
                <w:lang w:val="it-IT"/>
              </w:rPr>
              <w:t xml:space="preserve"> e clic</w:t>
            </w:r>
            <w:r>
              <w:rPr>
                <w:lang w:val="it-IT"/>
              </w:rPr>
              <w:t xml:space="preserve">ca </w:t>
            </w:r>
            <w:r w:rsidRPr="00767459">
              <w:rPr>
                <w:lang w:val="it-IT"/>
              </w:rPr>
              <w:t>per vedere i prodotti di quel venditore.</w:t>
            </w:r>
          </w:p>
          <w:p w14:paraId="64B89726" w14:textId="77777777" w:rsidR="007712B0" w:rsidRPr="00767459" w:rsidRDefault="007712B0" w:rsidP="00DF2483">
            <w:pPr>
              <w:jc w:val="both"/>
              <w:rPr>
                <w:lang w:val="it-IT"/>
              </w:rPr>
            </w:pPr>
          </w:p>
          <w:p w14:paraId="188B8392" w14:textId="1A76B315" w:rsidR="007712B0" w:rsidRPr="00767459" w:rsidRDefault="007712B0" w:rsidP="00DF2483">
            <w:pPr>
              <w:jc w:val="both"/>
              <w:rPr>
                <w:lang w:val="it-IT"/>
              </w:rPr>
            </w:pPr>
            <w:r w:rsidRPr="00767459">
              <w:rPr>
                <w:lang w:val="it-IT"/>
              </w:rPr>
              <w:t>L'acquirente cerca nel sito gli elementi necessari e sceglie di aggiungerne alcuni</w:t>
            </w:r>
            <w:r w:rsidR="007A09B9">
              <w:rPr>
                <w:lang w:val="it-IT"/>
              </w:rPr>
              <w:t xml:space="preserve"> articoli</w:t>
            </w:r>
          </w:p>
          <w:p w14:paraId="3B4327B2" w14:textId="77777777" w:rsidR="007712B0" w:rsidRPr="00767459" w:rsidRDefault="007712B0" w:rsidP="00DF2483">
            <w:pPr>
              <w:jc w:val="both"/>
              <w:rPr>
                <w:lang w:val="it-IT"/>
              </w:rPr>
            </w:pPr>
            <w:r>
              <w:rPr>
                <w:lang w:val="it-IT"/>
              </w:rPr>
              <w:t>all’</w:t>
            </w:r>
            <w:r w:rsidRPr="00767459">
              <w:rPr>
                <w:lang w:val="it-IT"/>
              </w:rPr>
              <w:t>ordine</w:t>
            </w:r>
            <w:r>
              <w:rPr>
                <w:lang w:val="it-IT"/>
              </w:rPr>
              <w:t xml:space="preserve"> pre-concordato</w:t>
            </w:r>
            <w:r w:rsidRPr="00767459">
              <w:rPr>
                <w:lang w:val="it-IT"/>
              </w:rPr>
              <w:t>. Dopo aver selezionato tutt</w:t>
            </w:r>
            <w:r>
              <w:rPr>
                <w:lang w:val="it-IT"/>
              </w:rPr>
              <w:t xml:space="preserve">i gli </w:t>
            </w:r>
            <w:r w:rsidRPr="00767459">
              <w:rPr>
                <w:lang w:val="it-IT"/>
              </w:rPr>
              <w:t>elementi richiesti, l'acquirente sceglie quindi di acquistare gli articoli selezionati. Quando l'ordine</w:t>
            </w:r>
          </w:p>
          <w:p w14:paraId="1A569F39" w14:textId="092CD83D" w:rsidR="007712B0" w:rsidRPr="00767459" w:rsidRDefault="007712B0" w:rsidP="00DF2483">
            <w:pPr>
              <w:jc w:val="both"/>
              <w:rPr>
                <w:lang w:val="it-IT"/>
              </w:rPr>
            </w:pPr>
            <w:r w:rsidRPr="00767459">
              <w:rPr>
                <w:lang w:val="it-IT"/>
              </w:rPr>
              <w:t xml:space="preserve">è </w:t>
            </w:r>
            <w:r w:rsidR="007A09B9">
              <w:rPr>
                <w:lang w:val="it-IT"/>
              </w:rPr>
              <w:t>completato</w:t>
            </w:r>
            <w:r w:rsidR="007A09B9" w:rsidRPr="00767459">
              <w:rPr>
                <w:lang w:val="it-IT"/>
              </w:rPr>
              <w:t xml:space="preserve"> </w:t>
            </w:r>
            <w:r w:rsidRPr="00767459">
              <w:rPr>
                <w:lang w:val="it-IT"/>
              </w:rPr>
              <w:t xml:space="preserve">nel negozio web, l'acquirente termina la sessione. </w:t>
            </w:r>
            <w:r>
              <w:rPr>
                <w:lang w:val="it-IT"/>
              </w:rPr>
              <w:t>L’ac</w:t>
            </w:r>
            <w:r w:rsidR="007A09B9">
              <w:rPr>
                <w:lang w:val="it-IT"/>
              </w:rPr>
              <w:t>q</w:t>
            </w:r>
            <w:r>
              <w:rPr>
                <w:lang w:val="it-IT"/>
              </w:rPr>
              <w:t xml:space="preserve">uisto è </w:t>
            </w:r>
            <w:r w:rsidRPr="00767459">
              <w:rPr>
                <w:lang w:val="it-IT"/>
              </w:rPr>
              <w:t>registrato nel sistema del venditore.</w:t>
            </w:r>
          </w:p>
          <w:p w14:paraId="08271318" w14:textId="77777777" w:rsidR="007712B0" w:rsidRPr="00767459" w:rsidRDefault="007712B0" w:rsidP="00DF2483">
            <w:pPr>
              <w:jc w:val="both"/>
              <w:rPr>
                <w:lang w:val="it-IT"/>
              </w:rPr>
            </w:pPr>
            <w:r>
              <w:rPr>
                <w:lang w:val="it-IT"/>
              </w:rPr>
              <w:t>U</w:t>
            </w:r>
            <w:r w:rsidRPr="00767459">
              <w:rPr>
                <w:lang w:val="it-IT"/>
              </w:rPr>
              <w:t>na transazione del</w:t>
            </w:r>
            <w:r>
              <w:rPr>
                <w:lang w:val="it-IT"/>
              </w:rPr>
              <w:t>’ordine pre-concordato</w:t>
            </w:r>
            <w:r w:rsidRPr="00767459">
              <w:rPr>
                <w:lang w:val="it-IT"/>
              </w:rPr>
              <w:t xml:space="preserve"> contratto d'ordine con le informazioni degli articoli acquistati</w:t>
            </w:r>
            <w:r>
              <w:rPr>
                <w:lang w:val="it-IT"/>
              </w:rPr>
              <w:t xml:space="preserve"> è inviato dal venditore </w:t>
            </w:r>
            <w:r w:rsidRPr="00767459">
              <w:rPr>
                <w:lang w:val="it-IT"/>
              </w:rPr>
              <w:t>al</w:t>
            </w:r>
            <w:r>
              <w:rPr>
                <w:lang w:val="it-IT"/>
              </w:rPr>
              <w:t>l’acquirente</w:t>
            </w:r>
            <w:r w:rsidRPr="00767459">
              <w:rPr>
                <w:lang w:val="it-IT"/>
              </w:rPr>
              <w:t xml:space="preserve">. </w:t>
            </w:r>
            <w:r>
              <w:rPr>
                <w:lang w:val="it-IT"/>
              </w:rPr>
              <w:t>L’</w:t>
            </w:r>
            <w:r w:rsidRPr="00767459">
              <w:rPr>
                <w:lang w:val="it-IT"/>
              </w:rPr>
              <w:t xml:space="preserve">ordine </w:t>
            </w:r>
            <w:r>
              <w:rPr>
                <w:lang w:val="it-IT"/>
              </w:rPr>
              <w:t xml:space="preserve">pre-concordato </w:t>
            </w:r>
            <w:r w:rsidRPr="00767459">
              <w:rPr>
                <w:lang w:val="it-IT"/>
              </w:rPr>
              <w:t>è registrato nel</w:t>
            </w:r>
            <w:r>
              <w:rPr>
                <w:lang w:val="it-IT"/>
              </w:rPr>
              <w:t xml:space="preserve"> sistema di </w:t>
            </w:r>
            <w:r w:rsidRPr="00767459">
              <w:rPr>
                <w:lang w:val="it-IT"/>
              </w:rPr>
              <w:t>acquisto dell'acquirente</w:t>
            </w:r>
          </w:p>
          <w:p w14:paraId="5E143AD6" w14:textId="77777777" w:rsidR="007712B0" w:rsidRPr="00767459" w:rsidRDefault="007712B0" w:rsidP="00DF2483">
            <w:pPr>
              <w:jc w:val="both"/>
              <w:rPr>
                <w:lang w:val="it-IT"/>
              </w:rPr>
            </w:pPr>
            <w:r w:rsidRPr="00767459">
              <w:rPr>
                <w:lang w:val="it-IT"/>
              </w:rPr>
              <w:t>Dopo la consegna della merce, il venditore invia una fattura che corrisponde all'ordine</w:t>
            </w:r>
          </w:p>
          <w:p w14:paraId="492209A5" w14:textId="77777777" w:rsidR="007712B0" w:rsidRPr="006506C1" w:rsidRDefault="007712B0" w:rsidP="00DF2483">
            <w:pPr>
              <w:jc w:val="both"/>
              <w:rPr>
                <w:lang w:val="it-IT"/>
              </w:rPr>
            </w:pPr>
            <w:r>
              <w:rPr>
                <w:lang w:val="it-IT"/>
              </w:rPr>
              <w:t xml:space="preserve">fatto </w:t>
            </w:r>
            <w:r w:rsidRPr="00767459">
              <w:rPr>
                <w:lang w:val="it-IT"/>
              </w:rPr>
              <w:t>e la consegna, ma questo è al di fuori di questa B</w:t>
            </w:r>
            <w:r>
              <w:rPr>
                <w:lang w:val="it-IT"/>
              </w:rPr>
              <w:t>IS</w:t>
            </w:r>
            <w:r w:rsidRPr="00767459">
              <w:rPr>
                <w:lang w:val="it-IT"/>
              </w:rPr>
              <w:t>.</w:t>
            </w:r>
          </w:p>
        </w:tc>
      </w:tr>
      <w:tr w:rsidR="007712B0" w:rsidRPr="00E60747" w14:paraId="50A3B4AA" w14:textId="77777777" w:rsidTr="00DF2483">
        <w:tc>
          <w:tcPr>
            <w:tcW w:w="1809" w:type="dxa"/>
            <w:shd w:val="clear" w:color="auto" w:fill="auto"/>
          </w:tcPr>
          <w:p w14:paraId="4F2F4042" w14:textId="77777777" w:rsidR="007712B0" w:rsidRDefault="007712B0" w:rsidP="00DF2483">
            <w:pPr>
              <w:rPr>
                <w:b/>
                <w:bCs/>
              </w:rPr>
            </w:pPr>
            <w:r>
              <w:rPr>
                <w:b/>
                <w:bCs/>
              </w:rPr>
              <w:t>Risultati</w:t>
            </w:r>
          </w:p>
          <w:p w14:paraId="62C10827" w14:textId="77777777" w:rsidR="007712B0" w:rsidRPr="002917A3" w:rsidRDefault="007712B0" w:rsidP="00DF2483">
            <w:r w:rsidRPr="002917A3">
              <w:t xml:space="preserve"> </w:t>
            </w:r>
          </w:p>
        </w:tc>
        <w:tc>
          <w:tcPr>
            <w:tcW w:w="7969" w:type="dxa"/>
            <w:shd w:val="clear" w:color="auto" w:fill="auto"/>
          </w:tcPr>
          <w:p w14:paraId="2262BAC1" w14:textId="77777777" w:rsidR="007712B0" w:rsidRPr="00F222B6" w:rsidRDefault="007712B0" w:rsidP="00DF2483">
            <w:pPr>
              <w:rPr>
                <w:lang w:val="it-IT"/>
              </w:rPr>
            </w:pPr>
            <w:r w:rsidRPr="00F222B6">
              <w:rPr>
                <w:lang w:val="it-IT"/>
              </w:rPr>
              <w:t xml:space="preserve">L'acquirente e il venditore hanno raggiunto un accordo. Un ordine è stato </w:t>
            </w:r>
            <w:r>
              <w:rPr>
                <w:lang w:val="it-IT"/>
              </w:rPr>
              <w:t>inserito</w:t>
            </w:r>
            <w:r w:rsidRPr="00F222B6">
              <w:rPr>
                <w:lang w:val="it-IT"/>
              </w:rPr>
              <w:t xml:space="preserve"> per</w:t>
            </w:r>
          </w:p>
          <w:p w14:paraId="40A337E2" w14:textId="77777777" w:rsidR="007712B0" w:rsidRPr="006506C1" w:rsidRDefault="007712B0" w:rsidP="00DF2483">
            <w:pPr>
              <w:rPr>
                <w:lang w:val="it-IT"/>
              </w:rPr>
            </w:pPr>
            <w:r w:rsidRPr="00F222B6">
              <w:rPr>
                <w:lang w:val="it-IT"/>
              </w:rPr>
              <w:t>e l'acquirente ha ricevuto un messaggio strutturato con</w:t>
            </w:r>
            <w:r>
              <w:rPr>
                <w:lang w:val="it-IT"/>
              </w:rPr>
              <w:t xml:space="preserve"> i dettagli dell’ordine. Se la fattura </w:t>
            </w:r>
            <w:r w:rsidRPr="00F222B6">
              <w:rPr>
                <w:lang w:val="it-IT"/>
              </w:rPr>
              <w:t>ha un riferimento di ordine, la fattura può essere abbinata automaticamente.</w:t>
            </w:r>
          </w:p>
        </w:tc>
      </w:tr>
    </w:tbl>
    <w:p w14:paraId="3356B640" w14:textId="77777777" w:rsidR="007712B0" w:rsidRDefault="007712B0" w:rsidP="007712B0">
      <w:pPr>
        <w:rPr>
          <w:lang w:val="it-IT"/>
        </w:rPr>
      </w:pPr>
    </w:p>
    <w:p w14:paraId="35FC2C29" w14:textId="77777777" w:rsidR="00AE55C3" w:rsidRDefault="00AE55C3">
      <w:pPr>
        <w:rPr>
          <w:rFonts w:ascii="Cambria" w:hAnsi="Cambria"/>
          <w:b/>
          <w:sz w:val="26"/>
          <w:szCs w:val="26"/>
          <w:lang w:val="it-IT"/>
        </w:rPr>
      </w:pPr>
      <w:r>
        <w:rPr>
          <w:lang w:val="it-IT"/>
        </w:rPr>
        <w:br w:type="page"/>
      </w:r>
    </w:p>
    <w:p w14:paraId="209A7C95" w14:textId="3DA675A6" w:rsidR="007712B0" w:rsidRPr="00AA244C" w:rsidRDefault="007712B0" w:rsidP="007712B0">
      <w:pPr>
        <w:pStyle w:val="Heading2"/>
        <w:rPr>
          <w:lang w:val="it-IT"/>
        </w:rPr>
      </w:pPr>
      <w:bookmarkStart w:id="433" w:name="_Toc510780862"/>
      <w:r w:rsidRPr="00AA244C">
        <w:rPr>
          <w:lang w:val="it-IT"/>
        </w:rPr>
        <w:lastRenderedPageBreak/>
        <w:t xml:space="preserve">Caso d’uso </w:t>
      </w:r>
      <w:r>
        <w:rPr>
          <w:lang w:val="it-IT"/>
        </w:rPr>
        <w:t>3</w:t>
      </w:r>
      <w:r w:rsidRPr="00AA244C">
        <w:rPr>
          <w:lang w:val="it-IT"/>
        </w:rPr>
        <w:t xml:space="preserve"> – </w:t>
      </w:r>
      <w:r w:rsidR="0025676C">
        <w:rPr>
          <w:lang w:val="it-IT"/>
        </w:rPr>
        <w:t>Utilizzo dei canali telefono/</w:t>
      </w:r>
      <w:r>
        <w:rPr>
          <w:lang w:val="it-IT"/>
        </w:rPr>
        <w:t>e-mail per ordinare articoli</w:t>
      </w:r>
      <w:bookmarkEnd w:id="433"/>
      <w:r>
        <w:rPr>
          <w:lang w:val="it-IT"/>
        </w:rPr>
        <w:t xml:space="preserve"> </w:t>
      </w:r>
    </w:p>
    <w:p w14:paraId="61AA36F8" w14:textId="27C2BEF2" w:rsidR="007712B0" w:rsidRDefault="007712B0" w:rsidP="007712B0">
      <w:pPr>
        <w:rPr>
          <w:lang w:val="it-IT"/>
        </w:rPr>
      </w:pPr>
      <w:r w:rsidRPr="00E960B9">
        <w:rPr>
          <w:lang w:val="it-IT"/>
        </w:rPr>
        <w:t xml:space="preserve">Questo caso d’uso </w:t>
      </w:r>
      <w:r>
        <w:rPr>
          <w:lang w:val="it-IT"/>
        </w:rPr>
        <w:t xml:space="preserve">descrive il processo dove un cliente/acquirente ordina prodotti </w:t>
      </w:r>
      <w:r w:rsidR="000C2B30">
        <w:rPr>
          <w:lang w:val="it-IT"/>
        </w:rPr>
        <w:t>tramite telefono</w:t>
      </w:r>
      <w:r w:rsidR="0025676C">
        <w:rPr>
          <w:lang w:val="it-IT"/>
        </w:rPr>
        <w:t>/</w:t>
      </w:r>
      <w:r w:rsidR="000C2B30">
        <w:rPr>
          <w:lang w:val="it-IT"/>
        </w:rPr>
        <w:t>e-mail</w:t>
      </w:r>
      <w:r>
        <w:rPr>
          <w:lang w:val="it-IT"/>
        </w:rPr>
        <w:t>.</w:t>
      </w:r>
    </w:p>
    <w:p w14:paraId="5A0BB5F0" w14:textId="77777777" w:rsidR="007712B0" w:rsidRPr="00E960B9" w:rsidRDefault="007712B0" w:rsidP="007712B0">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7829"/>
      </w:tblGrid>
      <w:tr w:rsidR="007712B0" w:rsidRPr="002917A3" w14:paraId="4B7EC368" w14:textId="77777777" w:rsidTr="00DF2483">
        <w:tc>
          <w:tcPr>
            <w:tcW w:w="1809" w:type="dxa"/>
            <w:shd w:val="clear" w:color="auto" w:fill="auto"/>
          </w:tcPr>
          <w:p w14:paraId="0E4F9CF8" w14:textId="77777777" w:rsidR="007712B0" w:rsidRPr="002917A3" w:rsidRDefault="007712B0" w:rsidP="00DF2483">
            <w:r>
              <w:rPr>
                <w:b/>
                <w:bCs/>
                <w:lang w:val="en-GB"/>
              </w:rPr>
              <w:t>Caso d’uso nr.</w:t>
            </w:r>
          </w:p>
        </w:tc>
        <w:tc>
          <w:tcPr>
            <w:tcW w:w="7969" w:type="dxa"/>
            <w:shd w:val="clear" w:color="auto" w:fill="auto"/>
          </w:tcPr>
          <w:p w14:paraId="1F459556" w14:textId="77777777" w:rsidR="007712B0" w:rsidRPr="002917A3" w:rsidRDefault="007712B0" w:rsidP="00DF2483">
            <w:r>
              <w:t>3</w:t>
            </w:r>
          </w:p>
        </w:tc>
      </w:tr>
      <w:tr w:rsidR="007712B0" w:rsidRPr="00E60747" w14:paraId="5E5771D3" w14:textId="77777777" w:rsidTr="00DF2483">
        <w:tc>
          <w:tcPr>
            <w:tcW w:w="1809" w:type="dxa"/>
            <w:shd w:val="clear" w:color="auto" w:fill="auto"/>
          </w:tcPr>
          <w:p w14:paraId="591B4B57" w14:textId="77777777" w:rsidR="007712B0" w:rsidRPr="002917A3" w:rsidRDefault="007712B0" w:rsidP="00DF2483">
            <w:r>
              <w:rPr>
                <w:b/>
                <w:bCs/>
                <w:lang w:val="en-GB"/>
              </w:rPr>
              <w:t>Nome</w:t>
            </w:r>
          </w:p>
        </w:tc>
        <w:tc>
          <w:tcPr>
            <w:tcW w:w="7969" w:type="dxa"/>
            <w:shd w:val="clear" w:color="auto" w:fill="auto"/>
          </w:tcPr>
          <w:p w14:paraId="07262B4A" w14:textId="77777777" w:rsidR="007712B0" w:rsidRPr="00BD43C3" w:rsidRDefault="007712B0" w:rsidP="00DF2483">
            <w:pPr>
              <w:rPr>
                <w:lang w:val="it-IT"/>
              </w:rPr>
            </w:pPr>
            <w:r>
              <w:rPr>
                <w:lang w:val="it-IT"/>
              </w:rPr>
              <w:t>Ordine effettuato per telefono o per mail</w:t>
            </w:r>
          </w:p>
        </w:tc>
      </w:tr>
      <w:tr w:rsidR="007712B0" w:rsidRPr="00E60747" w14:paraId="13B59150" w14:textId="77777777" w:rsidTr="00DF2483">
        <w:tc>
          <w:tcPr>
            <w:tcW w:w="1809" w:type="dxa"/>
            <w:shd w:val="clear" w:color="auto" w:fill="auto"/>
          </w:tcPr>
          <w:p w14:paraId="5BB6917B" w14:textId="77777777" w:rsidR="007712B0" w:rsidRPr="002917A3" w:rsidRDefault="007712B0" w:rsidP="00DF2483">
            <w:pPr>
              <w:rPr>
                <w:b/>
              </w:rPr>
            </w:pPr>
            <w:r>
              <w:rPr>
                <w:b/>
                <w:bCs/>
                <w:lang w:val="en-GB"/>
              </w:rPr>
              <w:t>Descrizione</w:t>
            </w:r>
          </w:p>
        </w:tc>
        <w:tc>
          <w:tcPr>
            <w:tcW w:w="7969" w:type="dxa"/>
            <w:shd w:val="clear" w:color="auto" w:fill="auto"/>
          </w:tcPr>
          <w:p w14:paraId="05F7EFC2" w14:textId="77777777" w:rsidR="007712B0" w:rsidRPr="00BD43C3" w:rsidRDefault="007712B0" w:rsidP="00DF2483">
            <w:pPr>
              <w:rPr>
                <w:lang w:val="it-IT"/>
              </w:rPr>
            </w:pPr>
            <w:r w:rsidRPr="00BD43C3">
              <w:rPr>
                <w:lang w:val="it-IT"/>
              </w:rPr>
              <w:t xml:space="preserve">L'acquirente </w:t>
            </w:r>
            <w:r>
              <w:rPr>
                <w:lang w:val="it-IT"/>
              </w:rPr>
              <w:t>fa un ordine chiamando il venditore per telefono o mandando una mail</w:t>
            </w:r>
            <w:r w:rsidRPr="00BD43C3">
              <w:rPr>
                <w:lang w:val="it-IT"/>
              </w:rPr>
              <w:t>.</w:t>
            </w:r>
          </w:p>
        </w:tc>
      </w:tr>
      <w:tr w:rsidR="007712B0" w:rsidRPr="002917A3" w14:paraId="1C8A8A44" w14:textId="77777777" w:rsidTr="00DF2483">
        <w:tc>
          <w:tcPr>
            <w:tcW w:w="1809" w:type="dxa"/>
            <w:shd w:val="clear" w:color="auto" w:fill="auto"/>
          </w:tcPr>
          <w:p w14:paraId="37946781" w14:textId="77777777" w:rsidR="007712B0" w:rsidRPr="002917A3" w:rsidRDefault="007712B0" w:rsidP="00DF2483">
            <w:r>
              <w:rPr>
                <w:b/>
                <w:bCs/>
                <w:lang w:val="en-GB"/>
              </w:rPr>
              <w:t>Parti coinvolte</w:t>
            </w:r>
          </w:p>
        </w:tc>
        <w:tc>
          <w:tcPr>
            <w:tcW w:w="7969" w:type="dxa"/>
            <w:shd w:val="clear" w:color="auto" w:fill="auto"/>
          </w:tcPr>
          <w:p w14:paraId="5353979A" w14:textId="77777777" w:rsidR="007712B0" w:rsidRDefault="007712B0" w:rsidP="00DF2483">
            <w:pPr>
              <w:jc w:val="both"/>
            </w:pPr>
            <w:r>
              <w:t>Acquirente</w:t>
            </w:r>
          </w:p>
          <w:p w14:paraId="48EBE3AF" w14:textId="77777777" w:rsidR="007712B0" w:rsidRPr="002917A3" w:rsidRDefault="007712B0" w:rsidP="00DF2483">
            <w:r>
              <w:t>Venditore</w:t>
            </w:r>
          </w:p>
        </w:tc>
      </w:tr>
      <w:tr w:rsidR="007712B0" w:rsidRPr="00E60747" w14:paraId="27CA1F44" w14:textId="77777777" w:rsidTr="00DF2483">
        <w:tc>
          <w:tcPr>
            <w:tcW w:w="1809" w:type="dxa"/>
            <w:shd w:val="clear" w:color="auto" w:fill="auto"/>
          </w:tcPr>
          <w:p w14:paraId="09E71671" w14:textId="77777777" w:rsidR="007712B0" w:rsidRPr="002917A3" w:rsidRDefault="007712B0" w:rsidP="00DF2483">
            <w:r>
              <w:rPr>
                <w:b/>
                <w:bCs/>
                <w:lang w:val="en-GB"/>
              </w:rPr>
              <w:t>Assunzioni</w:t>
            </w:r>
          </w:p>
        </w:tc>
        <w:tc>
          <w:tcPr>
            <w:tcW w:w="7969" w:type="dxa"/>
            <w:shd w:val="clear" w:color="auto" w:fill="auto"/>
          </w:tcPr>
          <w:p w14:paraId="0154A853" w14:textId="77777777" w:rsidR="007712B0" w:rsidRPr="00AA244C" w:rsidRDefault="007712B0" w:rsidP="00DF2483">
            <w:pPr>
              <w:rPr>
                <w:lang w:val="it-IT"/>
              </w:rPr>
            </w:pPr>
            <w:r w:rsidRPr="00A64229">
              <w:rPr>
                <w:lang w:val="it-IT"/>
              </w:rPr>
              <w:t>L'acquirente ha un account con il venditore con i dettagli necessari per inviargli un ordine</w:t>
            </w:r>
            <w:r>
              <w:rPr>
                <w:lang w:val="it-IT"/>
              </w:rPr>
              <w:t xml:space="preserve"> pre-concordato</w:t>
            </w:r>
            <w:r w:rsidRPr="00A64229">
              <w:rPr>
                <w:lang w:val="it-IT"/>
              </w:rPr>
              <w:t>.</w:t>
            </w:r>
          </w:p>
        </w:tc>
      </w:tr>
      <w:tr w:rsidR="007712B0" w:rsidRPr="00E60747" w14:paraId="5947BB00" w14:textId="77777777" w:rsidTr="00DF2483">
        <w:tc>
          <w:tcPr>
            <w:tcW w:w="1809" w:type="dxa"/>
            <w:shd w:val="clear" w:color="auto" w:fill="auto"/>
          </w:tcPr>
          <w:p w14:paraId="101E4681" w14:textId="77777777" w:rsidR="007712B0" w:rsidRDefault="007712B0" w:rsidP="00DF2483">
            <w:pPr>
              <w:rPr>
                <w:b/>
                <w:bCs/>
              </w:rPr>
            </w:pPr>
            <w:r>
              <w:rPr>
                <w:b/>
                <w:bCs/>
              </w:rPr>
              <w:t>Il flusso</w:t>
            </w:r>
          </w:p>
          <w:p w14:paraId="748376D3" w14:textId="77777777" w:rsidR="007712B0" w:rsidRPr="002917A3" w:rsidRDefault="007712B0" w:rsidP="00DF2483">
            <w:r w:rsidRPr="002917A3">
              <w:t xml:space="preserve"> </w:t>
            </w:r>
          </w:p>
        </w:tc>
        <w:tc>
          <w:tcPr>
            <w:tcW w:w="7969" w:type="dxa"/>
            <w:shd w:val="clear" w:color="auto" w:fill="auto"/>
          </w:tcPr>
          <w:p w14:paraId="7272686F" w14:textId="2C1600FE" w:rsidR="007712B0" w:rsidRPr="00A64229" w:rsidRDefault="007712B0" w:rsidP="00DF2483">
            <w:pPr>
              <w:jc w:val="both"/>
              <w:rPr>
                <w:lang w:val="it-IT"/>
              </w:rPr>
            </w:pPr>
            <w:r w:rsidRPr="00A64229">
              <w:rPr>
                <w:lang w:val="it-IT"/>
              </w:rPr>
              <w:t xml:space="preserve">L'acquirente sta lavorando nel suo sistema di acquisto, e </w:t>
            </w:r>
            <w:r>
              <w:rPr>
                <w:lang w:val="it-IT"/>
              </w:rPr>
              <w:t>ha bisogno</w:t>
            </w:r>
            <w:r w:rsidRPr="00A64229">
              <w:rPr>
                <w:lang w:val="it-IT"/>
              </w:rPr>
              <w:t xml:space="preserve"> di stampanti e seleziona </w:t>
            </w:r>
            <w:r>
              <w:rPr>
                <w:lang w:val="it-IT"/>
              </w:rPr>
              <w:t xml:space="preserve">un </w:t>
            </w:r>
            <w:r w:rsidRPr="00A64229">
              <w:rPr>
                <w:lang w:val="it-IT"/>
              </w:rPr>
              <w:t xml:space="preserve">venditore di stampanti. </w:t>
            </w:r>
            <w:ins w:id="434" w:author="Bertocchi Elisa" w:date="2018-09-21T13:58:00Z">
              <w:r w:rsidR="00722DA0">
                <w:rPr>
                  <w:lang w:val="it-IT"/>
                </w:rPr>
                <w:t>Gli articoli del venditore non sono nel sistema di acquisto e il venditore non offre un negozio web</w:t>
              </w:r>
            </w:ins>
            <w:ins w:id="435" w:author="Bertocchi Elisa" w:date="2018-09-21T13:59:00Z">
              <w:r w:rsidR="000732A3">
                <w:rPr>
                  <w:lang w:val="it-IT"/>
                </w:rPr>
                <w:t xml:space="preserve">. </w:t>
              </w:r>
            </w:ins>
            <w:r w:rsidRPr="00A64229">
              <w:rPr>
                <w:lang w:val="it-IT"/>
              </w:rPr>
              <w:t>L'acquirente chiama il venditore al telefono.</w:t>
            </w:r>
          </w:p>
          <w:p w14:paraId="2A1D6296" w14:textId="77777777" w:rsidR="007712B0" w:rsidRPr="00A64229" w:rsidRDefault="007712B0" w:rsidP="00DF2483">
            <w:pPr>
              <w:jc w:val="both"/>
              <w:rPr>
                <w:lang w:val="it-IT"/>
              </w:rPr>
            </w:pPr>
            <w:r w:rsidRPr="00A64229">
              <w:rPr>
                <w:lang w:val="it-IT"/>
              </w:rPr>
              <w:t>L'acquirente ordina direttamente la stampante durante la telefonata e informa il venditore quale riferimento usare.</w:t>
            </w:r>
          </w:p>
          <w:p w14:paraId="445BDC80" w14:textId="77777777" w:rsidR="007712B0" w:rsidRPr="00A64229" w:rsidRDefault="007712B0" w:rsidP="00DF2483">
            <w:pPr>
              <w:jc w:val="both"/>
              <w:rPr>
                <w:lang w:val="it-IT"/>
              </w:rPr>
            </w:pPr>
            <w:r w:rsidRPr="00A64229">
              <w:rPr>
                <w:lang w:val="it-IT"/>
              </w:rPr>
              <w:t xml:space="preserve">Una transazione di </w:t>
            </w:r>
            <w:r>
              <w:rPr>
                <w:lang w:val="it-IT"/>
              </w:rPr>
              <w:t>ordine pre-concordato</w:t>
            </w:r>
            <w:r w:rsidRPr="00A64229">
              <w:rPr>
                <w:lang w:val="it-IT"/>
              </w:rPr>
              <w:t xml:space="preserve"> con informazioni sull'articolo e il prezzo degli articoli selezionati</w:t>
            </w:r>
            <w:r>
              <w:rPr>
                <w:lang w:val="it-IT"/>
              </w:rPr>
              <w:t xml:space="preserve"> </w:t>
            </w:r>
            <w:r w:rsidRPr="00A64229">
              <w:rPr>
                <w:lang w:val="it-IT"/>
              </w:rPr>
              <w:t>viene inviato dal venditore al sistema di acquisto dell'acquirente. L</w:t>
            </w:r>
            <w:r>
              <w:rPr>
                <w:lang w:val="it-IT"/>
              </w:rPr>
              <w:t>’</w:t>
            </w:r>
            <w:r w:rsidRPr="00A64229">
              <w:rPr>
                <w:lang w:val="it-IT"/>
              </w:rPr>
              <w:t xml:space="preserve">ordine </w:t>
            </w:r>
            <w:r>
              <w:rPr>
                <w:lang w:val="it-IT"/>
              </w:rPr>
              <w:t xml:space="preserve">pre-concordato </w:t>
            </w:r>
            <w:r w:rsidRPr="00A64229">
              <w:rPr>
                <w:lang w:val="it-IT"/>
              </w:rPr>
              <w:t>è</w:t>
            </w:r>
            <w:r>
              <w:rPr>
                <w:lang w:val="it-IT"/>
              </w:rPr>
              <w:t xml:space="preserve"> </w:t>
            </w:r>
            <w:r w:rsidRPr="00A64229">
              <w:rPr>
                <w:lang w:val="it-IT"/>
              </w:rPr>
              <w:t>registrato nel sistema di acquisto del compratore</w:t>
            </w:r>
          </w:p>
          <w:p w14:paraId="1326E355" w14:textId="77777777" w:rsidR="007712B0" w:rsidRPr="00A64229" w:rsidRDefault="007712B0" w:rsidP="00DF2483">
            <w:pPr>
              <w:jc w:val="both"/>
              <w:rPr>
                <w:lang w:val="it-IT"/>
              </w:rPr>
            </w:pPr>
            <w:r w:rsidRPr="00A64229">
              <w:rPr>
                <w:lang w:val="it-IT"/>
              </w:rPr>
              <w:t>Dopo la consegna della merce, il venditore invia una fattura che corrisponde all'ordine</w:t>
            </w:r>
          </w:p>
          <w:p w14:paraId="55EBFCA2" w14:textId="77777777" w:rsidR="007712B0" w:rsidRPr="006506C1" w:rsidRDefault="007712B0" w:rsidP="00DF2483">
            <w:pPr>
              <w:jc w:val="both"/>
              <w:rPr>
                <w:lang w:val="it-IT"/>
              </w:rPr>
            </w:pPr>
            <w:r>
              <w:rPr>
                <w:lang w:val="it-IT"/>
              </w:rPr>
              <w:t>ed effettua</w:t>
            </w:r>
            <w:r w:rsidRPr="00A64229">
              <w:rPr>
                <w:lang w:val="it-IT"/>
              </w:rPr>
              <w:t xml:space="preserve"> la consegna, ma questo è al di fuori di questa B</w:t>
            </w:r>
            <w:r>
              <w:rPr>
                <w:lang w:val="it-IT"/>
              </w:rPr>
              <w:t>IS</w:t>
            </w:r>
            <w:r w:rsidRPr="00A64229">
              <w:rPr>
                <w:lang w:val="it-IT"/>
              </w:rPr>
              <w:t>.</w:t>
            </w:r>
            <w:r>
              <w:rPr>
                <w:lang w:val="it-IT"/>
              </w:rPr>
              <w:t xml:space="preserve"> </w:t>
            </w:r>
          </w:p>
        </w:tc>
      </w:tr>
      <w:tr w:rsidR="007712B0" w:rsidRPr="00E60747" w14:paraId="7D259BDE" w14:textId="77777777" w:rsidTr="00DF2483">
        <w:tc>
          <w:tcPr>
            <w:tcW w:w="1809" w:type="dxa"/>
            <w:shd w:val="clear" w:color="auto" w:fill="auto"/>
          </w:tcPr>
          <w:p w14:paraId="2FDDDB46" w14:textId="77777777" w:rsidR="007712B0" w:rsidRDefault="007712B0" w:rsidP="00DF2483">
            <w:pPr>
              <w:rPr>
                <w:b/>
                <w:bCs/>
              </w:rPr>
            </w:pPr>
            <w:r>
              <w:rPr>
                <w:b/>
                <w:bCs/>
              </w:rPr>
              <w:t>Risultati</w:t>
            </w:r>
          </w:p>
          <w:p w14:paraId="6D31D1F6" w14:textId="77777777" w:rsidR="007712B0" w:rsidRPr="002917A3" w:rsidRDefault="007712B0" w:rsidP="00DF2483">
            <w:r w:rsidRPr="002917A3">
              <w:t xml:space="preserve"> </w:t>
            </w:r>
          </w:p>
        </w:tc>
        <w:tc>
          <w:tcPr>
            <w:tcW w:w="7969" w:type="dxa"/>
            <w:shd w:val="clear" w:color="auto" w:fill="auto"/>
          </w:tcPr>
          <w:p w14:paraId="2B50B9CA" w14:textId="77777777" w:rsidR="007712B0" w:rsidRPr="00F222B6" w:rsidRDefault="007712B0" w:rsidP="00DF2483">
            <w:pPr>
              <w:rPr>
                <w:lang w:val="it-IT"/>
              </w:rPr>
            </w:pPr>
            <w:r w:rsidRPr="00F222B6">
              <w:rPr>
                <w:lang w:val="it-IT"/>
              </w:rPr>
              <w:t xml:space="preserve">L'acquirente e il venditore hanno raggiunto un accordo. Un ordine è stato </w:t>
            </w:r>
            <w:r>
              <w:rPr>
                <w:lang w:val="it-IT"/>
              </w:rPr>
              <w:t>inserito</w:t>
            </w:r>
            <w:r w:rsidRPr="00F222B6">
              <w:rPr>
                <w:lang w:val="it-IT"/>
              </w:rPr>
              <w:t xml:space="preserve"> </w:t>
            </w:r>
          </w:p>
          <w:p w14:paraId="52F431C1" w14:textId="77777777" w:rsidR="007712B0" w:rsidRPr="006506C1" w:rsidRDefault="007712B0" w:rsidP="00DF2483">
            <w:pPr>
              <w:rPr>
                <w:lang w:val="it-IT"/>
              </w:rPr>
            </w:pPr>
            <w:r w:rsidRPr="00F222B6">
              <w:rPr>
                <w:lang w:val="it-IT"/>
              </w:rPr>
              <w:t>e l'acquirente ha ricevuto un messaggio strutturato con</w:t>
            </w:r>
            <w:r>
              <w:rPr>
                <w:lang w:val="it-IT"/>
              </w:rPr>
              <w:t xml:space="preserve"> i dettagli dell’ordine. Se la fattura </w:t>
            </w:r>
            <w:r w:rsidRPr="00F222B6">
              <w:rPr>
                <w:lang w:val="it-IT"/>
              </w:rPr>
              <w:t>ha un riferimento di ordine, la fattura può essere abbinata automaticamente.</w:t>
            </w:r>
          </w:p>
        </w:tc>
      </w:tr>
    </w:tbl>
    <w:p w14:paraId="26D97CED" w14:textId="77777777" w:rsidR="007712B0" w:rsidRDefault="007712B0" w:rsidP="007712B0">
      <w:pPr>
        <w:rPr>
          <w:lang w:val="it-IT"/>
        </w:rPr>
      </w:pPr>
    </w:p>
    <w:p w14:paraId="009A4B85" w14:textId="77777777" w:rsidR="007712B0" w:rsidRDefault="007712B0" w:rsidP="007712B0">
      <w:pPr>
        <w:rPr>
          <w:lang w:val="it-IT"/>
        </w:rPr>
      </w:pPr>
    </w:p>
    <w:p w14:paraId="42F53A57" w14:textId="04DC1B90" w:rsidR="00711340" w:rsidRDefault="00144CEF" w:rsidP="007712B0">
      <w:pPr>
        <w:rPr>
          <w:ins w:id="436" w:author="Bertocchi Elisa" w:date="2018-09-13T15:15:00Z"/>
          <w:lang w:val="it-IT"/>
        </w:rPr>
      </w:pPr>
      <w:ins w:id="437" w:author="Bertocchi Elisa" w:date="2018-09-13T15:10:00Z">
        <w:r>
          <w:rPr>
            <w:lang w:val="it-IT"/>
          </w:rPr>
          <w:t>Mancano i casi d’uso 4 e 5 come mai sono st</w:t>
        </w:r>
      </w:ins>
      <w:ins w:id="438" w:author="Bertocchi Elisa" w:date="2018-09-13T15:11:00Z">
        <w:r>
          <w:rPr>
            <w:lang w:val="it-IT"/>
          </w:rPr>
          <w:t>ati eliminat</w:t>
        </w:r>
      </w:ins>
      <w:ins w:id="439" w:author="Bertocchi Elisa" w:date="2018-09-13T15:14:00Z">
        <w:r w:rsidR="006305DB">
          <w:rPr>
            <w:lang w:val="it-IT"/>
          </w:rPr>
          <w:t xml:space="preserve">i, </w:t>
        </w:r>
      </w:ins>
      <w:ins w:id="440" w:author="Bertocchi Elisa" w:date="2018-09-13T15:15:00Z">
        <w:r w:rsidR="006305DB">
          <w:rPr>
            <w:lang w:val="it-IT"/>
          </w:rPr>
          <w:t xml:space="preserve">a noi </w:t>
        </w:r>
      </w:ins>
      <w:ins w:id="441" w:author="Bertocchi Elisa" w:date="2018-09-13T15:14:00Z">
        <w:r w:rsidR="006305DB">
          <w:rPr>
            <w:lang w:val="it-IT"/>
          </w:rPr>
          <w:t>sembran</w:t>
        </w:r>
      </w:ins>
      <w:ins w:id="442" w:author="Bertocchi Elisa" w:date="2018-09-13T15:15:00Z">
        <w:r w:rsidR="006305DB">
          <w:rPr>
            <w:lang w:val="it-IT"/>
          </w:rPr>
          <w:t>o utili, inoltre non credo che possiamo eliminarli.</w:t>
        </w:r>
      </w:ins>
    </w:p>
    <w:p w14:paraId="0B1A275A" w14:textId="77777777" w:rsidR="006305DB" w:rsidRDefault="006305DB" w:rsidP="007712B0">
      <w:pPr>
        <w:rPr>
          <w:ins w:id="443" w:author="Bertocchi Elisa" w:date="2018-09-13T15:15:00Z"/>
          <w:lang w:val="it-IT"/>
        </w:rPr>
      </w:pPr>
    </w:p>
    <w:p w14:paraId="4C05F467" w14:textId="77777777" w:rsidR="006305DB" w:rsidRDefault="006305DB" w:rsidP="007712B0">
      <w:pPr>
        <w:rPr>
          <w:ins w:id="444" w:author="Bertocchi Elisa" w:date="2018-09-13T15:11:00Z"/>
          <w:lang w:val="it-IT"/>
        </w:rPr>
      </w:pPr>
    </w:p>
    <w:p w14:paraId="1855CC24" w14:textId="77777777" w:rsidR="00144CEF" w:rsidRPr="00071FC5" w:rsidRDefault="00144CEF" w:rsidP="007712B0">
      <w:pPr>
        <w:rPr>
          <w:lang w:val="it-IT"/>
        </w:rPr>
      </w:pPr>
    </w:p>
    <w:p w14:paraId="25ABFAB5" w14:textId="77777777" w:rsidR="007712B0" w:rsidRDefault="007712B0" w:rsidP="007712B0">
      <w:pPr>
        <w:pStyle w:val="Heading1"/>
        <w:numPr>
          <w:ilvl w:val="0"/>
          <w:numId w:val="0"/>
        </w:numPr>
        <w:ind w:left="432"/>
        <w:rPr>
          <w:lang w:val="it-IT"/>
        </w:rPr>
      </w:pPr>
    </w:p>
    <w:p w14:paraId="51BDA66E" w14:textId="77777777" w:rsidR="004F641D" w:rsidRDefault="004F641D" w:rsidP="00B45F8B">
      <w:pPr>
        <w:rPr>
          <w:lang w:val="it-IT"/>
        </w:rPr>
      </w:pPr>
    </w:p>
    <w:p w14:paraId="232193CB" w14:textId="77777777" w:rsidR="00AE55C3" w:rsidRDefault="00AE55C3">
      <w:pPr>
        <w:rPr>
          <w:rFonts w:ascii="Cambria" w:hAnsi="Cambria"/>
          <w:b/>
          <w:bCs/>
          <w:sz w:val="28"/>
          <w:szCs w:val="28"/>
          <w:lang w:val="it-IT"/>
        </w:rPr>
      </w:pPr>
      <w:bookmarkStart w:id="445" w:name="_Toc509571936"/>
      <w:bookmarkStart w:id="446" w:name="_Toc509572116"/>
      <w:bookmarkStart w:id="447" w:name="_Toc509572424"/>
      <w:bookmarkStart w:id="448" w:name="_Toc509998470"/>
      <w:bookmarkEnd w:id="445"/>
      <w:bookmarkEnd w:id="446"/>
      <w:bookmarkEnd w:id="447"/>
      <w:bookmarkEnd w:id="448"/>
      <w:r>
        <w:rPr>
          <w:lang w:val="it-IT"/>
        </w:rPr>
        <w:br w:type="page"/>
      </w:r>
    </w:p>
    <w:p w14:paraId="59237573" w14:textId="2636E5FB" w:rsidR="00F4689F" w:rsidRDefault="00F4689F" w:rsidP="00F4689F">
      <w:pPr>
        <w:pStyle w:val="Heading1"/>
        <w:rPr>
          <w:lang w:val="it-IT"/>
        </w:rPr>
      </w:pPr>
      <w:bookmarkStart w:id="449" w:name="_Toc510780863"/>
      <w:r w:rsidRPr="00F4689F">
        <w:rPr>
          <w:lang w:val="it-IT"/>
        </w:rPr>
        <w:lastRenderedPageBreak/>
        <w:t>Descrizione di parti selezionate del messaggio dell’Ordine</w:t>
      </w:r>
      <w:bookmarkEnd w:id="419"/>
      <w:r w:rsidR="002633BC">
        <w:rPr>
          <w:lang w:val="it-IT"/>
        </w:rPr>
        <w:t xml:space="preserve"> pre-concordato</w:t>
      </w:r>
      <w:bookmarkEnd w:id="449"/>
    </w:p>
    <w:p w14:paraId="405D9112" w14:textId="77777777" w:rsidR="00F4689F" w:rsidRPr="00F4689F" w:rsidRDefault="00A050A5" w:rsidP="00417426">
      <w:pPr>
        <w:pStyle w:val="Heading2"/>
      </w:pPr>
      <w:bookmarkStart w:id="450" w:name="_Toc371417571"/>
      <w:bookmarkStart w:id="451" w:name="_Toc495606401"/>
      <w:bookmarkStart w:id="452" w:name="_Toc510780864"/>
      <w:r>
        <w:rPr>
          <w:bCs/>
          <w:lang w:val="it-IT"/>
        </w:rPr>
        <w:t>P</w:t>
      </w:r>
      <w:r w:rsidR="00F4689F" w:rsidRPr="00F4689F">
        <w:t>arti</w:t>
      </w:r>
      <w:bookmarkEnd w:id="450"/>
      <w:r w:rsidR="00F4689F" w:rsidRPr="00F4689F">
        <w:t xml:space="preserve"> di Business</w:t>
      </w:r>
      <w:bookmarkEnd w:id="451"/>
      <w:bookmarkEnd w:id="452"/>
    </w:p>
    <w:p w14:paraId="609346A4" w14:textId="77777777" w:rsidR="00F4689F" w:rsidRPr="00F4689F" w:rsidRDefault="00F4689F" w:rsidP="00F4689F">
      <w:pPr>
        <w:jc w:val="both"/>
        <w:rPr>
          <w:lang w:val="it-IT"/>
        </w:rPr>
      </w:pPr>
      <w:r w:rsidRPr="00F4689F">
        <w:rPr>
          <w:lang w:val="it-IT"/>
        </w:rPr>
        <w:t>Le seguenti parti/ruoli possono essere specificate nel messaggio:</w:t>
      </w:r>
    </w:p>
    <w:p w14:paraId="0D09D906" w14:textId="77777777" w:rsidR="00F4689F" w:rsidRPr="00F4689F" w:rsidRDefault="00F4689F" w:rsidP="00417426">
      <w:pPr>
        <w:pStyle w:val="Heading3"/>
      </w:pPr>
      <w:bookmarkStart w:id="453" w:name="_Toc495606402"/>
      <w:bookmarkStart w:id="454" w:name="_Toc510780865"/>
      <w:r w:rsidRPr="00F4689F">
        <w:t>Venditore (SellerSupplierParty)</w:t>
      </w:r>
      <w:bookmarkEnd w:id="453"/>
      <w:bookmarkEnd w:id="454"/>
    </w:p>
    <w:p w14:paraId="50AE1D9B" w14:textId="77777777" w:rsidR="00217F72" w:rsidRDefault="00F4689F" w:rsidP="00F4689F">
      <w:pPr>
        <w:jc w:val="both"/>
        <w:rPr>
          <w:ins w:id="455" w:author="VICINI PIERLUIGI" w:date="2018-06-19T16:03:00Z"/>
          <w:lang w:val="it-IT"/>
        </w:rPr>
      </w:pPr>
      <w:r w:rsidRPr="00F4689F">
        <w:rPr>
          <w:lang w:val="it-IT"/>
        </w:rPr>
        <w:t xml:space="preserve">Il Venditore è la persona giuridica che agisce per conto del Fornitore e che vende la merce o i servizi all’Acquirente. Il Venditore è obbligatorio </w:t>
      </w:r>
      <w:r w:rsidR="002633BC">
        <w:rPr>
          <w:lang w:val="it-IT"/>
        </w:rPr>
        <w:t>nell’ordine pre-concordato</w:t>
      </w:r>
      <w:r w:rsidRPr="00F4689F">
        <w:rPr>
          <w:lang w:val="it-IT"/>
        </w:rPr>
        <w:t>, pertanto si raccomanda di includere l’EndpointID (ID partecipante) con il quale è registrato in PEPPOL.</w:t>
      </w:r>
      <w:ins w:id="456" w:author="VICINI PIERLUIGI" w:date="2018-06-19T15:51:00Z">
        <w:r w:rsidR="001477EB">
          <w:rPr>
            <w:lang w:val="it-IT"/>
          </w:rPr>
          <w:t xml:space="preserve"> </w:t>
        </w:r>
      </w:ins>
    </w:p>
    <w:p w14:paraId="4DD76DAE" w14:textId="66546727" w:rsidR="00F4689F" w:rsidRDefault="00217F72" w:rsidP="00F4689F">
      <w:pPr>
        <w:jc w:val="both"/>
        <w:rPr>
          <w:ins w:id="457" w:author="Bertocchi Elisa" w:date="2018-09-21T14:00:00Z"/>
          <w:lang w:val="it-IT"/>
        </w:rPr>
      </w:pPr>
      <w:ins w:id="458" w:author="VICINI PIERLUIGI" w:date="2018-06-19T16:03:00Z">
        <w:r>
          <w:rPr>
            <w:lang w:val="it-IT"/>
          </w:rPr>
          <w:t>I</w:t>
        </w:r>
      </w:ins>
      <w:ins w:id="459" w:author="VICINI PIERLUIGI" w:date="2018-06-19T16:02:00Z">
        <w:r w:rsidRPr="00217F72">
          <w:rPr>
            <w:lang w:val="it-IT"/>
          </w:rPr>
          <w:t>l campo “PartyIdendification/ID”</w:t>
        </w:r>
      </w:ins>
      <w:ins w:id="460" w:author="VICINI PIERLUIGI" w:date="2018-06-19T16:03:00Z">
        <w:r>
          <w:rPr>
            <w:lang w:val="it-IT"/>
          </w:rPr>
          <w:t xml:space="preserve"> </w:t>
        </w:r>
      </w:ins>
      <w:ins w:id="461" w:author="VICINI PIERLUIGI" w:date="2018-06-19T16:02:00Z">
        <w:r w:rsidRPr="00217F72">
          <w:rPr>
            <w:lang w:val="it-IT"/>
          </w:rPr>
          <w:t>è obbligatorio e deve essere presente con una sola istanza (molteplicità = 1), in quanto si tratta di uno dei tre elementi che identificano univocamente il Messaggio</w:t>
        </w:r>
      </w:ins>
      <w:ins w:id="462" w:author="Bertocchi Elisa" w:date="2018-09-21T14:00:00Z">
        <w:r w:rsidR="00C913A3">
          <w:rPr>
            <w:lang w:val="it-IT"/>
          </w:rPr>
          <w:t xml:space="preserve"> </w:t>
        </w:r>
        <w:r w:rsidR="00C913A3" w:rsidRPr="00510654">
          <w:rPr>
            <w:lang w:val="it-IT"/>
          </w:rPr>
          <w:t>in NSO</w:t>
        </w:r>
      </w:ins>
      <w:ins w:id="463" w:author="VICINI PIERLUIGI" w:date="2018-06-19T16:03:00Z">
        <w:r>
          <w:rPr>
            <w:lang w:val="it-IT"/>
          </w:rPr>
          <w:t>.</w:t>
        </w:r>
      </w:ins>
    </w:p>
    <w:p w14:paraId="0654BAFF" w14:textId="38FAEF40" w:rsidR="001C17C5" w:rsidRDefault="001C17C5" w:rsidP="001C17C5">
      <w:pPr>
        <w:jc w:val="both"/>
        <w:rPr>
          <w:ins w:id="464" w:author="Bertocchi Elisa" w:date="2018-09-21T14:01:00Z"/>
          <w:rFonts w:eastAsia="Calibri"/>
          <w:lang w:val="it-IT"/>
        </w:rPr>
      </w:pPr>
      <w:ins w:id="465" w:author="Bertocchi Elisa" w:date="2018-09-21T14:01:00Z">
        <w:r>
          <w:rPr>
            <w:rFonts w:eastAsia="Calibri"/>
            <w:lang w:val="it-IT"/>
          </w:rPr>
          <w:t>Se la parte venditrice è pubblica (Seller</w:t>
        </w:r>
        <w:r w:rsidR="004976C5">
          <w:rPr>
            <w:rFonts w:eastAsia="Calibri"/>
            <w:lang w:val="it-IT"/>
          </w:rPr>
          <w:t>Sup</w:t>
        </w:r>
      </w:ins>
      <w:ins w:id="466" w:author="Bertocchi Elisa" w:date="2018-09-21T14:02:00Z">
        <w:r w:rsidR="004976C5">
          <w:rPr>
            <w:rFonts w:eastAsia="Calibri"/>
            <w:lang w:val="it-IT"/>
          </w:rPr>
          <w:t>plier</w:t>
        </w:r>
      </w:ins>
      <w:ins w:id="467" w:author="Bertocchi Elisa" w:date="2018-09-21T14:01:00Z">
        <w:r>
          <w:rPr>
            <w:rFonts w:eastAsia="Calibri"/>
            <w:lang w:val="it-IT"/>
          </w:rPr>
          <w:t>Party) i</w:t>
        </w:r>
        <w:r w:rsidRPr="005E22D1">
          <w:rPr>
            <w:rFonts w:eastAsia="Calibri"/>
            <w:lang w:val="it-IT"/>
          </w:rPr>
          <w:t xml:space="preserve">l PartyIdentification </w:t>
        </w:r>
      </w:ins>
      <w:ins w:id="468" w:author="Bertocchi Elisa" w:date="2018-09-21T14:02:00Z">
        <w:r w:rsidR="004976C5">
          <w:rPr>
            <w:rFonts w:eastAsia="Calibri"/>
            <w:lang w:val="it-IT"/>
          </w:rPr>
          <w:t xml:space="preserve">deve essere </w:t>
        </w:r>
      </w:ins>
      <w:ins w:id="469" w:author="Bertocchi Elisa" w:date="2018-09-21T14:01:00Z">
        <w:r>
          <w:rPr>
            <w:rFonts w:eastAsia="Calibri"/>
            <w:lang w:val="it-IT"/>
          </w:rPr>
          <w:t>espress</w:t>
        </w:r>
      </w:ins>
      <w:ins w:id="470" w:author="Bertocchi Elisa" w:date="2018-09-21T14:02:00Z">
        <w:r w:rsidR="00695177">
          <w:rPr>
            <w:rFonts w:eastAsia="Calibri"/>
            <w:lang w:val="it-IT"/>
          </w:rPr>
          <w:t>a</w:t>
        </w:r>
      </w:ins>
      <w:ins w:id="471" w:author="Bertocchi Elisa" w:date="2018-09-21T14:01:00Z">
        <w:r>
          <w:rPr>
            <w:rFonts w:eastAsia="Calibri"/>
            <w:lang w:val="it-IT"/>
          </w:rPr>
          <w:t xml:space="preserve"> secondo </w:t>
        </w:r>
        <w:r w:rsidRPr="003B079E">
          <w:rPr>
            <w:rFonts w:eastAsia="Calibri"/>
            <w:lang w:val="it-IT"/>
          </w:rPr>
          <w:t xml:space="preserve">lo schema di identificatori </w:t>
        </w:r>
        <w:r>
          <w:rPr>
            <w:rFonts w:eastAsia="Calibri"/>
            <w:lang w:val="it-IT"/>
          </w:rPr>
          <w:t xml:space="preserve">UFE </w:t>
        </w:r>
        <w:r w:rsidRPr="003B079E">
          <w:rPr>
            <w:rFonts w:eastAsia="Calibri"/>
            <w:lang w:val="it-IT"/>
          </w:rPr>
          <w:t>IPA</w:t>
        </w:r>
        <w:r>
          <w:rPr>
            <w:rFonts w:eastAsia="Calibri"/>
            <w:lang w:val="it-IT"/>
          </w:rPr>
          <w:t xml:space="preserve">, </w:t>
        </w:r>
        <w:r>
          <w:rPr>
            <w:lang w:val="it-IT"/>
          </w:rPr>
          <w:t xml:space="preserve">in modo da individuare </w:t>
        </w:r>
        <w:r w:rsidRPr="00FA3C78">
          <w:rPr>
            <w:rFonts w:eastAsia="Calibri"/>
            <w:lang w:val="it-IT"/>
          </w:rPr>
          <w:t>univocamente l’emittente del documento</w:t>
        </w:r>
        <w:r>
          <w:rPr>
            <w:rFonts w:eastAsia="Calibri"/>
            <w:lang w:val="it-IT"/>
          </w:rPr>
          <w:t>.</w:t>
        </w:r>
      </w:ins>
    </w:p>
    <w:p w14:paraId="7B968D45" w14:textId="77777777" w:rsidR="001C17C5" w:rsidRDefault="001C17C5" w:rsidP="001C17C5">
      <w:pPr>
        <w:jc w:val="both"/>
        <w:rPr>
          <w:ins w:id="472" w:author="Bertocchi Elisa" w:date="2018-09-21T14:01:00Z"/>
          <w:rFonts w:eastAsia="Calibri"/>
          <w:lang w:val="it-IT"/>
        </w:rPr>
      </w:pPr>
    </w:p>
    <w:p w14:paraId="59B67897" w14:textId="77777777" w:rsidR="001C17C5" w:rsidRPr="0023565B" w:rsidRDefault="001C17C5" w:rsidP="001C17C5">
      <w:pPr>
        <w:autoSpaceDE w:val="0"/>
        <w:autoSpaceDN w:val="0"/>
        <w:adjustRightInd w:val="0"/>
        <w:ind w:left="720"/>
        <w:rPr>
          <w:ins w:id="473" w:author="Bertocchi Elisa" w:date="2018-09-21T14:01:00Z"/>
          <w:rFonts w:ascii="Arial" w:eastAsia="Calibri" w:hAnsi="Arial" w:cs="Arial"/>
          <w:color w:val="000000"/>
          <w:sz w:val="20"/>
          <w:szCs w:val="20"/>
          <w:highlight w:val="white"/>
          <w:lang w:val="en-GB"/>
        </w:rPr>
      </w:pPr>
      <w:ins w:id="474" w:author="Bertocchi Elisa" w:date="2018-09-21T14:01:00Z">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cac:PartyIdentification</w:t>
        </w:r>
        <w:r w:rsidRPr="0023565B">
          <w:rPr>
            <w:rFonts w:ascii="Arial" w:eastAsia="Calibri" w:hAnsi="Arial" w:cs="Arial"/>
            <w:color w:val="0000FF"/>
            <w:sz w:val="20"/>
            <w:szCs w:val="20"/>
            <w:highlight w:val="white"/>
            <w:lang w:val="en-GB"/>
          </w:rPr>
          <w:t>&gt;</w:t>
        </w:r>
      </w:ins>
    </w:p>
    <w:p w14:paraId="483D21AE" w14:textId="076F8819" w:rsidR="001C17C5" w:rsidRPr="0023565B" w:rsidRDefault="001C17C5" w:rsidP="001C17C5">
      <w:pPr>
        <w:autoSpaceDE w:val="0"/>
        <w:autoSpaceDN w:val="0"/>
        <w:adjustRightInd w:val="0"/>
        <w:ind w:left="720"/>
        <w:rPr>
          <w:ins w:id="475" w:author="Bertocchi Elisa" w:date="2018-09-21T14:01:00Z"/>
          <w:rFonts w:ascii="Arial" w:eastAsia="Calibri" w:hAnsi="Arial" w:cs="Arial"/>
          <w:color w:val="000000"/>
          <w:sz w:val="20"/>
          <w:szCs w:val="20"/>
          <w:highlight w:val="white"/>
          <w:lang w:val="en-GB"/>
        </w:rPr>
      </w:pPr>
      <w:ins w:id="476" w:author="Bertocchi Elisa" w:date="2018-09-21T14:01:00Z">
        <w:r w:rsidRPr="0023565B">
          <w:rPr>
            <w:rFonts w:ascii="Arial" w:eastAsia="Calibri" w:hAnsi="Arial" w:cs="Arial"/>
            <w:color w:val="000000"/>
            <w:sz w:val="20"/>
            <w:szCs w:val="20"/>
            <w:highlight w:val="white"/>
            <w:lang w:val="en-GB"/>
          </w:rPr>
          <w:tab/>
        </w: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cbc:ID</w:t>
        </w:r>
        <w:r w:rsidRPr="0023565B">
          <w:rPr>
            <w:rFonts w:ascii="Arial" w:eastAsia="Calibri" w:hAnsi="Arial" w:cs="Arial"/>
            <w:color w:val="FF0000"/>
            <w:sz w:val="20"/>
            <w:szCs w:val="20"/>
            <w:highlight w:val="white"/>
            <w:lang w:val="en-GB"/>
          </w:rPr>
          <w:t xml:space="preserve"> schemeID</w:t>
        </w:r>
        <w:r w:rsidRPr="0023565B">
          <w:rPr>
            <w:rFonts w:ascii="Arial" w:eastAsia="Calibri" w:hAnsi="Arial" w:cs="Arial"/>
            <w:color w:val="0000FF"/>
            <w:sz w:val="20"/>
            <w:szCs w:val="20"/>
            <w:highlight w:val="white"/>
            <w:lang w:val="en-GB"/>
          </w:rPr>
          <w:t>="</w:t>
        </w:r>
        <w:r>
          <w:rPr>
            <w:rFonts w:ascii="Arial" w:eastAsia="Calibri" w:hAnsi="Arial" w:cs="Arial"/>
            <w:color w:val="000000"/>
            <w:sz w:val="20"/>
            <w:szCs w:val="20"/>
            <w:highlight w:val="white"/>
            <w:lang w:val="en-GB"/>
          </w:rPr>
          <w:t>IT</w:t>
        </w:r>
        <w:r w:rsidRPr="0023565B">
          <w:rPr>
            <w:rFonts w:ascii="Arial" w:eastAsia="Calibri" w:hAnsi="Arial" w:cs="Arial"/>
            <w:color w:val="000000"/>
            <w:sz w:val="20"/>
            <w:szCs w:val="20"/>
            <w:highlight w:val="white"/>
            <w:lang w:val="en-GB"/>
          </w:rPr>
          <w:t>:</w:t>
        </w:r>
        <w:r>
          <w:rPr>
            <w:rFonts w:ascii="Arial" w:eastAsia="Calibri" w:hAnsi="Arial" w:cs="Arial"/>
            <w:color w:val="000000"/>
            <w:sz w:val="20"/>
            <w:szCs w:val="20"/>
            <w:highlight w:val="white"/>
            <w:lang w:val="en-GB"/>
          </w:rPr>
          <w:t>IPA</w:t>
        </w:r>
        <w:r w:rsidRPr="0023565B">
          <w:rPr>
            <w:rFonts w:ascii="Arial" w:eastAsia="Calibri" w:hAnsi="Arial" w:cs="Arial"/>
            <w:color w:val="0000FF"/>
            <w:sz w:val="20"/>
            <w:szCs w:val="20"/>
            <w:highlight w:val="white"/>
            <w:lang w:val="en-GB"/>
          </w:rPr>
          <w:t>"&gt;</w:t>
        </w:r>
      </w:ins>
      <w:ins w:id="477" w:author="Bertocchi Elisa" w:date="2018-09-21T14:02:00Z">
        <w:r w:rsidR="00695177">
          <w:rPr>
            <w:rFonts w:ascii="Arial" w:eastAsia="Calibri" w:hAnsi="Arial" w:cs="Arial"/>
            <w:color w:val="000000"/>
            <w:sz w:val="20"/>
            <w:szCs w:val="20"/>
            <w:lang w:eastAsia="en-GB"/>
          </w:rPr>
          <w:t>ABCDEF</w:t>
        </w:r>
      </w:ins>
      <w:ins w:id="478" w:author="Bertocchi Elisa" w:date="2018-09-21T14:01:00Z">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cbc:ID</w:t>
        </w:r>
        <w:r w:rsidRPr="0023565B">
          <w:rPr>
            <w:rFonts w:ascii="Arial" w:eastAsia="Calibri" w:hAnsi="Arial" w:cs="Arial"/>
            <w:color w:val="0000FF"/>
            <w:sz w:val="20"/>
            <w:szCs w:val="20"/>
            <w:highlight w:val="white"/>
            <w:lang w:val="en-GB"/>
          </w:rPr>
          <w:t>&gt;</w:t>
        </w:r>
      </w:ins>
    </w:p>
    <w:p w14:paraId="6C41EE78" w14:textId="77777777" w:rsidR="001C17C5" w:rsidRPr="006B09D3" w:rsidRDefault="001C17C5" w:rsidP="001C17C5">
      <w:pPr>
        <w:spacing w:after="160" w:line="259" w:lineRule="auto"/>
        <w:ind w:left="720"/>
        <w:rPr>
          <w:ins w:id="479" w:author="Bertocchi Elisa" w:date="2018-09-21T14:01:00Z"/>
          <w:rFonts w:ascii="Arial" w:eastAsia="Calibri" w:hAnsi="Arial" w:cs="Arial"/>
          <w:color w:val="0000FF"/>
          <w:sz w:val="20"/>
          <w:szCs w:val="20"/>
          <w:lang w:val="en-GB"/>
          <w:rPrChange w:id="480" w:author="Cernigliaro, Giuseppe (IT - Bologna)" w:date="2018-11-08T11:02:00Z">
            <w:rPr>
              <w:ins w:id="481" w:author="Bertocchi Elisa" w:date="2018-09-21T14:01:00Z"/>
              <w:rFonts w:ascii="Arial" w:eastAsia="Calibri" w:hAnsi="Arial" w:cs="Arial"/>
              <w:color w:val="0000FF"/>
              <w:sz w:val="20"/>
              <w:szCs w:val="20"/>
              <w:lang w:val="it-IT"/>
            </w:rPr>
          </w:rPrChange>
        </w:rPr>
      </w:pPr>
      <w:ins w:id="482" w:author="Bertocchi Elisa" w:date="2018-09-21T14:01:00Z">
        <w:r w:rsidRPr="006B09D3">
          <w:rPr>
            <w:rFonts w:ascii="Arial" w:eastAsia="Calibri" w:hAnsi="Arial" w:cs="Arial"/>
            <w:color w:val="0000FF"/>
            <w:sz w:val="20"/>
            <w:szCs w:val="20"/>
            <w:highlight w:val="white"/>
            <w:lang w:val="en-GB"/>
            <w:rPrChange w:id="483" w:author="Cernigliaro, Giuseppe (IT - Bologna)" w:date="2018-11-08T11:02:00Z">
              <w:rPr>
                <w:rFonts w:ascii="Arial" w:eastAsia="Calibri" w:hAnsi="Arial" w:cs="Arial"/>
                <w:color w:val="0000FF"/>
                <w:sz w:val="20"/>
                <w:szCs w:val="20"/>
                <w:highlight w:val="white"/>
                <w:lang w:val="it-IT"/>
              </w:rPr>
            </w:rPrChange>
          </w:rPr>
          <w:t>&lt;/</w:t>
        </w:r>
        <w:r w:rsidRPr="006B09D3">
          <w:rPr>
            <w:rFonts w:ascii="Arial" w:eastAsia="Calibri" w:hAnsi="Arial" w:cs="Arial"/>
            <w:color w:val="800000"/>
            <w:sz w:val="20"/>
            <w:szCs w:val="20"/>
            <w:highlight w:val="white"/>
            <w:lang w:val="en-GB"/>
            <w:rPrChange w:id="484" w:author="Cernigliaro, Giuseppe (IT - Bologna)" w:date="2018-11-08T11:02:00Z">
              <w:rPr>
                <w:rFonts w:ascii="Arial" w:eastAsia="Calibri" w:hAnsi="Arial" w:cs="Arial"/>
                <w:color w:val="800000"/>
                <w:sz w:val="20"/>
                <w:szCs w:val="20"/>
                <w:highlight w:val="white"/>
                <w:lang w:val="it-IT"/>
              </w:rPr>
            </w:rPrChange>
          </w:rPr>
          <w:t>cac:PartyIdentification</w:t>
        </w:r>
        <w:r w:rsidRPr="006B09D3">
          <w:rPr>
            <w:rFonts w:ascii="Arial" w:eastAsia="Calibri" w:hAnsi="Arial" w:cs="Arial"/>
            <w:color w:val="0000FF"/>
            <w:sz w:val="20"/>
            <w:szCs w:val="20"/>
            <w:highlight w:val="white"/>
            <w:lang w:val="en-GB"/>
            <w:rPrChange w:id="485" w:author="Cernigliaro, Giuseppe (IT - Bologna)" w:date="2018-11-08T11:02:00Z">
              <w:rPr>
                <w:rFonts w:ascii="Arial" w:eastAsia="Calibri" w:hAnsi="Arial" w:cs="Arial"/>
                <w:color w:val="0000FF"/>
                <w:sz w:val="20"/>
                <w:szCs w:val="20"/>
                <w:highlight w:val="white"/>
                <w:lang w:val="it-IT"/>
              </w:rPr>
            </w:rPrChange>
          </w:rPr>
          <w:t>&gt;</w:t>
        </w:r>
      </w:ins>
    </w:p>
    <w:p w14:paraId="4F063954" w14:textId="2ED040DA" w:rsidR="00115890" w:rsidRPr="006B09D3" w:rsidDel="001C17C5" w:rsidRDefault="00115890" w:rsidP="00F4689F">
      <w:pPr>
        <w:jc w:val="both"/>
        <w:rPr>
          <w:del w:id="486" w:author="Bertocchi Elisa" w:date="2018-09-21T14:01:00Z"/>
          <w:lang w:val="en-GB"/>
          <w:rPrChange w:id="487" w:author="Cernigliaro, Giuseppe (IT - Bologna)" w:date="2018-11-08T11:02:00Z">
            <w:rPr>
              <w:del w:id="488" w:author="Bertocchi Elisa" w:date="2018-09-21T14:01:00Z"/>
              <w:lang w:val="it-IT"/>
            </w:rPr>
          </w:rPrChange>
        </w:rPr>
      </w:pPr>
    </w:p>
    <w:p w14:paraId="5C979662" w14:textId="77777777" w:rsidR="00F4689F" w:rsidRPr="006B09D3" w:rsidRDefault="00F4689F" w:rsidP="00F4689F">
      <w:pPr>
        <w:rPr>
          <w:b/>
          <w:lang w:val="en-GB"/>
          <w:rPrChange w:id="489" w:author="Cernigliaro, Giuseppe (IT - Bologna)" w:date="2018-11-08T11:02:00Z">
            <w:rPr>
              <w:b/>
              <w:lang w:val="it-IT"/>
            </w:rPr>
          </w:rPrChange>
        </w:rPr>
      </w:pPr>
    </w:p>
    <w:p w14:paraId="3E711634" w14:textId="77777777" w:rsidR="00F4689F" w:rsidRPr="006B09D3" w:rsidRDefault="00F4689F" w:rsidP="00F4689F">
      <w:pPr>
        <w:rPr>
          <w:b/>
          <w:lang w:val="en-GB"/>
          <w:rPrChange w:id="490" w:author="Cernigliaro, Giuseppe (IT - Bologna)" w:date="2018-11-08T11:02:00Z">
            <w:rPr>
              <w:b/>
              <w:lang w:val="it-IT"/>
            </w:rPr>
          </w:rPrChange>
        </w:rPr>
      </w:pPr>
      <w:r w:rsidRPr="006B09D3">
        <w:rPr>
          <w:b/>
          <w:lang w:val="en-GB"/>
          <w:rPrChange w:id="491" w:author="Cernigliaro, Giuseppe (IT - Bologna)" w:date="2018-11-08T11:02:00Z">
            <w:rPr>
              <w:b/>
              <w:lang w:val="it-IT"/>
            </w:rPr>
          </w:rPrChange>
        </w:rPr>
        <w:t>Esempio:</w:t>
      </w:r>
    </w:p>
    <w:p w14:paraId="6D904E0E" w14:textId="526A0B2D" w:rsidR="005123C1" w:rsidRPr="006B09D3" w:rsidRDefault="005123C1" w:rsidP="005123C1">
      <w:pPr>
        <w:rPr>
          <w:rFonts w:ascii="Arial" w:hAnsi="Arial" w:cs="Arial"/>
          <w:noProof/>
          <w:color w:val="800000"/>
          <w:sz w:val="20"/>
          <w:szCs w:val="20"/>
          <w:highlight w:val="white"/>
          <w:lang w:val="en-GB"/>
          <w:rPrChange w:id="492" w:author="Cernigliaro, Giuseppe (IT - Bologna)" w:date="2018-11-08T11:02:00Z">
            <w:rPr>
              <w:rFonts w:ascii="Arial" w:hAnsi="Arial" w:cs="Arial"/>
              <w:noProof/>
              <w:color w:val="800000"/>
              <w:sz w:val="20"/>
              <w:szCs w:val="20"/>
              <w:highlight w:val="white"/>
              <w:lang w:val="it-IT"/>
            </w:rPr>
          </w:rPrChange>
        </w:rPr>
      </w:pPr>
      <w:bookmarkStart w:id="493" w:name="_Toc495606403"/>
      <w:r w:rsidRPr="006B09D3">
        <w:rPr>
          <w:rFonts w:ascii="Arial" w:hAnsi="Arial" w:cs="Arial"/>
          <w:noProof/>
          <w:color w:val="800000"/>
          <w:sz w:val="20"/>
          <w:szCs w:val="20"/>
          <w:highlight w:val="white"/>
          <w:lang w:val="en-GB"/>
          <w:rPrChange w:id="494" w:author="Cernigliaro, Giuseppe (IT - Bologna)" w:date="2018-11-08T11:02:00Z">
            <w:rPr>
              <w:rFonts w:ascii="Arial" w:hAnsi="Arial" w:cs="Arial"/>
              <w:noProof/>
              <w:color w:val="800000"/>
              <w:sz w:val="20"/>
              <w:szCs w:val="20"/>
              <w:highlight w:val="white"/>
              <w:lang w:val="it-IT"/>
            </w:rPr>
          </w:rPrChange>
        </w:rPr>
        <w:t>&lt;cac:SellerSupplierParty&gt;</w:t>
      </w:r>
      <w:r w:rsidRPr="006B09D3">
        <w:rPr>
          <w:rFonts w:ascii="Arial" w:hAnsi="Arial" w:cs="Arial"/>
          <w:noProof/>
          <w:color w:val="800000"/>
          <w:sz w:val="20"/>
          <w:szCs w:val="20"/>
          <w:highlight w:val="white"/>
          <w:lang w:val="en-GB"/>
          <w:rPrChange w:id="495" w:author="Cernigliaro, Giuseppe (IT - Bologna)" w:date="2018-11-08T11:02:00Z">
            <w:rPr>
              <w:rFonts w:ascii="Arial" w:hAnsi="Arial" w:cs="Arial"/>
              <w:noProof/>
              <w:color w:val="800000"/>
              <w:sz w:val="20"/>
              <w:szCs w:val="20"/>
              <w:highlight w:val="white"/>
              <w:lang w:val="it-IT"/>
            </w:rPr>
          </w:rPrChange>
        </w:rPr>
        <w:br/>
        <w:t>        &lt;cac:Party&gt;</w:t>
      </w:r>
      <w:r w:rsidRPr="006B09D3">
        <w:rPr>
          <w:rFonts w:ascii="Arial" w:hAnsi="Arial" w:cs="Arial"/>
          <w:noProof/>
          <w:color w:val="800000"/>
          <w:sz w:val="20"/>
          <w:szCs w:val="20"/>
          <w:highlight w:val="white"/>
          <w:lang w:val="en-GB"/>
          <w:rPrChange w:id="496" w:author="Cernigliaro, Giuseppe (IT - Bologna)" w:date="2018-11-08T11:02:00Z">
            <w:rPr>
              <w:rFonts w:ascii="Arial" w:hAnsi="Arial" w:cs="Arial"/>
              <w:noProof/>
              <w:color w:val="800000"/>
              <w:sz w:val="20"/>
              <w:szCs w:val="20"/>
              <w:highlight w:val="white"/>
              <w:lang w:val="it-IT"/>
            </w:rPr>
          </w:rPrChange>
        </w:rPr>
        <w:br/>
        <w:t xml:space="preserve">            &lt;cbc:EndpointID </w:t>
      </w:r>
      <w:r w:rsidRPr="006B09D3">
        <w:rPr>
          <w:rFonts w:ascii="Arial" w:hAnsi="Arial" w:cs="Arial"/>
          <w:noProof/>
          <w:color w:val="FF0000"/>
          <w:sz w:val="20"/>
          <w:szCs w:val="20"/>
          <w:highlight w:val="white"/>
          <w:lang w:val="en-GB"/>
          <w:rPrChange w:id="497" w:author="Cernigliaro, Giuseppe (IT - Bologna)" w:date="2018-11-08T11:02:00Z">
            <w:rPr>
              <w:rFonts w:ascii="Arial" w:hAnsi="Arial" w:cs="Arial"/>
              <w:noProof/>
              <w:color w:val="FF0000"/>
              <w:sz w:val="20"/>
              <w:szCs w:val="20"/>
              <w:highlight w:val="white"/>
              <w:lang w:val="it-IT"/>
            </w:rPr>
          </w:rPrChange>
        </w:rPr>
        <w:t>schemeID</w:t>
      </w:r>
      <w:r w:rsidRPr="006B09D3">
        <w:rPr>
          <w:rFonts w:ascii="Arial" w:hAnsi="Arial" w:cs="Arial"/>
          <w:noProof/>
          <w:sz w:val="20"/>
          <w:szCs w:val="20"/>
          <w:highlight w:val="white"/>
          <w:lang w:val="en-GB"/>
          <w:rPrChange w:id="498" w:author="Cernigliaro, Giuseppe (IT - Bologna)" w:date="2018-11-08T11:02:00Z">
            <w:rPr>
              <w:rFonts w:ascii="Arial" w:hAnsi="Arial" w:cs="Arial"/>
              <w:noProof/>
              <w:sz w:val="20"/>
              <w:szCs w:val="20"/>
              <w:highlight w:val="white"/>
              <w:lang w:val="it-IT"/>
            </w:rPr>
          </w:rPrChange>
        </w:rPr>
        <w:t>="</w:t>
      </w:r>
      <w:r w:rsidRPr="006B09D3">
        <w:rPr>
          <w:rFonts w:ascii="Arial" w:hAnsi="Arial" w:cs="Arial"/>
          <w:b/>
          <w:noProof/>
          <w:sz w:val="20"/>
          <w:szCs w:val="20"/>
          <w:highlight w:val="white"/>
          <w:lang w:val="en-GB"/>
          <w:rPrChange w:id="499" w:author="Cernigliaro, Giuseppe (IT - Bologna)" w:date="2018-11-08T11:02:00Z">
            <w:rPr>
              <w:rFonts w:ascii="Arial" w:hAnsi="Arial" w:cs="Arial"/>
              <w:b/>
              <w:noProof/>
              <w:sz w:val="20"/>
              <w:szCs w:val="20"/>
              <w:highlight w:val="white"/>
              <w:lang w:val="it-IT"/>
            </w:rPr>
          </w:rPrChange>
        </w:rPr>
        <w:t>IT:VAT</w:t>
      </w:r>
      <w:r w:rsidRPr="006B09D3">
        <w:rPr>
          <w:rFonts w:ascii="Arial" w:hAnsi="Arial" w:cs="Arial"/>
          <w:noProof/>
          <w:sz w:val="20"/>
          <w:szCs w:val="20"/>
          <w:highlight w:val="white"/>
          <w:lang w:val="en-GB"/>
          <w:rPrChange w:id="500" w:author="Cernigliaro, Giuseppe (IT - Bologna)" w:date="2018-11-08T11:02:00Z">
            <w:rPr>
              <w:rFonts w:ascii="Arial" w:hAnsi="Arial" w:cs="Arial"/>
              <w:noProof/>
              <w:sz w:val="20"/>
              <w:szCs w:val="20"/>
              <w:highlight w:val="white"/>
              <w:lang w:val="it-IT"/>
            </w:rPr>
          </w:rPrChange>
        </w:rPr>
        <w:t>"&gt;</w:t>
      </w:r>
      <w:r w:rsidRPr="006B09D3">
        <w:rPr>
          <w:rFonts w:ascii="Arial" w:hAnsi="Arial" w:cs="Arial"/>
          <w:b/>
          <w:noProof/>
          <w:sz w:val="20"/>
          <w:szCs w:val="20"/>
          <w:highlight w:val="white"/>
          <w:lang w:val="en-GB"/>
          <w:rPrChange w:id="501" w:author="Cernigliaro, Giuseppe (IT - Bologna)" w:date="2018-11-08T11:02:00Z">
            <w:rPr>
              <w:rFonts w:ascii="Arial" w:hAnsi="Arial" w:cs="Arial"/>
              <w:b/>
              <w:noProof/>
              <w:sz w:val="20"/>
              <w:szCs w:val="20"/>
              <w:highlight w:val="white"/>
              <w:lang w:val="it-IT"/>
            </w:rPr>
          </w:rPrChange>
        </w:rPr>
        <w:t>IT01234567890</w:t>
      </w:r>
      <w:r w:rsidRPr="006B09D3">
        <w:rPr>
          <w:rFonts w:ascii="Arial" w:hAnsi="Arial" w:cs="Arial"/>
          <w:noProof/>
          <w:color w:val="800000"/>
          <w:sz w:val="20"/>
          <w:szCs w:val="20"/>
          <w:highlight w:val="white"/>
          <w:lang w:val="en-GB"/>
          <w:rPrChange w:id="502" w:author="Cernigliaro, Giuseppe (IT - Bologna)" w:date="2018-11-08T11:02:00Z">
            <w:rPr>
              <w:rFonts w:ascii="Arial" w:hAnsi="Arial" w:cs="Arial"/>
              <w:noProof/>
              <w:color w:val="800000"/>
              <w:sz w:val="20"/>
              <w:szCs w:val="20"/>
              <w:highlight w:val="white"/>
              <w:lang w:val="it-IT"/>
            </w:rPr>
          </w:rPrChange>
        </w:rPr>
        <w:t>&lt;/cbc:EndpointID&gt;</w:t>
      </w:r>
      <w:r w:rsidRPr="006B09D3">
        <w:rPr>
          <w:rFonts w:ascii="Arial" w:hAnsi="Arial" w:cs="Arial"/>
          <w:noProof/>
          <w:color w:val="800000"/>
          <w:sz w:val="20"/>
          <w:szCs w:val="20"/>
          <w:highlight w:val="white"/>
          <w:lang w:val="en-GB"/>
          <w:rPrChange w:id="503" w:author="Cernigliaro, Giuseppe (IT - Bologna)" w:date="2018-11-08T11:02:00Z">
            <w:rPr>
              <w:rFonts w:ascii="Arial" w:hAnsi="Arial" w:cs="Arial"/>
              <w:noProof/>
              <w:color w:val="800000"/>
              <w:sz w:val="20"/>
              <w:szCs w:val="20"/>
              <w:highlight w:val="white"/>
              <w:lang w:val="it-IT"/>
            </w:rPr>
          </w:rPrChange>
        </w:rPr>
        <w:br/>
        <w:t>            &lt;cac:PartyIdentification&gt;</w:t>
      </w:r>
      <w:r w:rsidRPr="006B09D3">
        <w:rPr>
          <w:rFonts w:ascii="Arial" w:hAnsi="Arial" w:cs="Arial"/>
          <w:noProof/>
          <w:color w:val="800000"/>
          <w:sz w:val="20"/>
          <w:szCs w:val="20"/>
          <w:highlight w:val="white"/>
          <w:lang w:val="en-GB"/>
          <w:rPrChange w:id="504" w:author="Cernigliaro, Giuseppe (IT - Bologna)" w:date="2018-11-08T11:02:00Z">
            <w:rPr>
              <w:rFonts w:ascii="Arial" w:hAnsi="Arial" w:cs="Arial"/>
              <w:noProof/>
              <w:color w:val="800000"/>
              <w:sz w:val="20"/>
              <w:szCs w:val="20"/>
              <w:highlight w:val="white"/>
              <w:lang w:val="it-IT"/>
            </w:rPr>
          </w:rPrChange>
        </w:rPr>
        <w:br/>
      </w:r>
      <w:r w:rsidRPr="006B09D3">
        <w:rPr>
          <w:rFonts w:ascii="Arial" w:hAnsi="Arial" w:cs="Arial"/>
          <w:color w:val="800000"/>
          <w:sz w:val="20"/>
          <w:szCs w:val="20"/>
          <w:highlight w:val="white"/>
          <w:lang w:val="en-GB"/>
          <w:rPrChange w:id="505" w:author="Cernigliaro, Giuseppe (IT - Bologna)" w:date="2018-11-08T11:02:00Z">
            <w:rPr>
              <w:rFonts w:ascii="Arial" w:hAnsi="Arial" w:cs="Arial"/>
              <w:color w:val="800000"/>
              <w:sz w:val="20"/>
              <w:szCs w:val="20"/>
              <w:highlight w:val="white"/>
              <w:lang w:val="it-IT"/>
            </w:rPr>
          </w:rPrChange>
        </w:rPr>
        <w:t xml:space="preserve">                &lt;cbc:ID </w:t>
      </w:r>
      <w:r w:rsidRPr="006B09D3">
        <w:rPr>
          <w:rFonts w:ascii="Arial" w:hAnsi="Arial" w:cs="Arial"/>
          <w:color w:val="FF0000"/>
          <w:sz w:val="20"/>
          <w:szCs w:val="20"/>
          <w:highlight w:val="white"/>
          <w:lang w:val="en-GB"/>
          <w:rPrChange w:id="506" w:author="Cernigliaro, Giuseppe (IT - Bologna)" w:date="2018-11-08T11:02:00Z">
            <w:rPr>
              <w:rFonts w:ascii="Arial" w:hAnsi="Arial" w:cs="Arial"/>
              <w:color w:val="FF0000"/>
              <w:sz w:val="20"/>
              <w:szCs w:val="20"/>
              <w:highlight w:val="white"/>
              <w:lang w:val="it-IT"/>
            </w:rPr>
          </w:rPrChange>
        </w:rPr>
        <w:t>schemeID</w:t>
      </w:r>
      <w:r w:rsidRPr="006B09D3">
        <w:rPr>
          <w:rFonts w:ascii="Arial" w:hAnsi="Arial" w:cs="Arial"/>
          <w:color w:val="0000FF"/>
          <w:sz w:val="20"/>
          <w:szCs w:val="20"/>
          <w:highlight w:val="white"/>
          <w:lang w:val="en-GB"/>
          <w:rPrChange w:id="507" w:author="Cernigliaro, Giuseppe (IT - Bologna)" w:date="2018-11-08T11:02:00Z">
            <w:rPr>
              <w:rFonts w:ascii="Arial" w:hAnsi="Arial" w:cs="Arial"/>
              <w:color w:val="0000FF"/>
              <w:sz w:val="20"/>
              <w:szCs w:val="20"/>
              <w:highlight w:val="white"/>
              <w:lang w:val="it-IT"/>
            </w:rPr>
          </w:rPrChange>
        </w:rPr>
        <w:t>="</w:t>
      </w:r>
      <w:ins w:id="508" w:author="VICINI PIERLUIGI" w:date="2018-06-19T15:49:00Z">
        <w:r w:rsidR="005D4E38" w:rsidRPr="006B09D3">
          <w:rPr>
            <w:rFonts w:ascii="Arial" w:hAnsi="Arial" w:cs="Arial"/>
            <w:b/>
            <w:noProof/>
            <w:sz w:val="20"/>
            <w:szCs w:val="20"/>
            <w:highlight w:val="white"/>
            <w:lang w:val="en-GB"/>
            <w:rPrChange w:id="509" w:author="Cernigliaro, Giuseppe (IT - Bologna)" w:date="2018-11-08T11:02:00Z">
              <w:rPr>
                <w:rFonts w:ascii="Arial" w:hAnsi="Arial" w:cs="Arial"/>
                <w:b/>
                <w:noProof/>
                <w:sz w:val="20"/>
                <w:szCs w:val="20"/>
                <w:highlight w:val="white"/>
                <w:lang w:val="it-IT"/>
              </w:rPr>
            </w:rPrChange>
          </w:rPr>
          <w:t xml:space="preserve"> IT:VAT</w:t>
        </w:r>
        <w:r w:rsidR="005D4E38" w:rsidRPr="006B09D3" w:rsidDel="005D4E38">
          <w:rPr>
            <w:rFonts w:ascii="Arial" w:hAnsi="Arial" w:cs="Arial"/>
            <w:color w:val="000000"/>
            <w:sz w:val="20"/>
            <w:szCs w:val="20"/>
            <w:highlight w:val="white"/>
            <w:lang w:val="en-GB"/>
            <w:rPrChange w:id="510" w:author="Cernigliaro, Giuseppe (IT - Bologna)" w:date="2018-11-08T11:02:00Z">
              <w:rPr>
                <w:rFonts w:ascii="Arial" w:hAnsi="Arial" w:cs="Arial"/>
                <w:color w:val="000000"/>
                <w:sz w:val="20"/>
                <w:szCs w:val="20"/>
                <w:highlight w:val="white"/>
                <w:lang w:val="it-IT"/>
              </w:rPr>
            </w:rPrChange>
          </w:rPr>
          <w:t xml:space="preserve"> </w:t>
        </w:r>
      </w:ins>
      <w:del w:id="511" w:author="VICINI PIERLUIGI" w:date="2018-06-19T15:49:00Z">
        <w:r w:rsidRPr="006B09D3" w:rsidDel="005D4E38">
          <w:rPr>
            <w:rFonts w:ascii="Arial" w:hAnsi="Arial" w:cs="Arial"/>
            <w:color w:val="000000"/>
            <w:sz w:val="20"/>
            <w:szCs w:val="20"/>
            <w:highlight w:val="white"/>
            <w:lang w:val="en-GB"/>
            <w:rPrChange w:id="512" w:author="Cernigliaro, Giuseppe (IT - Bologna)" w:date="2018-11-08T11:02:00Z">
              <w:rPr>
                <w:rFonts w:ascii="Arial" w:hAnsi="Arial" w:cs="Arial"/>
                <w:color w:val="000000"/>
                <w:sz w:val="20"/>
                <w:szCs w:val="20"/>
                <w:highlight w:val="white"/>
                <w:lang w:val="it-IT"/>
              </w:rPr>
            </w:rPrChange>
          </w:rPr>
          <w:delText>GLN</w:delText>
        </w:r>
      </w:del>
      <w:r w:rsidRPr="006B09D3">
        <w:rPr>
          <w:rFonts w:ascii="Arial" w:hAnsi="Arial" w:cs="Arial"/>
          <w:color w:val="0000FF"/>
          <w:sz w:val="20"/>
          <w:szCs w:val="20"/>
          <w:highlight w:val="white"/>
          <w:lang w:val="en-GB"/>
          <w:rPrChange w:id="513" w:author="Cernigliaro, Giuseppe (IT - Bologna)" w:date="2018-11-08T11:02:00Z">
            <w:rPr>
              <w:rFonts w:ascii="Arial" w:hAnsi="Arial" w:cs="Arial"/>
              <w:color w:val="0000FF"/>
              <w:sz w:val="20"/>
              <w:szCs w:val="20"/>
              <w:highlight w:val="white"/>
              <w:lang w:val="it-IT"/>
            </w:rPr>
          </w:rPrChange>
        </w:rPr>
        <w:t>"&gt;</w:t>
      </w:r>
      <w:ins w:id="514" w:author="VICINI PIERLUIGI" w:date="2018-06-19T15:49:00Z">
        <w:r w:rsidR="005D4E38" w:rsidRPr="006B09D3">
          <w:rPr>
            <w:rFonts w:ascii="Arial" w:hAnsi="Arial" w:cs="Arial"/>
            <w:b/>
            <w:noProof/>
            <w:sz w:val="20"/>
            <w:szCs w:val="20"/>
            <w:highlight w:val="white"/>
            <w:lang w:val="en-GB"/>
            <w:rPrChange w:id="515" w:author="Cernigliaro, Giuseppe (IT - Bologna)" w:date="2018-11-08T11:02:00Z">
              <w:rPr>
                <w:rFonts w:ascii="Arial" w:hAnsi="Arial" w:cs="Arial"/>
                <w:b/>
                <w:noProof/>
                <w:sz w:val="20"/>
                <w:szCs w:val="20"/>
                <w:highlight w:val="white"/>
                <w:lang w:val="it-IT"/>
              </w:rPr>
            </w:rPrChange>
          </w:rPr>
          <w:t xml:space="preserve"> IT01234567890</w:t>
        </w:r>
      </w:ins>
      <w:del w:id="516" w:author="VICINI PIERLUIGI" w:date="2018-06-19T15:49:00Z">
        <w:r w:rsidRPr="00F4689F" w:rsidDel="005D4E38">
          <w:rPr>
            <w:lang w:val="cs-CZ"/>
          </w:rPr>
          <w:delText>5790000435951</w:delText>
        </w:r>
      </w:del>
      <w:r w:rsidRPr="006B09D3">
        <w:rPr>
          <w:rFonts w:ascii="Arial" w:hAnsi="Arial" w:cs="Arial"/>
          <w:color w:val="800000"/>
          <w:sz w:val="20"/>
          <w:szCs w:val="20"/>
          <w:highlight w:val="white"/>
          <w:lang w:val="en-GB"/>
          <w:rPrChange w:id="517" w:author="Cernigliaro, Giuseppe (IT - Bologna)" w:date="2018-11-08T11:02:00Z">
            <w:rPr>
              <w:rFonts w:ascii="Arial" w:hAnsi="Arial" w:cs="Arial"/>
              <w:color w:val="800000"/>
              <w:sz w:val="20"/>
              <w:szCs w:val="20"/>
              <w:highlight w:val="white"/>
              <w:lang w:val="it-IT"/>
            </w:rPr>
          </w:rPrChange>
        </w:rPr>
        <w:t>&lt;/cbc:ID&gt;</w:t>
      </w:r>
      <w:r w:rsidRPr="006B09D3">
        <w:rPr>
          <w:rFonts w:ascii="Arial" w:hAnsi="Arial" w:cs="Arial"/>
          <w:color w:val="800000"/>
          <w:sz w:val="20"/>
          <w:szCs w:val="20"/>
          <w:highlight w:val="white"/>
          <w:lang w:val="en-GB"/>
          <w:rPrChange w:id="518" w:author="Cernigliaro, Giuseppe (IT - Bologna)" w:date="2018-11-08T11:02:00Z">
            <w:rPr>
              <w:rFonts w:ascii="Arial" w:hAnsi="Arial" w:cs="Arial"/>
              <w:color w:val="800000"/>
              <w:sz w:val="20"/>
              <w:szCs w:val="20"/>
              <w:highlight w:val="white"/>
              <w:lang w:val="it-IT"/>
            </w:rPr>
          </w:rPrChange>
        </w:rPr>
        <w:br/>
      </w:r>
      <w:r w:rsidRPr="006B09D3">
        <w:rPr>
          <w:rFonts w:ascii="Arial" w:hAnsi="Arial" w:cs="Arial"/>
          <w:noProof/>
          <w:color w:val="800000"/>
          <w:sz w:val="20"/>
          <w:szCs w:val="20"/>
          <w:highlight w:val="white"/>
          <w:lang w:val="en-GB"/>
          <w:rPrChange w:id="519" w:author="Cernigliaro, Giuseppe (IT - Bologna)" w:date="2018-11-08T11:02:00Z">
            <w:rPr>
              <w:rFonts w:ascii="Arial" w:hAnsi="Arial" w:cs="Arial"/>
              <w:noProof/>
              <w:color w:val="800000"/>
              <w:sz w:val="20"/>
              <w:szCs w:val="20"/>
              <w:highlight w:val="white"/>
              <w:lang w:val="it-IT"/>
            </w:rPr>
          </w:rPrChange>
        </w:rPr>
        <w:t>            &lt;/cac:PartyIdentification&gt;</w:t>
      </w:r>
      <w:r w:rsidRPr="006B09D3">
        <w:rPr>
          <w:rFonts w:ascii="Arial" w:hAnsi="Arial" w:cs="Arial"/>
          <w:noProof/>
          <w:color w:val="800000"/>
          <w:sz w:val="20"/>
          <w:szCs w:val="20"/>
          <w:highlight w:val="white"/>
          <w:lang w:val="en-GB"/>
          <w:rPrChange w:id="520" w:author="Cernigliaro, Giuseppe (IT - Bologna)" w:date="2018-11-08T11:02:00Z">
            <w:rPr>
              <w:rFonts w:ascii="Arial" w:hAnsi="Arial" w:cs="Arial"/>
              <w:noProof/>
              <w:color w:val="800000"/>
              <w:sz w:val="20"/>
              <w:szCs w:val="20"/>
              <w:highlight w:val="white"/>
              <w:lang w:val="it-IT"/>
            </w:rPr>
          </w:rPrChange>
        </w:rPr>
        <w:br/>
        <w:t>            &lt;cac:PartyName&gt;</w:t>
      </w:r>
      <w:r w:rsidRPr="006B09D3">
        <w:rPr>
          <w:rFonts w:ascii="Arial" w:hAnsi="Arial" w:cs="Arial"/>
          <w:noProof/>
          <w:color w:val="800000"/>
          <w:sz w:val="20"/>
          <w:szCs w:val="20"/>
          <w:highlight w:val="white"/>
          <w:lang w:val="en-GB"/>
          <w:rPrChange w:id="521" w:author="Cernigliaro, Giuseppe (IT - Bologna)" w:date="2018-11-08T11:02:00Z">
            <w:rPr>
              <w:rFonts w:ascii="Arial" w:hAnsi="Arial" w:cs="Arial"/>
              <w:noProof/>
              <w:color w:val="800000"/>
              <w:sz w:val="20"/>
              <w:szCs w:val="20"/>
              <w:highlight w:val="white"/>
              <w:lang w:val="it-IT"/>
            </w:rPr>
          </w:rPrChange>
        </w:rPr>
        <w:br/>
        <w:t>                &lt;cbc:Name&gt;</w:t>
      </w:r>
      <w:r w:rsidRPr="006B09D3">
        <w:rPr>
          <w:rFonts w:ascii="Arial" w:hAnsi="Arial" w:cs="Arial"/>
          <w:noProof/>
          <w:sz w:val="20"/>
          <w:szCs w:val="20"/>
          <w:highlight w:val="white"/>
          <w:lang w:val="en-GB"/>
          <w:rPrChange w:id="522" w:author="Cernigliaro, Giuseppe (IT - Bologna)" w:date="2018-11-08T11:02:00Z">
            <w:rPr>
              <w:rFonts w:ascii="Arial" w:hAnsi="Arial" w:cs="Arial"/>
              <w:noProof/>
              <w:sz w:val="20"/>
              <w:szCs w:val="20"/>
              <w:highlight w:val="white"/>
              <w:lang w:val="it-IT"/>
            </w:rPr>
          </w:rPrChange>
        </w:rPr>
        <w:t>Venditore S.p.A.</w:t>
      </w:r>
      <w:r w:rsidRPr="006B09D3">
        <w:rPr>
          <w:rFonts w:ascii="Arial" w:hAnsi="Arial" w:cs="Arial"/>
          <w:noProof/>
          <w:color w:val="800000"/>
          <w:sz w:val="20"/>
          <w:szCs w:val="20"/>
          <w:highlight w:val="white"/>
          <w:lang w:val="en-GB"/>
          <w:rPrChange w:id="523" w:author="Cernigliaro, Giuseppe (IT - Bologna)" w:date="2018-11-08T11:02:00Z">
            <w:rPr>
              <w:rFonts w:ascii="Arial" w:hAnsi="Arial" w:cs="Arial"/>
              <w:noProof/>
              <w:color w:val="800000"/>
              <w:sz w:val="20"/>
              <w:szCs w:val="20"/>
              <w:highlight w:val="white"/>
              <w:lang w:val="it-IT"/>
            </w:rPr>
          </w:rPrChange>
        </w:rPr>
        <w:t>&lt;/cbc:Name&gt;</w:t>
      </w:r>
      <w:r w:rsidRPr="006B09D3">
        <w:rPr>
          <w:rFonts w:ascii="Arial" w:hAnsi="Arial" w:cs="Arial"/>
          <w:noProof/>
          <w:color w:val="800000"/>
          <w:sz w:val="20"/>
          <w:szCs w:val="20"/>
          <w:highlight w:val="white"/>
          <w:lang w:val="en-GB"/>
          <w:rPrChange w:id="524" w:author="Cernigliaro, Giuseppe (IT - Bologna)" w:date="2018-11-08T11:02:00Z">
            <w:rPr>
              <w:rFonts w:ascii="Arial" w:hAnsi="Arial" w:cs="Arial"/>
              <w:noProof/>
              <w:color w:val="800000"/>
              <w:sz w:val="20"/>
              <w:szCs w:val="20"/>
              <w:highlight w:val="white"/>
              <w:lang w:val="it-IT"/>
            </w:rPr>
          </w:rPrChange>
        </w:rPr>
        <w:br/>
        <w:t>            &lt;/cac:PartyName&gt;</w:t>
      </w:r>
      <w:r w:rsidRPr="006B09D3">
        <w:rPr>
          <w:rFonts w:ascii="Arial" w:hAnsi="Arial" w:cs="Arial"/>
          <w:noProof/>
          <w:color w:val="800000"/>
          <w:sz w:val="20"/>
          <w:szCs w:val="20"/>
          <w:highlight w:val="white"/>
          <w:lang w:val="en-GB"/>
          <w:rPrChange w:id="525" w:author="Cernigliaro, Giuseppe (IT - Bologna)" w:date="2018-11-08T11:02:00Z">
            <w:rPr>
              <w:rFonts w:ascii="Arial" w:hAnsi="Arial" w:cs="Arial"/>
              <w:noProof/>
              <w:color w:val="800000"/>
              <w:sz w:val="20"/>
              <w:szCs w:val="20"/>
              <w:highlight w:val="white"/>
              <w:lang w:val="it-IT"/>
            </w:rPr>
          </w:rPrChange>
        </w:rPr>
        <w:br/>
        <w:t>            &lt;cac:PostalAddress&gt;</w:t>
      </w:r>
      <w:r w:rsidRPr="006B09D3">
        <w:rPr>
          <w:rFonts w:ascii="Arial" w:hAnsi="Arial" w:cs="Arial"/>
          <w:noProof/>
          <w:color w:val="800000"/>
          <w:sz w:val="20"/>
          <w:szCs w:val="20"/>
          <w:highlight w:val="white"/>
          <w:lang w:val="en-GB"/>
          <w:rPrChange w:id="526" w:author="Cernigliaro, Giuseppe (IT - Bologna)" w:date="2018-11-08T11:02:00Z">
            <w:rPr>
              <w:rFonts w:ascii="Arial" w:hAnsi="Arial" w:cs="Arial"/>
              <w:noProof/>
              <w:color w:val="800000"/>
              <w:sz w:val="20"/>
              <w:szCs w:val="20"/>
              <w:highlight w:val="white"/>
              <w:lang w:val="it-IT"/>
            </w:rPr>
          </w:rPrChange>
        </w:rPr>
        <w:br/>
        <w:t>                &lt;cbc:StreetName&gt;</w:t>
      </w:r>
      <w:r w:rsidRPr="006B09D3">
        <w:rPr>
          <w:rFonts w:ascii="Arial" w:hAnsi="Arial" w:cs="Arial"/>
          <w:noProof/>
          <w:sz w:val="20"/>
          <w:szCs w:val="20"/>
          <w:highlight w:val="white"/>
          <w:lang w:val="en-GB"/>
          <w:rPrChange w:id="527" w:author="Cernigliaro, Giuseppe (IT - Bologna)" w:date="2018-11-08T11:02:00Z">
            <w:rPr>
              <w:rFonts w:ascii="Arial" w:hAnsi="Arial" w:cs="Arial"/>
              <w:noProof/>
              <w:sz w:val="20"/>
              <w:szCs w:val="20"/>
              <w:highlight w:val="white"/>
              <w:lang w:val="it-IT"/>
            </w:rPr>
          </w:rPrChange>
        </w:rPr>
        <w:t>Indirizzo Riga 1</w:t>
      </w:r>
      <w:r w:rsidRPr="006B09D3">
        <w:rPr>
          <w:rFonts w:ascii="Arial" w:hAnsi="Arial" w:cs="Arial"/>
          <w:noProof/>
          <w:color w:val="800000"/>
          <w:sz w:val="20"/>
          <w:szCs w:val="20"/>
          <w:highlight w:val="white"/>
          <w:lang w:val="en-GB"/>
          <w:rPrChange w:id="528" w:author="Cernigliaro, Giuseppe (IT - Bologna)" w:date="2018-11-08T11:02:00Z">
            <w:rPr>
              <w:rFonts w:ascii="Arial" w:hAnsi="Arial" w:cs="Arial"/>
              <w:noProof/>
              <w:color w:val="800000"/>
              <w:sz w:val="20"/>
              <w:szCs w:val="20"/>
              <w:highlight w:val="white"/>
              <w:lang w:val="it-IT"/>
            </w:rPr>
          </w:rPrChange>
        </w:rPr>
        <w:t>&lt;/cbc:StreetName&gt;</w:t>
      </w:r>
    </w:p>
    <w:p w14:paraId="540F60C0" w14:textId="77777777" w:rsidR="005123C1" w:rsidRPr="006B09D3" w:rsidRDefault="005123C1" w:rsidP="005123C1">
      <w:pPr>
        <w:ind w:left="720"/>
        <w:rPr>
          <w:rFonts w:ascii="Arial" w:hAnsi="Arial" w:cs="Arial"/>
          <w:noProof/>
          <w:color w:val="800000"/>
          <w:sz w:val="20"/>
          <w:szCs w:val="20"/>
          <w:highlight w:val="white"/>
          <w:lang w:val="en-GB"/>
          <w:rPrChange w:id="529" w:author="Cernigliaro, Giuseppe (IT - Bologna)" w:date="2018-11-08T11:02:00Z">
            <w:rPr>
              <w:rFonts w:ascii="Arial" w:hAnsi="Arial" w:cs="Arial"/>
              <w:noProof/>
              <w:color w:val="800000"/>
              <w:sz w:val="20"/>
              <w:szCs w:val="20"/>
              <w:highlight w:val="white"/>
              <w:lang w:val="it-IT"/>
            </w:rPr>
          </w:rPrChange>
        </w:rPr>
      </w:pPr>
      <w:r w:rsidRPr="006B09D3">
        <w:rPr>
          <w:rFonts w:ascii="Arial" w:hAnsi="Arial" w:cs="Arial"/>
          <w:noProof/>
          <w:color w:val="800000"/>
          <w:sz w:val="20"/>
          <w:szCs w:val="20"/>
          <w:highlight w:val="white"/>
          <w:lang w:val="en-GB"/>
          <w:rPrChange w:id="530" w:author="Cernigliaro, Giuseppe (IT - Bologna)" w:date="2018-11-08T11:02:00Z">
            <w:rPr>
              <w:rFonts w:ascii="Arial" w:hAnsi="Arial" w:cs="Arial"/>
              <w:noProof/>
              <w:color w:val="800000"/>
              <w:sz w:val="20"/>
              <w:szCs w:val="20"/>
              <w:highlight w:val="white"/>
              <w:lang w:val="it-IT"/>
            </w:rPr>
          </w:rPrChange>
        </w:rPr>
        <w:t xml:space="preserve">   &lt;cbc:AdditionalStreetName&gt;</w:t>
      </w:r>
      <w:r w:rsidRPr="006B09D3">
        <w:rPr>
          <w:rFonts w:ascii="Arial" w:hAnsi="Arial" w:cs="Arial"/>
          <w:noProof/>
          <w:sz w:val="20"/>
          <w:szCs w:val="20"/>
          <w:highlight w:val="white"/>
          <w:lang w:val="en-GB"/>
          <w:rPrChange w:id="531" w:author="Cernigliaro, Giuseppe (IT - Bologna)" w:date="2018-11-08T11:02:00Z">
            <w:rPr>
              <w:rFonts w:ascii="Arial" w:hAnsi="Arial" w:cs="Arial"/>
              <w:noProof/>
              <w:sz w:val="20"/>
              <w:szCs w:val="20"/>
              <w:highlight w:val="white"/>
              <w:lang w:val="it-IT"/>
            </w:rPr>
          </w:rPrChange>
        </w:rPr>
        <w:t>Indirizzo Riga 2</w:t>
      </w:r>
      <w:r w:rsidRPr="006B09D3">
        <w:rPr>
          <w:rFonts w:ascii="Arial" w:hAnsi="Arial" w:cs="Arial"/>
          <w:noProof/>
          <w:color w:val="800000"/>
          <w:sz w:val="20"/>
          <w:szCs w:val="20"/>
          <w:highlight w:val="white"/>
          <w:lang w:val="en-GB"/>
          <w:rPrChange w:id="532" w:author="Cernigliaro, Giuseppe (IT - Bologna)" w:date="2018-11-08T11:02:00Z">
            <w:rPr>
              <w:rFonts w:ascii="Arial" w:hAnsi="Arial" w:cs="Arial"/>
              <w:noProof/>
              <w:color w:val="800000"/>
              <w:sz w:val="20"/>
              <w:szCs w:val="20"/>
              <w:highlight w:val="white"/>
              <w:lang w:val="it-IT"/>
            </w:rPr>
          </w:rPrChange>
        </w:rPr>
        <w:t>&lt;/cbc: cbc:AdditionalStreetName &gt;</w:t>
      </w:r>
    </w:p>
    <w:p w14:paraId="6CFF94B7" w14:textId="77777777" w:rsidR="005123C1" w:rsidRPr="006B09D3" w:rsidRDefault="005123C1" w:rsidP="005123C1">
      <w:pPr>
        <w:autoSpaceDE w:val="0"/>
        <w:autoSpaceDN w:val="0"/>
        <w:adjustRightInd w:val="0"/>
        <w:rPr>
          <w:rFonts w:ascii="Arial" w:eastAsia="SimSun" w:hAnsi="Arial" w:cs="Arial"/>
          <w:noProof/>
          <w:color w:val="800000"/>
          <w:sz w:val="20"/>
          <w:szCs w:val="20"/>
          <w:highlight w:val="white"/>
          <w:lang w:val="en-GB"/>
          <w:rPrChange w:id="533" w:author="Cernigliaro, Giuseppe (IT - Bologna)" w:date="2018-11-08T11:02:00Z">
            <w:rPr>
              <w:rFonts w:ascii="Arial" w:eastAsia="SimSun" w:hAnsi="Arial" w:cs="Arial"/>
              <w:noProof/>
              <w:color w:val="800000"/>
              <w:sz w:val="20"/>
              <w:szCs w:val="20"/>
              <w:highlight w:val="white"/>
              <w:lang w:val="it-IT"/>
            </w:rPr>
          </w:rPrChange>
        </w:rPr>
      </w:pPr>
      <w:r w:rsidRPr="006B09D3">
        <w:rPr>
          <w:rFonts w:ascii="Arial" w:eastAsia="SimSun" w:hAnsi="Arial" w:cs="Arial"/>
          <w:noProof/>
          <w:color w:val="800000"/>
          <w:sz w:val="20"/>
          <w:szCs w:val="20"/>
          <w:highlight w:val="white"/>
          <w:lang w:val="en-GB"/>
          <w:rPrChange w:id="534" w:author="Cernigliaro, Giuseppe (IT - Bologna)" w:date="2018-11-08T11:02:00Z">
            <w:rPr>
              <w:rFonts w:ascii="Arial" w:eastAsia="SimSun" w:hAnsi="Arial" w:cs="Arial"/>
              <w:noProof/>
              <w:color w:val="800000"/>
              <w:sz w:val="20"/>
              <w:szCs w:val="20"/>
              <w:highlight w:val="white"/>
              <w:lang w:val="it-IT"/>
            </w:rPr>
          </w:rPrChange>
        </w:rPr>
        <w:t>                &lt;cbc:CityName&gt;</w:t>
      </w:r>
      <w:r w:rsidRPr="006B09D3">
        <w:rPr>
          <w:rFonts w:ascii="Arial" w:eastAsia="SimSun" w:hAnsi="Arial" w:cs="Arial"/>
          <w:noProof/>
          <w:color w:val="000000"/>
          <w:sz w:val="20"/>
          <w:szCs w:val="20"/>
          <w:highlight w:val="white"/>
          <w:lang w:val="en-GB"/>
          <w:rPrChange w:id="535" w:author="Cernigliaro, Giuseppe (IT - Bologna)" w:date="2018-11-08T11:02:00Z">
            <w:rPr>
              <w:rFonts w:ascii="Arial" w:eastAsia="SimSun" w:hAnsi="Arial" w:cs="Arial"/>
              <w:noProof/>
              <w:color w:val="000000"/>
              <w:sz w:val="20"/>
              <w:szCs w:val="20"/>
              <w:highlight w:val="white"/>
              <w:lang w:val="it-IT"/>
            </w:rPr>
          </w:rPrChange>
        </w:rPr>
        <w:t>Bologna</w:t>
      </w:r>
      <w:r w:rsidRPr="006B09D3">
        <w:rPr>
          <w:rFonts w:ascii="Arial" w:eastAsia="SimSun" w:hAnsi="Arial" w:cs="Arial"/>
          <w:noProof/>
          <w:color w:val="800000"/>
          <w:sz w:val="20"/>
          <w:szCs w:val="20"/>
          <w:highlight w:val="white"/>
          <w:lang w:val="en-GB"/>
          <w:rPrChange w:id="536" w:author="Cernigliaro, Giuseppe (IT - Bologna)" w:date="2018-11-08T11:02:00Z">
            <w:rPr>
              <w:rFonts w:ascii="Arial" w:eastAsia="SimSun" w:hAnsi="Arial" w:cs="Arial"/>
              <w:noProof/>
              <w:color w:val="800000"/>
              <w:sz w:val="20"/>
              <w:szCs w:val="20"/>
              <w:highlight w:val="white"/>
              <w:lang w:val="it-IT"/>
            </w:rPr>
          </w:rPrChange>
        </w:rPr>
        <w:t>&lt;/cbc:CityName&gt;</w:t>
      </w:r>
      <w:r w:rsidRPr="006B09D3">
        <w:rPr>
          <w:rFonts w:ascii="Arial" w:eastAsia="SimSun" w:hAnsi="Arial" w:cs="Arial"/>
          <w:noProof/>
          <w:color w:val="800000"/>
          <w:sz w:val="20"/>
          <w:szCs w:val="20"/>
          <w:highlight w:val="white"/>
          <w:lang w:val="en-GB"/>
          <w:rPrChange w:id="537" w:author="Cernigliaro, Giuseppe (IT - Bologna)" w:date="2018-11-08T11:02:00Z">
            <w:rPr>
              <w:rFonts w:ascii="Arial" w:eastAsia="SimSun" w:hAnsi="Arial" w:cs="Arial"/>
              <w:noProof/>
              <w:color w:val="800000"/>
              <w:sz w:val="20"/>
              <w:szCs w:val="20"/>
              <w:highlight w:val="white"/>
              <w:lang w:val="it-IT"/>
            </w:rPr>
          </w:rPrChange>
        </w:rPr>
        <w:br/>
        <w:t>                &lt;cbc:PostalZone&gt;</w:t>
      </w:r>
      <w:r w:rsidRPr="006B09D3">
        <w:rPr>
          <w:rFonts w:ascii="Arial" w:eastAsia="SimSun" w:hAnsi="Arial" w:cs="Arial"/>
          <w:noProof/>
          <w:color w:val="000000"/>
          <w:sz w:val="20"/>
          <w:szCs w:val="20"/>
          <w:highlight w:val="white"/>
          <w:lang w:val="en-GB"/>
          <w:rPrChange w:id="538" w:author="Cernigliaro, Giuseppe (IT - Bologna)" w:date="2018-11-08T11:02:00Z">
            <w:rPr>
              <w:rFonts w:ascii="Arial" w:eastAsia="SimSun" w:hAnsi="Arial" w:cs="Arial"/>
              <w:noProof/>
              <w:color w:val="000000"/>
              <w:sz w:val="20"/>
              <w:szCs w:val="20"/>
              <w:highlight w:val="white"/>
              <w:lang w:val="it-IT"/>
            </w:rPr>
          </w:rPrChange>
        </w:rPr>
        <w:t>40121</w:t>
      </w:r>
      <w:r w:rsidRPr="006B09D3">
        <w:rPr>
          <w:rFonts w:ascii="Arial" w:eastAsia="SimSun" w:hAnsi="Arial" w:cs="Arial"/>
          <w:noProof/>
          <w:color w:val="800000"/>
          <w:sz w:val="20"/>
          <w:szCs w:val="20"/>
          <w:highlight w:val="white"/>
          <w:lang w:val="en-GB"/>
          <w:rPrChange w:id="539" w:author="Cernigliaro, Giuseppe (IT - Bologna)" w:date="2018-11-08T11:02:00Z">
            <w:rPr>
              <w:rFonts w:ascii="Arial" w:eastAsia="SimSun" w:hAnsi="Arial" w:cs="Arial"/>
              <w:noProof/>
              <w:color w:val="800000"/>
              <w:sz w:val="20"/>
              <w:szCs w:val="20"/>
              <w:highlight w:val="white"/>
              <w:lang w:val="it-IT"/>
            </w:rPr>
          </w:rPrChange>
        </w:rPr>
        <w:t>&lt;/cbc:PostalZone&gt;</w:t>
      </w:r>
    </w:p>
    <w:p w14:paraId="23F9310F" w14:textId="77777777" w:rsidR="005123C1" w:rsidRPr="006B09D3"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noProof/>
          <w:color w:val="800000"/>
          <w:sz w:val="20"/>
          <w:szCs w:val="20"/>
          <w:highlight w:val="white"/>
          <w:lang w:val="en-GB"/>
          <w:rPrChange w:id="540" w:author="Cernigliaro, Giuseppe (IT - Bologna)" w:date="2018-11-08T11:02:00Z">
            <w:rPr>
              <w:rFonts w:ascii="Arial" w:hAnsi="Arial" w:cs="Arial"/>
              <w:noProof/>
              <w:color w:val="800000"/>
              <w:sz w:val="20"/>
              <w:szCs w:val="20"/>
              <w:highlight w:val="white"/>
              <w:lang w:val="it-IT"/>
            </w:rPr>
          </w:rPrChange>
        </w:rPr>
      </w:pPr>
      <w:r w:rsidRPr="006B09D3">
        <w:rPr>
          <w:rFonts w:ascii="Arial" w:hAnsi="Arial" w:cs="Arial"/>
          <w:noProof/>
          <w:color w:val="800000"/>
          <w:sz w:val="20"/>
          <w:szCs w:val="20"/>
          <w:highlight w:val="white"/>
          <w:lang w:val="en-GB"/>
          <w:rPrChange w:id="541" w:author="Cernigliaro, Giuseppe (IT - Bologna)" w:date="2018-11-08T11:02:00Z">
            <w:rPr>
              <w:rFonts w:ascii="Arial" w:hAnsi="Arial" w:cs="Arial"/>
              <w:noProof/>
              <w:color w:val="800000"/>
              <w:sz w:val="20"/>
              <w:szCs w:val="20"/>
              <w:highlight w:val="white"/>
              <w:lang w:val="it-IT"/>
            </w:rPr>
          </w:rPrChange>
        </w:rPr>
        <w:t xml:space="preserve">   </w:t>
      </w:r>
      <w:r w:rsidRPr="006B09D3">
        <w:rPr>
          <w:rFonts w:ascii="Arial" w:hAnsi="Arial" w:cs="Arial"/>
          <w:noProof/>
          <w:color w:val="800000"/>
          <w:sz w:val="20"/>
          <w:szCs w:val="20"/>
          <w:highlight w:val="white"/>
          <w:lang w:val="en-GB"/>
          <w:rPrChange w:id="542" w:author="Cernigliaro, Giuseppe (IT - Bologna)" w:date="2018-11-08T11:02:00Z">
            <w:rPr>
              <w:rFonts w:ascii="Arial" w:hAnsi="Arial" w:cs="Arial"/>
              <w:noProof/>
              <w:color w:val="800000"/>
              <w:sz w:val="20"/>
              <w:szCs w:val="20"/>
              <w:highlight w:val="white"/>
              <w:lang w:val="it-IT"/>
            </w:rPr>
          </w:rPrChange>
        </w:rPr>
        <w:tab/>
      </w:r>
      <w:r w:rsidRPr="006B09D3">
        <w:rPr>
          <w:rFonts w:ascii="Arial" w:hAnsi="Arial" w:cs="Arial"/>
          <w:noProof/>
          <w:color w:val="800000"/>
          <w:sz w:val="20"/>
          <w:szCs w:val="20"/>
          <w:highlight w:val="white"/>
          <w:lang w:val="en-GB"/>
          <w:rPrChange w:id="543" w:author="Cernigliaro, Giuseppe (IT - Bologna)" w:date="2018-11-08T11:02:00Z">
            <w:rPr>
              <w:rFonts w:ascii="Arial" w:hAnsi="Arial" w:cs="Arial"/>
              <w:noProof/>
              <w:color w:val="800000"/>
              <w:sz w:val="20"/>
              <w:szCs w:val="20"/>
              <w:highlight w:val="white"/>
              <w:lang w:val="it-IT"/>
            </w:rPr>
          </w:rPrChange>
        </w:rPr>
        <w:tab/>
      </w:r>
      <w:r w:rsidRPr="006B09D3">
        <w:rPr>
          <w:rFonts w:ascii="Arial" w:hAnsi="Arial" w:cs="Arial"/>
          <w:noProof/>
          <w:color w:val="800000"/>
          <w:sz w:val="20"/>
          <w:szCs w:val="20"/>
          <w:highlight w:val="white"/>
          <w:lang w:val="en-GB"/>
          <w:rPrChange w:id="544" w:author="Cernigliaro, Giuseppe (IT - Bologna)" w:date="2018-11-08T11:02:00Z">
            <w:rPr>
              <w:rFonts w:ascii="Arial" w:hAnsi="Arial" w:cs="Arial"/>
              <w:noProof/>
              <w:color w:val="800000"/>
              <w:sz w:val="20"/>
              <w:szCs w:val="20"/>
              <w:highlight w:val="white"/>
              <w:lang w:val="it-IT"/>
            </w:rPr>
          </w:rPrChange>
        </w:rPr>
        <w:tab/>
        <w:t xml:space="preserve"> &lt;cbc:CountrySubentity&gt;</w:t>
      </w:r>
      <w:r w:rsidRPr="006B09D3">
        <w:rPr>
          <w:rFonts w:ascii="Arial" w:hAnsi="Arial" w:cs="Arial"/>
          <w:noProof/>
          <w:sz w:val="20"/>
          <w:szCs w:val="20"/>
          <w:highlight w:val="white"/>
          <w:lang w:val="en-GB"/>
          <w:rPrChange w:id="545" w:author="Cernigliaro, Giuseppe (IT - Bologna)" w:date="2018-11-08T11:02:00Z">
            <w:rPr>
              <w:rFonts w:ascii="Arial" w:hAnsi="Arial" w:cs="Arial"/>
              <w:noProof/>
              <w:sz w:val="20"/>
              <w:szCs w:val="20"/>
              <w:highlight w:val="white"/>
              <w:lang w:val="it-IT"/>
            </w:rPr>
          </w:rPrChange>
        </w:rPr>
        <w:t>BO&lt;</w:t>
      </w:r>
      <w:r w:rsidRPr="006B09D3">
        <w:rPr>
          <w:rFonts w:ascii="Arial" w:hAnsi="Arial" w:cs="Arial"/>
          <w:noProof/>
          <w:color w:val="800000"/>
          <w:sz w:val="20"/>
          <w:szCs w:val="20"/>
          <w:highlight w:val="white"/>
          <w:lang w:val="en-GB"/>
          <w:rPrChange w:id="546" w:author="Cernigliaro, Giuseppe (IT - Bologna)" w:date="2018-11-08T11:02:00Z">
            <w:rPr>
              <w:rFonts w:ascii="Arial" w:hAnsi="Arial" w:cs="Arial"/>
              <w:noProof/>
              <w:color w:val="800000"/>
              <w:sz w:val="20"/>
              <w:szCs w:val="20"/>
              <w:highlight w:val="white"/>
              <w:lang w:val="it-IT"/>
            </w:rPr>
          </w:rPrChange>
        </w:rPr>
        <w:t>/cbc: cbc:CountrySubentity &gt;</w:t>
      </w:r>
      <w:r w:rsidRPr="006B09D3">
        <w:rPr>
          <w:rFonts w:ascii="Arial" w:hAnsi="Arial" w:cs="Arial"/>
          <w:noProof/>
          <w:color w:val="800000"/>
          <w:sz w:val="20"/>
          <w:szCs w:val="20"/>
          <w:highlight w:val="white"/>
          <w:lang w:val="en-GB"/>
          <w:rPrChange w:id="547" w:author="Cernigliaro, Giuseppe (IT - Bologna)" w:date="2018-11-08T11:02:00Z">
            <w:rPr>
              <w:rFonts w:ascii="Arial" w:hAnsi="Arial" w:cs="Arial"/>
              <w:noProof/>
              <w:color w:val="800000"/>
              <w:sz w:val="20"/>
              <w:szCs w:val="20"/>
              <w:highlight w:val="white"/>
              <w:lang w:val="it-IT"/>
            </w:rPr>
          </w:rPrChange>
        </w:rPr>
        <w:br/>
        <w:t>                &lt;cac:Country&gt;</w:t>
      </w:r>
      <w:r w:rsidRPr="006B09D3">
        <w:rPr>
          <w:rFonts w:ascii="Arial" w:hAnsi="Arial" w:cs="Arial"/>
          <w:noProof/>
          <w:color w:val="800000"/>
          <w:sz w:val="20"/>
          <w:szCs w:val="20"/>
          <w:highlight w:val="white"/>
          <w:lang w:val="en-GB"/>
          <w:rPrChange w:id="548" w:author="Cernigliaro, Giuseppe (IT - Bologna)" w:date="2018-11-08T11:02:00Z">
            <w:rPr>
              <w:rFonts w:ascii="Arial" w:hAnsi="Arial" w:cs="Arial"/>
              <w:noProof/>
              <w:color w:val="800000"/>
              <w:sz w:val="20"/>
              <w:szCs w:val="20"/>
              <w:highlight w:val="white"/>
              <w:lang w:val="it-IT"/>
            </w:rPr>
          </w:rPrChange>
        </w:rPr>
        <w:br/>
        <w:t xml:space="preserve">                    &lt;cbc:IdentificationCode </w:t>
      </w:r>
      <w:r w:rsidRPr="006B09D3">
        <w:rPr>
          <w:rFonts w:ascii="Arial" w:hAnsi="Arial" w:cs="Arial"/>
          <w:noProof/>
          <w:color w:val="FF0000"/>
          <w:sz w:val="20"/>
          <w:szCs w:val="20"/>
          <w:highlight w:val="white"/>
          <w:lang w:val="en-GB"/>
          <w:rPrChange w:id="549" w:author="Cernigliaro, Giuseppe (IT - Bologna)" w:date="2018-11-08T11:02:00Z">
            <w:rPr>
              <w:rFonts w:ascii="Arial" w:hAnsi="Arial" w:cs="Arial"/>
              <w:noProof/>
              <w:color w:val="FF0000"/>
              <w:sz w:val="20"/>
              <w:szCs w:val="20"/>
              <w:highlight w:val="white"/>
              <w:lang w:val="it-IT"/>
            </w:rPr>
          </w:rPrChange>
        </w:rPr>
        <w:t>listID</w:t>
      </w:r>
      <w:r w:rsidRPr="006B09D3">
        <w:rPr>
          <w:rFonts w:ascii="Arial" w:hAnsi="Arial" w:cs="Arial"/>
          <w:noProof/>
          <w:sz w:val="20"/>
          <w:szCs w:val="20"/>
          <w:highlight w:val="white"/>
          <w:lang w:val="en-GB"/>
          <w:rPrChange w:id="550" w:author="Cernigliaro, Giuseppe (IT - Bologna)" w:date="2018-11-08T11:02:00Z">
            <w:rPr>
              <w:rFonts w:ascii="Arial" w:hAnsi="Arial" w:cs="Arial"/>
              <w:noProof/>
              <w:sz w:val="20"/>
              <w:szCs w:val="20"/>
              <w:highlight w:val="white"/>
              <w:lang w:val="it-IT"/>
            </w:rPr>
          </w:rPrChange>
        </w:rPr>
        <w:t>=”</w:t>
      </w:r>
      <w:r w:rsidRPr="006B09D3">
        <w:rPr>
          <w:rFonts w:ascii="Arial" w:hAnsi="Arial" w:cs="Arial"/>
          <w:bCs/>
          <w:noProof/>
          <w:sz w:val="20"/>
          <w:szCs w:val="20"/>
          <w:highlight w:val="white"/>
          <w:lang w:val="en-GB"/>
          <w:rPrChange w:id="551" w:author="Cernigliaro, Giuseppe (IT - Bologna)" w:date="2018-11-08T11:02:00Z">
            <w:rPr>
              <w:rFonts w:ascii="Arial" w:hAnsi="Arial" w:cs="Arial"/>
              <w:bCs/>
              <w:noProof/>
              <w:sz w:val="20"/>
              <w:szCs w:val="20"/>
              <w:highlight w:val="white"/>
              <w:lang w:val="it-IT"/>
            </w:rPr>
          </w:rPrChange>
        </w:rPr>
        <w:t>ISO3166-1:Alpha2</w:t>
      </w:r>
      <w:r w:rsidRPr="006B09D3">
        <w:rPr>
          <w:rFonts w:ascii="Arial" w:hAnsi="Arial" w:cs="Arial"/>
          <w:noProof/>
          <w:color w:val="800000"/>
          <w:sz w:val="20"/>
          <w:szCs w:val="20"/>
          <w:highlight w:val="white"/>
          <w:lang w:val="en-GB"/>
          <w:rPrChange w:id="552" w:author="Cernigliaro, Giuseppe (IT - Bologna)" w:date="2018-11-08T11:02:00Z">
            <w:rPr>
              <w:rFonts w:ascii="Arial" w:hAnsi="Arial" w:cs="Arial"/>
              <w:noProof/>
              <w:color w:val="800000"/>
              <w:sz w:val="20"/>
              <w:szCs w:val="20"/>
              <w:highlight w:val="white"/>
              <w:lang w:val="it-IT"/>
            </w:rPr>
          </w:rPrChange>
        </w:rPr>
        <w:t>”&gt;</w:t>
      </w:r>
      <w:r w:rsidRPr="006B09D3">
        <w:rPr>
          <w:rFonts w:ascii="Arial" w:hAnsi="Arial" w:cs="Arial"/>
          <w:noProof/>
          <w:sz w:val="20"/>
          <w:szCs w:val="20"/>
          <w:highlight w:val="white"/>
          <w:lang w:val="en-GB"/>
          <w:rPrChange w:id="553" w:author="Cernigliaro, Giuseppe (IT - Bologna)" w:date="2018-11-08T11:02:00Z">
            <w:rPr>
              <w:rFonts w:ascii="Arial" w:hAnsi="Arial" w:cs="Arial"/>
              <w:noProof/>
              <w:sz w:val="20"/>
              <w:szCs w:val="20"/>
              <w:highlight w:val="white"/>
              <w:lang w:val="it-IT"/>
            </w:rPr>
          </w:rPrChange>
        </w:rPr>
        <w:t>IT</w:t>
      </w:r>
      <w:r w:rsidRPr="006B09D3">
        <w:rPr>
          <w:rFonts w:ascii="Arial" w:hAnsi="Arial" w:cs="Arial"/>
          <w:noProof/>
          <w:color w:val="800000"/>
          <w:sz w:val="20"/>
          <w:szCs w:val="20"/>
          <w:highlight w:val="white"/>
          <w:lang w:val="en-GB"/>
          <w:rPrChange w:id="554" w:author="Cernigliaro, Giuseppe (IT - Bologna)" w:date="2018-11-08T11:02:00Z">
            <w:rPr>
              <w:rFonts w:ascii="Arial" w:hAnsi="Arial" w:cs="Arial"/>
              <w:noProof/>
              <w:color w:val="800000"/>
              <w:sz w:val="20"/>
              <w:szCs w:val="20"/>
              <w:highlight w:val="white"/>
              <w:lang w:val="it-IT"/>
            </w:rPr>
          </w:rPrChange>
        </w:rPr>
        <w:t>&lt;/cbc:IdentificationCode&gt;</w:t>
      </w:r>
      <w:r w:rsidRPr="006B09D3">
        <w:rPr>
          <w:rFonts w:ascii="Arial" w:hAnsi="Arial" w:cs="Arial"/>
          <w:noProof/>
          <w:color w:val="800000"/>
          <w:sz w:val="20"/>
          <w:szCs w:val="20"/>
          <w:highlight w:val="white"/>
          <w:lang w:val="en-GB"/>
          <w:rPrChange w:id="555" w:author="Cernigliaro, Giuseppe (IT - Bologna)" w:date="2018-11-08T11:02:00Z">
            <w:rPr>
              <w:rFonts w:ascii="Arial" w:hAnsi="Arial" w:cs="Arial"/>
              <w:noProof/>
              <w:color w:val="800000"/>
              <w:sz w:val="20"/>
              <w:szCs w:val="20"/>
              <w:highlight w:val="white"/>
              <w:lang w:val="it-IT"/>
            </w:rPr>
          </w:rPrChange>
        </w:rPr>
        <w:br/>
        <w:t>                &lt;/cac:Country&gt;</w:t>
      </w:r>
      <w:r w:rsidRPr="006B09D3">
        <w:rPr>
          <w:rFonts w:ascii="Arial" w:hAnsi="Arial" w:cs="Arial"/>
          <w:noProof/>
          <w:color w:val="800000"/>
          <w:sz w:val="20"/>
          <w:szCs w:val="20"/>
          <w:highlight w:val="white"/>
          <w:lang w:val="en-GB"/>
          <w:rPrChange w:id="556" w:author="Cernigliaro, Giuseppe (IT - Bologna)" w:date="2018-11-08T11:02:00Z">
            <w:rPr>
              <w:rFonts w:ascii="Arial" w:hAnsi="Arial" w:cs="Arial"/>
              <w:noProof/>
              <w:color w:val="800000"/>
              <w:sz w:val="20"/>
              <w:szCs w:val="20"/>
              <w:highlight w:val="white"/>
              <w:lang w:val="it-IT"/>
            </w:rPr>
          </w:rPrChange>
        </w:rPr>
        <w:br/>
        <w:t>            &lt;/cac:PostalAddress&gt;</w:t>
      </w:r>
      <w:r w:rsidRPr="006B09D3">
        <w:rPr>
          <w:rFonts w:ascii="Arial" w:hAnsi="Arial" w:cs="Arial"/>
          <w:noProof/>
          <w:color w:val="800000"/>
          <w:sz w:val="20"/>
          <w:szCs w:val="20"/>
          <w:highlight w:val="white"/>
          <w:lang w:val="en-GB"/>
          <w:rPrChange w:id="557" w:author="Cernigliaro, Giuseppe (IT - Bologna)" w:date="2018-11-08T11:02:00Z">
            <w:rPr>
              <w:rFonts w:ascii="Arial" w:hAnsi="Arial" w:cs="Arial"/>
              <w:noProof/>
              <w:color w:val="800000"/>
              <w:sz w:val="20"/>
              <w:szCs w:val="20"/>
              <w:highlight w:val="white"/>
              <w:lang w:val="it-IT"/>
            </w:rPr>
          </w:rPrChange>
        </w:rPr>
        <w:br/>
        <w:t>            &lt;cac:Contact&gt;</w:t>
      </w:r>
      <w:r w:rsidRPr="006B09D3">
        <w:rPr>
          <w:rFonts w:ascii="Arial" w:hAnsi="Arial" w:cs="Arial"/>
          <w:noProof/>
          <w:color w:val="800000"/>
          <w:sz w:val="20"/>
          <w:szCs w:val="20"/>
          <w:highlight w:val="white"/>
          <w:lang w:val="en-GB"/>
          <w:rPrChange w:id="558" w:author="Cernigliaro, Giuseppe (IT - Bologna)" w:date="2018-11-08T11:02:00Z">
            <w:rPr>
              <w:rFonts w:ascii="Arial" w:hAnsi="Arial" w:cs="Arial"/>
              <w:noProof/>
              <w:color w:val="800000"/>
              <w:sz w:val="20"/>
              <w:szCs w:val="20"/>
              <w:highlight w:val="white"/>
              <w:lang w:val="it-IT"/>
            </w:rPr>
          </w:rPrChange>
        </w:rPr>
        <w:br/>
        <w:t>                &lt;cbc:Name&gt;</w:t>
      </w:r>
      <w:r w:rsidRPr="006B09D3">
        <w:rPr>
          <w:rFonts w:ascii="Arial" w:hAnsi="Arial" w:cs="Arial"/>
          <w:noProof/>
          <w:sz w:val="20"/>
          <w:szCs w:val="20"/>
          <w:highlight w:val="white"/>
          <w:lang w:val="en-GB"/>
          <w:rPrChange w:id="559" w:author="Cernigliaro, Giuseppe (IT - Bologna)" w:date="2018-11-08T11:02:00Z">
            <w:rPr>
              <w:rFonts w:ascii="Arial" w:hAnsi="Arial" w:cs="Arial"/>
              <w:noProof/>
              <w:sz w:val="20"/>
              <w:szCs w:val="20"/>
              <w:highlight w:val="white"/>
              <w:lang w:val="it-IT"/>
            </w:rPr>
          </w:rPrChange>
        </w:rPr>
        <w:t>Lucio Grande</w:t>
      </w:r>
      <w:r w:rsidRPr="006B09D3">
        <w:rPr>
          <w:rFonts w:ascii="Arial" w:hAnsi="Arial" w:cs="Arial"/>
          <w:noProof/>
          <w:color w:val="800000"/>
          <w:sz w:val="20"/>
          <w:szCs w:val="20"/>
          <w:highlight w:val="white"/>
          <w:lang w:val="en-GB"/>
          <w:rPrChange w:id="560" w:author="Cernigliaro, Giuseppe (IT - Bologna)" w:date="2018-11-08T11:02:00Z">
            <w:rPr>
              <w:rFonts w:ascii="Arial" w:hAnsi="Arial" w:cs="Arial"/>
              <w:noProof/>
              <w:color w:val="800000"/>
              <w:sz w:val="20"/>
              <w:szCs w:val="20"/>
              <w:highlight w:val="white"/>
              <w:lang w:val="it-IT"/>
            </w:rPr>
          </w:rPrChange>
        </w:rPr>
        <w:t>&lt;/cbc:Name&gt;</w:t>
      </w:r>
      <w:r w:rsidRPr="006B09D3">
        <w:rPr>
          <w:rFonts w:ascii="Arial" w:hAnsi="Arial" w:cs="Arial"/>
          <w:noProof/>
          <w:color w:val="800000"/>
          <w:sz w:val="20"/>
          <w:szCs w:val="20"/>
          <w:highlight w:val="white"/>
          <w:lang w:val="en-GB"/>
          <w:rPrChange w:id="561" w:author="Cernigliaro, Giuseppe (IT - Bologna)" w:date="2018-11-08T11:02:00Z">
            <w:rPr>
              <w:rFonts w:ascii="Arial" w:hAnsi="Arial" w:cs="Arial"/>
              <w:noProof/>
              <w:color w:val="800000"/>
              <w:sz w:val="20"/>
              <w:szCs w:val="20"/>
              <w:highlight w:val="white"/>
              <w:lang w:val="it-IT"/>
            </w:rPr>
          </w:rPrChange>
        </w:rPr>
        <w:br/>
        <w:t>                &lt;cbc:Telephone&gt;</w:t>
      </w:r>
      <w:r w:rsidRPr="006B09D3">
        <w:rPr>
          <w:rFonts w:ascii="Arial" w:hAnsi="Arial" w:cs="Arial"/>
          <w:noProof/>
          <w:sz w:val="20"/>
          <w:szCs w:val="20"/>
          <w:highlight w:val="white"/>
          <w:lang w:val="en-GB"/>
          <w:rPrChange w:id="562" w:author="Cernigliaro, Giuseppe (IT - Bologna)" w:date="2018-11-08T11:02:00Z">
            <w:rPr>
              <w:rFonts w:ascii="Arial" w:hAnsi="Arial" w:cs="Arial"/>
              <w:noProof/>
              <w:sz w:val="20"/>
              <w:szCs w:val="20"/>
              <w:highlight w:val="white"/>
              <w:lang w:val="it-IT"/>
            </w:rPr>
          </w:rPrChange>
        </w:rPr>
        <w:t>051102030</w:t>
      </w:r>
      <w:r w:rsidRPr="006B09D3">
        <w:rPr>
          <w:rFonts w:ascii="Arial" w:hAnsi="Arial" w:cs="Arial"/>
          <w:noProof/>
          <w:color w:val="800000"/>
          <w:sz w:val="20"/>
          <w:szCs w:val="20"/>
          <w:highlight w:val="white"/>
          <w:lang w:val="en-GB"/>
          <w:rPrChange w:id="563" w:author="Cernigliaro, Giuseppe (IT - Bologna)" w:date="2018-11-08T11:02:00Z">
            <w:rPr>
              <w:rFonts w:ascii="Arial" w:hAnsi="Arial" w:cs="Arial"/>
              <w:noProof/>
              <w:color w:val="800000"/>
              <w:sz w:val="20"/>
              <w:szCs w:val="20"/>
              <w:highlight w:val="white"/>
              <w:lang w:val="it-IT"/>
            </w:rPr>
          </w:rPrChange>
        </w:rPr>
        <w:t>&lt;/cbc:Telephone&gt;</w:t>
      </w:r>
    </w:p>
    <w:p w14:paraId="29DBDA9A" w14:textId="77777777" w:rsidR="005123C1" w:rsidRPr="006B09D3" w:rsidRDefault="005123C1" w:rsidP="005123C1">
      <w:pPr>
        <w:autoSpaceDE w:val="0"/>
        <w:autoSpaceDN w:val="0"/>
        <w:adjustRightInd w:val="0"/>
        <w:ind w:firstLine="720"/>
        <w:rPr>
          <w:rFonts w:ascii="Times New Roman" w:eastAsia="Calibri" w:hAnsi="Times New Roman"/>
          <w:color w:val="000000"/>
          <w:sz w:val="24"/>
          <w:szCs w:val="24"/>
          <w:highlight w:val="white"/>
          <w:lang w:val="en-GB"/>
          <w:rPrChange w:id="564" w:author="Cernigliaro, Giuseppe (IT - Bologna)" w:date="2018-11-08T11:02:00Z">
            <w:rPr>
              <w:rFonts w:ascii="Times New Roman" w:eastAsia="Calibri" w:hAnsi="Times New Roman"/>
              <w:color w:val="000000"/>
              <w:sz w:val="24"/>
              <w:szCs w:val="24"/>
              <w:highlight w:val="white"/>
              <w:lang w:val="it-IT"/>
            </w:rPr>
          </w:rPrChange>
        </w:rPr>
      </w:pPr>
      <w:r w:rsidRPr="006B09D3">
        <w:rPr>
          <w:rFonts w:ascii="Arial" w:eastAsia="SimSun" w:hAnsi="Arial" w:cs="Arial"/>
          <w:noProof/>
          <w:color w:val="800000"/>
          <w:sz w:val="20"/>
          <w:szCs w:val="20"/>
          <w:highlight w:val="white"/>
          <w:lang w:val="en-GB"/>
          <w:rPrChange w:id="565" w:author="Cernigliaro, Giuseppe (IT - Bologna)" w:date="2018-11-08T11:02:00Z">
            <w:rPr>
              <w:rFonts w:ascii="Arial" w:eastAsia="SimSun" w:hAnsi="Arial" w:cs="Arial"/>
              <w:noProof/>
              <w:color w:val="800000"/>
              <w:sz w:val="20"/>
              <w:szCs w:val="20"/>
              <w:highlight w:val="white"/>
              <w:lang w:val="it-IT"/>
            </w:rPr>
          </w:rPrChange>
        </w:rPr>
        <w:t>   &lt;cbc:Telefax&gt;</w:t>
      </w:r>
      <w:r w:rsidRPr="006B09D3">
        <w:rPr>
          <w:rFonts w:ascii="Arial" w:hAnsi="Arial" w:cs="Arial"/>
          <w:noProof/>
          <w:sz w:val="20"/>
          <w:szCs w:val="20"/>
          <w:highlight w:val="white"/>
          <w:lang w:val="en-GB"/>
          <w:rPrChange w:id="566" w:author="Cernigliaro, Giuseppe (IT - Bologna)" w:date="2018-11-08T11:02:00Z">
            <w:rPr>
              <w:rFonts w:ascii="Arial" w:hAnsi="Arial" w:cs="Arial"/>
              <w:noProof/>
              <w:sz w:val="20"/>
              <w:szCs w:val="20"/>
              <w:highlight w:val="white"/>
              <w:lang w:val="it-IT"/>
            </w:rPr>
          </w:rPrChange>
        </w:rPr>
        <w:t>051102030</w:t>
      </w:r>
      <w:r w:rsidRPr="006B09D3">
        <w:rPr>
          <w:rFonts w:ascii="Arial" w:eastAsia="SimSun" w:hAnsi="Arial" w:cs="Arial"/>
          <w:noProof/>
          <w:color w:val="800000"/>
          <w:sz w:val="20"/>
          <w:szCs w:val="20"/>
          <w:highlight w:val="white"/>
          <w:lang w:val="en-GB"/>
          <w:rPrChange w:id="567" w:author="Cernigliaro, Giuseppe (IT - Bologna)" w:date="2018-11-08T11:02:00Z">
            <w:rPr>
              <w:rFonts w:ascii="Arial" w:eastAsia="SimSun" w:hAnsi="Arial" w:cs="Arial"/>
              <w:noProof/>
              <w:color w:val="800000"/>
              <w:sz w:val="20"/>
              <w:szCs w:val="20"/>
              <w:highlight w:val="white"/>
              <w:lang w:val="it-IT"/>
            </w:rPr>
          </w:rPrChange>
        </w:rPr>
        <w:t>&lt;/cbc:Telefax&gt;</w:t>
      </w:r>
      <w:r w:rsidRPr="006B09D3">
        <w:rPr>
          <w:rFonts w:ascii="Arial" w:eastAsia="SimSun" w:hAnsi="Arial" w:cs="Arial"/>
          <w:noProof/>
          <w:color w:val="800000"/>
          <w:sz w:val="20"/>
          <w:szCs w:val="20"/>
          <w:highlight w:val="white"/>
          <w:lang w:val="en-GB"/>
          <w:rPrChange w:id="568" w:author="Cernigliaro, Giuseppe (IT - Bologna)" w:date="2018-11-08T11:02:00Z">
            <w:rPr>
              <w:rFonts w:ascii="Arial" w:eastAsia="SimSun" w:hAnsi="Arial" w:cs="Arial"/>
              <w:noProof/>
              <w:color w:val="800000"/>
              <w:sz w:val="20"/>
              <w:szCs w:val="20"/>
              <w:highlight w:val="white"/>
              <w:lang w:val="it-IT"/>
            </w:rPr>
          </w:rPrChange>
        </w:rPr>
        <w:br/>
        <w:t>                &lt;cbc:ElectronicMail&gt;</w:t>
      </w:r>
      <w:r w:rsidRPr="006B09D3">
        <w:rPr>
          <w:rFonts w:ascii="Arial" w:eastAsia="SimSun" w:hAnsi="Arial" w:cs="Arial"/>
          <w:noProof/>
          <w:color w:val="000000"/>
          <w:sz w:val="20"/>
          <w:szCs w:val="20"/>
          <w:highlight w:val="white"/>
          <w:lang w:val="en-GB"/>
          <w:rPrChange w:id="569" w:author="Cernigliaro, Giuseppe (IT - Bologna)" w:date="2018-11-08T11:02:00Z">
            <w:rPr>
              <w:rFonts w:ascii="Arial" w:eastAsia="SimSun" w:hAnsi="Arial" w:cs="Arial"/>
              <w:noProof/>
              <w:color w:val="000000"/>
              <w:sz w:val="20"/>
              <w:szCs w:val="20"/>
              <w:highlight w:val="white"/>
              <w:lang w:val="it-IT"/>
            </w:rPr>
          </w:rPrChange>
        </w:rPr>
        <w:t>lucio.grande@venditore.it</w:t>
      </w:r>
      <w:r w:rsidRPr="006B09D3">
        <w:rPr>
          <w:rFonts w:ascii="Arial" w:eastAsia="SimSun" w:hAnsi="Arial" w:cs="Arial"/>
          <w:noProof/>
          <w:color w:val="800000"/>
          <w:sz w:val="20"/>
          <w:szCs w:val="20"/>
          <w:highlight w:val="white"/>
          <w:lang w:val="en-GB"/>
          <w:rPrChange w:id="570" w:author="Cernigliaro, Giuseppe (IT - Bologna)" w:date="2018-11-08T11:02:00Z">
            <w:rPr>
              <w:rFonts w:ascii="Arial" w:eastAsia="SimSun" w:hAnsi="Arial" w:cs="Arial"/>
              <w:noProof/>
              <w:color w:val="800000"/>
              <w:sz w:val="20"/>
              <w:szCs w:val="20"/>
              <w:highlight w:val="white"/>
              <w:lang w:val="it-IT"/>
            </w:rPr>
          </w:rPrChange>
        </w:rPr>
        <w:t>&lt;/cbc:ElectronicMail&gt;</w:t>
      </w:r>
      <w:r w:rsidRPr="006B09D3">
        <w:rPr>
          <w:rFonts w:ascii="Arial" w:eastAsia="SimSun" w:hAnsi="Arial" w:cs="Arial"/>
          <w:noProof/>
          <w:color w:val="800000"/>
          <w:sz w:val="20"/>
          <w:szCs w:val="20"/>
          <w:highlight w:val="white"/>
          <w:lang w:val="en-GB"/>
          <w:rPrChange w:id="571" w:author="Cernigliaro, Giuseppe (IT - Bologna)" w:date="2018-11-08T11:02:00Z">
            <w:rPr>
              <w:rFonts w:ascii="Arial" w:eastAsia="SimSun" w:hAnsi="Arial" w:cs="Arial"/>
              <w:noProof/>
              <w:color w:val="800000"/>
              <w:sz w:val="20"/>
              <w:szCs w:val="20"/>
              <w:highlight w:val="white"/>
              <w:lang w:val="it-IT"/>
            </w:rPr>
          </w:rPrChange>
        </w:rPr>
        <w:br/>
        <w:t>            &lt;/cac:Contact&gt;</w:t>
      </w:r>
      <w:r w:rsidRPr="006B09D3">
        <w:rPr>
          <w:rFonts w:ascii="Arial" w:eastAsia="SimSun" w:hAnsi="Arial" w:cs="Arial"/>
          <w:noProof/>
          <w:color w:val="800000"/>
          <w:sz w:val="20"/>
          <w:szCs w:val="20"/>
          <w:highlight w:val="white"/>
          <w:lang w:val="en-GB"/>
          <w:rPrChange w:id="572" w:author="Cernigliaro, Giuseppe (IT - Bologna)" w:date="2018-11-08T11:02:00Z">
            <w:rPr>
              <w:rFonts w:ascii="Arial" w:eastAsia="SimSun" w:hAnsi="Arial" w:cs="Arial"/>
              <w:noProof/>
              <w:color w:val="800000"/>
              <w:sz w:val="20"/>
              <w:szCs w:val="20"/>
              <w:highlight w:val="white"/>
              <w:lang w:val="it-IT"/>
            </w:rPr>
          </w:rPrChange>
        </w:rPr>
        <w:br/>
        <w:t>        &lt;/cac:Party&gt;</w:t>
      </w:r>
      <w:r w:rsidRPr="006B09D3">
        <w:rPr>
          <w:rFonts w:ascii="Arial" w:eastAsia="SimSun" w:hAnsi="Arial" w:cs="Arial"/>
          <w:noProof/>
          <w:color w:val="800000"/>
          <w:sz w:val="20"/>
          <w:szCs w:val="20"/>
          <w:highlight w:val="white"/>
          <w:lang w:val="en-GB"/>
          <w:rPrChange w:id="573" w:author="Cernigliaro, Giuseppe (IT - Bologna)" w:date="2018-11-08T11:02:00Z">
            <w:rPr>
              <w:rFonts w:ascii="Arial" w:eastAsia="SimSun" w:hAnsi="Arial" w:cs="Arial"/>
              <w:noProof/>
              <w:color w:val="800000"/>
              <w:sz w:val="20"/>
              <w:szCs w:val="20"/>
              <w:highlight w:val="white"/>
              <w:lang w:val="it-IT"/>
            </w:rPr>
          </w:rPrChange>
        </w:rPr>
        <w:br/>
        <w:t xml:space="preserve">    &lt;/cac:SellerSupplierParty&gt; </w:t>
      </w:r>
      <w:r w:rsidRPr="006B09D3">
        <w:rPr>
          <w:rFonts w:ascii="Times New Roman" w:eastAsia="Calibri" w:hAnsi="Times New Roman"/>
          <w:color w:val="000000"/>
          <w:sz w:val="24"/>
          <w:szCs w:val="24"/>
          <w:highlight w:val="white"/>
          <w:lang w:val="en-GB"/>
          <w:rPrChange w:id="574" w:author="Cernigliaro, Giuseppe (IT - Bologna)" w:date="2018-11-08T11:02:00Z">
            <w:rPr>
              <w:rFonts w:ascii="Times New Roman" w:eastAsia="Calibri" w:hAnsi="Times New Roman"/>
              <w:color w:val="000000"/>
              <w:sz w:val="24"/>
              <w:szCs w:val="24"/>
              <w:highlight w:val="white"/>
              <w:lang w:val="it-IT"/>
            </w:rPr>
          </w:rPrChange>
        </w:rPr>
        <w:tab/>
      </w:r>
    </w:p>
    <w:p w14:paraId="7A8F6711" w14:textId="77777777" w:rsidR="007A18A5" w:rsidRPr="006B09D3" w:rsidRDefault="007A18A5">
      <w:pPr>
        <w:rPr>
          <w:rFonts w:ascii="Cambria" w:hAnsi="Cambria"/>
          <w:b/>
          <w:bCs/>
          <w:highlight w:val="white"/>
          <w:lang w:val="en-GB"/>
          <w:rPrChange w:id="575" w:author="Cernigliaro, Giuseppe (IT - Bologna)" w:date="2018-11-08T11:02:00Z">
            <w:rPr>
              <w:rFonts w:ascii="Cambria" w:hAnsi="Cambria"/>
              <w:b/>
              <w:bCs/>
              <w:highlight w:val="white"/>
              <w:lang w:val="it-IT"/>
            </w:rPr>
          </w:rPrChange>
        </w:rPr>
      </w:pPr>
      <w:r w:rsidRPr="006B09D3">
        <w:rPr>
          <w:highlight w:val="white"/>
          <w:lang w:val="en-GB"/>
          <w:rPrChange w:id="576" w:author="Cernigliaro, Giuseppe (IT - Bologna)" w:date="2018-11-08T11:02:00Z">
            <w:rPr>
              <w:highlight w:val="white"/>
              <w:lang w:val="it-IT"/>
            </w:rPr>
          </w:rPrChange>
        </w:rPr>
        <w:br w:type="page"/>
      </w:r>
    </w:p>
    <w:p w14:paraId="725E0ABA" w14:textId="3AA58295" w:rsidR="00F4689F" w:rsidRPr="00F4689F" w:rsidRDefault="00F4689F" w:rsidP="00C655C7">
      <w:pPr>
        <w:pStyle w:val="Heading3"/>
      </w:pPr>
      <w:bookmarkStart w:id="577" w:name="_Toc510780866"/>
      <w:r w:rsidRPr="00F4689F">
        <w:rPr>
          <w:highlight w:val="white"/>
        </w:rPr>
        <w:lastRenderedPageBreak/>
        <w:t>Acquirente (BuyerCustomerParty</w:t>
      </w:r>
      <w:r w:rsidRPr="00F4689F">
        <w:t>)</w:t>
      </w:r>
      <w:bookmarkEnd w:id="493"/>
      <w:bookmarkEnd w:id="577"/>
    </w:p>
    <w:p w14:paraId="37DFAB7D" w14:textId="3A5885EA" w:rsidR="00F4689F" w:rsidRPr="00F4689F" w:rsidRDefault="00F4689F" w:rsidP="007712B0">
      <w:pPr>
        <w:jc w:val="both"/>
        <w:rPr>
          <w:lang w:val="it-IT"/>
        </w:rPr>
      </w:pPr>
      <w:r w:rsidRPr="00F4689F">
        <w:rPr>
          <w:lang w:val="it-IT"/>
        </w:rPr>
        <w:t xml:space="preserve">L’Acquirente è la persona giuridica </w:t>
      </w:r>
      <w:r w:rsidR="00552FA1">
        <w:rPr>
          <w:lang w:val="it-IT"/>
        </w:rPr>
        <w:t xml:space="preserve">o l’organizzazione </w:t>
      </w:r>
      <w:r w:rsidRPr="00F4689F">
        <w:rPr>
          <w:lang w:val="it-IT"/>
        </w:rPr>
        <w:t xml:space="preserve">che  acquista la merce o i servizi. L’Acquirente è obbligatorio </w:t>
      </w:r>
      <w:r w:rsidR="002633BC">
        <w:rPr>
          <w:lang w:val="it-IT"/>
        </w:rPr>
        <w:t>n</w:t>
      </w:r>
      <w:r w:rsidRPr="00F4689F">
        <w:rPr>
          <w:lang w:val="it-IT"/>
        </w:rPr>
        <w:t>ell’Ordine</w:t>
      </w:r>
      <w:r w:rsidR="00D43B6A">
        <w:rPr>
          <w:lang w:val="it-IT"/>
        </w:rPr>
        <w:t xml:space="preserve"> pre-concordato</w:t>
      </w:r>
      <w:r w:rsidRPr="00F4689F">
        <w:rPr>
          <w:lang w:val="it-IT"/>
        </w:rPr>
        <w:t xml:space="preserve"> PEPPOL, pertanto si raccomanda di includere l’EndpointID (ID partecipante) con il quale è registrato in PEPPOL. </w:t>
      </w:r>
    </w:p>
    <w:p w14:paraId="1AC2B96C" w14:textId="77777777" w:rsidR="00F4689F" w:rsidRPr="00F4689F" w:rsidRDefault="00F4689F" w:rsidP="00F4689F">
      <w:pPr>
        <w:rPr>
          <w:lang w:val="it-IT"/>
        </w:rPr>
      </w:pPr>
    </w:p>
    <w:p w14:paraId="3B502400" w14:textId="77777777" w:rsidR="00F4689F" w:rsidRPr="00F4689F" w:rsidRDefault="00F4689F" w:rsidP="00F4689F">
      <w:pPr>
        <w:rPr>
          <w:b/>
          <w:lang w:val="it-IT"/>
        </w:rPr>
      </w:pPr>
      <w:r w:rsidRPr="00F4689F">
        <w:rPr>
          <w:b/>
          <w:lang w:val="it-IT"/>
        </w:rPr>
        <w:t>Esempio:</w:t>
      </w:r>
    </w:p>
    <w:p w14:paraId="0C81DD95" w14:textId="77777777" w:rsidR="00F4689F" w:rsidRPr="00F4689F" w:rsidRDefault="00F4689F" w:rsidP="00F4689F">
      <w:pPr>
        <w:rPr>
          <w:sz w:val="20"/>
          <w:szCs w:val="20"/>
          <w:lang w:val="it-IT"/>
        </w:rPr>
      </w:pPr>
    </w:p>
    <w:p w14:paraId="64710904" w14:textId="663D5552" w:rsidR="003047AE" w:rsidRPr="00D8005B" w:rsidRDefault="005123C1" w:rsidP="005123C1">
      <w:pPr>
        <w:rPr>
          <w:ins w:id="578" w:author="Chiacchia Alan" w:date="2018-09-20T14:11:00Z"/>
          <w:rFonts w:ascii="Arial" w:hAnsi="Arial" w:cs="Arial"/>
          <w:noProof/>
          <w:color w:val="800000"/>
          <w:sz w:val="20"/>
          <w:szCs w:val="20"/>
          <w:highlight w:val="white"/>
          <w:lang w:val="it-IT"/>
        </w:rPr>
      </w:pPr>
      <w:bookmarkStart w:id="579" w:name="_Toc495606404"/>
      <w:r w:rsidRPr="00D8005B">
        <w:rPr>
          <w:rFonts w:ascii="Arial" w:hAnsi="Arial" w:cs="Arial"/>
          <w:noProof/>
          <w:color w:val="800000"/>
          <w:sz w:val="20"/>
          <w:szCs w:val="20"/>
          <w:highlight w:val="white"/>
          <w:lang w:val="it-IT"/>
        </w:rPr>
        <w:t>&lt;cac:BuyerCustomerParty&gt;</w:t>
      </w:r>
      <w:r w:rsidRPr="00D8005B">
        <w:rPr>
          <w:rFonts w:ascii="Arial" w:hAnsi="Arial" w:cs="Arial"/>
          <w:noProof/>
          <w:color w:val="800000"/>
          <w:sz w:val="20"/>
          <w:szCs w:val="20"/>
          <w:highlight w:val="white"/>
          <w:lang w:val="it-IT"/>
        </w:rPr>
        <w:br/>
        <w:t>        &lt;cac:Party&gt;</w:t>
      </w:r>
      <w:r w:rsidRPr="00D8005B">
        <w:rPr>
          <w:rFonts w:ascii="Arial" w:hAnsi="Arial" w:cs="Arial"/>
          <w:noProof/>
          <w:color w:val="800000"/>
          <w:sz w:val="20"/>
          <w:szCs w:val="20"/>
          <w:highlight w:val="white"/>
          <w:lang w:val="it-IT"/>
        </w:rPr>
        <w:br/>
        <w:t xml:space="preserve">            &lt;cbc:EndpointID </w:t>
      </w:r>
      <w:r w:rsidRPr="00D8005B">
        <w:rPr>
          <w:rFonts w:ascii="Arial" w:hAnsi="Arial" w:cs="Arial"/>
          <w:noProof/>
          <w:color w:val="FF0000"/>
          <w:sz w:val="20"/>
          <w:szCs w:val="20"/>
          <w:highlight w:val="white"/>
          <w:lang w:val="it-IT"/>
        </w:rPr>
        <w:t>schemeID</w:t>
      </w:r>
      <w:r w:rsidRPr="00D8005B">
        <w:rPr>
          <w:rFonts w:ascii="Arial" w:hAnsi="Arial" w:cs="Arial"/>
          <w:color w:val="0000FF"/>
          <w:sz w:val="20"/>
          <w:szCs w:val="20"/>
          <w:highlight w:val="white"/>
          <w:lang w:val="it-IT"/>
        </w:rPr>
        <w:t>="</w:t>
      </w:r>
      <w:r w:rsidRPr="00D8005B">
        <w:rPr>
          <w:rFonts w:ascii="Arial" w:hAnsi="Arial" w:cs="Arial"/>
          <w:b/>
          <w:color w:val="000000"/>
          <w:sz w:val="20"/>
          <w:szCs w:val="20"/>
          <w:highlight w:val="white"/>
          <w:lang w:val="it-IT"/>
        </w:rPr>
        <w:t>IT:IPA</w:t>
      </w:r>
      <w:r w:rsidRPr="00D8005B">
        <w:rPr>
          <w:rFonts w:ascii="Arial" w:hAnsi="Arial" w:cs="Arial"/>
          <w:color w:val="0000FF"/>
          <w:sz w:val="20"/>
          <w:szCs w:val="20"/>
          <w:highlight w:val="white"/>
          <w:lang w:val="it-IT"/>
        </w:rPr>
        <w:t>"&gt;</w:t>
      </w:r>
      <w:ins w:id="580" w:author="Chiacchia Alan" w:date="2018-09-20T14:13:00Z">
        <w:r w:rsidR="00B95DDE" w:rsidRPr="00D8005B">
          <w:rPr>
            <w:lang w:val="it-IT"/>
            <w:rPrChange w:id="581" w:author="Bertocchi Elisa" w:date="2018-09-21T10:57:00Z">
              <w:rPr/>
            </w:rPrChange>
          </w:rPr>
          <w:t xml:space="preserve"> ABCDEF</w:t>
        </w:r>
      </w:ins>
      <w:del w:id="582" w:author="Chiacchia Alan" w:date="2018-09-20T14:13:00Z">
        <w:r w:rsidRPr="00F4689F" w:rsidDel="00B95DDE">
          <w:rPr>
            <w:b/>
            <w:lang w:val="cs-CZ"/>
          </w:rPr>
          <w:delText>abcdefg</w:delText>
        </w:r>
      </w:del>
      <w:r w:rsidRPr="00D8005B">
        <w:rPr>
          <w:rFonts w:ascii="Arial" w:hAnsi="Arial" w:cs="Arial"/>
          <w:noProof/>
          <w:color w:val="800000"/>
          <w:sz w:val="20"/>
          <w:szCs w:val="20"/>
          <w:highlight w:val="white"/>
          <w:lang w:val="it-IT"/>
        </w:rPr>
        <w:t>&lt;/cbc:EndpointID&gt;</w:t>
      </w:r>
    </w:p>
    <w:p w14:paraId="6D1E5ED7" w14:textId="47DD38A6" w:rsidR="005123C1" w:rsidRPr="00186325" w:rsidRDefault="003047AE">
      <w:pPr>
        <w:ind w:left="720"/>
        <w:rPr>
          <w:rFonts w:ascii="Arial" w:hAnsi="Arial" w:cs="Arial"/>
          <w:noProof/>
          <w:color w:val="800000"/>
          <w:sz w:val="20"/>
          <w:szCs w:val="20"/>
          <w:highlight w:val="white"/>
          <w:lang w:val="it-IT"/>
        </w:rPr>
        <w:pPrChange w:id="583" w:author="Chiacchia Alan" w:date="2018-09-20T14:12:00Z">
          <w:pPr/>
        </w:pPrChange>
      </w:pPr>
      <w:commentRangeStart w:id="584"/>
      <w:ins w:id="585" w:author="Chiacchia Alan" w:date="2018-09-20T14:12:00Z">
        <w:r w:rsidRPr="00D8005B">
          <w:rPr>
            <w:rFonts w:ascii="Arial" w:hAnsi="Arial" w:cs="Arial"/>
            <w:noProof/>
            <w:color w:val="800000"/>
            <w:sz w:val="20"/>
            <w:szCs w:val="20"/>
            <w:highlight w:val="white"/>
            <w:lang w:val="it-IT"/>
          </w:rPr>
          <w:t>&lt;cac:PartyIdentification&gt;</w:t>
        </w:r>
        <w:r w:rsidRPr="00D8005B">
          <w:rPr>
            <w:rFonts w:ascii="Arial" w:hAnsi="Arial" w:cs="Arial"/>
            <w:noProof/>
            <w:color w:val="800000"/>
            <w:sz w:val="20"/>
            <w:szCs w:val="20"/>
            <w:highlight w:val="white"/>
            <w:lang w:val="it-IT"/>
          </w:rPr>
          <w:br/>
        </w:r>
        <w:r w:rsidRPr="00D8005B">
          <w:rPr>
            <w:rFonts w:ascii="Arial" w:hAnsi="Arial" w:cs="Arial"/>
            <w:color w:val="800000"/>
            <w:sz w:val="20"/>
            <w:szCs w:val="20"/>
            <w:highlight w:val="white"/>
            <w:lang w:val="it-IT"/>
          </w:rPr>
          <w:t xml:space="preserve">                &lt;cbc:ID </w:t>
        </w:r>
        <w:r w:rsidRPr="00D8005B">
          <w:rPr>
            <w:rFonts w:ascii="Arial" w:hAnsi="Arial" w:cs="Arial"/>
            <w:color w:val="FF0000"/>
            <w:sz w:val="20"/>
            <w:szCs w:val="20"/>
            <w:highlight w:val="white"/>
            <w:lang w:val="it-IT"/>
          </w:rPr>
          <w:t>schemeID</w:t>
        </w:r>
        <w:r w:rsidRPr="00D8005B">
          <w:rPr>
            <w:rFonts w:ascii="Arial" w:hAnsi="Arial" w:cs="Arial"/>
            <w:color w:val="0000FF"/>
            <w:sz w:val="20"/>
            <w:szCs w:val="20"/>
            <w:highlight w:val="white"/>
            <w:lang w:val="it-IT"/>
          </w:rPr>
          <w:t>="</w:t>
        </w:r>
        <w:r w:rsidRPr="00B31F9C">
          <w:rPr>
            <w:rFonts w:ascii="Arial" w:hAnsi="Arial" w:cs="Arial"/>
            <w:b/>
            <w:noProof/>
            <w:sz w:val="20"/>
            <w:szCs w:val="20"/>
            <w:highlight w:val="white"/>
            <w:lang w:val="it-IT"/>
          </w:rPr>
          <w:t xml:space="preserve"> </w:t>
        </w:r>
        <w:r w:rsidR="002A43D0" w:rsidRPr="00766A66">
          <w:rPr>
            <w:rFonts w:ascii="Arial" w:hAnsi="Arial" w:cs="Arial"/>
            <w:b/>
            <w:noProof/>
            <w:sz w:val="20"/>
            <w:szCs w:val="20"/>
            <w:highlight w:val="white"/>
            <w:lang w:val="it-IT"/>
          </w:rPr>
          <w:t>IT:IPA</w:t>
        </w:r>
        <w:r w:rsidRPr="00AF4ABB" w:rsidDel="005D4E38">
          <w:rPr>
            <w:rFonts w:ascii="Arial" w:hAnsi="Arial" w:cs="Arial"/>
            <w:color w:val="000000"/>
            <w:sz w:val="20"/>
            <w:szCs w:val="20"/>
            <w:highlight w:val="white"/>
            <w:lang w:val="it-IT"/>
          </w:rPr>
          <w:t xml:space="preserve"> </w:t>
        </w:r>
        <w:r w:rsidRPr="00AF4ABB">
          <w:rPr>
            <w:rFonts w:ascii="Arial" w:hAnsi="Arial" w:cs="Arial"/>
            <w:color w:val="0000FF"/>
            <w:sz w:val="20"/>
            <w:szCs w:val="20"/>
            <w:highlight w:val="white"/>
            <w:lang w:val="it-IT"/>
          </w:rPr>
          <w:t>"&gt;</w:t>
        </w:r>
        <w:r w:rsidRPr="00186325">
          <w:rPr>
            <w:rFonts w:ascii="Arial" w:hAnsi="Arial" w:cs="Arial"/>
            <w:b/>
            <w:noProof/>
            <w:sz w:val="20"/>
            <w:szCs w:val="20"/>
            <w:highlight w:val="white"/>
            <w:lang w:val="it-IT"/>
          </w:rPr>
          <w:t xml:space="preserve"> </w:t>
        </w:r>
      </w:ins>
      <w:ins w:id="586" w:author="Chiacchia Alan" w:date="2018-09-20T14:14:00Z">
        <w:r w:rsidR="00B95DDE" w:rsidRPr="00D8005B">
          <w:rPr>
            <w:lang w:val="it-IT"/>
            <w:rPrChange w:id="587" w:author="Bertocchi Elisa" w:date="2018-09-21T10:57:00Z">
              <w:rPr/>
            </w:rPrChange>
          </w:rPr>
          <w:t>ABCDEF</w:t>
        </w:r>
      </w:ins>
      <w:ins w:id="588" w:author="Chiacchia Alan" w:date="2018-09-20T14:12:00Z">
        <w:r w:rsidRPr="00D8005B">
          <w:rPr>
            <w:rFonts w:ascii="Arial" w:hAnsi="Arial" w:cs="Arial"/>
            <w:color w:val="800000"/>
            <w:sz w:val="20"/>
            <w:szCs w:val="20"/>
            <w:highlight w:val="white"/>
            <w:lang w:val="it-IT"/>
          </w:rPr>
          <w:t>&lt;/cbc:ID&gt;</w:t>
        </w:r>
        <w:r w:rsidRPr="00D8005B">
          <w:rPr>
            <w:rFonts w:ascii="Arial" w:hAnsi="Arial" w:cs="Arial"/>
            <w:color w:val="800000"/>
            <w:sz w:val="20"/>
            <w:szCs w:val="20"/>
            <w:highlight w:val="white"/>
            <w:lang w:val="it-IT"/>
          </w:rPr>
          <w:br/>
        </w:r>
        <w:r w:rsidR="002A43D0" w:rsidRPr="00D8005B">
          <w:rPr>
            <w:rFonts w:ascii="Arial" w:hAnsi="Arial" w:cs="Arial"/>
            <w:noProof/>
            <w:color w:val="800000"/>
            <w:sz w:val="20"/>
            <w:szCs w:val="20"/>
            <w:highlight w:val="white"/>
            <w:lang w:val="it-IT"/>
          </w:rPr>
          <w:t> </w:t>
        </w:r>
        <w:r w:rsidRPr="00D8005B">
          <w:rPr>
            <w:rFonts w:ascii="Arial" w:hAnsi="Arial" w:cs="Arial"/>
            <w:noProof/>
            <w:color w:val="800000"/>
            <w:sz w:val="20"/>
            <w:szCs w:val="20"/>
            <w:highlight w:val="white"/>
            <w:lang w:val="it-IT"/>
          </w:rPr>
          <w:t>&lt;/cac:PartyIdentification&gt;</w:t>
        </w:r>
        <w:commentRangeEnd w:id="584"/>
        <w:r w:rsidR="00A937AF">
          <w:rPr>
            <w:rStyle w:val="CommentReference"/>
          </w:rPr>
          <w:commentReference w:id="584"/>
        </w:r>
      </w:ins>
      <w:r w:rsidR="005123C1" w:rsidRPr="00D8005B">
        <w:rPr>
          <w:rFonts w:ascii="Arial" w:hAnsi="Arial" w:cs="Arial"/>
          <w:noProof/>
          <w:color w:val="800000"/>
          <w:sz w:val="20"/>
          <w:szCs w:val="20"/>
          <w:highlight w:val="white"/>
          <w:lang w:val="it-IT"/>
        </w:rPr>
        <w:br/>
        <w:t>            &lt;cac:PartyName&gt;</w:t>
      </w:r>
      <w:r w:rsidR="005123C1" w:rsidRPr="00D8005B">
        <w:rPr>
          <w:rFonts w:ascii="Arial" w:hAnsi="Arial" w:cs="Arial"/>
          <w:noProof/>
          <w:color w:val="800000"/>
          <w:sz w:val="20"/>
          <w:szCs w:val="20"/>
          <w:highlight w:val="white"/>
          <w:lang w:val="it-IT"/>
        </w:rPr>
        <w:br/>
        <w:t>                &lt;cbc:Name&gt;</w:t>
      </w:r>
      <w:r w:rsidR="005123C1" w:rsidRPr="00D8005B">
        <w:rPr>
          <w:rFonts w:ascii="Arial" w:hAnsi="Arial" w:cs="Arial"/>
          <w:noProof/>
          <w:sz w:val="20"/>
          <w:szCs w:val="20"/>
          <w:highlight w:val="yellow"/>
          <w:lang w:val="it-IT"/>
        </w:rPr>
        <w:t>Acquirente Pubblico S.p.A.</w:t>
      </w:r>
      <w:r w:rsidR="005123C1" w:rsidRPr="00D8005B">
        <w:rPr>
          <w:rFonts w:ascii="Arial" w:hAnsi="Arial" w:cs="Arial"/>
          <w:noProof/>
          <w:color w:val="800000"/>
          <w:sz w:val="20"/>
          <w:szCs w:val="20"/>
          <w:highlight w:val="white"/>
          <w:lang w:val="it-IT"/>
        </w:rPr>
        <w:t>&lt;/cbc:Name&gt;</w:t>
      </w:r>
      <w:r w:rsidR="005123C1" w:rsidRPr="00D8005B">
        <w:rPr>
          <w:rFonts w:ascii="Arial" w:hAnsi="Arial" w:cs="Arial"/>
          <w:noProof/>
          <w:color w:val="800000"/>
          <w:sz w:val="20"/>
          <w:szCs w:val="20"/>
          <w:highlight w:val="white"/>
          <w:lang w:val="it-IT"/>
        </w:rPr>
        <w:br/>
        <w:t>            &lt;/cac:PartyName&gt;</w:t>
      </w:r>
      <w:r w:rsidR="005123C1" w:rsidRPr="00D8005B">
        <w:rPr>
          <w:rFonts w:ascii="Arial" w:hAnsi="Arial" w:cs="Arial"/>
          <w:noProof/>
          <w:color w:val="800000"/>
          <w:sz w:val="20"/>
          <w:szCs w:val="20"/>
          <w:highlight w:val="white"/>
          <w:lang w:val="it-IT"/>
        </w:rPr>
        <w:br/>
      </w:r>
      <w:r w:rsidR="005123C1" w:rsidRPr="00766A66">
        <w:rPr>
          <w:rFonts w:ascii="Arial" w:hAnsi="Arial" w:cs="Arial"/>
          <w:noProof/>
          <w:color w:val="800000"/>
          <w:sz w:val="20"/>
          <w:szCs w:val="20"/>
          <w:highlight w:val="white"/>
          <w:lang w:val="it-IT"/>
        </w:rPr>
        <w:t>            &lt;cac:PostalAddress&gt;</w:t>
      </w:r>
      <w:r w:rsidR="005123C1" w:rsidRPr="00766A66">
        <w:rPr>
          <w:rFonts w:ascii="Arial" w:hAnsi="Arial" w:cs="Arial"/>
          <w:noProof/>
          <w:color w:val="800000"/>
          <w:sz w:val="20"/>
          <w:szCs w:val="20"/>
          <w:highlight w:val="white"/>
          <w:lang w:val="it-IT"/>
        </w:rPr>
        <w:br/>
        <w:t>                &lt;cbc:StreetName&gt;</w:t>
      </w:r>
      <w:r w:rsidR="005123C1" w:rsidRPr="00AF4ABB">
        <w:rPr>
          <w:rFonts w:ascii="Arial" w:hAnsi="Arial" w:cs="Arial"/>
          <w:noProof/>
          <w:sz w:val="20"/>
          <w:szCs w:val="20"/>
          <w:highlight w:val="white"/>
          <w:lang w:val="it-IT"/>
        </w:rPr>
        <w:t>Indirizzo Riga 1</w:t>
      </w:r>
      <w:r w:rsidR="005123C1" w:rsidRPr="00AF4ABB">
        <w:rPr>
          <w:rFonts w:ascii="Arial" w:hAnsi="Arial" w:cs="Arial"/>
          <w:noProof/>
          <w:color w:val="800000"/>
          <w:sz w:val="20"/>
          <w:szCs w:val="20"/>
          <w:highlight w:val="white"/>
          <w:lang w:val="it-IT"/>
        </w:rPr>
        <w:t>&lt;/cbc:StreetName&gt;</w:t>
      </w:r>
    </w:p>
    <w:p w14:paraId="41294369" w14:textId="77777777" w:rsidR="005123C1" w:rsidRPr="00F4689F" w:rsidRDefault="005123C1" w:rsidP="005123C1">
      <w:pPr>
        <w:ind w:left="720"/>
        <w:rPr>
          <w:rFonts w:ascii="Arial" w:hAnsi="Arial" w:cs="Arial"/>
          <w:noProof/>
          <w:color w:val="800000"/>
          <w:sz w:val="20"/>
          <w:szCs w:val="20"/>
          <w:highlight w:val="white"/>
          <w:lang w:val="it-IT"/>
        </w:rPr>
      </w:pPr>
      <w:r w:rsidRPr="00FE5FF9">
        <w:rPr>
          <w:rFonts w:ascii="Arial" w:hAnsi="Arial" w:cs="Arial"/>
          <w:noProof/>
          <w:color w:val="800000"/>
          <w:sz w:val="20"/>
          <w:szCs w:val="20"/>
          <w:highlight w:val="white"/>
          <w:lang w:val="it-IT"/>
        </w:rPr>
        <w:t xml:space="preserve">   </w:t>
      </w:r>
      <w:r w:rsidRPr="00F4689F">
        <w:rPr>
          <w:rFonts w:ascii="Arial" w:hAnsi="Arial" w:cs="Arial"/>
          <w:noProof/>
          <w:color w:val="800000"/>
          <w:sz w:val="20"/>
          <w:szCs w:val="20"/>
          <w:highlight w:val="white"/>
          <w:lang w:val="it-IT"/>
        </w:rPr>
        <w:t>&lt;cbc:AdditionalStreetName&gt;</w:t>
      </w:r>
      <w:r w:rsidRPr="00F4689F">
        <w:rPr>
          <w:rFonts w:ascii="Arial" w:hAnsi="Arial" w:cs="Arial"/>
          <w:noProof/>
          <w:sz w:val="20"/>
          <w:szCs w:val="20"/>
          <w:highlight w:val="white"/>
          <w:lang w:val="it-IT"/>
        </w:rPr>
        <w:t xml:space="preserve"> Indirizzo Riga 2</w:t>
      </w:r>
      <w:r w:rsidRPr="00F4689F">
        <w:rPr>
          <w:rFonts w:ascii="Arial" w:hAnsi="Arial" w:cs="Arial"/>
          <w:noProof/>
          <w:color w:val="800000"/>
          <w:sz w:val="20"/>
          <w:szCs w:val="20"/>
          <w:highlight w:val="white"/>
          <w:lang w:val="it-IT"/>
        </w:rPr>
        <w:t>&lt;/cbc: cbc:AdditionalStreetName &gt;</w:t>
      </w:r>
    </w:p>
    <w:p w14:paraId="670BDCCC" w14:textId="77777777" w:rsidR="005123C1" w:rsidRPr="00F4689F" w:rsidRDefault="005123C1" w:rsidP="005123C1">
      <w:pPr>
        <w:autoSpaceDE w:val="0"/>
        <w:autoSpaceDN w:val="0"/>
        <w:adjustRightInd w:val="0"/>
        <w:rPr>
          <w:rFonts w:ascii="Arial" w:eastAsia="SimSun" w:hAnsi="Arial" w:cs="Arial"/>
          <w:noProof/>
          <w:color w:val="800000"/>
          <w:sz w:val="20"/>
          <w:szCs w:val="20"/>
          <w:highlight w:val="white"/>
          <w:lang w:val="it-IT"/>
        </w:rPr>
      </w:pPr>
      <w:r w:rsidRPr="00F4689F">
        <w:rPr>
          <w:rFonts w:ascii="Arial" w:eastAsia="SimSun" w:hAnsi="Arial" w:cs="Arial"/>
          <w:noProof/>
          <w:color w:val="800000"/>
          <w:sz w:val="20"/>
          <w:szCs w:val="20"/>
          <w:highlight w:val="white"/>
          <w:lang w:val="it-IT"/>
        </w:rPr>
        <w:t>                &lt;cbc:CityName&gt;</w:t>
      </w:r>
      <w:r w:rsidRPr="00F4689F">
        <w:rPr>
          <w:rFonts w:ascii="Arial" w:eastAsia="SimSun" w:hAnsi="Arial" w:cs="Arial"/>
          <w:noProof/>
          <w:color w:val="000000"/>
          <w:sz w:val="20"/>
          <w:szCs w:val="20"/>
          <w:highlight w:val="white"/>
          <w:lang w:val="it-IT"/>
        </w:rPr>
        <w:t>Genova</w:t>
      </w:r>
      <w:r w:rsidRPr="00F4689F">
        <w:rPr>
          <w:rFonts w:ascii="Arial" w:eastAsia="SimSun" w:hAnsi="Arial" w:cs="Arial"/>
          <w:noProof/>
          <w:color w:val="800000"/>
          <w:sz w:val="20"/>
          <w:szCs w:val="20"/>
          <w:highlight w:val="white"/>
          <w:lang w:val="it-IT"/>
        </w:rPr>
        <w:t>&lt;/cbc:CityName&gt;</w:t>
      </w:r>
      <w:r w:rsidRPr="00F4689F">
        <w:rPr>
          <w:rFonts w:ascii="Arial" w:eastAsia="SimSun" w:hAnsi="Arial" w:cs="Arial"/>
          <w:noProof/>
          <w:color w:val="800000"/>
          <w:sz w:val="20"/>
          <w:szCs w:val="20"/>
          <w:highlight w:val="white"/>
          <w:lang w:val="it-IT"/>
        </w:rPr>
        <w:br/>
        <w:t>                &lt;cbc:PostalZone&gt;</w:t>
      </w:r>
      <w:r w:rsidRPr="00F4689F">
        <w:rPr>
          <w:rFonts w:ascii="Arial" w:eastAsia="SimSun" w:hAnsi="Arial" w:cs="Arial"/>
          <w:noProof/>
          <w:color w:val="000000"/>
          <w:sz w:val="20"/>
          <w:szCs w:val="20"/>
          <w:highlight w:val="white"/>
          <w:lang w:val="it-IT"/>
        </w:rPr>
        <w:t>16121</w:t>
      </w:r>
      <w:r w:rsidRPr="00F4689F">
        <w:rPr>
          <w:rFonts w:ascii="Arial" w:eastAsia="SimSun" w:hAnsi="Arial" w:cs="Arial"/>
          <w:noProof/>
          <w:color w:val="800000"/>
          <w:sz w:val="20"/>
          <w:szCs w:val="20"/>
          <w:highlight w:val="white"/>
          <w:lang w:val="it-IT"/>
        </w:rPr>
        <w:t>&lt;/cbc:PostalZone&gt;</w:t>
      </w:r>
    </w:p>
    <w:p w14:paraId="4D226D27"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color w:val="000000"/>
          <w:sz w:val="20"/>
          <w:szCs w:val="20"/>
          <w:highlight w:val="white"/>
        </w:rPr>
      </w:pPr>
      <w:r w:rsidRPr="00F4689F">
        <w:rPr>
          <w:rFonts w:ascii="Arial" w:hAnsi="Arial" w:cs="Arial"/>
          <w:noProof/>
          <w:color w:val="800000"/>
          <w:sz w:val="20"/>
          <w:szCs w:val="20"/>
          <w:highlight w:val="white"/>
          <w:lang w:val="it-IT"/>
        </w:rPr>
        <w:t xml:space="preserve">   </w:t>
      </w:r>
      <w:r w:rsidRPr="00F4689F">
        <w:rPr>
          <w:rFonts w:ascii="Arial" w:hAnsi="Arial" w:cs="Arial"/>
          <w:noProof/>
          <w:color w:val="800000"/>
          <w:sz w:val="20"/>
          <w:szCs w:val="20"/>
          <w:highlight w:val="white"/>
          <w:lang w:val="it-IT"/>
        </w:rPr>
        <w:tab/>
      </w:r>
      <w:r w:rsidRPr="00F4689F">
        <w:rPr>
          <w:rFonts w:ascii="Arial" w:hAnsi="Arial" w:cs="Arial"/>
          <w:noProof/>
          <w:color w:val="800000"/>
          <w:sz w:val="20"/>
          <w:szCs w:val="20"/>
          <w:highlight w:val="white"/>
          <w:lang w:val="it-IT"/>
        </w:rPr>
        <w:tab/>
      </w:r>
      <w:r w:rsidRPr="00F4689F">
        <w:rPr>
          <w:rFonts w:ascii="Arial" w:hAnsi="Arial" w:cs="Arial"/>
          <w:noProof/>
          <w:color w:val="800000"/>
          <w:sz w:val="20"/>
          <w:szCs w:val="20"/>
          <w:highlight w:val="white"/>
          <w:lang w:val="it-IT"/>
        </w:rPr>
        <w:tab/>
        <w:t xml:space="preserve"> </w:t>
      </w:r>
      <w:r w:rsidRPr="00F4689F">
        <w:rPr>
          <w:rFonts w:ascii="Arial" w:hAnsi="Arial" w:cs="Arial"/>
          <w:noProof/>
          <w:color w:val="800000"/>
          <w:sz w:val="20"/>
          <w:szCs w:val="20"/>
          <w:highlight w:val="white"/>
          <w:lang w:val="en-GB"/>
        </w:rPr>
        <w:t>&lt;cbc:CountrySubentity&gt;</w:t>
      </w:r>
      <w:r w:rsidRPr="00F4689F">
        <w:rPr>
          <w:rFonts w:ascii="Arial" w:hAnsi="Arial" w:cs="Arial"/>
          <w:noProof/>
          <w:sz w:val="20"/>
          <w:szCs w:val="20"/>
          <w:highlight w:val="white"/>
          <w:lang w:val="en-GB"/>
        </w:rPr>
        <w:t>GE&lt;</w:t>
      </w:r>
      <w:r w:rsidRPr="00F4689F">
        <w:rPr>
          <w:rFonts w:ascii="Arial" w:hAnsi="Arial" w:cs="Arial"/>
          <w:noProof/>
          <w:color w:val="800000"/>
          <w:sz w:val="20"/>
          <w:szCs w:val="20"/>
          <w:highlight w:val="white"/>
          <w:lang w:val="en-GB"/>
        </w:rPr>
        <w:t>/cbc: cbc:CountrySubentity &gt;</w:t>
      </w:r>
      <w:r w:rsidRPr="00F4689F">
        <w:rPr>
          <w:rFonts w:ascii="Arial" w:hAnsi="Arial" w:cs="Arial"/>
          <w:noProof/>
          <w:color w:val="800000"/>
          <w:sz w:val="20"/>
          <w:szCs w:val="20"/>
          <w:highlight w:val="white"/>
          <w:lang w:val="en-GB"/>
        </w:rPr>
        <w:br/>
        <w:t>                &lt;cac:Country&gt;</w:t>
      </w:r>
      <w:r w:rsidRPr="00F4689F">
        <w:rPr>
          <w:rFonts w:ascii="Arial" w:hAnsi="Arial" w:cs="Arial"/>
          <w:noProof/>
          <w:color w:val="800000"/>
          <w:sz w:val="20"/>
          <w:szCs w:val="20"/>
          <w:highlight w:val="white"/>
          <w:lang w:val="en-GB"/>
        </w:rPr>
        <w:br/>
        <w:t xml:space="preserve">                    &lt;cbc:IdentificationCode </w:t>
      </w:r>
      <w:r w:rsidRPr="00F4689F">
        <w:rPr>
          <w:rFonts w:ascii="Arial" w:hAnsi="Arial" w:cs="Arial"/>
          <w:noProof/>
          <w:color w:val="FF0000"/>
          <w:sz w:val="20"/>
          <w:szCs w:val="20"/>
          <w:highlight w:val="white"/>
          <w:lang w:val="en-GB"/>
        </w:rPr>
        <w:t>listID</w:t>
      </w:r>
      <w:r w:rsidRPr="00F4689F">
        <w:rPr>
          <w:rFonts w:ascii="Arial" w:hAnsi="Arial" w:cs="Arial"/>
          <w:noProof/>
          <w:sz w:val="20"/>
          <w:szCs w:val="20"/>
          <w:highlight w:val="white"/>
          <w:lang w:val="en-GB"/>
        </w:rPr>
        <w:t>=”</w:t>
      </w:r>
      <w:r w:rsidRPr="00F4689F">
        <w:rPr>
          <w:rFonts w:ascii="Arial" w:hAnsi="Arial" w:cs="Arial"/>
          <w:bCs/>
          <w:noProof/>
          <w:sz w:val="20"/>
          <w:szCs w:val="20"/>
          <w:highlight w:val="white"/>
          <w:lang w:val="en-GB"/>
        </w:rPr>
        <w:t>ISO3166-1:Alpha2</w:t>
      </w:r>
      <w:r w:rsidRPr="00F4689F">
        <w:rPr>
          <w:rFonts w:ascii="Arial" w:hAnsi="Arial" w:cs="Arial"/>
          <w:noProof/>
          <w:sz w:val="20"/>
          <w:szCs w:val="20"/>
          <w:highlight w:val="white"/>
        </w:rPr>
        <w:t>"</w:t>
      </w:r>
      <w:r w:rsidRPr="00F4689F">
        <w:rPr>
          <w:rFonts w:ascii="Arial" w:hAnsi="Arial" w:cs="Arial"/>
          <w:noProof/>
          <w:color w:val="800000"/>
          <w:sz w:val="20"/>
          <w:szCs w:val="20"/>
          <w:highlight w:val="white"/>
          <w:lang w:val="en-GB"/>
        </w:rPr>
        <w:t>&gt;</w:t>
      </w:r>
      <w:r w:rsidRPr="00F4689F">
        <w:rPr>
          <w:rFonts w:ascii="Arial" w:hAnsi="Arial" w:cs="Arial"/>
          <w:noProof/>
          <w:sz w:val="20"/>
          <w:szCs w:val="20"/>
          <w:highlight w:val="white"/>
          <w:lang w:val="en-GB"/>
        </w:rPr>
        <w:t>IT</w:t>
      </w:r>
      <w:r w:rsidRPr="00F4689F">
        <w:rPr>
          <w:rFonts w:ascii="Arial" w:hAnsi="Arial" w:cs="Arial"/>
          <w:noProof/>
          <w:color w:val="800000"/>
          <w:sz w:val="20"/>
          <w:szCs w:val="20"/>
          <w:highlight w:val="white"/>
          <w:lang w:val="en-GB"/>
        </w:rPr>
        <w:t>&lt;/cbc:IdentificationCode&gt;</w:t>
      </w:r>
      <w:r w:rsidRPr="00F4689F">
        <w:rPr>
          <w:rFonts w:ascii="Arial" w:hAnsi="Arial" w:cs="Arial"/>
          <w:noProof/>
          <w:color w:val="800000"/>
          <w:sz w:val="20"/>
          <w:szCs w:val="20"/>
          <w:highlight w:val="white"/>
          <w:lang w:val="en-GB"/>
        </w:rPr>
        <w:br/>
        <w:t>                &lt;/cac:Country&gt;</w:t>
      </w:r>
      <w:r w:rsidRPr="00F4689F">
        <w:rPr>
          <w:rFonts w:ascii="Arial" w:hAnsi="Arial" w:cs="Arial"/>
          <w:noProof/>
          <w:color w:val="800000"/>
          <w:sz w:val="20"/>
          <w:szCs w:val="20"/>
          <w:highlight w:val="white"/>
          <w:lang w:val="en-GB"/>
        </w:rPr>
        <w:br/>
        <w:t>            &lt;/cac:PostalAddress&gt;</w:t>
      </w:r>
      <w:r w:rsidRPr="00F4689F">
        <w:rPr>
          <w:rFonts w:ascii="Arial" w:hAnsi="Arial" w:cs="Arial"/>
          <w:noProof/>
          <w:color w:val="800000"/>
          <w:sz w:val="20"/>
          <w:szCs w:val="20"/>
          <w:highlight w:val="white"/>
          <w:lang w:val="en-GB"/>
        </w:rPr>
        <w:br/>
        <w:t xml:space="preserve">            </w:t>
      </w:r>
      <w:commentRangeStart w:id="589"/>
      <w:r w:rsidRPr="00F4689F">
        <w:rPr>
          <w:rFonts w:ascii="Arial" w:hAnsi="Arial" w:cs="Arial"/>
          <w:color w:val="800000"/>
          <w:sz w:val="20"/>
          <w:szCs w:val="20"/>
          <w:highlight w:val="white"/>
        </w:rPr>
        <w:t>&lt;cac:PartyTaxScheme&gt;</w:t>
      </w:r>
    </w:p>
    <w:p w14:paraId="3CC2525A"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color w:val="000000"/>
          <w:sz w:val="20"/>
          <w:szCs w:val="20"/>
          <w:highlight w:val="white"/>
        </w:rPr>
      </w:pP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800000"/>
          <w:sz w:val="20"/>
          <w:szCs w:val="20"/>
          <w:highlight w:val="white"/>
        </w:rPr>
        <w:t>&lt;cbc:CompanyID</w:t>
      </w:r>
      <w:r w:rsidRPr="00F4689F">
        <w:rPr>
          <w:rFonts w:ascii="Arial" w:hAnsi="Arial" w:cs="Arial"/>
          <w:noProof/>
          <w:color w:val="FF0000"/>
          <w:sz w:val="20"/>
          <w:szCs w:val="20"/>
          <w:highlight w:val="white"/>
        </w:rPr>
        <w:t xml:space="preserve"> schemeID</w:t>
      </w:r>
      <w:r w:rsidRPr="00F4689F">
        <w:rPr>
          <w:rFonts w:ascii="Arial" w:hAnsi="Arial" w:cs="Arial"/>
          <w:noProof/>
          <w:sz w:val="20"/>
          <w:szCs w:val="20"/>
          <w:highlight w:val="white"/>
        </w:rPr>
        <w:t>="IT:CF"</w:t>
      </w:r>
      <w:r w:rsidRPr="00F4689F">
        <w:rPr>
          <w:rFonts w:ascii="Arial" w:hAnsi="Arial" w:cs="Arial"/>
          <w:color w:val="0000FF"/>
          <w:sz w:val="20"/>
          <w:szCs w:val="20"/>
          <w:highlight w:val="white"/>
        </w:rPr>
        <w:t>&gt;</w:t>
      </w:r>
      <w:r w:rsidRPr="00F4689F">
        <w:rPr>
          <w:rFonts w:ascii="Arial" w:hAnsi="Arial" w:cs="Arial"/>
          <w:noProof/>
          <w:sz w:val="20"/>
          <w:szCs w:val="20"/>
          <w:highlight w:val="yellow"/>
        </w:rPr>
        <w:t>00234567890</w:t>
      </w:r>
      <w:r w:rsidRPr="00F4689F">
        <w:rPr>
          <w:rFonts w:ascii="Arial" w:hAnsi="Arial" w:cs="Arial"/>
          <w:color w:val="800000"/>
          <w:sz w:val="20"/>
          <w:szCs w:val="20"/>
          <w:highlight w:val="white"/>
        </w:rPr>
        <w:t>&lt;/cbc:CompanyID&gt;</w:t>
      </w:r>
    </w:p>
    <w:p w14:paraId="05DE10BA"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color w:val="000000"/>
          <w:sz w:val="20"/>
          <w:szCs w:val="20"/>
          <w:highlight w:val="white"/>
        </w:rPr>
      </w:pP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800000"/>
          <w:sz w:val="20"/>
          <w:szCs w:val="20"/>
          <w:highlight w:val="white"/>
        </w:rPr>
        <w:t>&lt;cac:TaxScheme&gt;</w:t>
      </w:r>
    </w:p>
    <w:p w14:paraId="333474BB"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color w:val="000000"/>
          <w:sz w:val="20"/>
          <w:szCs w:val="20"/>
          <w:highlight w:val="white"/>
        </w:rPr>
      </w:pP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800000"/>
          <w:sz w:val="20"/>
          <w:szCs w:val="20"/>
          <w:highlight w:val="white"/>
        </w:rPr>
        <w:t>&lt;cbc:ID&gt;</w:t>
      </w:r>
      <w:r w:rsidRPr="00F4689F">
        <w:rPr>
          <w:rFonts w:ascii="Arial" w:hAnsi="Arial" w:cs="Arial"/>
          <w:color w:val="000000"/>
          <w:sz w:val="20"/>
          <w:szCs w:val="20"/>
          <w:highlight w:val="white"/>
        </w:rPr>
        <w:t>VAT</w:t>
      </w:r>
      <w:r w:rsidRPr="00F4689F">
        <w:rPr>
          <w:rFonts w:ascii="Arial" w:hAnsi="Arial" w:cs="Arial"/>
          <w:color w:val="800000"/>
          <w:sz w:val="20"/>
          <w:szCs w:val="20"/>
          <w:highlight w:val="white"/>
        </w:rPr>
        <w:t>&lt;/cbc:ID</w:t>
      </w:r>
      <w:r w:rsidRPr="00F4689F">
        <w:rPr>
          <w:rFonts w:ascii="Arial" w:hAnsi="Arial" w:cs="Arial"/>
          <w:color w:val="0000FF"/>
          <w:sz w:val="20"/>
          <w:szCs w:val="20"/>
          <w:highlight w:val="white"/>
        </w:rPr>
        <w:t>&gt;</w:t>
      </w:r>
    </w:p>
    <w:p w14:paraId="7E6EF682"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color w:val="000000"/>
          <w:sz w:val="20"/>
          <w:szCs w:val="20"/>
          <w:highlight w:val="white"/>
        </w:rPr>
      </w:pP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800000"/>
          <w:sz w:val="20"/>
          <w:szCs w:val="20"/>
          <w:highlight w:val="white"/>
        </w:rPr>
        <w:t>&lt;/cac:TaxScheme&gt;</w:t>
      </w:r>
    </w:p>
    <w:p w14:paraId="01F3CB7F"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color w:val="000000"/>
          <w:sz w:val="20"/>
          <w:szCs w:val="20"/>
          <w:highlight w:val="white"/>
        </w:rPr>
      </w:pP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000000"/>
          <w:sz w:val="20"/>
          <w:szCs w:val="20"/>
          <w:highlight w:val="white"/>
        </w:rPr>
        <w:tab/>
      </w:r>
      <w:r w:rsidRPr="00F4689F">
        <w:rPr>
          <w:rFonts w:ascii="Arial" w:hAnsi="Arial" w:cs="Arial"/>
          <w:color w:val="800000"/>
          <w:sz w:val="20"/>
          <w:szCs w:val="20"/>
          <w:highlight w:val="white"/>
        </w:rPr>
        <w:t>&lt;/cac:PartyTaxScheme&gt;</w:t>
      </w:r>
      <w:commentRangeEnd w:id="589"/>
      <w:r w:rsidR="00A4331D">
        <w:rPr>
          <w:rStyle w:val="CommentReference"/>
        </w:rPr>
        <w:commentReference w:id="589"/>
      </w:r>
    </w:p>
    <w:p w14:paraId="00D27AC4"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commentRangeStart w:id="590"/>
      <w:r w:rsidRPr="00F4689F">
        <w:rPr>
          <w:rFonts w:ascii="Arial" w:hAnsi="Arial" w:cs="Arial"/>
          <w:i/>
          <w:color w:val="808080" w:themeColor="background1" w:themeShade="80"/>
          <w:sz w:val="20"/>
          <w:szCs w:val="20"/>
          <w:highlight w:val="white"/>
        </w:rPr>
        <w:t>&lt;/cac:PartyLegalEntity&gt;</w:t>
      </w:r>
    </w:p>
    <w:p w14:paraId="25BC6A74"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lang w:val="it-IT"/>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lang w:val="it-IT"/>
        </w:rPr>
        <w:t>&lt;/cbc:RegistrationName&gt;</w:t>
      </w:r>
      <w:r w:rsidRPr="00F4689F">
        <w:rPr>
          <w:rFonts w:ascii="Arial" w:hAnsi="Arial" w:cs="Arial"/>
          <w:i/>
          <w:noProof/>
          <w:color w:val="808080" w:themeColor="background1" w:themeShade="80"/>
          <w:sz w:val="20"/>
          <w:szCs w:val="20"/>
          <w:highlight w:val="white"/>
          <w:lang w:val="it-IT"/>
        </w:rPr>
        <w:t>Acquirente Pubblico S.p.A.</w:t>
      </w:r>
      <w:r w:rsidRPr="00F4689F">
        <w:rPr>
          <w:rFonts w:ascii="Arial" w:hAnsi="Arial" w:cs="Arial"/>
          <w:i/>
          <w:color w:val="808080" w:themeColor="background1" w:themeShade="80"/>
          <w:sz w:val="20"/>
          <w:szCs w:val="20"/>
          <w:highlight w:val="white"/>
          <w:lang w:val="it-IT"/>
        </w:rPr>
        <w:t>&lt;/cbc:RegistrationName&gt;</w:t>
      </w:r>
    </w:p>
    <w:p w14:paraId="484CA5EC"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lang w:val="it-IT"/>
        </w:rPr>
        <w:tab/>
      </w:r>
      <w:r w:rsidRPr="00F4689F">
        <w:rPr>
          <w:rFonts w:ascii="Arial" w:hAnsi="Arial" w:cs="Arial"/>
          <w:i/>
          <w:color w:val="808080" w:themeColor="background1" w:themeShade="80"/>
          <w:sz w:val="20"/>
          <w:szCs w:val="20"/>
          <w:highlight w:val="white"/>
          <w:lang w:val="it-IT"/>
        </w:rPr>
        <w:tab/>
      </w:r>
      <w:r w:rsidRPr="00F4689F">
        <w:rPr>
          <w:rFonts w:ascii="Arial" w:hAnsi="Arial" w:cs="Arial"/>
          <w:i/>
          <w:color w:val="808080" w:themeColor="background1" w:themeShade="80"/>
          <w:sz w:val="20"/>
          <w:szCs w:val="20"/>
          <w:highlight w:val="white"/>
          <w:lang w:val="it-IT"/>
        </w:rPr>
        <w:tab/>
      </w:r>
      <w:r w:rsidRPr="00F4689F">
        <w:rPr>
          <w:rFonts w:ascii="Arial" w:hAnsi="Arial" w:cs="Arial"/>
          <w:i/>
          <w:color w:val="808080" w:themeColor="background1" w:themeShade="80"/>
          <w:sz w:val="20"/>
          <w:szCs w:val="20"/>
          <w:highlight w:val="white"/>
          <w:lang w:val="it-IT"/>
        </w:rPr>
        <w:tab/>
      </w:r>
      <w:r w:rsidRPr="00F4689F">
        <w:rPr>
          <w:rFonts w:ascii="Arial" w:hAnsi="Arial" w:cs="Arial"/>
          <w:i/>
          <w:color w:val="808080" w:themeColor="background1" w:themeShade="80"/>
          <w:sz w:val="20"/>
          <w:szCs w:val="20"/>
          <w:highlight w:val="white"/>
        </w:rPr>
        <w:t>&lt;/cbc:CompanyID&gt;</w:t>
      </w:r>
      <w:r w:rsidRPr="00F4689F">
        <w:rPr>
          <w:rFonts w:ascii="Arial" w:hAnsi="Arial" w:cs="Arial"/>
          <w:i/>
          <w:noProof/>
          <w:color w:val="808080" w:themeColor="background1" w:themeShade="80"/>
          <w:sz w:val="20"/>
          <w:szCs w:val="20"/>
          <w:highlight w:val="white"/>
          <w:lang w:val="en-GB"/>
        </w:rPr>
        <w:t>984661185</w:t>
      </w:r>
      <w:r w:rsidRPr="00F4689F">
        <w:rPr>
          <w:rFonts w:ascii="Arial" w:hAnsi="Arial" w:cs="Arial"/>
          <w:i/>
          <w:color w:val="808080" w:themeColor="background1" w:themeShade="80"/>
          <w:sz w:val="20"/>
          <w:szCs w:val="20"/>
          <w:highlight w:val="white"/>
        </w:rPr>
        <w:t>&lt;/cbc:CompanyID&gt;</w:t>
      </w:r>
    </w:p>
    <w:p w14:paraId="3F8627DD"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t>&lt;cac:RegistrationAddress&gt;</w:t>
      </w:r>
    </w:p>
    <w:p w14:paraId="18B41245"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t>&lt;cbc:CityName&gt;Genova&lt;/cbc:CityName&gt;</w:t>
      </w:r>
    </w:p>
    <w:p w14:paraId="4F2D9165"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noProof/>
          <w:color w:val="808080" w:themeColor="background1" w:themeShade="80"/>
          <w:sz w:val="20"/>
          <w:szCs w:val="20"/>
          <w:highlight w:val="white"/>
          <w:lang w:val="en-GB"/>
        </w:rPr>
        <w:tab/>
      </w:r>
      <w:r w:rsidRPr="00F4689F">
        <w:rPr>
          <w:rFonts w:ascii="Arial" w:hAnsi="Arial" w:cs="Arial"/>
          <w:i/>
          <w:noProof/>
          <w:color w:val="808080" w:themeColor="background1" w:themeShade="80"/>
          <w:sz w:val="20"/>
          <w:szCs w:val="20"/>
          <w:highlight w:val="white"/>
          <w:lang w:val="en-GB"/>
        </w:rPr>
        <w:tab/>
      </w:r>
      <w:r w:rsidRPr="00F4689F">
        <w:rPr>
          <w:rFonts w:ascii="Arial" w:hAnsi="Arial" w:cs="Arial"/>
          <w:i/>
          <w:noProof/>
          <w:color w:val="808080" w:themeColor="background1" w:themeShade="80"/>
          <w:sz w:val="20"/>
          <w:szCs w:val="20"/>
          <w:highlight w:val="white"/>
          <w:lang w:val="en-GB"/>
        </w:rPr>
        <w:tab/>
      </w:r>
      <w:r w:rsidRPr="00F4689F">
        <w:rPr>
          <w:rFonts w:ascii="Arial" w:hAnsi="Arial" w:cs="Arial"/>
          <w:i/>
          <w:noProof/>
          <w:color w:val="808080" w:themeColor="background1" w:themeShade="80"/>
          <w:sz w:val="20"/>
          <w:szCs w:val="20"/>
          <w:highlight w:val="white"/>
          <w:lang w:val="en-GB"/>
        </w:rPr>
        <w:tab/>
      </w:r>
      <w:r w:rsidRPr="00F4689F">
        <w:rPr>
          <w:rFonts w:ascii="Arial" w:hAnsi="Arial" w:cs="Arial"/>
          <w:i/>
          <w:noProof/>
          <w:color w:val="808080" w:themeColor="background1" w:themeShade="80"/>
          <w:sz w:val="20"/>
          <w:szCs w:val="20"/>
          <w:highlight w:val="white"/>
          <w:lang w:val="en-GB"/>
        </w:rPr>
        <w:tab/>
        <w:t>&lt;cac:Country&gt;</w:t>
      </w:r>
    </w:p>
    <w:p w14:paraId="222FAF9A"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t>&lt;cbc:IdentificationCode</w:t>
      </w:r>
      <w:r w:rsidRPr="00F4689F">
        <w:rPr>
          <w:rFonts w:ascii="Arial" w:hAnsi="Arial" w:cs="Arial"/>
          <w:i/>
          <w:noProof/>
          <w:color w:val="808080" w:themeColor="background1" w:themeShade="80"/>
          <w:sz w:val="20"/>
          <w:szCs w:val="20"/>
          <w:highlight w:val="white"/>
          <w:lang w:val="en-GB"/>
        </w:rPr>
        <w:t xml:space="preserve"> listID=”</w:t>
      </w:r>
      <w:r w:rsidRPr="00F4689F">
        <w:rPr>
          <w:rFonts w:ascii="Arial" w:hAnsi="Arial" w:cs="Arial"/>
          <w:bCs/>
          <w:i/>
          <w:noProof/>
          <w:color w:val="808080" w:themeColor="background1" w:themeShade="80"/>
          <w:sz w:val="20"/>
          <w:szCs w:val="20"/>
          <w:highlight w:val="white"/>
          <w:lang w:val="en-GB"/>
        </w:rPr>
        <w:t>ISO3166-1:Alpha2</w:t>
      </w:r>
      <w:r w:rsidRPr="00F4689F">
        <w:rPr>
          <w:rFonts w:ascii="Arial" w:hAnsi="Arial" w:cs="Arial"/>
          <w:i/>
          <w:noProof/>
          <w:color w:val="808080" w:themeColor="background1" w:themeShade="80"/>
          <w:sz w:val="20"/>
          <w:szCs w:val="20"/>
          <w:highlight w:val="white"/>
          <w:lang w:val="en-GB"/>
        </w:rPr>
        <w:t>”&gt;</w:t>
      </w:r>
      <w:r w:rsidRPr="00F4689F">
        <w:rPr>
          <w:rFonts w:ascii="Arial" w:hAnsi="Arial" w:cs="Arial"/>
          <w:i/>
          <w:color w:val="808080" w:themeColor="background1" w:themeShade="80"/>
          <w:sz w:val="20"/>
          <w:szCs w:val="20"/>
          <w:highlight w:val="white"/>
        </w:rPr>
        <w:t>IT&lt;/cbc:IdentificationCode&gt;</w:t>
      </w:r>
    </w:p>
    <w:p w14:paraId="1A706D9B"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t>&lt;/cac:Country&gt;</w:t>
      </w:r>
    </w:p>
    <w:p w14:paraId="662991CC"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t>&lt;/cac:RegistrationAddress&gt;</w:t>
      </w:r>
    </w:p>
    <w:p w14:paraId="63CB2BAE" w14:textId="77777777" w:rsidR="005123C1" w:rsidRPr="00F4689F" w:rsidRDefault="005123C1" w:rsidP="005123C1">
      <w:pPr>
        <w:tabs>
          <w:tab w:val="left" w:pos="284"/>
          <w:tab w:val="left" w:pos="426"/>
          <w:tab w:val="left" w:pos="851"/>
          <w:tab w:val="left" w:pos="1134"/>
          <w:tab w:val="left" w:pos="1418"/>
          <w:tab w:val="left" w:pos="1701"/>
          <w:tab w:val="left" w:pos="1985"/>
          <w:tab w:val="left" w:pos="2268"/>
        </w:tabs>
        <w:autoSpaceDE w:val="0"/>
        <w:autoSpaceDN w:val="0"/>
        <w:adjustRightInd w:val="0"/>
        <w:rPr>
          <w:rFonts w:ascii="Arial" w:hAnsi="Arial" w:cs="Arial"/>
          <w:i/>
          <w:color w:val="808080" w:themeColor="background1" w:themeShade="80"/>
          <w:sz w:val="20"/>
          <w:szCs w:val="20"/>
          <w:highlight w:val="white"/>
        </w:rPr>
      </w:pP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r>
      <w:r w:rsidRPr="00F4689F">
        <w:rPr>
          <w:rFonts w:ascii="Arial" w:hAnsi="Arial" w:cs="Arial"/>
          <w:i/>
          <w:color w:val="808080" w:themeColor="background1" w:themeShade="80"/>
          <w:sz w:val="20"/>
          <w:szCs w:val="20"/>
          <w:highlight w:val="white"/>
        </w:rPr>
        <w:tab/>
        <w:t>&lt;/cac:PartyLegalEntity&gt;</w:t>
      </w:r>
      <w:commentRangeEnd w:id="590"/>
      <w:r w:rsidR="0077021A">
        <w:rPr>
          <w:rStyle w:val="CommentReference"/>
        </w:rPr>
        <w:commentReference w:id="590"/>
      </w:r>
    </w:p>
    <w:p w14:paraId="0457939F" w14:textId="32035E03" w:rsidR="005123C1" w:rsidRPr="00F4689F" w:rsidRDefault="005123C1" w:rsidP="005123C1">
      <w:pPr>
        <w:autoSpaceDE w:val="0"/>
        <w:autoSpaceDN w:val="0"/>
        <w:adjustRightInd w:val="0"/>
        <w:ind w:firstLine="720"/>
        <w:rPr>
          <w:rFonts w:ascii="Arial" w:eastAsia="SimSun" w:hAnsi="Arial" w:cs="Arial"/>
          <w:noProof/>
          <w:color w:val="800000"/>
          <w:sz w:val="20"/>
          <w:szCs w:val="20"/>
          <w:highlight w:val="white"/>
          <w:lang w:val="en-GB"/>
        </w:rPr>
      </w:pPr>
      <w:r w:rsidRPr="00F4689F">
        <w:rPr>
          <w:rFonts w:ascii="Arial" w:eastAsia="SimSun" w:hAnsi="Arial" w:cs="Arial"/>
          <w:noProof/>
          <w:color w:val="800000"/>
          <w:sz w:val="20"/>
          <w:szCs w:val="20"/>
          <w:highlight w:val="white"/>
          <w:lang w:val="en-GB"/>
        </w:rPr>
        <w:t>  </w:t>
      </w:r>
      <w:commentRangeStart w:id="591"/>
      <w:r w:rsidRPr="00F4689F">
        <w:rPr>
          <w:rFonts w:ascii="Arial" w:eastAsia="SimSun" w:hAnsi="Arial" w:cs="Arial"/>
          <w:noProof/>
          <w:color w:val="800000"/>
          <w:sz w:val="20"/>
          <w:szCs w:val="20"/>
          <w:highlight w:val="white"/>
          <w:lang w:val="en-GB"/>
        </w:rPr>
        <w:t>&lt;cac:</w:t>
      </w:r>
      <w:ins w:id="592" w:author="Chiacchia Alan" w:date="2018-09-20T14:18:00Z">
        <w:r w:rsidR="006B34DC">
          <w:rPr>
            <w:rFonts w:ascii="Arial" w:eastAsia="SimSun" w:hAnsi="Arial" w:cs="Arial"/>
            <w:noProof/>
            <w:color w:val="800000"/>
            <w:sz w:val="20"/>
            <w:szCs w:val="20"/>
            <w:highlight w:val="white"/>
            <w:lang w:val="en-GB"/>
          </w:rPr>
          <w:t>Delivery</w:t>
        </w:r>
      </w:ins>
      <w:r w:rsidRPr="00F4689F">
        <w:rPr>
          <w:rFonts w:ascii="Arial" w:eastAsia="SimSun" w:hAnsi="Arial" w:cs="Arial"/>
          <w:noProof/>
          <w:color w:val="800000"/>
          <w:sz w:val="20"/>
          <w:szCs w:val="20"/>
          <w:highlight w:val="white"/>
          <w:lang w:val="en-GB"/>
        </w:rPr>
        <w:t>Contact&gt;</w:t>
      </w:r>
      <w:r w:rsidRPr="00F4689F">
        <w:rPr>
          <w:rFonts w:ascii="Arial" w:eastAsia="SimSun" w:hAnsi="Arial" w:cs="Arial"/>
          <w:noProof/>
          <w:color w:val="800000"/>
          <w:sz w:val="20"/>
          <w:szCs w:val="20"/>
          <w:highlight w:val="white"/>
          <w:lang w:val="en-GB"/>
        </w:rPr>
        <w:br/>
        <w:t>                &lt;cbc:ID&gt;</w:t>
      </w:r>
      <w:r w:rsidRPr="00F4689F">
        <w:rPr>
          <w:rFonts w:ascii="Arial" w:eastAsia="SimSun" w:hAnsi="Arial" w:cs="Arial"/>
          <w:noProof/>
          <w:color w:val="000000"/>
          <w:sz w:val="20"/>
          <w:szCs w:val="20"/>
          <w:highlight w:val="white"/>
          <w:lang w:val="en-GB"/>
        </w:rPr>
        <w:t>3150bdn</w:t>
      </w:r>
      <w:r w:rsidRPr="00F4689F">
        <w:rPr>
          <w:rFonts w:ascii="Arial" w:eastAsia="SimSun" w:hAnsi="Arial" w:cs="Arial"/>
          <w:noProof/>
          <w:color w:val="800000"/>
          <w:sz w:val="20"/>
          <w:szCs w:val="20"/>
          <w:highlight w:val="white"/>
          <w:lang w:val="en-GB"/>
        </w:rPr>
        <w:t>&lt;/cbc:ID&gt;</w:t>
      </w:r>
      <w:r w:rsidRPr="00F4689F">
        <w:rPr>
          <w:rFonts w:ascii="Arial" w:eastAsia="SimSun" w:hAnsi="Arial" w:cs="Arial"/>
          <w:noProof/>
          <w:color w:val="800000"/>
          <w:sz w:val="20"/>
          <w:szCs w:val="20"/>
          <w:highlight w:val="white"/>
          <w:lang w:val="en-GB"/>
        </w:rPr>
        <w:br/>
        <w:t>                &lt;cbc:Name&gt;</w:t>
      </w:r>
      <w:r w:rsidRPr="00F4689F">
        <w:rPr>
          <w:rFonts w:ascii="Arial" w:eastAsia="SimSun" w:hAnsi="Arial" w:cs="Arial"/>
          <w:noProof/>
          <w:color w:val="000000"/>
          <w:sz w:val="20"/>
          <w:szCs w:val="20"/>
          <w:highlight w:val="white"/>
          <w:lang w:val="en-GB"/>
        </w:rPr>
        <w:t>Doria Samp</w:t>
      </w:r>
      <w:r w:rsidRPr="00F4689F">
        <w:rPr>
          <w:rFonts w:ascii="Arial" w:eastAsia="SimSun" w:hAnsi="Arial" w:cs="Arial"/>
          <w:noProof/>
          <w:color w:val="800000"/>
          <w:sz w:val="20"/>
          <w:szCs w:val="20"/>
          <w:highlight w:val="white"/>
          <w:lang w:val="en-GB"/>
        </w:rPr>
        <w:t>&lt;/cbc:Name&gt;</w:t>
      </w:r>
      <w:r w:rsidRPr="00F4689F">
        <w:rPr>
          <w:rFonts w:ascii="Arial" w:eastAsia="SimSun" w:hAnsi="Arial" w:cs="Arial"/>
          <w:noProof/>
          <w:color w:val="800000"/>
          <w:sz w:val="20"/>
          <w:szCs w:val="20"/>
          <w:highlight w:val="white"/>
          <w:lang w:val="en-GB"/>
        </w:rPr>
        <w:br/>
        <w:t>                &lt;cbc:Telephone&gt;</w:t>
      </w:r>
      <w:r w:rsidRPr="00F4689F">
        <w:rPr>
          <w:rFonts w:ascii="Arial" w:eastAsia="SimSun" w:hAnsi="Arial" w:cs="Arial"/>
          <w:noProof/>
          <w:color w:val="000000"/>
          <w:sz w:val="20"/>
          <w:szCs w:val="20"/>
          <w:highlight w:val="white"/>
          <w:lang w:val="en-GB"/>
        </w:rPr>
        <w:t>010150846</w:t>
      </w:r>
      <w:r w:rsidRPr="00F4689F">
        <w:rPr>
          <w:rFonts w:ascii="Arial" w:eastAsia="SimSun" w:hAnsi="Arial" w:cs="Arial"/>
          <w:noProof/>
          <w:color w:val="800000"/>
          <w:sz w:val="20"/>
          <w:szCs w:val="20"/>
          <w:highlight w:val="white"/>
          <w:lang w:val="en-GB"/>
        </w:rPr>
        <w:t>&lt;/cbc:Telephone&gt;</w:t>
      </w:r>
    </w:p>
    <w:p w14:paraId="2EC6F355" w14:textId="3CDA8CBE" w:rsidR="005123C1" w:rsidRPr="00F4689F" w:rsidRDefault="005123C1" w:rsidP="005123C1">
      <w:pPr>
        <w:autoSpaceDE w:val="0"/>
        <w:autoSpaceDN w:val="0"/>
        <w:adjustRightInd w:val="0"/>
        <w:ind w:firstLine="720"/>
      </w:pPr>
      <w:r w:rsidRPr="00F4689F">
        <w:rPr>
          <w:rFonts w:ascii="Arial" w:eastAsia="SimSun" w:hAnsi="Arial" w:cs="Arial"/>
          <w:noProof/>
          <w:color w:val="800000"/>
          <w:sz w:val="20"/>
          <w:szCs w:val="20"/>
          <w:highlight w:val="white"/>
          <w:lang w:val="en-GB"/>
        </w:rPr>
        <w:t>   &lt;cbc:Telefax&gt;</w:t>
      </w:r>
      <w:r w:rsidRPr="00F4689F">
        <w:rPr>
          <w:rFonts w:ascii="Arial" w:eastAsia="SimSun" w:hAnsi="Arial" w:cs="Arial"/>
          <w:noProof/>
          <w:color w:val="000000"/>
          <w:sz w:val="20"/>
          <w:szCs w:val="20"/>
          <w:highlight w:val="white"/>
          <w:lang w:val="en-GB"/>
        </w:rPr>
        <w:t>010150846</w:t>
      </w:r>
      <w:r w:rsidRPr="00F4689F">
        <w:rPr>
          <w:rFonts w:ascii="Arial" w:eastAsia="SimSun" w:hAnsi="Arial" w:cs="Arial"/>
          <w:noProof/>
          <w:color w:val="800000"/>
          <w:sz w:val="20"/>
          <w:szCs w:val="20"/>
          <w:highlight w:val="white"/>
          <w:lang w:val="en-GB"/>
        </w:rPr>
        <w:t>&lt;/cbc:Telefax&gt;</w:t>
      </w:r>
      <w:r w:rsidRPr="00F4689F">
        <w:rPr>
          <w:rFonts w:ascii="Arial" w:eastAsia="SimSun" w:hAnsi="Arial" w:cs="Arial"/>
          <w:noProof/>
          <w:color w:val="800000"/>
          <w:sz w:val="20"/>
          <w:szCs w:val="20"/>
          <w:highlight w:val="white"/>
          <w:lang w:val="en-GB"/>
        </w:rPr>
        <w:br/>
        <w:t>                &lt;cbc:ElectronicMail&gt;</w:t>
      </w:r>
      <w:r w:rsidRPr="00F4689F">
        <w:rPr>
          <w:rFonts w:ascii="Arial" w:eastAsia="SimSun" w:hAnsi="Arial" w:cs="Arial"/>
          <w:noProof/>
          <w:color w:val="000000"/>
          <w:sz w:val="20"/>
          <w:szCs w:val="20"/>
          <w:highlight w:val="white"/>
          <w:lang w:val="en-GB"/>
        </w:rPr>
        <w:t>doria.samp@acquirente.it</w:t>
      </w:r>
      <w:r w:rsidRPr="00F4689F">
        <w:rPr>
          <w:rFonts w:ascii="Arial" w:eastAsia="SimSun" w:hAnsi="Arial" w:cs="Arial"/>
          <w:noProof/>
          <w:color w:val="800000"/>
          <w:sz w:val="20"/>
          <w:szCs w:val="20"/>
          <w:highlight w:val="white"/>
          <w:lang w:val="en-GB"/>
        </w:rPr>
        <w:t>&lt;/cbc:ElectronicMail&gt;</w:t>
      </w:r>
      <w:r w:rsidRPr="00F4689F">
        <w:rPr>
          <w:rFonts w:ascii="Arial" w:eastAsia="SimSun" w:hAnsi="Arial" w:cs="Arial"/>
          <w:noProof/>
          <w:color w:val="800000"/>
          <w:sz w:val="20"/>
          <w:szCs w:val="20"/>
          <w:highlight w:val="white"/>
          <w:lang w:val="en-GB"/>
        </w:rPr>
        <w:br/>
        <w:t>            &lt;/cac:</w:t>
      </w:r>
      <w:ins w:id="593" w:author="Chiacchia Alan" w:date="2018-09-20T14:18:00Z">
        <w:r w:rsidR="006B34DC">
          <w:rPr>
            <w:rFonts w:ascii="Arial" w:eastAsia="SimSun" w:hAnsi="Arial" w:cs="Arial"/>
            <w:noProof/>
            <w:color w:val="800000"/>
            <w:sz w:val="20"/>
            <w:szCs w:val="20"/>
            <w:highlight w:val="white"/>
            <w:lang w:val="en-GB"/>
          </w:rPr>
          <w:t>Delivery</w:t>
        </w:r>
      </w:ins>
      <w:r w:rsidRPr="00F4689F">
        <w:rPr>
          <w:rFonts w:ascii="Arial" w:eastAsia="SimSun" w:hAnsi="Arial" w:cs="Arial"/>
          <w:noProof/>
          <w:color w:val="800000"/>
          <w:sz w:val="20"/>
          <w:szCs w:val="20"/>
          <w:highlight w:val="white"/>
          <w:lang w:val="en-GB"/>
        </w:rPr>
        <w:t>Contact&gt;</w:t>
      </w:r>
      <w:r w:rsidRPr="00F4689F">
        <w:rPr>
          <w:rFonts w:ascii="Arial" w:eastAsia="SimSun" w:hAnsi="Arial" w:cs="Arial"/>
          <w:noProof/>
          <w:color w:val="800000"/>
          <w:sz w:val="20"/>
          <w:szCs w:val="20"/>
          <w:highlight w:val="white"/>
          <w:lang w:val="en-GB"/>
        </w:rPr>
        <w:br/>
      </w:r>
      <w:commentRangeEnd w:id="591"/>
      <w:r w:rsidR="006B34DC">
        <w:rPr>
          <w:rStyle w:val="CommentReference"/>
        </w:rPr>
        <w:commentReference w:id="591"/>
      </w:r>
      <w:r w:rsidRPr="00F4689F">
        <w:rPr>
          <w:rFonts w:ascii="Arial" w:eastAsia="SimSun" w:hAnsi="Arial" w:cs="Arial"/>
          <w:noProof/>
          <w:color w:val="800000"/>
          <w:sz w:val="20"/>
          <w:szCs w:val="20"/>
          <w:highlight w:val="white"/>
          <w:lang w:val="en-GB"/>
        </w:rPr>
        <w:t>        &lt;/cac:Party&gt;</w:t>
      </w:r>
      <w:r w:rsidRPr="00F4689F">
        <w:rPr>
          <w:rFonts w:ascii="Arial" w:eastAsia="SimSun" w:hAnsi="Arial" w:cs="Arial"/>
          <w:noProof/>
          <w:color w:val="800000"/>
          <w:sz w:val="20"/>
          <w:szCs w:val="20"/>
          <w:highlight w:val="white"/>
          <w:lang w:val="en-GB"/>
        </w:rPr>
        <w:br/>
        <w:t xml:space="preserve">    &lt;/cac:BuyerCustomerParty&gt; </w:t>
      </w:r>
    </w:p>
    <w:p w14:paraId="2EEA500E" w14:textId="77777777" w:rsidR="007A18A5" w:rsidRDefault="007A18A5">
      <w:pPr>
        <w:rPr>
          <w:rFonts w:ascii="Cambria" w:hAnsi="Cambria"/>
          <w:b/>
          <w:bCs/>
          <w:highlight w:val="white"/>
        </w:rPr>
      </w:pPr>
      <w:r>
        <w:rPr>
          <w:highlight w:val="white"/>
        </w:rPr>
        <w:br w:type="page"/>
      </w:r>
    </w:p>
    <w:p w14:paraId="2171E30A" w14:textId="6A71E851" w:rsidR="00F4689F" w:rsidRPr="00F4689F" w:rsidRDefault="00F4689F" w:rsidP="00C655C7">
      <w:pPr>
        <w:pStyle w:val="Heading3"/>
        <w:rPr>
          <w:highlight w:val="white"/>
        </w:rPr>
      </w:pPr>
      <w:bookmarkStart w:id="594" w:name="_Toc510780867"/>
      <w:commentRangeStart w:id="595"/>
      <w:r w:rsidRPr="00F4689F">
        <w:rPr>
          <w:highlight w:val="white"/>
        </w:rPr>
        <w:lastRenderedPageBreak/>
        <w:t>Committente (OriginatorCustomerParty)</w:t>
      </w:r>
      <w:bookmarkEnd w:id="579"/>
      <w:bookmarkEnd w:id="594"/>
      <w:commentRangeEnd w:id="595"/>
      <w:r w:rsidR="008C276C">
        <w:rPr>
          <w:rStyle w:val="CommentReference"/>
          <w:rFonts w:ascii="Calibri" w:hAnsi="Calibri"/>
          <w:b w:val="0"/>
          <w:bCs w:val="0"/>
        </w:rPr>
        <w:commentReference w:id="595"/>
      </w:r>
    </w:p>
    <w:p w14:paraId="291FC456" w14:textId="77777777" w:rsidR="00F4689F" w:rsidRPr="00F4689F" w:rsidRDefault="00F4689F" w:rsidP="00F4689F">
      <w:pPr>
        <w:jc w:val="both"/>
        <w:rPr>
          <w:lang w:val="it-IT"/>
        </w:rPr>
      </w:pPr>
      <w:r w:rsidRPr="00F4689F">
        <w:rPr>
          <w:lang w:val="it-IT"/>
        </w:rPr>
        <w:t>La parte che emette l’Ordine.  Di solito è l’utente finale.  Le informazioni sul Committente sono opzionali nel messaggio dell’Ordine</w:t>
      </w:r>
      <w:r w:rsidR="002633BC">
        <w:rPr>
          <w:lang w:val="it-IT"/>
        </w:rPr>
        <w:t xml:space="preserve"> pre-concordato</w:t>
      </w:r>
      <w:r w:rsidRPr="00F4689F">
        <w:rPr>
          <w:lang w:val="it-IT"/>
        </w:rPr>
        <w:t xml:space="preserve"> PEPPOL.</w:t>
      </w:r>
    </w:p>
    <w:p w14:paraId="42BBD894" w14:textId="77777777" w:rsidR="00F4689F" w:rsidRPr="00F4689F" w:rsidRDefault="00F4689F" w:rsidP="00F4689F">
      <w:pPr>
        <w:rPr>
          <w:lang w:val="it-IT"/>
        </w:rPr>
      </w:pPr>
    </w:p>
    <w:p w14:paraId="3B708E97" w14:textId="77777777" w:rsidR="00F4689F" w:rsidRPr="003612C2" w:rsidRDefault="00F4689F" w:rsidP="00F4689F">
      <w:pPr>
        <w:rPr>
          <w:b/>
        </w:rPr>
      </w:pPr>
      <w:r w:rsidRPr="003612C2">
        <w:rPr>
          <w:b/>
        </w:rPr>
        <w:t xml:space="preserve">Esempio:  </w:t>
      </w:r>
    </w:p>
    <w:p w14:paraId="577C24DF" w14:textId="77777777" w:rsidR="00BE097F" w:rsidRPr="003612C2" w:rsidRDefault="005123C1" w:rsidP="005123C1">
      <w:pPr>
        <w:rPr>
          <w:ins w:id="596" w:author="Chiacchia Alan" w:date="2018-09-20T14:27:00Z"/>
          <w:rFonts w:ascii="Arial" w:hAnsi="Arial" w:cs="Arial"/>
          <w:noProof/>
          <w:color w:val="800000"/>
          <w:sz w:val="20"/>
          <w:szCs w:val="20"/>
          <w:highlight w:val="white"/>
        </w:rPr>
      </w:pPr>
      <w:r w:rsidRPr="003612C2">
        <w:rPr>
          <w:rFonts w:ascii="Arial" w:hAnsi="Arial" w:cs="Arial"/>
          <w:noProof/>
          <w:color w:val="800000"/>
          <w:sz w:val="20"/>
          <w:szCs w:val="20"/>
          <w:highlight w:val="white"/>
        </w:rPr>
        <w:t>&lt;cac:OriginatorCustomerParty&gt;</w:t>
      </w:r>
      <w:r w:rsidRPr="003612C2">
        <w:rPr>
          <w:rFonts w:ascii="Arial" w:hAnsi="Arial" w:cs="Arial"/>
          <w:noProof/>
          <w:color w:val="800000"/>
          <w:sz w:val="20"/>
          <w:szCs w:val="20"/>
          <w:highlight w:val="white"/>
        </w:rPr>
        <w:br/>
        <w:t>        &lt;cac:Party&gt;</w:t>
      </w:r>
    </w:p>
    <w:p w14:paraId="47ED1DE8" w14:textId="77777777" w:rsidR="00BE097F" w:rsidRPr="003612C2" w:rsidRDefault="00BE097F" w:rsidP="003612C2">
      <w:pPr>
        <w:ind w:firstLine="720"/>
        <w:rPr>
          <w:ins w:id="597" w:author="Chiacchia Alan" w:date="2018-09-20T14:27:00Z"/>
          <w:rFonts w:ascii="Arial" w:hAnsi="Arial" w:cs="Arial"/>
          <w:noProof/>
          <w:color w:val="800000"/>
          <w:sz w:val="20"/>
          <w:szCs w:val="20"/>
          <w:highlight w:val="white"/>
        </w:rPr>
      </w:pPr>
      <w:commentRangeStart w:id="598"/>
      <w:ins w:id="599" w:author="Chiacchia Alan" w:date="2018-09-20T14:27:00Z">
        <w:r w:rsidRPr="003612C2">
          <w:rPr>
            <w:rFonts w:ascii="Arial" w:hAnsi="Arial" w:cs="Arial"/>
            <w:noProof/>
            <w:color w:val="800000"/>
            <w:sz w:val="20"/>
            <w:szCs w:val="20"/>
            <w:highlight w:val="white"/>
          </w:rPr>
          <w:t>&lt;cac:PartyIdentification&gt;</w:t>
        </w:r>
      </w:ins>
    </w:p>
    <w:p w14:paraId="6EA12851" w14:textId="4D8FD074" w:rsidR="00BE097F" w:rsidRPr="003612C2" w:rsidRDefault="00BE097F" w:rsidP="003612C2">
      <w:pPr>
        <w:ind w:left="720" w:firstLine="720"/>
        <w:rPr>
          <w:ins w:id="600" w:author="Chiacchia Alan" w:date="2018-09-20T14:27:00Z"/>
          <w:rFonts w:ascii="Arial" w:hAnsi="Arial" w:cs="Arial"/>
          <w:noProof/>
          <w:color w:val="800000"/>
          <w:sz w:val="20"/>
          <w:szCs w:val="20"/>
          <w:highlight w:val="white"/>
        </w:rPr>
      </w:pPr>
      <w:ins w:id="601" w:author="Chiacchia Alan" w:date="2018-09-20T14:27:00Z">
        <w:r w:rsidRPr="003612C2">
          <w:rPr>
            <w:rFonts w:ascii="Arial" w:hAnsi="Arial" w:cs="Arial"/>
            <w:noProof/>
            <w:color w:val="800000"/>
            <w:sz w:val="20"/>
            <w:szCs w:val="20"/>
            <w:highlight w:val="white"/>
          </w:rPr>
          <w:t>&lt;cbc:ID schemeID="</w:t>
        </w:r>
        <w:r w:rsidRPr="00BE097F">
          <w:rPr>
            <w:rFonts w:ascii="Arial" w:hAnsi="Arial" w:cs="Arial"/>
            <w:noProof/>
            <w:color w:val="800000"/>
            <w:sz w:val="20"/>
            <w:szCs w:val="20"/>
            <w:highlight w:val="white"/>
          </w:rPr>
          <w:t>IT</w:t>
        </w:r>
        <w:r w:rsidRPr="006B09D3">
          <w:rPr>
            <w:rFonts w:ascii="CIDFont+F11" w:eastAsia="Calibri" w:hAnsi="CIDFont+F11" w:cs="CIDFont+F11"/>
            <w:color w:val="000000"/>
            <w:sz w:val="18"/>
            <w:szCs w:val="18"/>
            <w:lang w:eastAsia="sv-SE"/>
            <w:rPrChange w:id="602" w:author="Cernigliaro, Giuseppe (IT - Bologna)" w:date="2018-11-08T11:02:00Z">
              <w:rPr>
                <w:rFonts w:ascii="CIDFont+F11" w:eastAsia="Calibri" w:hAnsi="CIDFont+F11" w:cs="CIDFont+F11"/>
                <w:color w:val="000000"/>
                <w:sz w:val="18"/>
                <w:szCs w:val="18"/>
                <w:lang w:val="it-IT" w:eastAsia="sv-SE"/>
              </w:rPr>
            </w:rPrChange>
          </w:rPr>
          <w:t>:</w:t>
        </w:r>
      </w:ins>
      <w:ins w:id="603" w:author="Chiacchia Alan" w:date="2018-09-20T14:28:00Z">
        <w:r>
          <w:rPr>
            <w:rFonts w:ascii="Arial" w:hAnsi="Arial" w:cs="Arial"/>
            <w:noProof/>
            <w:color w:val="800000"/>
            <w:sz w:val="20"/>
            <w:szCs w:val="20"/>
            <w:highlight w:val="white"/>
          </w:rPr>
          <w:t>IPA</w:t>
        </w:r>
      </w:ins>
      <w:ins w:id="604" w:author="Chiacchia Alan" w:date="2018-09-20T14:27:00Z">
        <w:r w:rsidRPr="003612C2">
          <w:rPr>
            <w:rFonts w:ascii="Arial" w:hAnsi="Arial" w:cs="Arial"/>
            <w:noProof/>
            <w:color w:val="800000"/>
            <w:sz w:val="20"/>
            <w:szCs w:val="20"/>
            <w:highlight w:val="white"/>
          </w:rPr>
          <w:t>"&gt;</w:t>
        </w:r>
      </w:ins>
      <w:ins w:id="605" w:author="Chiacchia Alan" w:date="2018-09-20T14:29:00Z">
        <w:r w:rsidRPr="00BE097F">
          <w:t xml:space="preserve"> </w:t>
        </w:r>
        <w:r>
          <w:t>ABCDEF</w:t>
        </w:r>
        <w:r w:rsidRPr="00BE097F">
          <w:rPr>
            <w:rFonts w:ascii="Arial" w:hAnsi="Arial" w:cs="Arial"/>
            <w:noProof/>
            <w:color w:val="800000"/>
            <w:sz w:val="20"/>
            <w:szCs w:val="20"/>
            <w:highlight w:val="white"/>
          </w:rPr>
          <w:t xml:space="preserve"> </w:t>
        </w:r>
      </w:ins>
      <w:ins w:id="606" w:author="Chiacchia Alan" w:date="2018-09-20T14:27:00Z">
        <w:r w:rsidRPr="003612C2">
          <w:rPr>
            <w:rFonts w:ascii="Arial" w:hAnsi="Arial" w:cs="Arial"/>
            <w:noProof/>
            <w:color w:val="800000"/>
            <w:sz w:val="20"/>
            <w:szCs w:val="20"/>
            <w:highlight w:val="white"/>
          </w:rPr>
          <w:t>&lt;/cbc:ID&gt;</w:t>
        </w:r>
      </w:ins>
    </w:p>
    <w:p w14:paraId="681B151D" w14:textId="37949FDD" w:rsidR="005123C1" w:rsidRPr="003612C2" w:rsidRDefault="00BE097F" w:rsidP="003612C2">
      <w:pPr>
        <w:ind w:firstLine="720"/>
        <w:rPr>
          <w:rFonts w:ascii="Arial" w:hAnsi="Arial" w:cs="Arial"/>
          <w:noProof/>
          <w:color w:val="800000"/>
          <w:sz w:val="20"/>
          <w:szCs w:val="20"/>
          <w:highlight w:val="white"/>
        </w:rPr>
      </w:pPr>
      <w:ins w:id="607" w:author="Chiacchia Alan" w:date="2018-09-20T14:27:00Z">
        <w:r w:rsidRPr="003612C2">
          <w:rPr>
            <w:rFonts w:ascii="Arial" w:hAnsi="Arial" w:cs="Arial"/>
            <w:noProof/>
            <w:color w:val="800000"/>
            <w:sz w:val="20"/>
            <w:szCs w:val="20"/>
            <w:highlight w:val="white"/>
          </w:rPr>
          <w:t>&lt;/cac:PartyIdentification&gt;</w:t>
        </w:r>
      </w:ins>
      <w:r w:rsidR="005123C1" w:rsidRPr="003612C2">
        <w:rPr>
          <w:rFonts w:ascii="Arial" w:hAnsi="Arial" w:cs="Arial"/>
          <w:noProof/>
          <w:color w:val="800000"/>
          <w:sz w:val="20"/>
          <w:szCs w:val="20"/>
          <w:highlight w:val="white"/>
        </w:rPr>
        <w:br/>
      </w:r>
      <w:commentRangeEnd w:id="598"/>
      <w:r>
        <w:rPr>
          <w:rStyle w:val="CommentReference"/>
        </w:rPr>
        <w:commentReference w:id="598"/>
      </w:r>
      <w:r w:rsidR="005123C1" w:rsidRPr="003612C2">
        <w:rPr>
          <w:rFonts w:ascii="Arial" w:hAnsi="Arial" w:cs="Arial"/>
          <w:noProof/>
          <w:color w:val="800000"/>
          <w:sz w:val="20"/>
          <w:szCs w:val="20"/>
          <w:highlight w:val="white"/>
        </w:rPr>
        <w:t>            &lt;cac:PartyName&gt;</w:t>
      </w:r>
      <w:r w:rsidR="005123C1" w:rsidRPr="003612C2">
        <w:rPr>
          <w:rFonts w:ascii="Arial" w:hAnsi="Arial" w:cs="Arial"/>
          <w:noProof/>
          <w:color w:val="800000"/>
          <w:sz w:val="20"/>
          <w:szCs w:val="20"/>
          <w:highlight w:val="white"/>
        </w:rPr>
        <w:br/>
        <w:t>                &lt;cbc:Name&gt;</w:t>
      </w:r>
      <w:r w:rsidR="005123C1" w:rsidRPr="003612C2">
        <w:rPr>
          <w:rFonts w:ascii="Arial" w:hAnsi="Arial" w:cs="Arial"/>
          <w:noProof/>
          <w:sz w:val="20"/>
          <w:szCs w:val="20"/>
          <w:highlight w:val="white"/>
        </w:rPr>
        <w:t>Ufficio Acquisti</w:t>
      </w:r>
      <w:r w:rsidR="005123C1" w:rsidRPr="003612C2">
        <w:rPr>
          <w:rFonts w:ascii="Arial" w:hAnsi="Arial" w:cs="Arial"/>
          <w:noProof/>
          <w:color w:val="800000"/>
          <w:sz w:val="20"/>
          <w:szCs w:val="20"/>
          <w:highlight w:val="white"/>
        </w:rPr>
        <w:t>&lt;/cbc:Name&gt;</w:t>
      </w:r>
      <w:r w:rsidR="005123C1" w:rsidRPr="003612C2">
        <w:rPr>
          <w:rFonts w:ascii="Arial" w:hAnsi="Arial" w:cs="Arial"/>
          <w:noProof/>
          <w:color w:val="800000"/>
          <w:sz w:val="20"/>
          <w:szCs w:val="20"/>
          <w:highlight w:val="white"/>
        </w:rPr>
        <w:br/>
        <w:t>            &lt;/cac:PartyName&gt;</w:t>
      </w:r>
      <w:r w:rsidR="005123C1" w:rsidRPr="003612C2">
        <w:rPr>
          <w:rFonts w:ascii="Arial" w:hAnsi="Arial" w:cs="Arial"/>
          <w:noProof/>
          <w:color w:val="800000"/>
          <w:sz w:val="20"/>
          <w:szCs w:val="20"/>
          <w:highlight w:val="white"/>
        </w:rPr>
        <w:br/>
        <w:t>            &lt;cac:Contact&gt;</w:t>
      </w:r>
      <w:r w:rsidR="005123C1" w:rsidRPr="003612C2">
        <w:rPr>
          <w:rFonts w:ascii="Arial" w:hAnsi="Arial" w:cs="Arial"/>
          <w:noProof/>
          <w:color w:val="800000"/>
          <w:sz w:val="20"/>
          <w:szCs w:val="20"/>
          <w:highlight w:val="white"/>
        </w:rPr>
        <w:br/>
        <w:t>                &lt;cbc:Name&gt;</w:t>
      </w:r>
      <w:r w:rsidR="005123C1" w:rsidRPr="003612C2">
        <w:rPr>
          <w:rFonts w:ascii="Arial" w:hAnsi="Arial" w:cs="Arial"/>
          <w:noProof/>
          <w:sz w:val="20"/>
          <w:szCs w:val="20"/>
          <w:highlight w:val="white"/>
        </w:rPr>
        <w:t>Roberto Gastone</w:t>
      </w:r>
      <w:r w:rsidR="005123C1" w:rsidRPr="003612C2">
        <w:rPr>
          <w:rFonts w:ascii="Arial" w:hAnsi="Arial" w:cs="Arial"/>
          <w:noProof/>
          <w:color w:val="800000"/>
          <w:sz w:val="20"/>
          <w:szCs w:val="20"/>
          <w:highlight w:val="white"/>
        </w:rPr>
        <w:t>&lt;/cbc:Name&gt;</w:t>
      </w:r>
      <w:r w:rsidR="005123C1" w:rsidRPr="003612C2">
        <w:rPr>
          <w:rFonts w:ascii="Arial" w:hAnsi="Arial" w:cs="Arial"/>
          <w:noProof/>
          <w:color w:val="800000"/>
          <w:sz w:val="20"/>
          <w:szCs w:val="20"/>
          <w:highlight w:val="white"/>
        </w:rPr>
        <w:br/>
        <w:t>                &lt;cbc:Telephone&gt;</w:t>
      </w:r>
      <w:r w:rsidR="005123C1" w:rsidRPr="003612C2">
        <w:rPr>
          <w:rFonts w:ascii="Arial" w:eastAsia="SimSun" w:hAnsi="Arial" w:cs="Arial"/>
          <w:noProof/>
          <w:color w:val="000000"/>
          <w:sz w:val="20"/>
          <w:szCs w:val="20"/>
          <w:highlight w:val="white"/>
        </w:rPr>
        <w:t>010150847</w:t>
      </w:r>
      <w:r w:rsidR="005123C1" w:rsidRPr="003612C2">
        <w:rPr>
          <w:rFonts w:ascii="Arial" w:hAnsi="Arial" w:cs="Arial"/>
          <w:noProof/>
          <w:color w:val="800000"/>
          <w:sz w:val="20"/>
          <w:szCs w:val="20"/>
          <w:highlight w:val="white"/>
        </w:rPr>
        <w:t>&lt;/cbc:Telephone&gt;</w:t>
      </w:r>
    </w:p>
    <w:p w14:paraId="7205E6B4" w14:textId="77777777" w:rsidR="005123C1" w:rsidRPr="003612C2" w:rsidRDefault="005123C1" w:rsidP="005123C1">
      <w:pPr>
        <w:autoSpaceDE w:val="0"/>
        <w:autoSpaceDN w:val="0"/>
        <w:adjustRightInd w:val="0"/>
        <w:ind w:firstLine="720"/>
        <w:rPr>
          <w:rFonts w:ascii="Times New Roman" w:eastAsia="SimSun" w:hAnsi="Times New Roman"/>
          <w:color w:val="000000"/>
          <w:sz w:val="20"/>
          <w:szCs w:val="20"/>
        </w:rPr>
      </w:pPr>
      <w:r w:rsidRPr="003612C2">
        <w:rPr>
          <w:rFonts w:ascii="Arial" w:eastAsia="SimSun" w:hAnsi="Arial" w:cs="Arial"/>
          <w:noProof/>
          <w:color w:val="800000"/>
          <w:sz w:val="20"/>
          <w:szCs w:val="20"/>
          <w:highlight w:val="white"/>
        </w:rPr>
        <w:t>   &lt;cbc:Telefax&gt;</w:t>
      </w:r>
      <w:r w:rsidRPr="003612C2">
        <w:rPr>
          <w:rFonts w:ascii="Arial" w:eastAsia="SimSun" w:hAnsi="Arial" w:cs="Arial"/>
          <w:noProof/>
          <w:color w:val="000000"/>
          <w:sz w:val="20"/>
          <w:szCs w:val="20"/>
          <w:highlight w:val="white"/>
        </w:rPr>
        <w:t>010150847</w:t>
      </w:r>
      <w:r w:rsidRPr="003612C2">
        <w:rPr>
          <w:rFonts w:ascii="Arial" w:eastAsia="SimSun" w:hAnsi="Arial" w:cs="Arial"/>
          <w:noProof/>
          <w:color w:val="800000"/>
          <w:sz w:val="20"/>
          <w:szCs w:val="20"/>
          <w:highlight w:val="white"/>
        </w:rPr>
        <w:t>&lt;/cbc:Telefax&gt;</w:t>
      </w:r>
      <w:r w:rsidRPr="003612C2">
        <w:rPr>
          <w:rFonts w:ascii="Arial" w:eastAsia="SimSun" w:hAnsi="Arial" w:cs="Arial"/>
          <w:noProof/>
          <w:color w:val="800000"/>
          <w:sz w:val="20"/>
          <w:szCs w:val="20"/>
          <w:highlight w:val="white"/>
        </w:rPr>
        <w:br/>
        <w:t>                &lt;cbc:ElectronicMail&gt;</w:t>
      </w:r>
      <w:r w:rsidRPr="003612C2">
        <w:rPr>
          <w:rFonts w:ascii="Arial" w:eastAsia="SimSun" w:hAnsi="Arial" w:cs="Arial"/>
          <w:noProof/>
          <w:color w:val="000000"/>
          <w:sz w:val="20"/>
          <w:szCs w:val="20"/>
          <w:highlight w:val="white"/>
        </w:rPr>
        <w:t>roberto.gastone@acquirente.it</w:t>
      </w:r>
      <w:r w:rsidRPr="003612C2">
        <w:rPr>
          <w:rFonts w:ascii="Arial" w:eastAsia="SimSun" w:hAnsi="Arial" w:cs="Arial"/>
          <w:noProof/>
          <w:color w:val="800000"/>
          <w:sz w:val="20"/>
          <w:szCs w:val="20"/>
          <w:highlight w:val="white"/>
        </w:rPr>
        <w:t>&lt;/cbc:ElectronicMail&gt;</w:t>
      </w:r>
      <w:r w:rsidRPr="003612C2">
        <w:rPr>
          <w:rFonts w:ascii="Arial" w:eastAsia="SimSun" w:hAnsi="Arial" w:cs="Arial"/>
          <w:noProof/>
          <w:color w:val="800000"/>
          <w:sz w:val="20"/>
          <w:szCs w:val="20"/>
          <w:highlight w:val="white"/>
        </w:rPr>
        <w:br/>
        <w:t>            &lt;/cac:Contact&gt;</w:t>
      </w:r>
      <w:r w:rsidRPr="003612C2">
        <w:rPr>
          <w:rFonts w:ascii="Arial" w:eastAsia="SimSun" w:hAnsi="Arial" w:cs="Arial"/>
          <w:noProof/>
          <w:color w:val="800000"/>
          <w:sz w:val="20"/>
          <w:szCs w:val="20"/>
          <w:highlight w:val="white"/>
        </w:rPr>
        <w:br/>
        <w:t>        &lt;/cac:Party&gt;</w:t>
      </w:r>
      <w:r w:rsidRPr="003612C2">
        <w:rPr>
          <w:rFonts w:ascii="Arial" w:eastAsia="SimSun" w:hAnsi="Arial" w:cs="Arial"/>
          <w:noProof/>
          <w:color w:val="800000"/>
          <w:sz w:val="20"/>
          <w:szCs w:val="20"/>
          <w:highlight w:val="white"/>
        </w:rPr>
        <w:br/>
        <w:t xml:space="preserve">    &lt;/cac:OriginatorCustomerParty&gt; </w:t>
      </w:r>
    </w:p>
    <w:p w14:paraId="67707A2E" w14:textId="77777777" w:rsidR="00F4689F" w:rsidRPr="003612C2" w:rsidRDefault="00F4689F" w:rsidP="00F4689F">
      <w:pPr>
        <w:rPr>
          <w:b/>
          <w:highlight w:val="white"/>
        </w:rPr>
      </w:pPr>
    </w:p>
    <w:p w14:paraId="610C1B0A" w14:textId="77777777" w:rsidR="00F4689F" w:rsidRPr="003612C2" w:rsidRDefault="00F4689F" w:rsidP="00F4689F">
      <w:pPr>
        <w:autoSpaceDE w:val="0"/>
        <w:autoSpaceDN w:val="0"/>
        <w:adjustRightInd w:val="0"/>
        <w:ind w:left="720"/>
        <w:rPr>
          <w:rFonts w:ascii="Arial" w:eastAsia="Calibri" w:hAnsi="Arial" w:cs="Arial"/>
          <w:color w:val="000000"/>
          <w:sz w:val="20"/>
          <w:szCs w:val="20"/>
          <w:highlight w:val="white"/>
          <w:lang w:eastAsia="en-GB"/>
        </w:rPr>
      </w:pPr>
    </w:p>
    <w:p w14:paraId="7084391A" w14:textId="77777777" w:rsidR="00AE55C3" w:rsidRPr="003612C2" w:rsidRDefault="00AE55C3">
      <w:pPr>
        <w:rPr>
          <w:rFonts w:ascii="Cambria" w:hAnsi="Cambria"/>
          <w:b/>
          <w:bCs/>
          <w:highlight w:val="white"/>
        </w:rPr>
      </w:pPr>
      <w:bookmarkStart w:id="608" w:name="_Toc495606405"/>
      <w:r w:rsidRPr="003612C2">
        <w:rPr>
          <w:highlight w:val="white"/>
        </w:rPr>
        <w:br w:type="page"/>
      </w:r>
    </w:p>
    <w:p w14:paraId="287630CA" w14:textId="5A2FA2C5" w:rsidR="00F4689F" w:rsidRPr="00F4689F" w:rsidRDefault="00F4689F" w:rsidP="00C655C7">
      <w:pPr>
        <w:pStyle w:val="Heading3"/>
        <w:rPr>
          <w:highlight w:val="white"/>
        </w:rPr>
      </w:pPr>
      <w:bookmarkStart w:id="609" w:name="_Toc510780868"/>
      <w:commentRangeStart w:id="610"/>
      <w:r w:rsidRPr="00F4689F">
        <w:rPr>
          <w:highlight w:val="white"/>
        </w:rPr>
        <w:lastRenderedPageBreak/>
        <w:t>Intestatario fattura (AccountingCustomerParty)</w:t>
      </w:r>
      <w:bookmarkEnd w:id="608"/>
      <w:bookmarkEnd w:id="609"/>
      <w:commentRangeEnd w:id="610"/>
      <w:r w:rsidR="008C276C">
        <w:rPr>
          <w:rStyle w:val="CommentReference"/>
          <w:rFonts w:ascii="Calibri" w:hAnsi="Calibri"/>
          <w:b w:val="0"/>
          <w:bCs w:val="0"/>
        </w:rPr>
        <w:commentReference w:id="610"/>
      </w:r>
    </w:p>
    <w:p w14:paraId="593A8D46" w14:textId="65BB5D79" w:rsidR="00F4689F" w:rsidRPr="00F4689F" w:rsidRDefault="00F4689F" w:rsidP="00F4689F">
      <w:pPr>
        <w:jc w:val="both"/>
        <w:rPr>
          <w:lang w:val="it-IT"/>
        </w:rPr>
      </w:pPr>
      <w:r w:rsidRPr="00F4689F">
        <w:rPr>
          <w:lang w:val="it-IT"/>
        </w:rPr>
        <w:t>L’Intestatario della fattura è la persona giuridica e riceve la fattura relativa all’ordine.  Le informazioni sull’Intestatario della fattura sono opzionali nel messaggio dell’Ordine</w:t>
      </w:r>
      <w:r w:rsidR="002633BC">
        <w:rPr>
          <w:lang w:val="it-IT"/>
        </w:rPr>
        <w:t xml:space="preserve"> pre-concordato</w:t>
      </w:r>
      <w:r w:rsidRPr="00F4689F">
        <w:rPr>
          <w:lang w:val="it-IT"/>
        </w:rPr>
        <w:t xml:space="preserve"> PEPPOL. </w:t>
      </w:r>
    </w:p>
    <w:p w14:paraId="364A92BE" w14:textId="77777777" w:rsidR="00F4689F" w:rsidRPr="00F4689F" w:rsidRDefault="00F4689F" w:rsidP="00F4689F">
      <w:pPr>
        <w:rPr>
          <w:lang w:val="it-IT"/>
        </w:rPr>
      </w:pPr>
    </w:p>
    <w:p w14:paraId="65EC5478" w14:textId="77777777" w:rsidR="00F4689F" w:rsidRPr="00DF2483" w:rsidRDefault="00F4689F" w:rsidP="00F4689F">
      <w:pPr>
        <w:rPr>
          <w:b/>
        </w:rPr>
      </w:pPr>
      <w:r w:rsidRPr="00DF2483">
        <w:rPr>
          <w:b/>
        </w:rPr>
        <w:t xml:space="preserve">Esempio:  </w:t>
      </w:r>
    </w:p>
    <w:p w14:paraId="36716A71" w14:textId="77777777" w:rsidR="00F4689F" w:rsidRPr="00DF2483" w:rsidRDefault="00F4689F" w:rsidP="00F4689F">
      <w:pPr>
        <w:rPr>
          <w:b/>
        </w:rPr>
      </w:pPr>
    </w:p>
    <w:p w14:paraId="380D4BA4" w14:textId="77777777" w:rsidR="005123C1" w:rsidRPr="00DF2483" w:rsidRDefault="005123C1" w:rsidP="005123C1">
      <w:pPr>
        <w:autoSpaceDE w:val="0"/>
        <w:autoSpaceDN w:val="0"/>
        <w:adjustRightInd w:val="0"/>
        <w:rPr>
          <w:rFonts w:ascii="Arial" w:eastAsia="Calibri" w:hAnsi="Arial" w:cs="Arial"/>
          <w:color w:val="000000"/>
          <w:sz w:val="20"/>
          <w:szCs w:val="20"/>
          <w:highlight w:val="white"/>
          <w:lang w:eastAsia="sv-SE"/>
        </w:rPr>
      </w:pPr>
      <w:r w:rsidRPr="00DF2483">
        <w:rPr>
          <w:rFonts w:ascii="Arial" w:eastAsia="Calibri" w:hAnsi="Arial" w:cs="Arial"/>
          <w:color w:val="0000FF"/>
          <w:sz w:val="20"/>
          <w:szCs w:val="20"/>
          <w:highlight w:val="white"/>
          <w:lang w:eastAsia="sv-SE"/>
        </w:rPr>
        <w:t>&lt;</w:t>
      </w:r>
      <w:r w:rsidRPr="00DF2483">
        <w:rPr>
          <w:rFonts w:ascii="Arial" w:eastAsia="Calibri" w:hAnsi="Arial" w:cs="Arial"/>
          <w:color w:val="800000"/>
          <w:sz w:val="20"/>
          <w:szCs w:val="20"/>
          <w:highlight w:val="white"/>
          <w:lang w:eastAsia="sv-SE"/>
        </w:rPr>
        <w:t>cac:AccountingCustomerParty</w:t>
      </w:r>
      <w:r w:rsidRPr="00DF2483">
        <w:rPr>
          <w:rFonts w:ascii="Arial" w:eastAsia="Calibri" w:hAnsi="Arial" w:cs="Arial"/>
          <w:color w:val="0000FF"/>
          <w:sz w:val="20"/>
          <w:szCs w:val="20"/>
          <w:highlight w:val="white"/>
          <w:lang w:eastAsia="sv-SE"/>
        </w:rPr>
        <w:t>&gt;</w:t>
      </w:r>
    </w:p>
    <w:p w14:paraId="711B9D34" w14:textId="77777777" w:rsidR="005123C1" w:rsidRPr="00F4689F" w:rsidRDefault="005123C1" w:rsidP="005123C1">
      <w:pPr>
        <w:autoSpaceDE w:val="0"/>
        <w:autoSpaceDN w:val="0"/>
        <w:adjustRightInd w:val="0"/>
        <w:ind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cac:Party</w:t>
      </w:r>
      <w:r w:rsidRPr="00F4689F">
        <w:rPr>
          <w:rFonts w:ascii="Arial" w:eastAsia="Calibri" w:hAnsi="Arial" w:cs="Arial"/>
          <w:color w:val="0000FF"/>
          <w:sz w:val="20"/>
          <w:szCs w:val="20"/>
          <w:highlight w:val="white"/>
          <w:lang w:eastAsia="sv-SE"/>
        </w:rPr>
        <w:t>&gt;</w:t>
      </w:r>
    </w:p>
    <w:p w14:paraId="4B6AD0CC" w14:textId="77777777" w:rsidR="005123C1" w:rsidRPr="00F4689F" w:rsidRDefault="005123C1" w:rsidP="005123C1">
      <w:pPr>
        <w:autoSpaceDE w:val="0"/>
        <w:autoSpaceDN w:val="0"/>
        <w:adjustRightInd w:val="0"/>
        <w:ind w:left="720"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cac:PartyIdentification</w:t>
      </w:r>
      <w:r w:rsidRPr="00F4689F">
        <w:rPr>
          <w:rFonts w:ascii="Arial" w:eastAsia="Calibri" w:hAnsi="Arial" w:cs="Arial"/>
          <w:color w:val="0000FF"/>
          <w:sz w:val="20"/>
          <w:szCs w:val="20"/>
          <w:highlight w:val="white"/>
          <w:lang w:eastAsia="sv-SE"/>
        </w:rPr>
        <w:t>&gt;</w:t>
      </w:r>
    </w:p>
    <w:p w14:paraId="5BD8F428" w14:textId="600EF26F" w:rsidR="005123C1" w:rsidRPr="00F4689F" w:rsidRDefault="005123C1" w:rsidP="005123C1">
      <w:pPr>
        <w:autoSpaceDE w:val="0"/>
        <w:autoSpaceDN w:val="0"/>
        <w:adjustRightInd w:val="0"/>
        <w:ind w:left="1440"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cbc:ID</w:t>
      </w:r>
      <w:r w:rsidRPr="00F4689F">
        <w:rPr>
          <w:rFonts w:ascii="Arial" w:eastAsia="Calibri" w:hAnsi="Arial" w:cs="Arial"/>
          <w:color w:val="FF0000"/>
          <w:sz w:val="20"/>
          <w:szCs w:val="20"/>
          <w:highlight w:val="white"/>
          <w:lang w:eastAsia="sv-SE"/>
        </w:rPr>
        <w:t xml:space="preserve"> schemeID</w:t>
      </w:r>
      <w:r w:rsidRPr="00F4689F">
        <w:rPr>
          <w:rFonts w:ascii="Arial" w:hAnsi="Arial" w:cs="Arial"/>
          <w:noProof/>
          <w:sz w:val="20"/>
          <w:szCs w:val="20"/>
          <w:highlight w:val="white"/>
        </w:rPr>
        <w:t>="</w:t>
      </w:r>
      <w:r w:rsidRPr="00F4689F">
        <w:rPr>
          <w:rFonts w:ascii="Arial" w:hAnsi="Arial" w:cs="Arial"/>
          <w:b/>
          <w:noProof/>
          <w:sz w:val="20"/>
          <w:szCs w:val="20"/>
          <w:highlight w:val="white"/>
        </w:rPr>
        <w:t>IT:IPA</w:t>
      </w:r>
      <w:r w:rsidRPr="00F4689F">
        <w:rPr>
          <w:rFonts w:ascii="Arial" w:hAnsi="Arial" w:cs="Arial"/>
          <w:noProof/>
          <w:sz w:val="20"/>
          <w:szCs w:val="20"/>
          <w:highlight w:val="white"/>
        </w:rPr>
        <w:t>"</w:t>
      </w:r>
      <w:r w:rsidRPr="00F4689F">
        <w:rPr>
          <w:rFonts w:ascii="Arial" w:hAnsi="Arial" w:cs="Arial"/>
          <w:color w:val="0000FF"/>
          <w:sz w:val="20"/>
          <w:szCs w:val="20"/>
          <w:highlight w:val="white"/>
        </w:rPr>
        <w:t>&gt;</w:t>
      </w:r>
      <w:ins w:id="611" w:author="Chiacchia Alan" w:date="2018-09-20T14:31:00Z">
        <w:r w:rsidR="00F604B0" w:rsidRPr="00F604B0">
          <w:t xml:space="preserve"> </w:t>
        </w:r>
        <w:r w:rsidR="00F604B0">
          <w:t>ABCDEF</w:t>
        </w:r>
        <w:r w:rsidR="00F604B0" w:rsidRPr="00BE097F">
          <w:rPr>
            <w:rFonts w:ascii="Arial" w:hAnsi="Arial" w:cs="Arial"/>
            <w:noProof/>
            <w:color w:val="800000"/>
            <w:sz w:val="20"/>
            <w:szCs w:val="20"/>
            <w:highlight w:val="white"/>
          </w:rPr>
          <w:t xml:space="preserve"> </w:t>
        </w:r>
      </w:ins>
      <w:del w:id="612" w:author="Chiacchia Alan" w:date="2018-09-20T14:31:00Z">
        <w:r w:rsidRPr="00F4689F" w:rsidDel="00F604B0">
          <w:rPr>
            <w:rFonts w:ascii="Arial" w:hAnsi="Arial" w:cs="Arial"/>
            <w:b/>
            <w:noProof/>
            <w:sz w:val="20"/>
            <w:szCs w:val="20"/>
            <w:highlight w:val="white"/>
          </w:rPr>
          <w:delText>abcdef</w:delText>
        </w:r>
      </w:del>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cbc:ID</w:t>
      </w:r>
      <w:r w:rsidRPr="00F4689F">
        <w:rPr>
          <w:rFonts w:ascii="Arial" w:eastAsia="Calibri" w:hAnsi="Arial" w:cs="Arial"/>
          <w:color w:val="0000FF"/>
          <w:sz w:val="20"/>
          <w:szCs w:val="20"/>
          <w:highlight w:val="white"/>
          <w:lang w:eastAsia="sv-SE"/>
        </w:rPr>
        <w:t>&gt;</w:t>
      </w:r>
    </w:p>
    <w:p w14:paraId="2D1B7867" w14:textId="77777777" w:rsidR="005123C1" w:rsidRPr="00F4689F" w:rsidRDefault="005123C1" w:rsidP="005123C1">
      <w:pPr>
        <w:autoSpaceDE w:val="0"/>
        <w:autoSpaceDN w:val="0"/>
        <w:adjustRightInd w:val="0"/>
        <w:ind w:left="720"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cac:PartyIdentification</w:t>
      </w:r>
      <w:r w:rsidRPr="00F4689F">
        <w:rPr>
          <w:rFonts w:ascii="Arial" w:eastAsia="Calibri" w:hAnsi="Arial" w:cs="Arial"/>
          <w:color w:val="0000FF"/>
          <w:sz w:val="20"/>
          <w:szCs w:val="20"/>
          <w:highlight w:val="white"/>
          <w:lang w:eastAsia="sv-SE"/>
        </w:rPr>
        <w:t>&gt;</w:t>
      </w:r>
    </w:p>
    <w:p w14:paraId="11E6C10A" w14:textId="77777777" w:rsidR="005123C1" w:rsidRPr="00F4689F" w:rsidRDefault="005123C1" w:rsidP="005123C1">
      <w:pPr>
        <w:autoSpaceDE w:val="0"/>
        <w:autoSpaceDN w:val="0"/>
        <w:adjustRightInd w:val="0"/>
        <w:ind w:left="720"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cac:PartyName</w:t>
      </w:r>
      <w:r w:rsidRPr="00F4689F">
        <w:rPr>
          <w:rFonts w:ascii="Arial" w:eastAsia="Calibri" w:hAnsi="Arial" w:cs="Arial"/>
          <w:color w:val="0000FF"/>
          <w:sz w:val="20"/>
          <w:szCs w:val="20"/>
          <w:highlight w:val="white"/>
          <w:lang w:eastAsia="sv-SE"/>
        </w:rPr>
        <w:t>&gt;</w:t>
      </w:r>
    </w:p>
    <w:p w14:paraId="5C886A42" w14:textId="77777777" w:rsidR="005123C1" w:rsidRPr="00F4689F" w:rsidRDefault="005123C1" w:rsidP="005123C1">
      <w:pPr>
        <w:autoSpaceDE w:val="0"/>
        <w:autoSpaceDN w:val="0"/>
        <w:adjustRightInd w:val="0"/>
        <w:ind w:left="1440"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cbc:Name</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Ospedale Sant’Anna</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cbc:Name</w:t>
      </w:r>
      <w:r w:rsidRPr="00F4689F">
        <w:rPr>
          <w:rFonts w:ascii="Arial" w:eastAsia="Calibri" w:hAnsi="Arial" w:cs="Arial"/>
          <w:color w:val="0000FF"/>
          <w:sz w:val="20"/>
          <w:szCs w:val="20"/>
          <w:highlight w:val="white"/>
          <w:lang w:eastAsia="sv-SE"/>
        </w:rPr>
        <w:t>&gt;</w:t>
      </w:r>
    </w:p>
    <w:p w14:paraId="786146B5" w14:textId="77777777" w:rsidR="005123C1" w:rsidRPr="00F4689F" w:rsidRDefault="005123C1" w:rsidP="005123C1">
      <w:pPr>
        <w:autoSpaceDE w:val="0"/>
        <w:autoSpaceDN w:val="0"/>
        <w:adjustRightInd w:val="0"/>
        <w:ind w:left="720" w:firstLine="720"/>
        <w:rPr>
          <w:rFonts w:ascii="Arial" w:eastAsia="Calibri" w:hAnsi="Arial" w:cs="Arial"/>
          <w:color w:val="0000FF"/>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cac:PartyName</w:t>
      </w:r>
      <w:r w:rsidRPr="00F4689F">
        <w:rPr>
          <w:rFonts w:ascii="Arial" w:eastAsia="Calibri" w:hAnsi="Arial" w:cs="Arial"/>
          <w:color w:val="0000FF"/>
          <w:sz w:val="20"/>
          <w:szCs w:val="20"/>
          <w:highlight w:val="white"/>
          <w:lang w:eastAsia="sv-SE"/>
        </w:rPr>
        <w:t>&gt;</w:t>
      </w:r>
    </w:p>
    <w:p w14:paraId="46E27AB3" w14:textId="77777777" w:rsidR="005123C1" w:rsidRPr="00F4689F" w:rsidRDefault="005123C1" w:rsidP="005123C1">
      <w:pPr>
        <w:autoSpaceDE w:val="0"/>
        <w:autoSpaceDN w:val="0"/>
        <w:adjustRightInd w:val="0"/>
        <w:ind w:left="720"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cac:PostalAddress</w:t>
      </w:r>
      <w:r w:rsidRPr="00F4689F">
        <w:rPr>
          <w:rFonts w:ascii="Arial" w:eastAsia="Calibri" w:hAnsi="Arial" w:cs="Arial"/>
          <w:color w:val="0000FF"/>
          <w:sz w:val="20"/>
          <w:szCs w:val="20"/>
          <w:highlight w:val="white"/>
          <w:lang w:eastAsia="sv-SE"/>
        </w:rPr>
        <w:t>&gt;</w:t>
      </w:r>
    </w:p>
    <w:p w14:paraId="798A030F" w14:textId="77777777" w:rsidR="005123C1" w:rsidRPr="00F4689F" w:rsidRDefault="005123C1" w:rsidP="005123C1">
      <w:pPr>
        <w:autoSpaceDE w:val="0"/>
        <w:autoSpaceDN w:val="0"/>
        <w:adjustRightInd w:val="0"/>
        <w:ind w:left="1440" w:firstLine="720"/>
        <w:rPr>
          <w:rFonts w:ascii="Arial" w:eastAsia="Calibri" w:hAnsi="Arial" w:cs="Arial"/>
          <w:color w:val="000000"/>
          <w:sz w:val="20"/>
          <w:szCs w:val="20"/>
          <w:highlight w:val="white"/>
          <w:lang w:eastAsia="sv-SE"/>
        </w:rPr>
      </w:pPr>
      <w:r w:rsidRPr="00F4689F">
        <w:rPr>
          <w:rFonts w:ascii="Arial" w:eastAsia="Calibri" w:hAnsi="Arial" w:cs="Arial"/>
          <w:color w:val="800000"/>
          <w:sz w:val="20"/>
          <w:szCs w:val="20"/>
          <w:highlight w:val="white"/>
          <w:lang w:eastAsia="sv-SE"/>
        </w:rPr>
        <w:t>&lt;cbc:StreetName</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Via del pensiero, 1</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cbc:StreetName</w:t>
      </w:r>
      <w:r w:rsidRPr="00F4689F">
        <w:rPr>
          <w:rFonts w:ascii="Arial" w:eastAsia="Calibri" w:hAnsi="Arial" w:cs="Arial"/>
          <w:color w:val="0000FF"/>
          <w:sz w:val="20"/>
          <w:szCs w:val="20"/>
          <w:highlight w:val="white"/>
          <w:lang w:eastAsia="sv-SE"/>
        </w:rPr>
        <w:t>&gt;</w:t>
      </w:r>
    </w:p>
    <w:p w14:paraId="3EA45514" w14:textId="77777777" w:rsidR="005123C1" w:rsidRPr="00F4689F" w:rsidRDefault="005123C1" w:rsidP="005123C1">
      <w:pPr>
        <w:autoSpaceDE w:val="0"/>
        <w:autoSpaceDN w:val="0"/>
        <w:adjustRightInd w:val="0"/>
        <w:rPr>
          <w:rFonts w:ascii="Arial" w:eastAsia="Calibri" w:hAnsi="Arial" w:cs="Arial"/>
          <w:color w:val="000000"/>
          <w:sz w:val="20"/>
          <w:szCs w:val="20"/>
          <w:highlight w:val="white"/>
          <w:lang w:val="it-IT" w:eastAsia="sv-SE"/>
        </w:rPr>
      </w:pPr>
      <w:r w:rsidRPr="00F4689F">
        <w:rPr>
          <w:rFonts w:ascii="Arial" w:eastAsia="Calibri" w:hAnsi="Arial" w:cs="Arial"/>
          <w:color w:val="000000"/>
          <w:sz w:val="20"/>
          <w:szCs w:val="20"/>
          <w:highlight w:val="white"/>
          <w:lang w:eastAsia="sv-SE"/>
        </w:rPr>
        <w:tab/>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cbc:CityName</w:t>
      </w:r>
      <w:r w:rsidRPr="00F4689F">
        <w:rPr>
          <w:rFonts w:ascii="Arial" w:eastAsia="Calibri" w:hAnsi="Arial" w:cs="Arial"/>
          <w:color w:val="0000FF"/>
          <w:sz w:val="20"/>
          <w:szCs w:val="20"/>
          <w:highlight w:val="white"/>
          <w:lang w:val="it-IT" w:eastAsia="sv-SE"/>
        </w:rPr>
        <w:t>&gt;</w:t>
      </w:r>
      <w:r w:rsidRPr="00F4689F">
        <w:rPr>
          <w:rFonts w:ascii="Arial" w:eastAsia="Calibri" w:hAnsi="Arial" w:cs="Arial"/>
          <w:color w:val="000000"/>
          <w:sz w:val="20"/>
          <w:szCs w:val="20"/>
          <w:highlight w:val="white"/>
          <w:lang w:val="it-IT" w:eastAsia="sv-SE"/>
        </w:rPr>
        <w:t>Maranello</w:t>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cbc:CityName</w:t>
      </w:r>
      <w:r w:rsidRPr="00F4689F">
        <w:rPr>
          <w:rFonts w:ascii="Arial" w:eastAsia="Calibri" w:hAnsi="Arial" w:cs="Arial"/>
          <w:color w:val="0000FF"/>
          <w:sz w:val="20"/>
          <w:szCs w:val="20"/>
          <w:highlight w:val="white"/>
          <w:lang w:val="it-IT" w:eastAsia="sv-SE"/>
        </w:rPr>
        <w:t>&gt;</w:t>
      </w:r>
    </w:p>
    <w:p w14:paraId="4160B935" w14:textId="77777777" w:rsidR="005123C1" w:rsidRPr="00F4689F" w:rsidRDefault="005123C1" w:rsidP="005123C1">
      <w:pPr>
        <w:autoSpaceDE w:val="0"/>
        <w:autoSpaceDN w:val="0"/>
        <w:adjustRightInd w:val="0"/>
        <w:rPr>
          <w:rFonts w:ascii="Arial" w:eastAsia="Calibri" w:hAnsi="Arial" w:cs="Arial"/>
          <w:color w:val="000000"/>
          <w:sz w:val="20"/>
          <w:szCs w:val="20"/>
          <w:highlight w:val="white"/>
          <w:lang w:val="it-IT" w:eastAsia="sv-SE"/>
        </w:rPr>
      </w:pPr>
      <w:r w:rsidRPr="00F4689F">
        <w:rPr>
          <w:rFonts w:ascii="Arial" w:eastAsia="Calibri" w:hAnsi="Arial" w:cs="Arial"/>
          <w:color w:val="000000"/>
          <w:sz w:val="20"/>
          <w:szCs w:val="20"/>
          <w:highlight w:val="white"/>
          <w:lang w:val="it-IT" w:eastAsia="sv-SE"/>
        </w:rPr>
        <w:t xml:space="preserve"> </w:t>
      </w:r>
      <w:r w:rsidRPr="00F4689F">
        <w:rPr>
          <w:rFonts w:ascii="Arial" w:eastAsia="Calibri" w:hAnsi="Arial" w:cs="Arial"/>
          <w:color w:val="000000"/>
          <w:sz w:val="20"/>
          <w:szCs w:val="20"/>
          <w:highlight w:val="white"/>
          <w:lang w:val="it-IT" w:eastAsia="sv-SE"/>
        </w:rPr>
        <w:tab/>
      </w:r>
      <w:r w:rsidRPr="00F4689F">
        <w:rPr>
          <w:rFonts w:ascii="Arial" w:eastAsia="Calibri" w:hAnsi="Arial" w:cs="Arial"/>
          <w:color w:val="000000"/>
          <w:sz w:val="20"/>
          <w:szCs w:val="20"/>
          <w:highlight w:val="white"/>
          <w:lang w:val="it-IT" w:eastAsia="sv-SE"/>
        </w:rPr>
        <w:tab/>
      </w:r>
      <w:r w:rsidRPr="00F4689F">
        <w:rPr>
          <w:rFonts w:ascii="Arial" w:eastAsia="Calibri" w:hAnsi="Arial" w:cs="Arial"/>
          <w:color w:val="000000"/>
          <w:sz w:val="20"/>
          <w:szCs w:val="20"/>
          <w:highlight w:val="white"/>
          <w:lang w:val="it-IT" w:eastAsia="sv-SE"/>
        </w:rPr>
        <w:tab/>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cbc:PostalZone</w:t>
      </w:r>
      <w:r w:rsidRPr="00F4689F">
        <w:rPr>
          <w:rFonts w:ascii="Arial" w:eastAsia="Calibri" w:hAnsi="Arial" w:cs="Arial"/>
          <w:color w:val="0000FF"/>
          <w:sz w:val="20"/>
          <w:szCs w:val="20"/>
          <w:highlight w:val="white"/>
          <w:lang w:val="it-IT" w:eastAsia="sv-SE"/>
        </w:rPr>
        <w:t>&gt;</w:t>
      </w:r>
      <w:r w:rsidRPr="00F4689F">
        <w:rPr>
          <w:rFonts w:ascii="Arial" w:eastAsia="Calibri" w:hAnsi="Arial" w:cs="Arial"/>
          <w:color w:val="000000"/>
          <w:sz w:val="20"/>
          <w:szCs w:val="20"/>
          <w:highlight w:val="white"/>
          <w:lang w:val="it-IT" w:eastAsia="sv-SE"/>
        </w:rPr>
        <w:t>41053</w:t>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cbc:PostalZone</w:t>
      </w:r>
      <w:r w:rsidRPr="00F4689F">
        <w:rPr>
          <w:rFonts w:ascii="Arial" w:eastAsia="Calibri" w:hAnsi="Arial" w:cs="Arial"/>
          <w:color w:val="0000FF"/>
          <w:sz w:val="20"/>
          <w:szCs w:val="20"/>
          <w:highlight w:val="white"/>
          <w:lang w:val="it-IT" w:eastAsia="sv-SE"/>
        </w:rPr>
        <w:t>&gt;</w:t>
      </w:r>
    </w:p>
    <w:p w14:paraId="36ADF109" w14:textId="77777777" w:rsidR="005123C1" w:rsidRPr="00F4689F" w:rsidRDefault="005123C1" w:rsidP="005123C1">
      <w:pPr>
        <w:autoSpaceDE w:val="0"/>
        <w:autoSpaceDN w:val="0"/>
        <w:adjustRightInd w:val="0"/>
        <w:rPr>
          <w:rFonts w:ascii="Arial" w:eastAsia="Calibri" w:hAnsi="Arial" w:cs="Arial"/>
          <w:color w:val="000000"/>
          <w:sz w:val="20"/>
          <w:szCs w:val="20"/>
          <w:highlight w:val="white"/>
          <w:lang w:eastAsia="sv-SE"/>
        </w:rPr>
      </w:pPr>
      <w:r w:rsidRPr="00F4689F">
        <w:rPr>
          <w:rFonts w:ascii="Arial" w:eastAsia="Calibri" w:hAnsi="Arial" w:cs="Arial"/>
          <w:color w:val="000000"/>
          <w:sz w:val="20"/>
          <w:szCs w:val="20"/>
          <w:highlight w:val="white"/>
          <w:lang w:val="it-IT" w:eastAsia="sv-SE"/>
        </w:rPr>
        <w:t xml:space="preserve"> </w:t>
      </w:r>
      <w:r w:rsidRPr="00F4689F">
        <w:rPr>
          <w:rFonts w:ascii="Arial" w:eastAsia="Calibri" w:hAnsi="Arial" w:cs="Arial"/>
          <w:color w:val="000000"/>
          <w:sz w:val="20"/>
          <w:szCs w:val="20"/>
          <w:highlight w:val="white"/>
          <w:lang w:val="it-IT" w:eastAsia="sv-SE"/>
        </w:rPr>
        <w:tab/>
      </w:r>
      <w:r w:rsidRPr="00F4689F">
        <w:rPr>
          <w:rFonts w:ascii="Arial" w:eastAsia="Calibri" w:hAnsi="Arial" w:cs="Arial"/>
          <w:color w:val="000000"/>
          <w:sz w:val="20"/>
          <w:szCs w:val="20"/>
          <w:highlight w:val="white"/>
          <w:lang w:val="it-IT" w:eastAsia="sv-SE"/>
        </w:rPr>
        <w:tab/>
      </w:r>
      <w:r w:rsidRPr="00F4689F">
        <w:rPr>
          <w:rFonts w:ascii="Arial" w:eastAsia="Calibri" w:hAnsi="Arial" w:cs="Arial"/>
          <w:color w:val="000000"/>
          <w:sz w:val="20"/>
          <w:szCs w:val="20"/>
          <w:highlight w:val="white"/>
          <w:lang w:val="it-IT" w:eastAsia="sv-SE"/>
        </w:rPr>
        <w:tab/>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cbc:CountrySubentity</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Modena</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cbc:CountrySubentity</w:t>
      </w:r>
      <w:r w:rsidRPr="00F4689F">
        <w:rPr>
          <w:rFonts w:ascii="Arial" w:eastAsia="Calibri" w:hAnsi="Arial" w:cs="Arial"/>
          <w:color w:val="0000FF"/>
          <w:sz w:val="20"/>
          <w:szCs w:val="20"/>
          <w:highlight w:val="white"/>
          <w:lang w:eastAsia="sv-SE"/>
        </w:rPr>
        <w:t>&gt;</w:t>
      </w:r>
    </w:p>
    <w:p w14:paraId="4A04A463" w14:textId="77777777" w:rsidR="005123C1" w:rsidRPr="00F4689F" w:rsidRDefault="005123C1" w:rsidP="005123C1">
      <w:pPr>
        <w:autoSpaceDE w:val="0"/>
        <w:autoSpaceDN w:val="0"/>
        <w:adjustRightInd w:val="0"/>
        <w:ind w:left="1440" w:firstLine="720"/>
        <w:rPr>
          <w:rFonts w:ascii="Arial" w:eastAsia="Calibri" w:hAnsi="Arial" w:cs="Arial"/>
          <w:color w:val="000000"/>
          <w:sz w:val="20"/>
          <w:szCs w:val="20"/>
          <w:highlight w:val="white"/>
          <w:lang w:eastAsia="sv-SE"/>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cac:Country</w:t>
      </w:r>
      <w:r w:rsidRPr="00F4689F">
        <w:rPr>
          <w:rFonts w:ascii="Arial" w:eastAsia="Calibri" w:hAnsi="Arial" w:cs="Arial"/>
          <w:color w:val="0000FF"/>
          <w:sz w:val="20"/>
          <w:szCs w:val="20"/>
          <w:highlight w:val="white"/>
          <w:lang w:eastAsia="sv-SE"/>
        </w:rPr>
        <w:t>&gt;</w:t>
      </w:r>
    </w:p>
    <w:p w14:paraId="2F2333B2" w14:textId="77777777" w:rsidR="005123C1" w:rsidRPr="00F4689F" w:rsidRDefault="005123C1" w:rsidP="005123C1">
      <w:pPr>
        <w:autoSpaceDE w:val="0"/>
        <w:autoSpaceDN w:val="0"/>
        <w:adjustRightInd w:val="0"/>
        <w:rPr>
          <w:rFonts w:ascii="Arial" w:eastAsia="Calibri" w:hAnsi="Arial" w:cs="Arial"/>
          <w:color w:val="000000"/>
          <w:sz w:val="20"/>
          <w:szCs w:val="20"/>
          <w:highlight w:val="white"/>
          <w:lang w:eastAsia="sv-SE"/>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cbc:IdentificationCode</w:t>
      </w:r>
      <w:r w:rsidRPr="00F4689F">
        <w:rPr>
          <w:rFonts w:ascii="Arial" w:eastAsia="Calibri" w:hAnsi="Arial" w:cs="Arial"/>
          <w:color w:val="FF0000"/>
          <w:sz w:val="20"/>
          <w:szCs w:val="20"/>
          <w:highlight w:val="white"/>
          <w:lang w:eastAsia="sv-SE"/>
        </w:rPr>
        <w:t xml:space="preserve"> listID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ISO3166-1:Alpha2</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IT</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cbc:IdentificationCode</w:t>
      </w:r>
      <w:r w:rsidRPr="00F4689F">
        <w:rPr>
          <w:rFonts w:ascii="Arial" w:eastAsia="Calibri" w:hAnsi="Arial" w:cs="Arial"/>
          <w:color w:val="0000FF"/>
          <w:sz w:val="20"/>
          <w:szCs w:val="20"/>
          <w:highlight w:val="white"/>
          <w:lang w:eastAsia="sv-SE"/>
        </w:rPr>
        <w:t>&gt;</w:t>
      </w:r>
    </w:p>
    <w:p w14:paraId="7483034F" w14:textId="77777777" w:rsidR="005123C1" w:rsidRPr="00F4689F" w:rsidRDefault="005123C1" w:rsidP="005123C1">
      <w:pPr>
        <w:autoSpaceDE w:val="0"/>
        <w:autoSpaceDN w:val="0"/>
        <w:adjustRightInd w:val="0"/>
        <w:rPr>
          <w:rFonts w:ascii="Arial" w:eastAsia="Calibri" w:hAnsi="Arial" w:cs="Arial"/>
          <w:color w:val="000000"/>
          <w:sz w:val="20"/>
          <w:szCs w:val="20"/>
          <w:highlight w:val="white"/>
          <w:lang w:eastAsia="sv-SE"/>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00"/>
          <w:sz w:val="20"/>
          <w:szCs w:val="20"/>
          <w:highlight w:val="white"/>
          <w:lang w:eastAsia="sv-SE"/>
        </w:rPr>
        <w:tab/>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cac:Country</w:t>
      </w:r>
      <w:r w:rsidRPr="00F4689F">
        <w:rPr>
          <w:rFonts w:ascii="Arial" w:eastAsia="Calibri" w:hAnsi="Arial" w:cs="Arial"/>
          <w:color w:val="0000FF"/>
          <w:sz w:val="20"/>
          <w:szCs w:val="20"/>
          <w:highlight w:val="white"/>
          <w:lang w:eastAsia="sv-SE"/>
        </w:rPr>
        <w:t>&gt;</w:t>
      </w:r>
    </w:p>
    <w:p w14:paraId="6122F11F" w14:textId="77777777" w:rsidR="005123C1" w:rsidRPr="00F4689F" w:rsidRDefault="005123C1" w:rsidP="005123C1">
      <w:pPr>
        <w:autoSpaceDE w:val="0"/>
        <w:autoSpaceDN w:val="0"/>
        <w:adjustRightInd w:val="0"/>
        <w:ind w:left="720" w:firstLine="720"/>
        <w:rPr>
          <w:rFonts w:ascii="Arial" w:eastAsia="Calibri" w:hAnsi="Arial" w:cs="Arial"/>
          <w:color w:val="0000FF"/>
          <w:sz w:val="20"/>
          <w:szCs w:val="20"/>
          <w:highlight w:val="white"/>
          <w:lang w:eastAsia="sv-SE"/>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cac:PostalAddress</w:t>
      </w:r>
      <w:r w:rsidRPr="00F4689F">
        <w:rPr>
          <w:rFonts w:ascii="Arial" w:eastAsia="Calibri" w:hAnsi="Arial" w:cs="Arial"/>
          <w:color w:val="0000FF"/>
          <w:sz w:val="20"/>
          <w:szCs w:val="20"/>
          <w:highlight w:val="white"/>
          <w:lang w:eastAsia="sv-SE"/>
        </w:rPr>
        <w:t>&gt;</w:t>
      </w:r>
    </w:p>
    <w:p w14:paraId="1489232E" w14:textId="2845D772" w:rsidR="005123C1" w:rsidRPr="00F4689F" w:rsidDel="002560D1" w:rsidRDefault="005123C1" w:rsidP="005123C1">
      <w:pPr>
        <w:autoSpaceDE w:val="0"/>
        <w:autoSpaceDN w:val="0"/>
        <w:adjustRightInd w:val="0"/>
        <w:ind w:left="720" w:firstLine="720"/>
        <w:rPr>
          <w:del w:id="613" w:author="Bertocchi Elisa" w:date="2018-09-21T14:12:00Z"/>
          <w:rFonts w:ascii="Arial" w:eastAsia="Calibri" w:hAnsi="Arial" w:cs="Arial"/>
          <w:color w:val="000000"/>
          <w:sz w:val="20"/>
          <w:szCs w:val="20"/>
          <w:highlight w:val="white"/>
          <w:lang w:eastAsia="sv-SE"/>
        </w:rPr>
      </w:pPr>
      <w:commentRangeStart w:id="614"/>
      <w:del w:id="615" w:author="Bertocchi Elisa" w:date="2018-09-21T14:12:00Z">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cac:PartyTaxScheme</w:delText>
        </w:r>
        <w:r w:rsidRPr="00F4689F" w:rsidDel="002560D1">
          <w:rPr>
            <w:rFonts w:ascii="Arial" w:eastAsia="Calibri" w:hAnsi="Arial" w:cs="Arial"/>
            <w:color w:val="0000FF"/>
            <w:sz w:val="20"/>
            <w:szCs w:val="20"/>
            <w:highlight w:val="white"/>
            <w:lang w:eastAsia="sv-SE"/>
          </w:rPr>
          <w:delText>&gt;</w:delText>
        </w:r>
      </w:del>
    </w:p>
    <w:p w14:paraId="6C176B48" w14:textId="67B67B57" w:rsidR="005123C1" w:rsidRPr="00F4689F" w:rsidDel="002560D1" w:rsidRDefault="005123C1" w:rsidP="005123C1">
      <w:pPr>
        <w:autoSpaceDE w:val="0"/>
        <w:autoSpaceDN w:val="0"/>
        <w:adjustRightInd w:val="0"/>
        <w:rPr>
          <w:del w:id="616" w:author="Bertocchi Elisa" w:date="2018-09-21T14:12:00Z"/>
          <w:rFonts w:ascii="Arial" w:eastAsia="Calibri" w:hAnsi="Arial" w:cs="Arial"/>
          <w:color w:val="000000"/>
          <w:sz w:val="20"/>
          <w:szCs w:val="20"/>
          <w:highlight w:val="white"/>
          <w:lang w:eastAsia="sv-SE"/>
        </w:rPr>
      </w:pPr>
      <w:del w:id="617" w:author="Bertocchi Elisa" w:date="2018-09-21T14:12:00Z">
        <w:r w:rsidRPr="00F4689F" w:rsidDel="002560D1">
          <w:rPr>
            <w:rFonts w:ascii="Arial" w:eastAsia="Calibri" w:hAnsi="Arial" w:cs="Arial"/>
            <w:color w:val="000000"/>
            <w:sz w:val="20"/>
            <w:szCs w:val="20"/>
            <w:highlight w:val="white"/>
            <w:lang w:eastAsia="sv-SE"/>
          </w:rPr>
          <w:delText xml:space="preserve">      </w:delText>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delText xml:space="preserve">  </w:delText>
        </w:r>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cbc:CompanyID</w:delText>
        </w:r>
        <w:r w:rsidRPr="00F4689F" w:rsidDel="002560D1">
          <w:rPr>
            <w:rFonts w:ascii="Arial" w:eastAsia="Calibri" w:hAnsi="Arial" w:cs="Arial"/>
            <w:color w:val="FF0000"/>
            <w:sz w:val="20"/>
            <w:szCs w:val="20"/>
            <w:highlight w:val="white"/>
            <w:lang w:eastAsia="sv-SE"/>
          </w:rPr>
          <w:delText xml:space="preserve"> schemeID</w:delText>
        </w:r>
        <w:r w:rsidRPr="00F4689F" w:rsidDel="002560D1">
          <w:rPr>
            <w:rFonts w:ascii="Arial" w:eastAsia="Calibri" w:hAnsi="Arial" w:cs="Arial"/>
            <w:color w:val="0000FF"/>
            <w:sz w:val="20"/>
            <w:szCs w:val="20"/>
            <w:highlight w:val="white"/>
            <w:lang w:eastAsia="sv-SE"/>
          </w:rPr>
          <w:delText>="</w:delText>
        </w:r>
        <w:r w:rsidRPr="00F4689F" w:rsidDel="002560D1">
          <w:rPr>
            <w:rFonts w:ascii="Arial" w:eastAsia="Calibri" w:hAnsi="Arial" w:cs="Arial"/>
            <w:color w:val="000000"/>
            <w:sz w:val="20"/>
            <w:szCs w:val="20"/>
            <w:highlight w:val="white"/>
            <w:lang w:eastAsia="sv-SE"/>
          </w:rPr>
          <w:delText>IT:CF</w:delText>
        </w:r>
        <w:r w:rsidRPr="00F4689F" w:rsidDel="002560D1">
          <w:rPr>
            <w:rFonts w:ascii="Arial" w:eastAsia="Calibri" w:hAnsi="Arial" w:cs="Arial"/>
            <w:color w:val="0000FF"/>
            <w:sz w:val="20"/>
            <w:szCs w:val="20"/>
            <w:highlight w:val="white"/>
            <w:lang w:eastAsia="sv-SE"/>
          </w:rPr>
          <w:delText>”&gt;</w:delText>
        </w:r>
        <w:r w:rsidRPr="00F4689F" w:rsidDel="002560D1">
          <w:rPr>
            <w:rFonts w:ascii="Arial" w:hAnsi="Arial" w:cs="Arial"/>
            <w:noProof/>
            <w:sz w:val="20"/>
            <w:szCs w:val="20"/>
            <w:highlight w:val="white"/>
          </w:rPr>
          <w:delText>00234567890</w:delText>
        </w:r>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cbc:CompanyID</w:delText>
        </w:r>
        <w:r w:rsidRPr="00F4689F" w:rsidDel="002560D1">
          <w:rPr>
            <w:rFonts w:ascii="Arial" w:eastAsia="Calibri" w:hAnsi="Arial" w:cs="Arial"/>
            <w:color w:val="0000FF"/>
            <w:sz w:val="20"/>
            <w:szCs w:val="20"/>
            <w:highlight w:val="white"/>
            <w:lang w:eastAsia="sv-SE"/>
          </w:rPr>
          <w:delText>&gt;</w:delText>
        </w:r>
      </w:del>
    </w:p>
    <w:p w14:paraId="597BA59C" w14:textId="58660D86" w:rsidR="005123C1" w:rsidRPr="00F4689F" w:rsidDel="002560D1" w:rsidRDefault="005123C1" w:rsidP="005123C1">
      <w:pPr>
        <w:autoSpaceDE w:val="0"/>
        <w:autoSpaceDN w:val="0"/>
        <w:adjustRightInd w:val="0"/>
        <w:rPr>
          <w:del w:id="618" w:author="Bertocchi Elisa" w:date="2018-09-21T14:12:00Z"/>
          <w:rFonts w:ascii="Arial" w:eastAsia="Calibri" w:hAnsi="Arial" w:cs="Arial"/>
          <w:color w:val="000000"/>
          <w:sz w:val="20"/>
          <w:szCs w:val="20"/>
          <w:highlight w:val="white"/>
          <w:lang w:eastAsia="sv-SE"/>
        </w:rPr>
      </w:pPr>
      <w:del w:id="619" w:author="Bertocchi Elisa" w:date="2018-09-21T14:12:00Z">
        <w:r w:rsidRPr="00F4689F" w:rsidDel="002560D1">
          <w:rPr>
            <w:rFonts w:ascii="Arial" w:eastAsia="Calibri" w:hAnsi="Arial" w:cs="Arial"/>
            <w:color w:val="000000"/>
            <w:sz w:val="20"/>
            <w:szCs w:val="20"/>
            <w:highlight w:val="white"/>
            <w:lang w:eastAsia="sv-SE"/>
          </w:rPr>
          <w:delText xml:space="preserve">      </w:delText>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delText xml:space="preserve">  </w:delText>
        </w:r>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cac:TaxScheme</w:delText>
        </w:r>
        <w:r w:rsidRPr="00F4689F" w:rsidDel="002560D1">
          <w:rPr>
            <w:rFonts w:ascii="Arial" w:eastAsia="Calibri" w:hAnsi="Arial" w:cs="Arial"/>
            <w:color w:val="0000FF"/>
            <w:sz w:val="20"/>
            <w:szCs w:val="20"/>
            <w:highlight w:val="white"/>
            <w:lang w:eastAsia="sv-SE"/>
          </w:rPr>
          <w:delText>&gt;</w:delText>
        </w:r>
      </w:del>
    </w:p>
    <w:p w14:paraId="778D46A2" w14:textId="460C6207" w:rsidR="005123C1" w:rsidRPr="00F4689F" w:rsidDel="002560D1" w:rsidRDefault="005123C1" w:rsidP="005123C1">
      <w:pPr>
        <w:autoSpaceDE w:val="0"/>
        <w:autoSpaceDN w:val="0"/>
        <w:adjustRightInd w:val="0"/>
        <w:rPr>
          <w:del w:id="620" w:author="Bertocchi Elisa" w:date="2018-09-21T14:12:00Z"/>
          <w:rFonts w:ascii="Arial" w:eastAsia="Calibri" w:hAnsi="Arial" w:cs="Arial"/>
          <w:color w:val="000000"/>
          <w:sz w:val="20"/>
          <w:szCs w:val="20"/>
          <w:highlight w:val="white"/>
          <w:lang w:eastAsia="sv-SE"/>
        </w:rPr>
      </w:pPr>
      <w:del w:id="621" w:author="Bertocchi Elisa" w:date="2018-09-21T14:12:00Z">
        <w:r w:rsidRPr="00F4689F" w:rsidDel="002560D1">
          <w:rPr>
            <w:rFonts w:ascii="Arial" w:eastAsia="Calibri" w:hAnsi="Arial" w:cs="Arial"/>
            <w:color w:val="000000"/>
            <w:sz w:val="20"/>
            <w:szCs w:val="20"/>
            <w:highlight w:val="white"/>
            <w:lang w:eastAsia="sv-SE"/>
          </w:rPr>
          <w:delText xml:space="preserve">          </w:delText>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cbc:ID</w:delText>
        </w:r>
        <w:r w:rsidRPr="00F4689F" w:rsidDel="002560D1">
          <w:rPr>
            <w:rFonts w:ascii="Arial" w:eastAsia="Calibri" w:hAnsi="Arial" w:cs="Arial"/>
            <w:color w:val="0000FF"/>
            <w:sz w:val="20"/>
            <w:szCs w:val="20"/>
            <w:highlight w:val="white"/>
            <w:lang w:eastAsia="sv-SE"/>
          </w:rPr>
          <w:delText>&gt;</w:delText>
        </w:r>
        <w:r w:rsidRPr="00F4689F" w:rsidDel="002560D1">
          <w:rPr>
            <w:rFonts w:ascii="Arial" w:eastAsia="Calibri" w:hAnsi="Arial" w:cs="Arial"/>
            <w:color w:val="000000"/>
            <w:sz w:val="20"/>
            <w:szCs w:val="20"/>
            <w:highlight w:val="white"/>
            <w:lang w:eastAsia="sv-SE"/>
          </w:rPr>
          <w:delText>VAT</w:delText>
        </w:r>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cbc:ID</w:delText>
        </w:r>
        <w:r w:rsidRPr="00F4689F" w:rsidDel="002560D1">
          <w:rPr>
            <w:rFonts w:ascii="Arial" w:eastAsia="Calibri" w:hAnsi="Arial" w:cs="Arial"/>
            <w:color w:val="0000FF"/>
            <w:sz w:val="20"/>
            <w:szCs w:val="20"/>
            <w:highlight w:val="white"/>
            <w:lang w:eastAsia="sv-SE"/>
          </w:rPr>
          <w:delText>&gt;</w:delText>
        </w:r>
      </w:del>
    </w:p>
    <w:p w14:paraId="01DBA373" w14:textId="013E4828" w:rsidR="005123C1" w:rsidRPr="00F4689F" w:rsidDel="002560D1" w:rsidRDefault="005123C1" w:rsidP="005123C1">
      <w:pPr>
        <w:autoSpaceDE w:val="0"/>
        <w:autoSpaceDN w:val="0"/>
        <w:adjustRightInd w:val="0"/>
        <w:rPr>
          <w:del w:id="622" w:author="Bertocchi Elisa" w:date="2018-09-21T14:12:00Z"/>
          <w:rFonts w:ascii="Arial" w:eastAsia="Calibri" w:hAnsi="Arial" w:cs="Arial"/>
          <w:color w:val="000000"/>
          <w:sz w:val="20"/>
          <w:szCs w:val="20"/>
          <w:highlight w:val="white"/>
          <w:lang w:eastAsia="sv-SE"/>
        </w:rPr>
      </w:pPr>
      <w:del w:id="623" w:author="Bertocchi Elisa" w:date="2018-09-21T14:12:00Z">
        <w:r w:rsidRPr="00F4689F" w:rsidDel="002560D1">
          <w:rPr>
            <w:rFonts w:ascii="Arial" w:eastAsia="Calibri" w:hAnsi="Arial" w:cs="Arial"/>
            <w:color w:val="000000"/>
            <w:sz w:val="20"/>
            <w:szCs w:val="20"/>
            <w:highlight w:val="white"/>
            <w:lang w:eastAsia="sv-SE"/>
          </w:rPr>
          <w:delText xml:space="preserve">        </w:delText>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cac:TaxScheme</w:delText>
        </w:r>
        <w:r w:rsidRPr="00F4689F" w:rsidDel="002560D1">
          <w:rPr>
            <w:rFonts w:ascii="Arial" w:eastAsia="Calibri" w:hAnsi="Arial" w:cs="Arial"/>
            <w:color w:val="0000FF"/>
            <w:sz w:val="20"/>
            <w:szCs w:val="20"/>
            <w:highlight w:val="white"/>
            <w:lang w:eastAsia="sv-SE"/>
          </w:rPr>
          <w:delText>&gt;</w:delText>
        </w:r>
      </w:del>
    </w:p>
    <w:p w14:paraId="621A2A26" w14:textId="28D1472E" w:rsidR="005123C1" w:rsidRPr="00F4689F" w:rsidDel="002560D1" w:rsidRDefault="005123C1" w:rsidP="005123C1">
      <w:pPr>
        <w:autoSpaceDE w:val="0"/>
        <w:autoSpaceDN w:val="0"/>
        <w:adjustRightInd w:val="0"/>
        <w:ind w:left="720" w:firstLine="720"/>
        <w:rPr>
          <w:del w:id="624" w:author="Bertocchi Elisa" w:date="2018-09-21T14:12:00Z"/>
          <w:rFonts w:ascii="Arial" w:eastAsia="Calibri" w:hAnsi="Arial" w:cs="Arial"/>
          <w:color w:val="000000"/>
          <w:sz w:val="20"/>
          <w:szCs w:val="20"/>
          <w:highlight w:val="white"/>
          <w:lang w:eastAsia="sv-SE"/>
        </w:rPr>
      </w:pPr>
      <w:del w:id="625" w:author="Bertocchi Elisa" w:date="2018-09-21T14:12:00Z">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cac:PartyTaxScheme</w:delText>
        </w:r>
        <w:r w:rsidRPr="00F4689F" w:rsidDel="002560D1">
          <w:rPr>
            <w:rFonts w:ascii="Arial" w:eastAsia="Calibri" w:hAnsi="Arial" w:cs="Arial"/>
            <w:color w:val="0000FF"/>
            <w:sz w:val="20"/>
            <w:szCs w:val="20"/>
            <w:highlight w:val="white"/>
            <w:lang w:eastAsia="sv-SE"/>
          </w:rPr>
          <w:delText>&gt;</w:delText>
        </w:r>
      </w:del>
    </w:p>
    <w:p w14:paraId="20CFD691" w14:textId="65A27EE0" w:rsidR="005123C1" w:rsidRPr="00F4689F" w:rsidDel="002560D1" w:rsidRDefault="005123C1" w:rsidP="005123C1">
      <w:pPr>
        <w:autoSpaceDE w:val="0"/>
        <w:autoSpaceDN w:val="0"/>
        <w:adjustRightInd w:val="0"/>
        <w:jc w:val="both"/>
        <w:rPr>
          <w:del w:id="626" w:author="Bertocchi Elisa" w:date="2018-09-21T14:12:00Z"/>
          <w:rFonts w:ascii="Arial" w:eastAsia="Calibri" w:hAnsi="Arial" w:cs="Arial"/>
          <w:i/>
          <w:color w:val="808080" w:themeColor="background1" w:themeShade="80"/>
          <w:sz w:val="20"/>
          <w:szCs w:val="20"/>
          <w:highlight w:val="white"/>
          <w:lang w:eastAsia="sv-SE"/>
        </w:rPr>
      </w:pPr>
      <w:del w:id="627"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 xml:space="preserve"> </w:delText>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delText>&lt;cac:PartyLegalEntity&gt;</w:delText>
        </w:r>
      </w:del>
    </w:p>
    <w:p w14:paraId="60672C3A" w14:textId="62F6BB97" w:rsidR="005123C1" w:rsidRPr="00F4689F" w:rsidDel="002560D1" w:rsidRDefault="005123C1" w:rsidP="005123C1">
      <w:pPr>
        <w:autoSpaceDE w:val="0"/>
        <w:autoSpaceDN w:val="0"/>
        <w:adjustRightInd w:val="0"/>
        <w:rPr>
          <w:del w:id="628" w:author="Bertocchi Elisa" w:date="2018-09-21T14:12:00Z"/>
          <w:rFonts w:ascii="Arial" w:eastAsia="Calibri" w:hAnsi="Arial" w:cs="Arial"/>
          <w:i/>
          <w:color w:val="808080" w:themeColor="background1" w:themeShade="80"/>
          <w:sz w:val="20"/>
          <w:szCs w:val="20"/>
          <w:highlight w:val="white"/>
          <w:lang w:val="it-IT" w:eastAsia="sv-SE"/>
        </w:rPr>
      </w:pPr>
      <w:del w:id="629"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 xml:space="preserve"> </w:delText>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val="it-IT" w:eastAsia="sv-SE"/>
          </w:rPr>
          <w:delText>&lt;cbc:RegistrationName&gt;Ospedale Sant’Anna&lt;/cbc:RegistrationName&gt;</w:delText>
        </w:r>
      </w:del>
    </w:p>
    <w:p w14:paraId="711885B5" w14:textId="4A00C504" w:rsidR="005123C1" w:rsidRPr="00F4689F" w:rsidDel="002560D1" w:rsidRDefault="005123C1" w:rsidP="005123C1">
      <w:pPr>
        <w:autoSpaceDE w:val="0"/>
        <w:autoSpaceDN w:val="0"/>
        <w:adjustRightInd w:val="0"/>
        <w:rPr>
          <w:del w:id="630" w:author="Bertocchi Elisa" w:date="2018-09-21T14:12:00Z"/>
          <w:rFonts w:ascii="Arial" w:eastAsia="Calibri" w:hAnsi="Arial" w:cs="Arial"/>
          <w:i/>
          <w:color w:val="808080" w:themeColor="background1" w:themeShade="80"/>
          <w:sz w:val="20"/>
          <w:szCs w:val="20"/>
          <w:highlight w:val="white"/>
          <w:lang w:eastAsia="sv-SE"/>
        </w:rPr>
      </w:pPr>
      <w:del w:id="631" w:author="Bertocchi Elisa" w:date="2018-09-21T14:12:00Z">
        <w:r w:rsidRPr="00F4689F" w:rsidDel="002560D1">
          <w:rPr>
            <w:rFonts w:ascii="Arial" w:eastAsia="Calibri" w:hAnsi="Arial" w:cs="Arial"/>
            <w:i/>
            <w:color w:val="808080" w:themeColor="background1" w:themeShade="80"/>
            <w:sz w:val="20"/>
            <w:szCs w:val="20"/>
            <w:highlight w:val="white"/>
            <w:lang w:val="it-IT" w:eastAsia="sv-SE"/>
          </w:rPr>
          <w:delText xml:space="preserve"> </w:delText>
        </w:r>
        <w:r w:rsidRPr="00F4689F" w:rsidDel="002560D1">
          <w:rPr>
            <w:rFonts w:ascii="Arial" w:eastAsia="Calibri" w:hAnsi="Arial" w:cs="Arial"/>
            <w:i/>
            <w:color w:val="808080" w:themeColor="background1" w:themeShade="80"/>
            <w:sz w:val="20"/>
            <w:szCs w:val="20"/>
            <w:highlight w:val="white"/>
            <w:lang w:val="it-IT" w:eastAsia="sv-SE"/>
          </w:rPr>
          <w:tab/>
        </w:r>
        <w:r w:rsidRPr="00F4689F" w:rsidDel="002560D1">
          <w:rPr>
            <w:rFonts w:ascii="Arial" w:eastAsia="Calibri" w:hAnsi="Arial" w:cs="Arial"/>
            <w:i/>
            <w:color w:val="808080" w:themeColor="background1" w:themeShade="80"/>
            <w:sz w:val="20"/>
            <w:szCs w:val="20"/>
            <w:highlight w:val="white"/>
            <w:lang w:val="it-IT" w:eastAsia="sv-SE"/>
          </w:rPr>
          <w:tab/>
        </w:r>
        <w:r w:rsidRPr="00F4689F" w:rsidDel="002560D1">
          <w:rPr>
            <w:rFonts w:ascii="Arial" w:eastAsia="Calibri" w:hAnsi="Arial" w:cs="Arial"/>
            <w:i/>
            <w:color w:val="808080" w:themeColor="background1" w:themeShade="80"/>
            <w:sz w:val="20"/>
            <w:szCs w:val="20"/>
            <w:highlight w:val="white"/>
            <w:lang w:val="it-IT" w:eastAsia="sv-SE"/>
          </w:rPr>
          <w:tab/>
        </w:r>
        <w:r w:rsidRPr="00F4689F" w:rsidDel="002560D1">
          <w:rPr>
            <w:rFonts w:ascii="Arial" w:eastAsia="Calibri" w:hAnsi="Arial" w:cs="Arial"/>
            <w:i/>
            <w:color w:val="808080" w:themeColor="background1" w:themeShade="80"/>
            <w:sz w:val="20"/>
            <w:szCs w:val="20"/>
            <w:highlight w:val="white"/>
            <w:lang w:eastAsia="sv-SE"/>
          </w:rPr>
          <w:delText>&lt;cbc:CompanyID&gt;5544332211&lt;/cbc:CompanyID&gt;</w:delText>
        </w:r>
      </w:del>
    </w:p>
    <w:p w14:paraId="54CE6C62" w14:textId="1793C657" w:rsidR="005123C1" w:rsidRPr="00F4689F" w:rsidDel="002560D1" w:rsidRDefault="005123C1" w:rsidP="005123C1">
      <w:pPr>
        <w:autoSpaceDE w:val="0"/>
        <w:autoSpaceDN w:val="0"/>
        <w:adjustRightInd w:val="0"/>
        <w:rPr>
          <w:del w:id="632" w:author="Bertocchi Elisa" w:date="2018-09-21T14:12:00Z"/>
          <w:rFonts w:ascii="Arial" w:eastAsia="Calibri" w:hAnsi="Arial" w:cs="Arial"/>
          <w:i/>
          <w:color w:val="808080" w:themeColor="background1" w:themeShade="80"/>
          <w:sz w:val="20"/>
          <w:szCs w:val="20"/>
          <w:highlight w:val="white"/>
          <w:lang w:eastAsia="sv-SE"/>
        </w:rPr>
      </w:pPr>
      <w:del w:id="633"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 xml:space="preserve"> </w:delText>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delText>&lt;cac:RegistrationAddress&gt;</w:delText>
        </w:r>
      </w:del>
    </w:p>
    <w:p w14:paraId="0E20E0B8" w14:textId="1D1925E1" w:rsidR="005123C1" w:rsidRPr="00F4689F" w:rsidDel="002560D1" w:rsidRDefault="005123C1" w:rsidP="005123C1">
      <w:pPr>
        <w:autoSpaceDE w:val="0"/>
        <w:autoSpaceDN w:val="0"/>
        <w:adjustRightInd w:val="0"/>
        <w:rPr>
          <w:del w:id="634" w:author="Bertocchi Elisa" w:date="2018-09-21T14:12:00Z"/>
          <w:rFonts w:ascii="Arial" w:eastAsia="Calibri" w:hAnsi="Arial" w:cs="Arial"/>
          <w:i/>
          <w:color w:val="808080" w:themeColor="background1" w:themeShade="80"/>
          <w:sz w:val="20"/>
          <w:szCs w:val="20"/>
          <w:highlight w:val="white"/>
          <w:lang w:eastAsia="sv-SE"/>
        </w:rPr>
      </w:pPr>
      <w:del w:id="635"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 xml:space="preserve"> </w:delText>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delText>&lt;cbc:CityName&gt;Modena&lt;/cbc:CityName&gt;</w:delText>
        </w:r>
      </w:del>
    </w:p>
    <w:p w14:paraId="1E59A2A6" w14:textId="64DFC4C2" w:rsidR="005123C1" w:rsidRPr="00F4689F" w:rsidDel="002560D1" w:rsidRDefault="005123C1" w:rsidP="005123C1">
      <w:pPr>
        <w:autoSpaceDE w:val="0"/>
        <w:autoSpaceDN w:val="0"/>
        <w:adjustRightInd w:val="0"/>
        <w:rPr>
          <w:del w:id="636" w:author="Bertocchi Elisa" w:date="2018-09-21T14:12:00Z"/>
          <w:rFonts w:ascii="Arial" w:eastAsia="Calibri" w:hAnsi="Arial" w:cs="Arial"/>
          <w:i/>
          <w:color w:val="808080" w:themeColor="background1" w:themeShade="80"/>
          <w:sz w:val="20"/>
          <w:szCs w:val="20"/>
          <w:highlight w:val="white"/>
          <w:lang w:eastAsia="sv-SE"/>
        </w:rPr>
      </w:pPr>
      <w:del w:id="637"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 xml:space="preserve"> </w:delText>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r>
        <w:r w:rsidRPr="00F4689F" w:rsidDel="002560D1">
          <w:rPr>
            <w:rFonts w:ascii="Arial" w:eastAsia="Calibri" w:hAnsi="Arial" w:cs="Arial"/>
            <w:i/>
            <w:color w:val="808080" w:themeColor="background1" w:themeShade="80"/>
            <w:sz w:val="20"/>
            <w:szCs w:val="20"/>
            <w:highlight w:val="white"/>
            <w:lang w:eastAsia="sv-SE"/>
          </w:rPr>
          <w:tab/>
          <w:delText>&lt;cac:Country&gt;</w:delText>
        </w:r>
      </w:del>
    </w:p>
    <w:p w14:paraId="6FC18FCC" w14:textId="5B5AF490" w:rsidR="005123C1" w:rsidRPr="00F4689F" w:rsidDel="002560D1" w:rsidRDefault="005123C1" w:rsidP="005123C1">
      <w:pPr>
        <w:autoSpaceDE w:val="0"/>
        <w:autoSpaceDN w:val="0"/>
        <w:adjustRightInd w:val="0"/>
        <w:ind w:left="2160" w:firstLine="720"/>
        <w:rPr>
          <w:del w:id="638" w:author="Bertocchi Elisa" w:date="2018-09-21T14:12:00Z"/>
          <w:rFonts w:ascii="Arial" w:eastAsia="Calibri" w:hAnsi="Arial" w:cs="Arial"/>
          <w:i/>
          <w:color w:val="808080" w:themeColor="background1" w:themeShade="80"/>
          <w:sz w:val="20"/>
          <w:szCs w:val="20"/>
          <w:highlight w:val="white"/>
          <w:lang w:eastAsia="sv-SE"/>
        </w:rPr>
      </w:pPr>
      <w:del w:id="639"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&lt;cbc:IdentificationCode listID="ISO3166-1:Alpha2"&gt;IT&lt;/cbc:IdentificationCode&gt;</w:delText>
        </w:r>
      </w:del>
    </w:p>
    <w:p w14:paraId="6FB6689D" w14:textId="3F257ED9" w:rsidR="005123C1" w:rsidRPr="00F4689F" w:rsidDel="002560D1" w:rsidRDefault="005123C1" w:rsidP="005123C1">
      <w:pPr>
        <w:autoSpaceDE w:val="0"/>
        <w:autoSpaceDN w:val="0"/>
        <w:adjustRightInd w:val="0"/>
        <w:ind w:left="2160" w:firstLine="720"/>
        <w:rPr>
          <w:del w:id="640" w:author="Bertocchi Elisa" w:date="2018-09-21T14:12:00Z"/>
          <w:rFonts w:ascii="Arial" w:eastAsia="Calibri" w:hAnsi="Arial" w:cs="Arial"/>
          <w:i/>
          <w:color w:val="808080" w:themeColor="background1" w:themeShade="80"/>
          <w:sz w:val="20"/>
          <w:szCs w:val="20"/>
          <w:highlight w:val="white"/>
          <w:lang w:eastAsia="sv-SE"/>
        </w:rPr>
      </w:pPr>
      <w:del w:id="641"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&lt;/cac:Country&gt;</w:delText>
        </w:r>
      </w:del>
    </w:p>
    <w:p w14:paraId="43D83144" w14:textId="78EC7B99" w:rsidR="005123C1" w:rsidRPr="00F4689F" w:rsidDel="002560D1" w:rsidRDefault="005123C1" w:rsidP="005123C1">
      <w:pPr>
        <w:autoSpaceDE w:val="0"/>
        <w:autoSpaceDN w:val="0"/>
        <w:adjustRightInd w:val="0"/>
        <w:ind w:left="1440" w:firstLine="720"/>
        <w:rPr>
          <w:del w:id="642" w:author="Bertocchi Elisa" w:date="2018-09-21T14:12:00Z"/>
          <w:rFonts w:ascii="Arial" w:eastAsia="Calibri" w:hAnsi="Arial" w:cs="Arial"/>
          <w:i/>
          <w:color w:val="808080" w:themeColor="background1" w:themeShade="80"/>
          <w:sz w:val="20"/>
          <w:szCs w:val="20"/>
          <w:highlight w:val="white"/>
          <w:lang w:eastAsia="sv-SE"/>
        </w:rPr>
      </w:pPr>
      <w:del w:id="643"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&lt;/cac:RegistrationAddress&gt;</w:delText>
        </w:r>
      </w:del>
    </w:p>
    <w:p w14:paraId="57E6DCA3" w14:textId="1A321926" w:rsidR="005123C1" w:rsidRPr="00F4689F" w:rsidDel="002560D1" w:rsidRDefault="005123C1" w:rsidP="005123C1">
      <w:pPr>
        <w:autoSpaceDE w:val="0"/>
        <w:autoSpaceDN w:val="0"/>
        <w:adjustRightInd w:val="0"/>
        <w:ind w:left="1440"/>
        <w:rPr>
          <w:del w:id="644" w:author="Bertocchi Elisa" w:date="2018-09-21T14:12:00Z"/>
          <w:rFonts w:ascii="Arial" w:eastAsia="Calibri" w:hAnsi="Arial" w:cs="Arial"/>
          <w:i/>
          <w:color w:val="808080" w:themeColor="background1" w:themeShade="80"/>
          <w:sz w:val="20"/>
          <w:szCs w:val="20"/>
          <w:highlight w:val="white"/>
          <w:lang w:eastAsia="sv-SE"/>
        </w:rPr>
      </w:pPr>
      <w:del w:id="645" w:author="Bertocchi Elisa" w:date="2018-09-21T14:12:00Z">
        <w:r w:rsidRPr="00F4689F" w:rsidDel="002560D1">
          <w:rPr>
            <w:rFonts w:ascii="Arial" w:eastAsia="Calibri" w:hAnsi="Arial" w:cs="Arial"/>
            <w:i/>
            <w:color w:val="808080" w:themeColor="background1" w:themeShade="80"/>
            <w:sz w:val="20"/>
            <w:szCs w:val="20"/>
            <w:highlight w:val="white"/>
            <w:lang w:eastAsia="sv-SE"/>
          </w:rPr>
          <w:delText>&lt;/cac:PartyLegalEntity&gt;</w:delText>
        </w:r>
      </w:del>
    </w:p>
    <w:p w14:paraId="4EAB3860" w14:textId="53B4DFD6" w:rsidR="005123C1" w:rsidRPr="00F4689F" w:rsidDel="002560D1" w:rsidRDefault="005123C1" w:rsidP="005123C1">
      <w:pPr>
        <w:autoSpaceDE w:val="0"/>
        <w:autoSpaceDN w:val="0"/>
        <w:adjustRightInd w:val="0"/>
        <w:ind w:left="720" w:firstLine="720"/>
        <w:rPr>
          <w:del w:id="646" w:author="Bertocchi Elisa" w:date="2018-09-21T14:12:00Z"/>
          <w:rFonts w:ascii="Arial" w:eastAsia="Calibri" w:hAnsi="Arial" w:cs="Arial"/>
          <w:color w:val="000000"/>
          <w:sz w:val="20"/>
          <w:szCs w:val="20"/>
          <w:highlight w:val="white"/>
          <w:lang w:eastAsia="sv-SE"/>
        </w:rPr>
      </w:pPr>
      <w:del w:id="647" w:author="Bertocchi Elisa" w:date="2018-09-21T14:12:00Z">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cac:Contact</w:delText>
        </w:r>
        <w:r w:rsidRPr="00F4689F" w:rsidDel="002560D1">
          <w:rPr>
            <w:rFonts w:ascii="Arial" w:eastAsia="Calibri" w:hAnsi="Arial" w:cs="Arial"/>
            <w:color w:val="0000FF"/>
            <w:sz w:val="20"/>
            <w:szCs w:val="20"/>
            <w:highlight w:val="white"/>
            <w:lang w:eastAsia="sv-SE"/>
          </w:rPr>
          <w:delText>&gt;</w:delText>
        </w:r>
      </w:del>
    </w:p>
    <w:p w14:paraId="199E8894" w14:textId="2120D0CB" w:rsidR="005123C1" w:rsidRPr="00F4689F" w:rsidDel="002560D1" w:rsidRDefault="005123C1" w:rsidP="005123C1">
      <w:pPr>
        <w:autoSpaceDE w:val="0"/>
        <w:autoSpaceDN w:val="0"/>
        <w:adjustRightInd w:val="0"/>
        <w:rPr>
          <w:del w:id="648" w:author="Bertocchi Elisa" w:date="2018-09-21T14:12:00Z"/>
          <w:rFonts w:ascii="Arial" w:eastAsia="Calibri" w:hAnsi="Arial" w:cs="Arial"/>
          <w:color w:val="000000"/>
          <w:sz w:val="20"/>
          <w:szCs w:val="20"/>
          <w:highlight w:val="white"/>
          <w:lang w:val="it-IT" w:eastAsia="sv-SE"/>
        </w:rPr>
      </w:pPr>
      <w:del w:id="649" w:author="Bertocchi Elisa" w:date="2018-09-21T14:12:00Z">
        <w:r w:rsidRPr="00F4689F" w:rsidDel="002560D1">
          <w:rPr>
            <w:rFonts w:ascii="Arial" w:eastAsia="Calibri" w:hAnsi="Arial" w:cs="Arial"/>
            <w:color w:val="000000"/>
            <w:sz w:val="20"/>
            <w:szCs w:val="20"/>
            <w:highlight w:val="white"/>
            <w:lang w:eastAsia="sv-SE"/>
          </w:rPr>
          <w:delText xml:space="preserve">      </w:delText>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r>
        <w:r w:rsidRPr="00F4689F" w:rsidDel="002560D1">
          <w:rPr>
            <w:rFonts w:ascii="Arial" w:eastAsia="Calibri" w:hAnsi="Arial" w:cs="Arial"/>
            <w:color w:val="000000"/>
            <w:sz w:val="20"/>
            <w:szCs w:val="20"/>
            <w:highlight w:val="white"/>
            <w:lang w:eastAsia="sv-SE"/>
          </w:rPr>
          <w:tab/>
          <w:delText xml:space="preserve">  </w:delText>
        </w:r>
        <w:r w:rsidRPr="00F4689F" w:rsidDel="002560D1">
          <w:rPr>
            <w:rFonts w:ascii="Arial" w:eastAsia="Calibri" w:hAnsi="Arial" w:cs="Arial"/>
            <w:color w:val="0000FF"/>
            <w:sz w:val="20"/>
            <w:szCs w:val="20"/>
            <w:highlight w:val="white"/>
            <w:lang w:val="it-IT" w:eastAsia="sv-SE"/>
          </w:rPr>
          <w:delText>&lt;</w:delText>
        </w:r>
        <w:r w:rsidRPr="00F4689F" w:rsidDel="002560D1">
          <w:rPr>
            <w:rFonts w:ascii="Arial" w:eastAsia="Calibri" w:hAnsi="Arial" w:cs="Arial"/>
            <w:color w:val="800000"/>
            <w:sz w:val="20"/>
            <w:szCs w:val="20"/>
            <w:highlight w:val="white"/>
            <w:lang w:val="it-IT" w:eastAsia="sv-SE"/>
          </w:rPr>
          <w:delText>cbc:ID</w:delText>
        </w:r>
        <w:r w:rsidRPr="00F4689F" w:rsidDel="002560D1">
          <w:rPr>
            <w:rFonts w:ascii="Arial" w:eastAsia="Calibri" w:hAnsi="Arial" w:cs="Arial"/>
            <w:color w:val="0000FF"/>
            <w:sz w:val="20"/>
            <w:szCs w:val="20"/>
            <w:highlight w:val="white"/>
            <w:lang w:val="it-IT" w:eastAsia="sv-SE"/>
          </w:rPr>
          <w:delText>&gt;</w:delText>
        </w:r>
        <w:r w:rsidRPr="00F4689F" w:rsidDel="002560D1">
          <w:rPr>
            <w:rFonts w:ascii="Arial" w:hAnsi="Arial" w:cs="Arial"/>
            <w:noProof/>
            <w:sz w:val="20"/>
            <w:szCs w:val="20"/>
            <w:highlight w:val="white"/>
            <w:lang w:val="it-IT"/>
          </w:rPr>
          <w:delText>ResponsabileFatturazione</w:delText>
        </w:r>
        <w:r w:rsidRPr="00F4689F" w:rsidDel="002560D1">
          <w:rPr>
            <w:rFonts w:ascii="Arial" w:eastAsia="Calibri" w:hAnsi="Arial" w:cs="Arial"/>
            <w:color w:val="0000FF"/>
            <w:sz w:val="20"/>
            <w:szCs w:val="20"/>
            <w:highlight w:val="white"/>
            <w:lang w:val="it-IT" w:eastAsia="sv-SE"/>
          </w:rPr>
          <w:delText>&lt;/</w:delText>
        </w:r>
        <w:r w:rsidRPr="00F4689F" w:rsidDel="002560D1">
          <w:rPr>
            <w:rFonts w:ascii="Arial" w:eastAsia="Calibri" w:hAnsi="Arial" w:cs="Arial"/>
            <w:color w:val="800000"/>
            <w:sz w:val="20"/>
            <w:szCs w:val="20"/>
            <w:highlight w:val="white"/>
            <w:lang w:val="it-IT" w:eastAsia="sv-SE"/>
          </w:rPr>
          <w:delText>cbc:ID</w:delText>
        </w:r>
        <w:r w:rsidRPr="00F4689F" w:rsidDel="002560D1">
          <w:rPr>
            <w:rFonts w:ascii="Arial" w:eastAsia="Calibri" w:hAnsi="Arial" w:cs="Arial"/>
            <w:color w:val="0000FF"/>
            <w:sz w:val="20"/>
            <w:szCs w:val="20"/>
            <w:highlight w:val="white"/>
            <w:lang w:val="it-IT" w:eastAsia="sv-SE"/>
          </w:rPr>
          <w:delText>&gt;</w:delText>
        </w:r>
      </w:del>
    </w:p>
    <w:p w14:paraId="71EA571A" w14:textId="51D3AEFC" w:rsidR="005123C1" w:rsidRPr="00F4689F" w:rsidDel="002560D1" w:rsidRDefault="005123C1" w:rsidP="005123C1">
      <w:pPr>
        <w:autoSpaceDE w:val="0"/>
        <w:autoSpaceDN w:val="0"/>
        <w:adjustRightInd w:val="0"/>
        <w:rPr>
          <w:del w:id="650" w:author="Bertocchi Elisa" w:date="2018-09-21T14:12:00Z"/>
          <w:rFonts w:ascii="Arial" w:eastAsia="Calibri" w:hAnsi="Arial" w:cs="Arial"/>
          <w:color w:val="000000"/>
          <w:sz w:val="20"/>
          <w:szCs w:val="20"/>
          <w:highlight w:val="white"/>
          <w:lang w:val="it-IT" w:eastAsia="sv-SE"/>
        </w:rPr>
      </w:pPr>
      <w:del w:id="651" w:author="Bertocchi Elisa" w:date="2018-09-21T14:12:00Z">
        <w:r w:rsidRPr="00F4689F" w:rsidDel="002560D1">
          <w:rPr>
            <w:rFonts w:ascii="Arial" w:eastAsia="Calibri" w:hAnsi="Arial" w:cs="Arial"/>
            <w:color w:val="000000"/>
            <w:sz w:val="20"/>
            <w:szCs w:val="20"/>
            <w:highlight w:val="white"/>
            <w:lang w:val="it-IT" w:eastAsia="sv-SE"/>
          </w:rPr>
          <w:delText xml:space="preserve">      </w:delText>
        </w:r>
        <w:r w:rsidRPr="00F4689F" w:rsidDel="002560D1">
          <w:rPr>
            <w:rFonts w:ascii="Arial" w:eastAsia="Calibri" w:hAnsi="Arial" w:cs="Arial"/>
            <w:color w:val="000000"/>
            <w:sz w:val="20"/>
            <w:szCs w:val="20"/>
            <w:highlight w:val="white"/>
            <w:lang w:val="it-IT" w:eastAsia="sv-SE"/>
          </w:rPr>
          <w:tab/>
        </w:r>
        <w:r w:rsidRPr="00F4689F" w:rsidDel="002560D1">
          <w:rPr>
            <w:rFonts w:ascii="Arial" w:eastAsia="Calibri" w:hAnsi="Arial" w:cs="Arial"/>
            <w:color w:val="000000"/>
            <w:sz w:val="20"/>
            <w:szCs w:val="20"/>
            <w:highlight w:val="white"/>
            <w:lang w:val="it-IT" w:eastAsia="sv-SE"/>
          </w:rPr>
          <w:tab/>
        </w:r>
        <w:r w:rsidRPr="00F4689F" w:rsidDel="002560D1">
          <w:rPr>
            <w:rFonts w:ascii="Arial" w:eastAsia="Calibri" w:hAnsi="Arial" w:cs="Arial"/>
            <w:color w:val="000000"/>
            <w:sz w:val="20"/>
            <w:szCs w:val="20"/>
            <w:highlight w:val="white"/>
            <w:lang w:val="it-IT" w:eastAsia="sv-SE"/>
          </w:rPr>
          <w:tab/>
          <w:delText xml:space="preserve">  </w:delText>
        </w:r>
        <w:r w:rsidRPr="00F4689F" w:rsidDel="002560D1">
          <w:rPr>
            <w:rFonts w:ascii="Arial" w:eastAsia="Calibri" w:hAnsi="Arial" w:cs="Arial"/>
            <w:color w:val="0000FF"/>
            <w:sz w:val="20"/>
            <w:szCs w:val="20"/>
            <w:highlight w:val="white"/>
            <w:lang w:val="it-IT" w:eastAsia="sv-SE"/>
          </w:rPr>
          <w:delText>&lt;</w:delText>
        </w:r>
        <w:r w:rsidRPr="00F4689F" w:rsidDel="002560D1">
          <w:rPr>
            <w:rFonts w:ascii="Arial" w:eastAsia="Calibri" w:hAnsi="Arial" w:cs="Arial"/>
            <w:color w:val="800000"/>
            <w:sz w:val="20"/>
            <w:szCs w:val="20"/>
            <w:highlight w:val="white"/>
            <w:lang w:val="it-IT" w:eastAsia="sv-SE"/>
          </w:rPr>
          <w:delText>cbc:ElectronicMail</w:delText>
        </w:r>
        <w:r w:rsidRPr="00F4689F" w:rsidDel="002560D1">
          <w:rPr>
            <w:rFonts w:ascii="Arial" w:eastAsia="Calibri" w:hAnsi="Arial" w:cs="Arial"/>
            <w:color w:val="0000FF"/>
            <w:sz w:val="20"/>
            <w:szCs w:val="20"/>
            <w:highlight w:val="white"/>
            <w:lang w:val="it-IT" w:eastAsia="sv-SE"/>
          </w:rPr>
          <w:delText>&gt;</w:delText>
        </w:r>
        <w:r w:rsidRPr="00F4689F" w:rsidDel="002560D1">
          <w:rPr>
            <w:rFonts w:ascii="Arial" w:eastAsia="Calibri" w:hAnsi="Arial" w:cs="Arial"/>
            <w:sz w:val="20"/>
            <w:szCs w:val="20"/>
            <w:highlight w:val="white"/>
            <w:lang w:val="it-IT" w:eastAsia="sv-SE"/>
          </w:rPr>
          <w:delText>fatturazione@santanna.it</w:delText>
        </w:r>
        <w:r w:rsidRPr="00F4689F" w:rsidDel="002560D1">
          <w:rPr>
            <w:rFonts w:ascii="Arial" w:eastAsia="Calibri" w:hAnsi="Arial" w:cs="Arial"/>
            <w:color w:val="0000FF"/>
            <w:sz w:val="20"/>
            <w:szCs w:val="20"/>
            <w:highlight w:val="white"/>
            <w:lang w:val="it-IT" w:eastAsia="sv-SE"/>
          </w:rPr>
          <w:delText>&lt;/</w:delText>
        </w:r>
        <w:r w:rsidRPr="00F4689F" w:rsidDel="002560D1">
          <w:rPr>
            <w:rFonts w:ascii="Arial" w:eastAsia="Calibri" w:hAnsi="Arial" w:cs="Arial"/>
            <w:color w:val="800000"/>
            <w:sz w:val="20"/>
            <w:szCs w:val="20"/>
            <w:highlight w:val="white"/>
            <w:lang w:val="it-IT" w:eastAsia="sv-SE"/>
          </w:rPr>
          <w:delText>cbc:ElectronicMail</w:delText>
        </w:r>
        <w:r w:rsidRPr="00F4689F" w:rsidDel="002560D1">
          <w:rPr>
            <w:rFonts w:ascii="Arial" w:eastAsia="Calibri" w:hAnsi="Arial" w:cs="Arial"/>
            <w:color w:val="0000FF"/>
            <w:sz w:val="20"/>
            <w:szCs w:val="20"/>
            <w:highlight w:val="white"/>
            <w:lang w:val="it-IT" w:eastAsia="sv-SE"/>
          </w:rPr>
          <w:delText>&gt;</w:delText>
        </w:r>
      </w:del>
    </w:p>
    <w:p w14:paraId="461C6945" w14:textId="0910DD0E" w:rsidR="005123C1" w:rsidRPr="00F4689F" w:rsidDel="002560D1" w:rsidRDefault="005123C1" w:rsidP="005123C1">
      <w:pPr>
        <w:autoSpaceDE w:val="0"/>
        <w:autoSpaceDN w:val="0"/>
        <w:adjustRightInd w:val="0"/>
        <w:ind w:left="720" w:firstLine="720"/>
        <w:rPr>
          <w:del w:id="652" w:author="Bertocchi Elisa" w:date="2018-09-21T14:12:00Z"/>
          <w:rFonts w:ascii="Arial" w:eastAsia="Calibri" w:hAnsi="Arial" w:cs="Arial"/>
          <w:color w:val="000000"/>
          <w:sz w:val="20"/>
          <w:szCs w:val="20"/>
          <w:highlight w:val="white"/>
          <w:lang w:eastAsia="sv-SE"/>
        </w:rPr>
      </w:pPr>
      <w:del w:id="653" w:author="Bertocchi Elisa" w:date="2018-09-21T14:12:00Z">
        <w:r w:rsidRPr="00F4689F" w:rsidDel="002560D1">
          <w:rPr>
            <w:rFonts w:ascii="Arial" w:eastAsia="Calibri" w:hAnsi="Arial" w:cs="Arial"/>
            <w:color w:val="0000FF"/>
            <w:sz w:val="20"/>
            <w:szCs w:val="20"/>
            <w:highlight w:val="white"/>
            <w:lang w:eastAsia="sv-SE"/>
          </w:rPr>
          <w:delText>&lt;/</w:delText>
        </w:r>
        <w:r w:rsidRPr="00F4689F" w:rsidDel="002560D1">
          <w:rPr>
            <w:rFonts w:ascii="Arial" w:eastAsia="Calibri" w:hAnsi="Arial" w:cs="Arial"/>
            <w:color w:val="800000"/>
            <w:sz w:val="20"/>
            <w:szCs w:val="20"/>
            <w:highlight w:val="white"/>
            <w:lang w:eastAsia="sv-SE"/>
          </w:rPr>
          <w:delText>cac: Contact</w:delText>
        </w:r>
        <w:r w:rsidRPr="00F4689F" w:rsidDel="002560D1">
          <w:rPr>
            <w:rFonts w:ascii="Arial" w:eastAsia="Calibri" w:hAnsi="Arial" w:cs="Arial"/>
            <w:color w:val="0000FF"/>
            <w:sz w:val="20"/>
            <w:szCs w:val="20"/>
            <w:highlight w:val="white"/>
            <w:lang w:eastAsia="sv-SE"/>
          </w:rPr>
          <w:delText>&gt;</w:delText>
        </w:r>
      </w:del>
      <w:commentRangeEnd w:id="614"/>
      <w:r w:rsidR="00A63FF5">
        <w:rPr>
          <w:rStyle w:val="CommentReference"/>
        </w:rPr>
        <w:commentReference w:id="614"/>
      </w:r>
    </w:p>
    <w:p w14:paraId="4AFF5A67" w14:textId="1B778931" w:rsidR="005123C1" w:rsidRPr="00F4689F" w:rsidRDefault="005123C1" w:rsidP="005123C1">
      <w:pPr>
        <w:autoSpaceDE w:val="0"/>
        <w:autoSpaceDN w:val="0"/>
        <w:adjustRightInd w:val="0"/>
        <w:ind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cac:Party</w:t>
      </w:r>
      <w:r w:rsidRPr="00F4689F">
        <w:rPr>
          <w:rFonts w:ascii="Arial" w:eastAsia="Calibri" w:hAnsi="Arial" w:cs="Arial"/>
          <w:color w:val="0000FF"/>
          <w:sz w:val="20"/>
          <w:szCs w:val="20"/>
          <w:highlight w:val="white"/>
          <w:lang w:eastAsia="sv-SE"/>
        </w:rPr>
        <w:t>&gt;</w:t>
      </w:r>
    </w:p>
    <w:p w14:paraId="413BEF32" w14:textId="77777777" w:rsidR="005123C1" w:rsidRPr="00F4689F" w:rsidRDefault="005123C1" w:rsidP="005123C1">
      <w:pPr>
        <w:autoSpaceDE w:val="0"/>
        <w:autoSpaceDN w:val="0"/>
        <w:adjustRightInd w:val="0"/>
        <w:rPr>
          <w:rFonts w:ascii="Arial" w:eastAsia="Calibri" w:hAnsi="Arial" w:cs="Arial"/>
          <w:color w:val="000000"/>
          <w:sz w:val="20"/>
          <w:szCs w:val="20"/>
          <w:highlight w:val="white"/>
          <w:lang w:eastAsia="en-GB"/>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cac:AccountingCustomerParty</w:t>
      </w:r>
      <w:r w:rsidRPr="00F4689F">
        <w:rPr>
          <w:rFonts w:ascii="Arial" w:eastAsia="Calibri" w:hAnsi="Arial" w:cs="Arial"/>
          <w:color w:val="0000FF"/>
          <w:sz w:val="20"/>
          <w:szCs w:val="20"/>
          <w:highlight w:val="white"/>
          <w:lang w:eastAsia="sv-SE"/>
        </w:rPr>
        <w:t>&gt;</w:t>
      </w:r>
    </w:p>
    <w:p w14:paraId="33541979"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eastAsia="en-GB"/>
        </w:rPr>
      </w:pPr>
    </w:p>
    <w:p w14:paraId="3C61F54C" w14:textId="0625B9E2" w:rsidR="00F4689F" w:rsidRPr="00F4689F" w:rsidDel="00821FC6" w:rsidRDefault="00F4689F" w:rsidP="00F4689F">
      <w:pPr>
        <w:autoSpaceDE w:val="0"/>
        <w:autoSpaceDN w:val="0"/>
        <w:adjustRightInd w:val="0"/>
        <w:jc w:val="both"/>
        <w:rPr>
          <w:del w:id="654" w:author="Bertocchi Elisa" w:date="2018-09-21T14:21:00Z"/>
          <w:rFonts w:ascii="Cambria" w:eastAsia="Calibri" w:hAnsi="Cambria"/>
          <w:b/>
          <w:sz w:val="26"/>
          <w:szCs w:val="26"/>
          <w:highlight w:val="white"/>
          <w:lang w:val="it-IT" w:eastAsia="en-GB"/>
        </w:rPr>
      </w:pPr>
      <w:del w:id="655" w:author="Bertocchi Elisa" w:date="2018-09-21T14:21:00Z">
        <w:r w:rsidRPr="00F4689F" w:rsidDel="00821FC6">
          <w:rPr>
            <w:rFonts w:asciiTheme="minorHAnsi" w:eastAsia="Calibri" w:hAnsiTheme="minorHAnsi" w:cs="Arial"/>
            <w:color w:val="000000"/>
            <w:highlight w:val="white"/>
            <w:lang w:val="it-IT" w:eastAsia="en-GB"/>
          </w:rPr>
          <w:delText>E’ importante notare che per facilitare il riutilizzo delle informazioni sull’Intestatario in fattura, si raccomanda di includere più informazioni possibili</w:delText>
        </w:r>
      </w:del>
      <w:del w:id="656" w:author="Bertocchi Elisa" w:date="2018-09-21T14:11:00Z">
        <w:r w:rsidRPr="00F4689F" w:rsidDel="001F0A0B">
          <w:rPr>
            <w:rFonts w:asciiTheme="minorHAnsi" w:eastAsia="Calibri" w:hAnsiTheme="minorHAnsi" w:cs="Arial"/>
            <w:color w:val="000000"/>
            <w:highlight w:val="white"/>
            <w:lang w:val="it-IT" w:eastAsia="en-GB"/>
          </w:rPr>
          <w:delText>, come PostalAddress, PartyTaxScheme e PartyLegalEntity (iscrizione al REA) in aggiunta al PartyName e al PartyIdentification</w:delText>
        </w:r>
      </w:del>
      <w:del w:id="657" w:author="Bertocchi Elisa" w:date="2018-09-21T14:21:00Z">
        <w:r w:rsidRPr="00F4689F" w:rsidDel="00821FC6">
          <w:rPr>
            <w:rFonts w:asciiTheme="minorHAnsi" w:eastAsia="Calibri" w:hAnsiTheme="minorHAnsi" w:cs="Arial"/>
            <w:color w:val="000000"/>
            <w:highlight w:val="white"/>
            <w:lang w:val="it-IT" w:eastAsia="en-GB"/>
          </w:rPr>
          <w:delText xml:space="preserve">. </w:delText>
        </w:r>
        <w:bookmarkStart w:id="658" w:name="_Ref431535108"/>
        <w:bookmarkStart w:id="659" w:name="_Toc371417572"/>
      </w:del>
    </w:p>
    <w:p w14:paraId="150C433F" w14:textId="77777777" w:rsidR="00F4689F" w:rsidRDefault="00F4689F" w:rsidP="00F4689F">
      <w:pPr>
        <w:rPr>
          <w:rFonts w:ascii="Cambria" w:eastAsia="Calibri" w:hAnsi="Cambria"/>
          <w:b/>
          <w:sz w:val="26"/>
          <w:szCs w:val="26"/>
          <w:highlight w:val="white"/>
          <w:lang w:val="it-IT" w:eastAsia="en-GB"/>
        </w:rPr>
      </w:pPr>
    </w:p>
    <w:p w14:paraId="6F85C01D" w14:textId="77777777" w:rsidR="00AE55C3" w:rsidRPr="00CB654E" w:rsidRDefault="00AE55C3">
      <w:pPr>
        <w:rPr>
          <w:rFonts w:ascii="Cambria" w:hAnsi="Cambria"/>
          <w:b/>
          <w:bCs/>
          <w:highlight w:val="white"/>
          <w:lang w:val="it-IT"/>
        </w:rPr>
      </w:pPr>
      <w:bookmarkStart w:id="660" w:name="_Toc495606431"/>
      <w:r w:rsidRPr="00CB654E">
        <w:rPr>
          <w:highlight w:val="white"/>
          <w:lang w:val="it-IT"/>
        </w:rPr>
        <w:br w:type="page"/>
      </w:r>
    </w:p>
    <w:p w14:paraId="127C8B2D" w14:textId="1B8F9CF9" w:rsidR="00417426" w:rsidRPr="00D43B6A" w:rsidRDefault="00417426" w:rsidP="00D43B6A">
      <w:pPr>
        <w:pStyle w:val="Heading3"/>
        <w:rPr>
          <w:highlight w:val="white"/>
        </w:rPr>
      </w:pPr>
      <w:bookmarkStart w:id="661" w:name="_Toc510780869"/>
      <w:r w:rsidRPr="00D43B6A">
        <w:rPr>
          <w:highlight w:val="white"/>
        </w:rPr>
        <w:lastRenderedPageBreak/>
        <w:t>Consegna (Delivery)</w:t>
      </w:r>
      <w:bookmarkEnd w:id="660"/>
      <w:bookmarkEnd w:id="661"/>
    </w:p>
    <w:p w14:paraId="59A9B94B" w14:textId="7A3AD61F" w:rsidR="00F7496E" w:rsidRDefault="00F7496E" w:rsidP="00417426">
      <w:pPr>
        <w:jc w:val="both"/>
        <w:rPr>
          <w:ins w:id="662" w:author="Chiacchia Alan" w:date="2018-09-20T14:43:00Z"/>
          <w:rFonts w:eastAsia="Calibri"/>
          <w:lang w:val="it-IT" w:eastAsia="en-GB"/>
        </w:rPr>
      </w:pPr>
      <w:ins w:id="663" w:author="Chiacchia Alan" w:date="2018-09-20T14:40:00Z">
        <w:r w:rsidRPr="00F7496E">
          <w:rPr>
            <w:lang w:val="it-IT"/>
            <w:rPrChange w:id="664" w:author="Chiacchia Alan" w:date="2018-09-20T14:40:00Z">
              <w:rPr/>
            </w:rPrChange>
          </w:rPr>
          <w:t>La consegna fornisce informazioni su quando e dove vengono consegnati i beni e i servizi.</w:t>
        </w:r>
      </w:ins>
      <w:ins w:id="665" w:author="Chiacchia Alan" w:date="2018-09-20T14:43:00Z">
        <w:r>
          <w:rPr>
            <w:lang w:val="it-IT"/>
          </w:rPr>
          <w:t xml:space="preserve"> </w:t>
        </w:r>
      </w:ins>
      <w:ins w:id="666" w:author="Chiacchia Alan" w:date="2018-09-20T14:42:00Z">
        <w:r>
          <w:rPr>
            <w:lang w:val="it-IT"/>
          </w:rPr>
          <w:t xml:space="preserve">I </w:t>
        </w:r>
      </w:ins>
      <w:ins w:id="667" w:author="Chiacchia Alan" w:date="2018-09-20T14:41:00Z">
        <w:r w:rsidRPr="00F7496E">
          <w:rPr>
            <w:lang w:val="it-IT"/>
            <w:rPrChange w:id="668" w:author="Chiacchia Alan" w:date="2018-09-20T14:41:00Z">
              <w:rPr/>
            </w:rPrChange>
          </w:rPr>
          <w:t>Termini di consegna</w:t>
        </w:r>
      </w:ins>
      <w:ins w:id="669" w:author="Chiacchia Alan" w:date="2018-09-20T14:42:00Z">
        <w:r>
          <w:rPr>
            <w:lang w:val="it-IT"/>
          </w:rPr>
          <w:t xml:space="preserve"> (Special Terms)</w:t>
        </w:r>
      </w:ins>
      <w:ins w:id="670" w:author="Chiacchia Alan" w:date="2018-09-20T14:41:00Z">
        <w:r w:rsidRPr="00F7496E">
          <w:rPr>
            <w:lang w:val="it-IT"/>
            <w:rPrChange w:id="671" w:author="Chiacchia Alan" w:date="2018-09-20T14:41:00Z">
              <w:rPr/>
            </w:rPrChange>
          </w:rPr>
          <w:t xml:space="preserve"> possono essere utilizzati per informare come vengono consegnati i prodotti o il servizio.</w:t>
        </w:r>
        <w:r w:rsidRPr="00F4689F" w:rsidDel="00F7496E">
          <w:rPr>
            <w:rFonts w:eastAsia="Calibri"/>
            <w:highlight w:val="white"/>
            <w:lang w:val="it-IT" w:eastAsia="en-GB"/>
          </w:rPr>
          <w:t xml:space="preserve"> </w:t>
        </w:r>
      </w:ins>
      <w:ins w:id="672" w:author="Chiacchia Alan" w:date="2018-09-20T14:42:00Z">
        <w:r>
          <w:rPr>
            <w:rFonts w:eastAsia="Calibri"/>
            <w:highlight w:val="white"/>
            <w:lang w:val="it-IT" w:eastAsia="en-GB"/>
          </w:rPr>
          <w:t xml:space="preserve"> Ad esempio:</w:t>
        </w:r>
      </w:ins>
    </w:p>
    <w:p w14:paraId="3E355D65" w14:textId="316519F6" w:rsidR="00F7496E" w:rsidRPr="00F7496E" w:rsidRDefault="00F7496E">
      <w:pPr>
        <w:pStyle w:val="ListParagraph"/>
        <w:numPr>
          <w:ilvl w:val="0"/>
          <w:numId w:val="52"/>
        </w:numPr>
        <w:jc w:val="both"/>
        <w:rPr>
          <w:ins w:id="673" w:author="Chiacchia Alan" w:date="2018-09-20T14:43:00Z"/>
          <w:lang w:val="it-IT"/>
          <w:rPrChange w:id="674" w:author="Chiacchia Alan" w:date="2018-09-20T14:44:00Z">
            <w:rPr>
              <w:ins w:id="675" w:author="Chiacchia Alan" w:date="2018-09-20T14:43:00Z"/>
            </w:rPr>
          </w:rPrChange>
        </w:rPr>
        <w:pPrChange w:id="676" w:author="Chiacchia Alan" w:date="2018-09-20T14:43:00Z">
          <w:pPr>
            <w:jc w:val="both"/>
          </w:pPr>
        </w:pPrChange>
      </w:pPr>
      <w:ins w:id="677" w:author="Chiacchia Alan" w:date="2018-09-20T14:43:00Z">
        <w:r>
          <w:t>Un biglietto può essere consegnato in pdf con la posta - "Mail";</w:t>
        </w:r>
      </w:ins>
    </w:p>
    <w:p w14:paraId="0EA1B222" w14:textId="73C6C4A3" w:rsidR="00F7496E" w:rsidRPr="00F7496E" w:rsidRDefault="00F7496E">
      <w:pPr>
        <w:pStyle w:val="ListParagraph"/>
        <w:numPr>
          <w:ilvl w:val="0"/>
          <w:numId w:val="52"/>
        </w:numPr>
        <w:jc w:val="both"/>
        <w:rPr>
          <w:ins w:id="678" w:author="Chiacchia Alan" w:date="2018-09-20T14:44:00Z"/>
          <w:lang w:val="it-IT"/>
          <w:rPrChange w:id="679" w:author="Chiacchia Alan" w:date="2018-09-20T14:44:00Z">
            <w:rPr>
              <w:ins w:id="680" w:author="Chiacchia Alan" w:date="2018-09-20T14:44:00Z"/>
            </w:rPr>
          </w:rPrChange>
        </w:rPr>
        <w:pPrChange w:id="681" w:author="Chiacchia Alan" w:date="2018-09-20T14:43:00Z">
          <w:pPr>
            <w:jc w:val="both"/>
          </w:pPr>
        </w:pPrChange>
      </w:pPr>
      <w:ins w:id="682" w:author="Chiacchia Alan" w:date="2018-09-20T14:44:00Z">
        <w:r>
          <w:t>Le merci potrebbero essere state ritirate in negozio - "Ritiro del cliente".</w:t>
        </w:r>
      </w:ins>
    </w:p>
    <w:p w14:paraId="52F2D051" w14:textId="0F39A13D" w:rsidR="00F7496E" w:rsidRPr="00F7496E" w:rsidRDefault="00F7496E" w:rsidP="00F7496E">
      <w:pPr>
        <w:jc w:val="both"/>
        <w:rPr>
          <w:ins w:id="683" w:author="Chiacchia Alan" w:date="2018-09-20T14:42:00Z"/>
          <w:lang w:val="it-IT"/>
          <w:rPrChange w:id="684" w:author="Chiacchia Alan" w:date="2018-09-20T14:45:00Z">
            <w:rPr>
              <w:ins w:id="685" w:author="Chiacchia Alan" w:date="2018-09-20T14:42:00Z"/>
              <w:rFonts w:eastAsia="Calibri"/>
              <w:highlight w:val="white"/>
              <w:lang w:val="it-IT" w:eastAsia="en-GB"/>
            </w:rPr>
          </w:rPrChange>
        </w:rPr>
      </w:pPr>
      <w:ins w:id="686" w:author="Chiacchia Alan" w:date="2018-09-20T14:45:00Z">
        <w:r w:rsidRPr="00F7496E">
          <w:rPr>
            <w:lang w:val="it-IT"/>
            <w:rPrChange w:id="687" w:author="Chiacchia Alan" w:date="2018-09-20T14:45:00Z">
              <w:rPr/>
            </w:rPrChange>
          </w:rPr>
          <w:t xml:space="preserve">Le informazioni di consegna sono </w:t>
        </w:r>
        <w:r>
          <w:rPr>
            <w:lang w:val="it-IT"/>
          </w:rPr>
          <w:t>opzionali</w:t>
        </w:r>
        <w:r w:rsidR="008374A9" w:rsidRPr="008374A9">
          <w:rPr>
            <w:lang w:val="it-IT"/>
          </w:rPr>
          <w:t xml:space="preserve"> nel messaggio del Ordine pre-concordato</w:t>
        </w:r>
        <w:r w:rsidR="008374A9">
          <w:rPr>
            <w:lang w:val="it-IT"/>
          </w:rPr>
          <w:t>.</w:t>
        </w:r>
      </w:ins>
    </w:p>
    <w:p w14:paraId="4198D396" w14:textId="77777777" w:rsidR="00F7496E" w:rsidRDefault="00F7496E" w:rsidP="00417426">
      <w:pPr>
        <w:jc w:val="both"/>
        <w:rPr>
          <w:ins w:id="688" w:author="Chiacchia Alan" w:date="2018-09-20T14:42:00Z"/>
          <w:rFonts w:eastAsia="Calibri"/>
          <w:highlight w:val="white"/>
          <w:lang w:val="it-IT" w:eastAsia="en-GB"/>
        </w:rPr>
      </w:pPr>
    </w:p>
    <w:p w14:paraId="4EF3F52B" w14:textId="5F364F9B" w:rsidR="00417426" w:rsidRPr="00F4689F" w:rsidRDefault="00417426" w:rsidP="00417426">
      <w:pPr>
        <w:jc w:val="both"/>
        <w:rPr>
          <w:rFonts w:eastAsia="Calibri"/>
          <w:highlight w:val="white"/>
          <w:lang w:val="it-IT" w:eastAsia="en-GB"/>
        </w:rPr>
      </w:pPr>
      <w:del w:id="689" w:author="Chiacchia Alan" w:date="2018-09-20T14:40:00Z">
        <w:r w:rsidRPr="00F4689F" w:rsidDel="00F7496E">
          <w:rPr>
            <w:rFonts w:eastAsia="Calibri"/>
            <w:highlight w:val="white"/>
            <w:lang w:val="it-IT" w:eastAsia="en-GB"/>
          </w:rPr>
          <w:delText xml:space="preserve">Le informazioni di consegna sono necessarie qualora l’indirizzo differisca da quello della parte che emette l’ordine e permette di fornire indicazioni più precise sulla resa della merce (DeliveryTerms). </w:delText>
        </w:r>
      </w:del>
    </w:p>
    <w:p w14:paraId="001158D4" w14:textId="77777777" w:rsidR="00417426" w:rsidRPr="00F4689F" w:rsidRDefault="00417426" w:rsidP="00417426">
      <w:pPr>
        <w:rPr>
          <w:rFonts w:eastAsia="Calibri"/>
          <w:highlight w:val="white"/>
          <w:lang w:val="it-IT" w:eastAsia="en-GB"/>
        </w:rPr>
      </w:pPr>
    </w:p>
    <w:p w14:paraId="34896734" w14:textId="77777777" w:rsidR="00417426" w:rsidRPr="00F4689F" w:rsidRDefault="00417426" w:rsidP="00417426">
      <w:pPr>
        <w:rPr>
          <w:rFonts w:ascii="Arial" w:hAnsi="Arial" w:cs="Arial"/>
          <w:sz w:val="20"/>
          <w:szCs w:val="20"/>
          <w:lang w:eastAsia="it-IT"/>
        </w:rPr>
      </w:pPr>
      <w:bookmarkStart w:id="690" w:name="_Toc495606432"/>
      <w:commentRangeStart w:id="691"/>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cac:Delivery</w:t>
      </w:r>
      <w:r w:rsidRPr="00F4689F">
        <w:rPr>
          <w:rFonts w:ascii="Arial" w:hAnsi="Arial" w:cs="Arial"/>
          <w:color w:val="0000FF"/>
          <w:sz w:val="20"/>
          <w:szCs w:val="20"/>
          <w:lang w:eastAsia="it-IT"/>
        </w:rPr>
        <w:t>&gt;</w:t>
      </w:r>
    </w:p>
    <w:p w14:paraId="1648F37C" w14:textId="77777777" w:rsidR="00417426" w:rsidRPr="00F4689F" w:rsidRDefault="00417426" w:rsidP="00417426">
      <w:pPr>
        <w:rPr>
          <w:rFonts w:ascii="Arial" w:hAnsi="Arial" w:cs="Arial"/>
          <w:sz w:val="20"/>
          <w:szCs w:val="20"/>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cac:DeliveryLocation</w:t>
      </w:r>
      <w:r w:rsidRPr="00F4689F">
        <w:rPr>
          <w:rFonts w:ascii="Arial" w:hAnsi="Arial" w:cs="Arial"/>
          <w:color w:val="0000FF"/>
          <w:sz w:val="20"/>
          <w:szCs w:val="20"/>
          <w:lang w:eastAsia="it-IT"/>
        </w:rPr>
        <w:t>&gt;</w:t>
      </w:r>
    </w:p>
    <w:p w14:paraId="07B1A901" w14:textId="77777777" w:rsidR="00417426" w:rsidRPr="00F4689F" w:rsidRDefault="00417426" w:rsidP="00417426">
      <w:pPr>
        <w:rPr>
          <w:rFonts w:ascii="Arial" w:hAnsi="Arial" w:cs="Arial"/>
          <w:sz w:val="20"/>
          <w:szCs w:val="20"/>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cac:Address</w:t>
      </w:r>
      <w:r w:rsidRPr="00F4689F">
        <w:rPr>
          <w:rFonts w:ascii="Arial" w:hAnsi="Arial" w:cs="Arial"/>
          <w:color w:val="0000FF"/>
          <w:sz w:val="20"/>
          <w:szCs w:val="20"/>
          <w:lang w:eastAsia="it-IT"/>
        </w:rPr>
        <w:t>&gt;</w:t>
      </w:r>
    </w:p>
    <w:p w14:paraId="45AD2D61" w14:textId="77777777" w:rsidR="00417426" w:rsidRPr="00F4689F" w:rsidRDefault="00417426" w:rsidP="00417426">
      <w:pPr>
        <w:rPr>
          <w:rFonts w:ascii="Arial" w:hAnsi="Arial" w:cs="Arial"/>
          <w:sz w:val="20"/>
          <w:szCs w:val="20"/>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b/>
          <w:bCs/>
          <w:sz w:val="20"/>
          <w:szCs w:val="20"/>
          <w:lang w:eastAsia="it-IT"/>
        </w:rPr>
        <w:t>99</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1FB2CDEA" w14:textId="77777777" w:rsidR="00417426" w:rsidRPr="00F4689F" w:rsidRDefault="00417426" w:rsidP="00417426">
      <w:pPr>
        <w:rPr>
          <w:rFonts w:ascii="Arial" w:hAnsi="Arial" w:cs="Arial"/>
          <w:sz w:val="20"/>
          <w:szCs w:val="20"/>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cbc:StreetName</w:t>
      </w:r>
      <w:r w:rsidRPr="00F4689F">
        <w:rPr>
          <w:rFonts w:ascii="Arial" w:hAnsi="Arial" w:cs="Arial"/>
          <w:color w:val="0000FF"/>
          <w:sz w:val="20"/>
          <w:szCs w:val="20"/>
          <w:lang w:eastAsia="it-IT"/>
        </w:rPr>
        <w:t>&gt;</w:t>
      </w:r>
      <w:r w:rsidRPr="00F4689F">
        <w:rPr>
          <w:rFonts w:ascii="Arial" w:hAnsi="Arial" w:cs="Arial"/>
          <w:b/>
          <w:bCs/>
          <w:sz w:val="20"/>
          <w:szCs w:val="20"/>
          <w:lang w:eastAsia="it-IT"/>
        </w:rPr>
        <w:t>VIA VERTOIBA 10/A</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cbc:StreetName</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29923E29"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cbc:AdditionalStreetName</w:t>
      </w:r>
      <w:r w:rsidRPr="00F4689F">
        <w:rPr>
          <w:rFonts w:ascii="Arial" w:hAnsi="Arial" w:cs="Arial"/>
          <w:color w:val="0000FF"/>
          <w:sz w:val="20"/>
          <w:szCs w:val="20"/>
          <w:lang w:eastAsia="it-IT"/>
        </w:rPr>
        <w:t>&gt;</w:t>
      </w:r>
      <w:r w:rsidRPr="00F4689F">
        <w:rPr>
          <w:rFonts w:ascii="Arial" w:hAnsi="Arial" w:cs="Arial"/>
          <w:b/>
          <w:bCs/>
          <w:sz w:val="20"/>
          <w:szCs w:val="20"/>
          <w:lang w:eastAsia="it-IT"/>
        </w:rPr>
        <w:t>UNITA' LOGISTICA CENTRALIZZATA</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cbc:AdditionalStreetName</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6A676E8D"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cbc:CityName</w:t>
      </w:r>
      <w:r w:rsidRPr="00F4689F">
        <w:rPr>
          <w:rFonts w:ascii="Arial" w:hAnsi="Arial" w:cs="Arial"/>
          <w:color w:val="0000FF"/>
          <w:sz w:val="20"/>
          <w:szCs w:val="20"/>
          <w:lang w:eastAsia="it-IT"/>
        </w:rPr>
        <w:t>&gt;</w:t>
      </w:r>
      <w:r w:rsidRPr="00F4689F">
        <w:rPr>
          <w:rFonts w:ascii="Arial" w:hAnsi="Arial" w:cs="Arial"/>
          <w:b/>
          <w:bCs/>
          <w:sz w:val="20"/>
          <w:szCs w:val="20"/>
          <w:lang w:eastAsia="it-IT"/>
        </w:rPr>
        <w:t>REGGIO NELL'EMILIA</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cbc:CityName</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1D091840"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cbc:PostalZone</w:t>
      </w:r>
      <w:r w:rsidRPr="00F4689F">
        <w:rPr>
          <w:rFonts w:ascii="Arial" w:hAnsi="Arial" w:cs="Arial"/>
          <w:color w:val="0000FF"/>
          <w:sz w:val="20"/>
          <w:szCs w:val="20"/>
          <w:lang w:eastAsia="it-IT"/>
        </w:rPr>
        <w:t>&gt;</w:t>
      </w:r>
      <w:r w:rsidRPr="00F4689F">
        <w:rPr>
          <w:rFonts w:ascii="Arial" w:hAnsi="Arial" w:cs="Arial"/>
          <w:b/>
          <w:bCs/>
          <w:sz w:val="20"/>
          <w:szCs w:val="20"/>
          <w:lang w:eastAsia="it-IT"/>
        </w:rPr>
        <w:t>42122</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cbc:PostalZone</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00F420DA"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cbc:CountrySubentity</w:t>
      </w:r>
      <w:r w:rsidRPr="00F4689F">
        <w:rPr>
          <w:rFonts w:ascii="Arial" w:hAnsi="Arial" w:cs="Arial"/>
          <w:color w:val="0000FF"/>
          <w:sz w:val="20"/>
          <w:szCs w:val="20"/>
          <w:lang w:eastAsia="it-IT"/>
        </w:rPr>
        <w:t>&gt;</w:t>
      </w:r>
      <w:r w:rsidRPr="00F4689F">
        <w:rPr>
          <w:rFonts w:ascii="Arial" w:hAnsi="Arial" w:cs="Arial"/>
          <w:b/>
          <w:bCs/>
          <w:sz w:val="20"/>
          <w:szCs w:val="20"/>
          <w:lang w:eastAsia="it-IT"/>
        </w:rPr>
        <w:t>RE</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cbc:CountrySubentity</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309CF741" w14:textId="77777777" w:rsidR="00417426" w:rsidRPr="00F4689F" w:rsidRDefault="00417426" w:rsidP="00417426">
      <w:pPr>
        <w:rPr>
          <w:rFonts w:ascii="Arial" w:hAnsi="Arial" w:cs="Arial"/>
          <w:sz w:val="20"/>
          <w:szCs w:val="20"/>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cac:Country</w:t>
      </w:r>
      <w:r w:rsidRPr="00F4689F">
        <w:rPr>
          <w:rFonts w:ascii="Arial" w:hAnsi="Arial" w:cs="Arial"/>
          <w:color w:val="0000FF"/>
          <w:sz w:val="20"/>
          <w:szCs w:val="20"/>
          <w:lang w:eastAsia="it-IT"/>
        </w:rPr>
        <w:t>&gt;</w:t>
      </w:r>
    </w:p>
    <w:p w14:paraId="10C64AF7" w14:textId="77777777" w:rsidR="00417426" w:rsidRPr="00F4689F" w:rsidRDefault="00417426" w:rsidP="00417426">
      <w:pPr>
        <w:ind w:hanging="240"/>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cbc:IdentificationCode listID</w:t>
      </w:r>
      <w:r w:rsidRPr="00F4689F">
        <w:rPr>
          <w:rFonts w:ascii="Arial" w:hAnsi="Arial" w:cs="Arial"/>
          <w:color w:val="0000FF"/>
          <w:sz w:val="20"/>
          <w:szCs w:val="20"/>
          <w:lang w:eastAsia="it-IT"/>
        </w:rPr>
        <w:t>="</w:t>
      </w:r>
      <w:r w:rsidRPr="00F4689F">
        <w:rPr>
          <w:rFonts w:ascii="Arial" w:hAnsi="Arial" w:cs="Arial"/>
          <w:b/>
          <w:bCs/>
          <w:sz w:val="20"/>
          <w:szCs w:val="20"/>
          <w:lang w:eastAsia="it-IT"/>
        </w:rPr>
        <w:t>ISO3166-1:Alpha2</w:t>
      </w:r>
      <w:r w:rsidRPr="00F4689F">
        <w:rPr>
          <w:rFonts w:ascii="Arial" w:hAnsi="Arial" w:cs="Arial"/>
          <w:color w:val="0000FF"/>
          <w:sz w:val="20"/>
          <w:szCs w:val="20"/>
          <w:lang w:eastAsia="it-IT"/>
        </w:rPr>
        <w:t>"&gt;</w:t>
      </w:r>
      <w:r w:rsidRPr="00F4689F">
        <w:rPr>
          <w:rFonts w:ascii="Arial" w:hAnsi="Arial" w:cs="Arial"/>
          <w:b/>
          <w:bCs/>
          <w:sz w:val="20"/>
          <w:szCs w:val="20"/>
          <w:lang w:eastAsia="it-IT"/>
        </w:rPr>
        <w:t>IT</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cbc:IdentificationCode</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22369640"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cac:Country</w:t>
      </w:r>
      <w:r w:rsidRPr="00F4689F">
        <w:rPr>
          <w:rFonts w:ascii="Arial" w:hAnsi="Arial" w:cs="Arial"/>
          <w:color w:val="0000FF"/>
          <w:sz w:val="20"/>
          <w:szCs w:val="20"/>
          <w:lang w:eastAsia="it-IT"/>
        </w:rPr>
        <w:t>&gt;</w:t>
      </w:r>
    </w:p>
    <w:p w14:paraId="232ECD09"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cac:Address</w:t>
      </w:r>
      <w:r w:rsidRPr="00F4689F">
        <w:rPr>
          <w:rFonts w:ascii="Arial" w:hAnsi="Arial" w:cs="Arial"/>
          <w:color w:val="0000FF"/>
          <w:sz w:val="20"/>
          <w:szCs w:val="20"/>
          <w:lang w:eastAsia="it-IT"/>
        </w:rPr>
        <w:t>&gt;</w:t>
      </w:r>
    </w:p>
    <w:p w14:paraId="557CA1CE" w14:textId="77777777" w:rsidR="00417426" w:rsidRPr="00F4689F" w:rsidRDefault="00417426" w:rsidP="00417426">
      <w:pPr>
        <w:ind w:hanging="240"/>
        <w:rPr>
          <w:rFonts w:ascii="Arial" w:hAnsi="Arial" w:cs="Arial"/>
          <w:color w:val="0000FF"/>
          <w:sz w:val="20"/>
          <w:szCs w:val="20"/>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sz w:val="20"/>
          <w:szCs w:val="20"/>
          <w:lang w:eastAsia="it-IT"/>
        </w:rPr>
        <w:tab/>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cac:DeliveryLocation</w:t>
      </w:r>
      <w:r w:rsidRPr="00F4689F">
        <w:rPr>
          <w:rFonts w:ascii="Arial" w:hAnsi="Arial" w:cs="Arial"/>
          <w:color w:val="0000FF"/>
          <w:sz w:val="20"/>
          <w:szCs w:val="20"/>
          <w:lang w:eastAsia="it-IT"/>
        </w:rPr>
        <w:t>&gt;</w:t>
      </w:r>
    </w:p>
    <w:p w14:paraId="295841A1" w14:textId="77777777" w:rsidR="00417426" w:rsidRPr="00F4689F" w:rsidRDefault="00417426" w:rsidP="00417426">
      <w:pPr>
        <w:ind w:hanging="240"/>
        <w:rPr>
          <w:rFonts w:ascii="Arial" w:hAnsi="Arial" w:cs="Arial"/>
          <w:color w:val="0000FF"/>
          <w:sz w:val="20"/>
          <w:szCs w:val="20"/>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sz w:val="20"/>
          <w:szCs w:val="20"/>
          <w:lang w:eastAsia="it-IT"/>
        </w:rPr>
        <w:tab/>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w:t>
      </w:r>
      <w:r w:rsidRPr="00F4689F">
        <w:t xml:space="preserve"> </w:t>
      </w:r>
      <w:r w:rsidRPr="00F4689F">
        <w:rPr>
          <w:rFonts w:ascii="Arial" w:hAnsi="Arial" w:cs="Arial"/>
          <w:color w:val="990000"/>
          <w:sz w:val="20"/>
          <w:szCs w:val="20"/>
          <w:lang w:eastAsia="it-IT"/>
        </w:rPr>
        <w:t>RequestedDeliveryPeriod</w:t>
      </w:r>
      <w:r w:rsidRPr="00F4689F">
        <w:rPr>
          <w:rFonts w:ascii="Arial" w:hAnsi="Arial" w:cs="Arial"/>
          <w:color w:val="0000FF"/>
          <w:sz w:val="20"/>
          <w:szCs w:val="20"/>
          <w:lang w:eastAsia="it-IT"/>
        </w:rPr>
        <w:t>&gt;</w:t>
      </w:r>
    </w:p>
    <w:p w14:paraId="39DA7AEE"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cac:StartDate</w:t>
      </w:r>
      <w:r w:rsidRPr="00F4689F">
        <w:rPr>
          <w:rFonts w:ascii="Arial" w:hAnsi="Arial" w:cs="Arial"/>
          <w:color w:val="0000FF"/>
          <w:sz w:val="20"/>
          <w:szCs w:val="20"/>
          <w:lang w:eastAsia="it-IT"/>
        </w:rPr>
        <w:t>&gt;</w:t>
      </w:r>
      <w:r w:rsidRPr="00F4689F">
        <w:rPr>
          <w:rFonts w:ascii="Arial" w:hAnsi="Arial" w:cs="Arial"/>
          <w:b/>
          <w:noProof/>
          <w:sz w:val="20"/>
          <w:szCs w:val="20"/>
          <w:highlight w:val="white"/>
        </w:rPr>
        <w:t>2016-12-</w:t>
      </w:r>
      <w:r w:rsidRPr="00F4689F">
        <w:rPr>
          <w:rFonts w:ascii="Arial" w:hAnsi="Arial" w:cs="Arial"/>
          <w:b/>
          <w:noProof/>
          <w:sz w:val="20"/>
          <w:szCs w:val="20"/>
        </w:rPr>
        <w:t>01</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cac:StartDate</w:t>
      </w:r>
      <w:r w:rsidRPr="00F4689F">
        <w:rPr>
          <w:rFonts w:ascii="Arial" w:hAnsi="Arial" w:cs="Arial"/>
          <w:color w:val="0000FF"/>
          <w:sz w:val="20"/>
          <w:szCs w:val="20"/>
          <w:lang w:eastAsia="it-IT"/>
        </w:rPr>
        <w:t>&gt;</w:t>
      </w:r>
    </w:p>
    <w:p w14:paraId="0DAAD435" w14:textId="77777777" w:rsidR="00417426" w:rsidRPr="00F4689F" w:rsidRDefault="00417426" w:rsidP="00417426">
      <w:pPr>
        <w:rPr>
          <w:rFonts w:ascii="Arial" w:hAnsi="Arial" w:cs="Arial"/>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cac:EndDate</w:t>
      </w:r>
      <w:r w:rsidRPr="00F4689F">
        <w:rPr>
          <w:rFonts w:ascii="Arial" w:hAnsi="Arial" w:cs="Arial"/>
          <w:color w:val="0000FF"/>
          <w:sz w:val="20"/>
          <w:szCs w:val="20"/>
          <w:lang w:eastAsia="it-IT"/>
        </w:rPr>
        <w:t>&gt;</w:t>
      </w:r>
      <w:r w:rsidRPr="00F4689F">
        <w:rPr>
          <w:rFonts w:ascii="Arial" w:hAnsi="Arial" w:cs="Arial"/>
          <w:b/>
          <w:noProof/>
          <w:sz w:val="20"/>
          <w:szCs w:val="20"/>
          <w:highlight w:val="white"/>
        </w:rPr>
        <w:t>2016-12-3</w:t>
      </w:r>
      <w:r w:rsidRPr="00F4689F">
        <w:rPr>
          <w:rFonts w:ascii="Arial" w:hAnsi="Arial" w:cs="Arial"/>
          <w:b/>
          <w:noProof/>
          <w:sz w:val="20"/>
          <w:szCs w:val="20"/>
        </w:rPr>
        <w:t>1</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cac:EndDate</w:t>
      </w:r>
      <w:r w:rsidRPr="00F4689F">
        <w:rPr>
          <w:rFonts w:ascii="Arial" w:hAnsi="Arial" w:cs="Arial"/>
          <w:color w:val="0000FF"/>
          <w:sz w:val="20"/>
          <w:szCs w:val="20"/>
          <w:lang w:eastAsia="it-IT"/>
        </w:rPr>
        <w:t>&gt;</w:t>
      </w:r>
    </w:p>
    <w:p w14:paraId="6D9B9D43" w14:textId="77777777" w:rsidR="00417426" w:rsidRPr="00F4689F" w:rsidRDefault="00417426" w:rsidP="00417426">
      <w:pPr>
        <w:ind w:hanging="240"/>
        <w:rPr>
          <w:rFonts w:ascii="Arial" w:hAnsi="Arial" w:cs="Arial"/>
          <w:color w:val="0000FF"/>
          <w:sz w:val="20"/>
          <w:szCs w:val="20"/>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sz w:val="20"/>
          <w:szCs w:val="20"/>
          <w:lang w:eastAsia="it-IT"/>
        </w:rPr>
        <w:tab/>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w:t>
      </w:r>
      <w:r w:rsidRPr="00F4689F">
        <w:t xml:space="preserve"> </w:t>
      </w:r>
      <w:r w:rsidRPr="00F4689F">
        <w:rPr>
          <w:rFonts w:ascii="Arial" w:hAnsi="Arial" w:cs="Arial"/>
          <w:color w:val="990000"/>
          <w:sz w:val="20"/>
          <w:szCs w:val="20"/>
          <w:lang w:eastAsia="it-IT"/>
        </w:rPr>
        <w:t>RequestedDeliveryPeriod</w:t>
      </w:r>
      <w:r w:rsidRPr="00F4689F">
        <w:rPr>
          <w:rFonts w:ascii="Arial" w:hAnsi="Arial" w:cs="Arial"/>
          <w:color w:val="0000FF"/>
          <w:sz w:val="20"/>
          <w:szCs w:val="20"/>
          <w:lang w:eastAsia="it-IT"/>
        </w:rPr>
        <w:t>&gt;</w:t>
      </w:r>
    </w:p>
    <w:p w14:paraId="05ED1365" w14:textId="77777777" w:rsidR="00417426" w:rsidRPr="00F4689F" w:rsidRDefault="00417426" w:rsidP="00417426">
      <w:pPr>
        <w:ind w:hanging="240"/>
        <w:rPr>
          <w:rFonts w:ascii="Arial" w:hAnsi="Arial" w:cs="Arial"/>
          <w:sz w:val="20"/>
          <w:szCs w:val="20"/>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cac:Delivery</w:t>
      </w:r>
      <w:r w:rsidRPr="00F4689F">
        <w:rPr>
          <w:rFonts w:ascii="Arial" w:hAnsi="Arial" w:cs="Arial"/>
          <w:color w:val="0000FF"/>
          <w:sz w:val="20"/>
          <w:szCs w:val="20"/>
          <w:lang w:eastAsia="it-IT"/>
        </w:rPr>
        <w:t>&gt;</w:t>
      </w:r>
    </w:p>
    <w:p w14:paraId="730DCD80" w14:textId="77777777" w:rsidR="00417426" w:rsidRPr="00F4689F" w:rsidRDefault="00417426" w:rsidP="00417426">
      <w:pPr>
        <w:ind w:hanging="240"/>
        <w:rPr>
          <w:rFonts w:ascii="Arial" w:hAnsi="Arial" w:cs="Arial"/>
          <w:sz w:val="20"/>
          <w:szCs w:val="20"/>
          <w:lang w:eastAsia="it-IT"/>
        </w:rPr>
      </w:pP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cac:DeliveryTerms</w:t>
      </w:r>
      <w:r w:rsidRPr="00F4689F">
        <w:rPr>
          <w:rFonts w:ascii="Arial" w:hAnsi="Arial" w:cs="Arial"/>
          <w:color w:val="0000FF"/>
          <w:sz w:val="20"/>
          <w:szCs w:val="20"/>
          <w:lang w:eastAsia="it-IT"/>
        </w:rPr>
        <w:t>&gt;</w:t>
      </w:r>
    </w:p>
    <w:p w14:paraId="73919019" w14:textId="77777777" w:rsidR="00417426" w:rsidRPr="00F4689F" w:rsidRDefault="00417426" w:rsidP="00417426">
      <w:pPr>
        <w:ind w:hanging="240"/>
        <w:rPr>
          <w:rFonts w:ascii="Arial" w:hAnsi="Arial" w:cs="Arial"/>
          <w:sz w:val="20"/>
          <w:szCs w:val="20"/>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cbc:SpecialTerms</w:t>
      </w:r>
      <w:r w:rsidRPr="00F4689F">
        <w:rPr>
          <w:rFonts w:ascii="Arial" w:hAnsi="Arial" w:cs="Arial"/>
          <w:color w:val="0000FF"/>
          <w:sz w:val="20"/>
          <w:szCs w:val="20"/>
          <w:lang w:eastAsia="it-IT"/>
        </w:rPr>
        <w:t>&gt;</w:t>
      </w:r>
      <w:r w:rsidRPr="00F4689F">
        <w:rPr>
          <w:rFonts w:ascii="Arial" w:hAnsi="Arial" w:cs="Arial"/>
          <w:b/>
          <w:bCs/>
          <w:sz w:val="20"/>
          <w:szCs w:val="20"/>
          <w:lang w:eastAsia="it-IT"/>
        </w:rPr>
        <w:t>PORTO FRANCO</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cbc:SpecialTerms</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3251FECD" w14:textId="51354B77" w:rsidR="00417426" w:rsidRPr="00F4689F" w:rsidRDefault="00417426" w:rsidP="00417426">
      <w:pPr>
        <w:ind w:hanging="240"/>
        <w:rPr>
          <w:rFonts w:ascii="Arial" w:hAnsi="Arial" w:cs="Arial"/>
          <w:color w:val="0000FF"/>
          <w:sz w:val="20"/>
          <w:szCs w:val="20"/>
          <w:lang w:eastAsia="it-IT"/>
        </w:rPr>
      </w:pP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cac:DeliveryTerms</w:t>
      </w:r>
      <w:r w:rsidRPr="00F4689F">
        <w:rPr>
          <w:rFonts w:ascii="Arial" w:hAnsi="Arial" w:cs="Arial"/>
          <w:color w:val="0000FF"/>
          <w:sz w:val="20"/>
          <w:szCs w:val="20"/>
          <w:lang w:eastAsia="it-IT"/>
        </w:rPr>
        <w:t>&gt;</w:t>
      </w:r>
      <w:commentRangeEnd w:id="691"/>
      <w:r w:rsidR="00F7496E">
        <w:rPr>
          <w:rStyle w:val="CommentReference"/>
        </w:rPr>
        <w:commentReference w:id="691"/>
      </w:r>
    </w:p>
    <w:bookmarkEnd w:id="690"/>
    <w:p w14:paraId="0EA8D1B9" w14:textId="77777777" w:rsidR="00C655C7" w:rsidRPr="00D8005B" w:rsidRDefault="00C655C7" w:rsidP="00C655C7">
      <w:pPr>
        <w:rPr>
          <w:rFonts w:ascii="Cambria" w:eastAsia="Calibri" w:hAnsi="Cambria"/>
          <w:b/>
          <w:sz w:val="26"/>
          <w:szCs w:val="26"/>
          <w:highlight w:val="white"/>
          <w:lang w:eastAsia="en-GB"/>
          <w:rPrChange w:id="692" w:author="Bertocchi Elisa" w:date="2018-09-21T10:57:00Z">
            <w:rPr>
              <w:rFonts w:ascii="Cambria" w:eastAsia="Calibri" w:hAnsi="Cambria"/>
              <w:b/>
              <w:sz w:val="26"/>
              <w:szCs w:val="26"/>
              <w:highlight w:val="white"/>
              <w:lang w:val="it-IT" w:eastAsia="en-GB"/>
            </w:rPr>
          </w:rPrChange>
        </w:rPr>
      </w:pPr>
    </w:p>
    <w:p w14:paraId="26938F1C" w14:textId="77777777" w:rsidR="00BE73CF" w:rsidRPr="00BE73CF" w:rsidRDefault="00BE73CF">
      <w:pPr>
        <w:ind w:left="240" w:hanging="240"/>
        <w:rPr>
          <w:ins w:id="693" w:author="Chiacchia Alan" w:date="2018-09-20T14:46:00Z"/>
          <w:rFonts w:ascii="Arial" w:hAnsi="Arial" w:cs="Arial"/>
          <w:color w:val="990000"/>
          <w:sz w:val="20"/>
          <w:szCs w:val="20"/>
          <w:lang w:eastAsia="it-IT"/>
          <w:rPrChange w:id="694" w:author="Chiacchia Alan" w:date="2018-09-20T14:46:00Z">
            <w:rPr>
              <w:ins w:id="695" w:author="Chiacchia Alan" w:date="2018-09-20T14:46:00Z"/>
              <w:rFonts w:ascii="CIDFont+F11" w:eastAsia="Calibri" w:hAnsi="CIDFont+F11" w:cs="CIDFont+F11"/>
              <w:color w:val="0000FF"/>
              <w:sz w:val="18"/>
              <w:szCs w:val="18"/>
              <w:lang w:val="it-IT" w:eastAsia="sv-SE"/>
            </w:rPr>
          </w:rPrChange>
        </w:rPr>
        <w:pPrChange w:id="696" w:author="Chiacchia Alan" w:date="2018-09-20T14:46:00Z">
          <w:pPr>
            <w:autoSpaceDE w:val="0"/>
            <w:autoSpaceDN w:val="0"/>
            <w:adjustRightInd w:val="0"/>
          </w:pPr>
        </w:pPrChange>
      </w:pPr>
      <w:bookmarkStart w:id="697" w:name="_Toc495606406"/>
      <w:ins w:id="698" w:author="Chiacchia Alan" w:date="2018-09-20T14:46:00Z">
        <w:r w:rsidRPr="00BE73CF">
          <w:rPr>
            <w:rFonts w:ascii="Arial" w:hAnsi="Arial" w:cs="Arial"/>
            <w:color w:val="990000"/>
            <w:sz w:val="20"/>
            <w:szCs w:val="20"/>
            <w:lang w:eastAsia="it-IT"/>
            <w:rPrChange w:id="699"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00" w:author="Chiacchia Alan" w:date="2018-09-20T14:46:00Z">
              <w:rPr>
                <w:rFonts w:ascii="CIDFont+F11" w:eastAsia="Calibri" w:hAnsi="CIDFont+F11" w:cs="CIDFont+F11"/>
                <w:color w:val="810000"/>
                <w:sz w:val="18"/>
                <w:szCs w:val="18"/>
                <w:lang w:val="it-IT" w:eastAsia="sv-SE"/>
              </w:rPr>
            </w:rPrChange>
          </w:rPr>
          <w:t>cac:Delivery</w:t>
        </w:r>
        <w:r w:rsidRPr="00BE73CF">
          <w:rPr>
            <w:rFonts w:ascii="Arial" w:hAnsi="Arial" w:cs="Arial"/>
            <w:color w:val="990000"/>
            <w:sz w:val="20"/>
            <w:szCs w:val="20"/>
            <w:lang w:eastAsia="it-IT"/>
            <w:rPrChange w:id="701" w:author="Chiacchia Alan" w:date="2018-09-20T14:46:00Z">
              <w:rPr>
                <w:rFonts w:ascii="CIDFont+F11" w:eastAsia="Calibri" w:hAnsi="CIDFont+F11" w:cs="CIDFont+F11"/>
                <w:color w:val="0000FF"/>
                <w:sz w:val="18"/>
                <w:szCs w:val="18"/>
                <w:lang w:val="it-IT" w:eastAsia="sv-SE"/>
              </w:rPr>
            </w:rPrChange>
          </w:rPr>
          <w:t>&gt;</w:t>
        </w:r>
      </w:ins>
    </w:p>
    <w:p w14:paraId="05E5F80C" w14:textId="77777777" w:rsidR="00BE73CF" w:rsidRPr="00BE73CF" w:rsidRDefault="00BE73CF">
      <w:pPr>
        <w:ind w:left="240"/>
        <w:rPr>
          <w:ins w:id="702" w:author="Chiacchia Alan" w:date="2018-09-20T14:46:00Z"/>
          <w:rFonts w:ascii="Arial" w:hAnsi="Arial" w:cs="Arial"/>
          <w:color w:val="990000"/>
          <w:sz w:val="20"/>
          <w:szCs w:val="20"/>
          <w:lang w:eastAsia="it-IT"/>
          <w:rPrChange w:id="703" w:author="Chiacchia Alan" w:date="2018-09-20T14:46:00Z">
            <w:rPr>
              <w:ins w:id="704" w:author="Chiacchia Alan" w:date="2018-09-20T14:46:00Z"/>
              <w:rFonts w:ascii="CIDFont+F11" w:eastAsia="Calibri" w:hAnsi="CIDFont+F11" w:cs="CIDFont+F11"/>
              <w:color w:val="0000FF"/>
              <w:sz w:val="18"/>
              <w:szCs w:val="18"/>
              <w:lang w:val="it-IT" w:eastAsia="sv-SE"/>
            </w:rPr>
          </w:rPrChange>
        </w:rPr>
        <w:pPrChange w:id="705" w:author="Chiacchia Alan" w:date="2018-09-20T14:46:00Z">
          <w:pPr>
            <w:autoSpaceDE w:val="0"/>
            <w:autoSpaceDN w:val="0"/>
            <w:adjustRightInd w:val="0"/>
          </w:pPr>
        </w:pPrChange>
      </w:pPr>
      <w:ins w:id="706" w:author="Chiacchia Alan" w:date="2018-09-20T14:46:00Z">
        <w:r w:rsidRPr="00BE73CF">
          <w:rPr>
            <w:rFonts w:ascii="Arial" w:hAnsi="Arial" w:cs="Arial"/>
            <w:color w:val="990000"/>
            <w:sz w:val="20"/>
            <w:szCs w:val="20"/>
            <w:lang w:eastAsia="it-IT"/>
            <w:rPrChange w:id="707"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08" w:author="Chiacchia Alan" w:date="2018-09-20T14:46:00Z">
              <w:rPr>
                <w:rFonts w:ascii="CIDFont+F11" w:eastAsia="Calibri" w:hAnsi="CIDFont+F11" w:cs="CIDFont+F11"/>
                <w:color w:val="810000"/>
                <w:sz w:val="18"/>
                <w:szCs w:val="18"/>
                <w:lang w:val="it-IT" w:eastAsia="sv-SE"/>
              </w:rPr>
            </w:rPrChange>
          </w:rPr>
          <w:t>cac:PromisedDeliveryPeriod</w:t>
        </w:r>
        <w:r w:rsidRPr="00BE73CF">
          <w:rPr>
            <w:rFonts w:ascii="Arial" w:hAnsi="Arial" w:cs="Arial"/>
            <w:color w:val="990000"/>
            <w:sz w:val="20"/>
            <w:szCs w:val="20"/>
            <w:lang w:eastAsia="it-IT"/>
            <w:rPrChange w:id="709" w:author="Chiacchia Alan" w:date="2018-09-20T14:46:00Z">
              <w:rPr>
                <w:rFonts w:ascii="CIDFont+F11" w:eastAsia="Calibri" w:hAnsi="CIDFont+F11" w:cs="CIDFont+F11"/>
                <w:color w:val="0000FF"/>
                <w:sz w:val="18"/>
                <w:szCs w:val="18"/>
                <w:lang w:val="it-IT" w:eastAsia="sv-SE"/>
              </w:rPr>
            </w:rPrChange>
          </w:rPr>
          <w:t>&gt;</w:t>
        </w:r>
      </w:ins>
    </w:p>
    <w:p w14:paraId="626993CA" w14:textId="00EDB427" w:rsidR="00BE73CF" w:rsidRPr="00BE73CF" w:rsidRDefault="00BE73CF">
      <w:pPr>
        <w:ind w:left="240" w:firstLine="480"/>
        <w:rPr>
          <w:ins w:id="710" w:author="Chiacchia Alan" w:date="2018-09-20T14:46:00Z"/>
          <w:rFonts w:ascii="Arial" w:hAnsi="Arial" w:cs="Arial"/>
          <w:color w:val="990000"/>
          <w:sz w:val="20"/>
          <w:szCs w:val="20"/>
          <w:lang w:eastAsia="it-IT"/>
          <w:rPrChange w:id="711" w:author="Chiacchia Alan" w:date="2018-09-20T14:46:00Z">
            <w:rPr>
              <w:ins w:id="712" w:author="Chiacchia Alan" w:date="2018-09-20T14:46:00Z"/>
              <w:rFonts w:ascii="CIDFont+F11" w:eastAsia="Calibri" w:hAnsi="CIDFont+F11" w:cs="CIDFont+F11"/>
              <w:color w:val="0000FF"/>
              <w:sz w:val="18"/>
              <w:szCs w:val="18"/>
              <w:lang w:val="it-IT" w:eastAsia="sv-SE"/>
            </w:rPr>
          </w:rPrChange>
        </w:rPr>
        <w:pPrChange w:id="713" w:author="Chiacchia Alan" w:date="2018-09-20T14:46:00Z">
          <w:pPr>
            <w:autoSpaceDE w:val="0"/>
            <w:autoSpaceDN w:val="0"/>
            <w:adjustRightInd w:val="0"/>
          </w:pPr>
        </w:pPrChange>
      </w:pPr>
      <w:ins w:id="714" w:author="Chiacchia Alan" w:date="2018-09-20T14:46:00Z">
        <w:r w:rsidRPr="00BE73CF">
          <w:rPr>
            <w:rFonts w:ascii="Arial" w:hAnsi="Arial" w:cs="Arial"/>
            <w:color w:val="990000"/>
            <w:sz w:val="20"/>
            <w:szCs w:val="20"/>
            <w:lang w:eastAsia="it-IT"/>
            <w:rPrChange w:id="715"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716" w:author="Chiacchia Alan" w:date="2018-09-20T14:46:00Z">
              <w:rPr>
                <w:rFonts w:ascii="CIDFont+F11" w:eastAsia="Calibri" w:hAnsi="CIDFont+F11" w:cs="CIDFont+F11"/>
                <w:color w:val="810000"/>
                <w:sz w:val="18"/>
                <w:szCs w:val="18"/>
                <w:lang w:val="it-IT" w:eastAsia="sv-SE"/>
              </w:rPr>
            </w:rPrChange>
          </w:rPr>
          <w:t>:StartDate</w:t>
        </w:r>
        <w:r w:rsidRPr="00BE73CF">
          <w:rPr>
            <w:rFonts w:ascii="Arial" w:hAnsi="Arial" w:cs="Arial"/>
            <w:color w:val="990000"/>
            <w:sz w:val="20"/>
            <w:szCs w:val="20"/>
            <w:lang w:eastAsia="it-IT"/>
            <w:rPrChange w:id="717" w:author="Chiacchia Alan" w:date="2018-09-20T14:46:00Z">
              <w:rPr>
                <w:rFonts w:ascii="CIDFont+F11" w:eastAsia="Calibri" w:hAnsi="CIDFont+F11" w:cs="CIDFont+F11"/>
                <w:color w:val="0000FF"/>
                <w:sz w:val="18"/>
                <w:szCs w:val="18"/>
                <w:lang w:val="it-IT" w:eastAsia="sv-SE"/>
              </w:rPr>
            </w:rPrChange>
          </w:rPr>
          <w:t>&gt;</w:t>
        </w:r>
        <w:r w:rsidR="00384B18" w:rsidRPr="00384B18">
          <w:rPr>
            <w:rFonts w:ascii="Arial" w:hAnsi="Arial" w:cs="Arial"/>
            <w:color w:val="990000"/>
            <w:sz w:val="20"/>
            <w:szCs w:val="20"/>
            <w:lang w:eastAsia="it-IT"/>
          </w:rPr>
          <w:t>2018</w:t>
        </w:r>
        <w:r w:rsidRPr="00BE73CF">
          <w:rPr>
            <w:rFonts w:ascii="Arial" w:hAnsi="Arial" w:cs="Arial"/>
            <w:color w:val="990000"/>
            <w:sz w:val="20"/>
            <w:szCs w:val="20"/>
            <w:lang w:eastAsia="it-IT"/>
            <w:rPrChange w:id="718" w:author="Chiacchia Alan" w:date="2018-09-20T14:46:00Z">
              <w:rPr>
                <w:rFonts w:ascii="CIDFont+F11" w:eastAsia="Calibri" w:hAnsi="CIDFont+F11" w:cs="CIDFont+F11"/>
                <w:color w:val="000000"/>
                <w:sz w:val="18"/>
                <w:szCs w:val="18"/>
                <w:lang w:val="it-IT" w:eastAsia="sv-SE"/>
              </w:rPr>
            </w:rPrChange>
          </w:rPr>
          <w:t>-08-20</w:t>
        </w:r>
        <w:r w:rsidRPr="00BE73CF">
          <w:rPr>
            <w:rFonts w:ascii="Arial" w:hAnsi="Arial" w:cs="Arial"/>
            <w:color w:val="990000"/>
            <w:sz w:val="20"/>
            <w:szCs w:val="20"/>
            <w:lang w:eastAsia="it-IT"/>
            <w:rPrChange w:id="719"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20" w:author="Chiacchia Alan" w:date="2018-09-20T14:46:00Z">
              <w:rPr>
                <w:rFonts w:ascii="CIDFont+F11" w:eastAsia="Calibri" w:hAnsi="CIDFont+F11" w:cs="CIDFont+F11"/>
                <w:color w:val="810000"/>
                <w:sz w:val="18"/>
                <w:szCs w:val="18"/>
                <w:lang w:val="it-IT" w:eastAsia="sv-SE"/>
              </w:rPr>
            </w:rPrChange>
          </w:rPr>
          <w:t>cbc:StartDate</w:t>
        </w:r>
        <w:r w:rsidRPr="00BE73CF">
          <w:rPr>
            <w:rFonts w:ascii="Arial" w:hAnsi="Arial" w:cs="Arial"/>
            <w:color w:val="990000"/>
            <w:sz w:val="20"/>
            <w:szCs w:val="20"/>
            <w:lang w:eastAsia="it-IT"/>
            <w:rPrChange w:id="721" w:author="Chiacchia Alan" w:date="2018-09-20T14:46:00Z">
              <w:rPr>
                <w:rFonts w:ascii="CIDFont+F11" w:eastAsia="Calibri" w:hAnsi="CIDFont+F11" w:cs="CIDFont+F11"/>
                <w:color w:val="0000FF"/>
                <w:sz w:val="18"/>
                <w:szCs w:val="18"/>
                <w:lang w:val="it-IT" w:eastAsia="sv-SE"/>
              </w:rPr>
            </w:rPrChange>
          </w:rPr>
          <w:t>&gt;</w:t>
        </w:r>
      </w:ins>
    </w:p>
    <w:p w14:paraId="07578567" w14:textId="77777777" w:rsidR="00BE73CF" w:rsidRPr="00BE73CF" w:rsidRDefault="00BE73CF">
      <w:pPr>
        <w:ind w:left="240" w:firstLine="480"/>
        <w:rPr>
          <w:ins w:id="722" w:author="Chiacchia Alan" w:date="2018-09-20T14:46:00Z"/>
          <w:rFonts w:ascii="Arial" w:hAnsi="Arial" w:cs="Arial"/>
          <w:color w:val="990000"/>
          <w:sz w:val="20"/>
          <w:szCs w:val="20"/>
          <w:lang w:eastAsia="it-IT"/>
          <w:rPrChange w:id="723" w:author="Chiacchia Alan" w:date="2018-09-20T14:46:00Z">
            <w:rPr>
              <w:ins w:id="724" w:author="Chiacchia Alan" w:date="2018-09-20T14:46:00Z"/>
              <w:rFonts w:ascii="CIDFont+F11" w:eastAsia="Calibri" w:hAnsi="CIDFont+F11" w:cs="CIDFont+F11"/>
              <w:color w:val="0000FF"/>
              <w:sz w:val="18"/>
              <w:szCs w:val="18"/>
              <w:lang w:val="it-IT" w:eastAsia="sv-SE"/>
            </w:rPr>
          </w:rPrChange>
        </w:rPr>
        <w:pPrChange w:id="725" w:author="Chiacchia Alan" w:date="2018-09-20T14:46:00Z">
          <w:pPr>
            <w:autoSpaceDE w:val="0"/>
            <w:autoSpaceDN w:val="0"/>
            <w:adjustRightInd w:val="0"/>
          </w:pPr>
        </w:pPrChange>
      </w:pPr>
      <w:ins w:id="726" w:author="Chiacchia Alan" w:date="2018-09-20T14:46:00Z">
        <w:r w:rsidRPr="00BE73CF">
          <w:rPr>
            <w:rFonts w:ascii="Arial" w:hAnsi="Arial" w:cs="Arial"/>
            <w:color w:val="990000"/>
            <w:sz w:val="20"/>
            <w:szCs w:val="20"/>
            <w:lang w:eastAsia="it-IT"/>
            <w:rPrChange w:id="727"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728" w:author="Chiacchia Alan" w:date="2018-09-20T14:46:00Z">
              <w:rPr>
                <w:rFonts w:ascii="CIDFont+F11" w:eastAsia="Calibri" w:hAnsi="CIDFont+F11" w:cs="CIDFont+F11"/>
                <w:color w:val="810000"/>
                <w:sz w:val="18"/>
                <w:szCs w:val="18"/>
                <w:lang w:val="it-IT" w:eastAsia="sv-SE"/>
              </w:rPr>
            </w:rPrChange>
          </w:rPr>
          <w:t>:StartTime</w:t>
        </w:r>
        <w:r w:rsidRPr="00BE73CF">
          <w:rPr>
            <w:rFonts w:ascii="Arial" w:hAnsi="Arial" w:cs="Arial"/>
            <w:color w:val="990000"/>
            <w:sz w:val="20"/>
            <w:szCs w:val="20"/>
            <w:lang w:eastAsia="it-IT"/>
            <w:rPrChange w:id="729" w:author="Chiacchia Alan" w:date="2018-09-20T14:46:00Z">
              <w:rPr>
                <w:rFonts w:ascii="CIDFont+F11" w:eastAsia="Calibri" w:hAnsi="CIDFont+F11" w:cs="CIDFont+F11"/>
                <w:color w:val="0000FF"/>
                <w:sz w:val="18"/>
                <w:szCs w:val="18"/>
                <w:lang w:val="it-IT" w:eastAsia="sv-SE"/>
              </w:rPr>
            </w:rPrChange>
          </w:rPr>
          <w:t>&gt;</w:t>
        </w:r>
        <w:r w:rsidRPr="00BE73CF">
          <w:rPr>
            <w:rFonts w:ascii="Arial" w:hAnsi="Arial" w:cs="Arial"/>
            <w:color w:val="990000"/>
            <w:sz w:val="20"/>
            <w:szCs w:val="20"/>
            <w:lang w:eastAsia="it-IT"/>
            <w:rPrChange w:id="730" w:author="Chiacchia Alan" w:date="2018-09-20T14:46:00Z">
              <w:rPr>
                <w:rFonts w:ascii="CIDFont+F11" w:eastAsia="Calibri" w:hAnsi="CIDFont+F11" w:cs="CIDFont+F11"/>
                <w:color w:val="000000"/>
                <w:sz w:val="18"/>
                <w:szCs w:val="18"/>
                <w:lang w:val="it-IT" w:eastAsia="sv-SE"/>
              </w:rPr>
            </w:rPrChange>
          </w:rPr>
          <w:t>12:00:00</w:t>
        </w:r>
        <w:r w:rsidRPr="00BE73CF">
          <w:rPr>
            <w:rFonts w:ascii="Arial" w:hAnsi="Arial" w:cs="Arial"/>
            <w:color w:val="990000"/>
            <w:sz w:val="20"/>
            <w:szCs w:val="20"/>
            <w:lang w:eastAsia="it-IT"/>
            <w:rPrChange w:id="731"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32" w:author="Chiacchia Alan" w:date="2018-09-20T14:46:00Z">
              <w:rPr>
                <w:rFonts w:ascii="CIDFont+F11" w:eastAsia="Calibri" w:hAnsi="CIDFont+F11" w:cs="CIDFont+F11"/>
                <w:color w:val="810000"/>
                <w:sz w:val="18"/>
                <w:szCs w:val="18"/>
                <w:lang w:val="it-IT" w:eastAsia="sv-SE"/>
              </w:rPr>
            </w:rPrChange>
          </w:rPr>
          <w:t>cbc:StartTime</w:t>
        </w:r>
        <w:r w:rsidRPr="00BE73CF">
          <w:rPr>
            <w:rFonts w:ascii="Arial" w:hAnsi="Arial" w:cs="Arial"/>
            <w:color w:val="990000"/>
            <w:sz w:val="20"/>
            <w:szCs w:val="20"/>
            <w:lang w:eastAsia="it-IT"/>
            <w:rPrChange w:id="733" w:author="Chiacchia Alan" w:date="2018-09-20T14:46:00Z">
              <w:rPr>
                <w:rFonts w:ascii="CIDFont+F11" w:eastAsia="Calibri" w:hAnsi="CIDFont+F11" w:cs="CIDFont+F11"/>
                <w:color w:val="0000FF"/>
                <w:sz w:val="18"/>
                <w:szCs w:val="18"/>
                <w:lang w:val="it-IT" w:eastAsia="sv-SE"/>
              </w:rPr>
            </w:rPrChange>
          </w:rPr>
          <w:t>&gt;</w:t>
        </w:r>
      </w:ins>
    </w:p>
    <w:p w14:paraId="43A56BCD" w14:textId="0D7602E1" w:rsidR="00BE73CF" w:rsidRPr="00BE73CF" w:rsidRDefault="00BE73CF">
      <w:pPr>
        <w:ind w:left="240" w:firstLine="480"/>
        <w:rPr>
          <w:ins w:id="734" w:author="Chiacchia Alan" w:date="2018-09-20T14:46:00Z"/>
          <w:rFonts w:ascii="Arial" w:hAnsi="Arial" w:cs="Arial"/>
          <w:color w:val="990000"/>
          <w:sz w:val="20"/>
          <w:szCs w:val="20"/>
          <w:lang w:eastAsia="it-IT"/>
          <w:rPrChange w:id="735" w:author="Chiacchia Alan" w:date="2018-09-20T14:46:00Z">
            <w:rPr>
              <w:ins w:id="736" w:author="Chiacchia Alan" w:date="2018-09-20T14:46:00Z"/>
              <w:rFonts w:ascii="CIDFont+F11" w:eastAsia="Calibri" w:hAnsi="CIDFont+F11" w:cs="CIDFont+F11"/>
              <w:color w:val="0000FF"/>
              <w:sz w:val="18"/>
              <w:szCs w:val="18"/>
              <w:lang w:val="it-IT" w:eastAsia="sv-SE"/>
            </w:rPr>
          </w:rPrChange>
        </w:rPr>
        <w:pPrChange w:id="737" w:author="Chiacchia Alan" w:date="2018-09-20T14:46:00Z">
          <w:pPr>
            <w:autoSpaceDE w:val="0"/>
            <w:autoSpaceDN w:val="0"/>
            <w:adjustRightInd w:val="0"/>
          </w:pPr>
        </w:pPrChange>
      </w:pPr>
      <w:ins w:id="738" w:author="Chiacchia Alan" w:date="2018-09-20T14:46:00Z">
        <w:r w:rsidRPr="00BE73CF">
          <w:rPr>
            <w:rFonts w:ascii="Arial" w:hAnsi="Arial" w:cs="Arial"/>
            <w:color w:val="990000"/>
            <w:sz w:val="20"/>
            <w:szCs w:val="20"/>
            <w:lang w:eastAsia="it-IT"/>
            <w:rPrChange w:id="739"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740" w:author="Chiacchia Alan" w:date="2018-09-20T14:46:00Z">
              <w:rPr>
                <w:rFonts w:ascii="CIDFont+F11" w:eastAsia="Calibri" w:hAnsi="CIDFont+F11" w:cs="CIDFont+F11"/>
                <w:color w:val="810000"/>
                <w:sz w:val="18"/>
                <w:szCs w:val="18"/>
                <w:lang w:val="it-IT" w:eastAsia="sv-SE"/>
              </w:rPr>
            </w:rPrChange>
          </w:rPr>
          <w:t>:EndDate</w:t>
        </w:r>
        <w:r w:rsidRPr="00BE73CF">
          <w:rPr>
            <w:rFonts w:ascii="Arial" w:hAnsi="Arial" w:cs="Arial"/>
            <w:color w:val="990000"/>
            <w:sz w:val="20"/>
            <w:szCs w:val="20"/>
            <w:lang w:eastAsia="it-IT"/>
            <w:rPrChange w:id="741" w:author="Chiacchia Alan" w:date="2018-09-20T14:46:00Z">
              <w:rPr>
                <w:rFonts w:ascii="CIDFont+F11" w:eastAsia="Calibri" w:hAnsi="CIDFont+F11" w:cs="CIDFont+F11"/>
                <w:color w:val="0000FF"/>
                <w:sz w:val="18"/>
                <w:szCs w:val="18"/>
                <w:lang w:val="it-IT" w:eastAsia="sv-SE"/>
              </w:rPr>
            </w:rPrChange>
          </w:rPr>
          <w:t>&gt;</w:t>
        </w:r>
        <w:r w:rsidR="00384B18" w:rsidRPr="00384B18">
          <w:rPr>
            <w:rFonts w:ascii="Arial" w:hAnsi="Arial" w:cs="Arial"/>
            <w:color w:val="990000"/>
            <w:sz w:val="20"/>
            <w:szCs w:val="20"/>
            <w:lang w:eastAsia="it-IT"/>
          </w:rPr>
          <w:t>2018</w:t>
        </w:r>
        <w:r w:rsidRPr="00BE73CF">
          <w:rPr>
            <w:rFonts w:ascii="Arial" w:hAnsi="Arial" w:cs="Arial"/>
            <w:color w:val="990000"/>
            <w:sz w:val="20"/>
            <w:szCs w:val="20"/>
            <w:lang w:eastAsia="it-IT"/>
            <w:rPrChange w:id="742" w:author="Chiacchia Alan" w:date="2018-09-20T14:46:00Z">
              <w:rPr>
                <w:rFonts w:ascii="CIDFont+F11" w:eastAsia="Calibri" w:hAnsi="CIDFont+F11" w:cs="CIDFont+F11"/>
                <w:color w:val="000000"/>
                <w:sz w:val="18"/>
                <w:szCs w:val="18"/>
                <w:lang w:val="it-IT" w:eastAsia="sv-SE"/>
              </w:rPr>
            </w:rPrChange>
          </w:rPr>
          <w:t>-08-30</w:t>
        </w:r>
        <w:r w:rsidRPr="00BE73CF">
          <w:rPr>
            <w:rFonts w:ascii="Arial" w:hAnsi="Arial" w:cs="Arial"/>
            <w:color w:val="990000"/>
            <w:sz w:val="20"/>
            <w:szCs w:val="20"/>
            <w:lang w:eastAsia="it-IT"/>
            <w:rPrChange w:id="743"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44" w:author="Chiacchia Alan" w:date="2018-09-20T14:46:00Z">
              <w:rPr>
                <w:rFonts w:ascii="CIDFont+F11" w:eastAsia="Calibri" w:hAnsi="CIDFont+F11" w:cs="CIDFont+F11"/>
                <w:color w:val="810000"/>
                <w:sz w:val="18"/>
                <w:szCs w:val="18"/>
                <w:lang w:val="it-IT" w:eastAsia="sv-SE"/>
              </w:rPr>
            </w:rPrChange>
          </w:rPr>
          <w:t>cbc:EndDate</w:t>
        </w:r>
        <w:r w:rsidRPr="00BE73CF">
          <w:rPr>
            <w:rFonts w:ascii="Arial" w:hAnsi="Arial" w:cs="Arial"/>
            <w:color w:val="990000"/>
            <w:sz w:val="20"/>
            <w:szCs w:val="20"/>
            <w:lang w:eastAsia="it-IT"/>
            <w:rPrChange w:id="745" w:author="Chiacchia Alan" w:date="2018-09-20T14:46:00Z">
              <w:rPr>
                <w:rFonts w:ascii="CIDFont+F11" w:eastAsia="Calibri" w:hAnsi="CIDFont+F11" w:cs="CIDFont+F11"/>
                <w:color w:val="0000FF"/>
                <w:sz w:val="18"/>
                <w:szCs w:val="18"/>
                <w:lang w:val="it-IT" w:eastAsia="sv-SE"/>
              </w:rPr>
            </w:rPrChange>
          </w:rPr>
          <w:t>&gt;</w:t>
        </w:r>
      </w:ins>
    </w:p>
    <w:p w14:paraId="3C2577D5" w14:textId="77777777" w:rsidR="00BE73CF" w:rsidRPr="00BE73CF" w:rsidRDefault="00BE73CF">
      <w:pPr>
        <w:ind w:left="240" w:firstLine="480"/>
        <w:rPr>
          <w:ins w:id="746" w:author="Chiacchia Alan" w:date="2018-09-20T14:46:00Z"/>
          <w:rFonts w:ascii="Arial" w:hAnsi="Arial" w:cs="Arial"/>
          <w:color w:val="990000"/>
          <w:sz w:val="20"/>
          <w:szCs w:val="20"/>
          <w:lang w:eastAsia="it-IT"/>
          <w:rPrChange w:id="747" w:author="Chiacchia Alan" w:date="2018-09-20T14:46:00Z">
            <w:rPr>
              <w:ins w:id="748" w:author="Chiacchia Alan" w:date="2018-09-20T14:46:00Z"/>
              <w:rFonts w:ascii="CIDFont+F11" w:eastAsia="Calibri" w:hAnsi="CIDFont+F11" w:cs="CIDFont+F11"/>
              <w:color w:val="0000FF"/>
              <w:sz w:val="18"/>
              <w:szCs w:val="18"/>
              <w:lang w:val="it-IT" w:eastAsia="sv-SE"/>
            </w:rPr>
          </w:rPrChange>
        </w:rPr>
        <w:pPrChange w:id="749" w:author="Chiacchia Alan" w:date="2018-09-20T14:46:00Z">
          <w:pPr>
            <w:autoSpaceDE w:val="0"/>
            <w:autoSpaceDN w:val="0"/>
            <w:adjustRightInd w:val="0"/>
          </w:pPr>
        </w:pPrChange>
      </w:pPr>
      <w:ins w:id="750" w:author="Chiacchia Alan" w:date="2018-09-20T14:46:00Z">
        <w:r w:rsidRPr="00BE73CF">
          <w:rPr>
            <w:rFonts w:ascii="Arial" w:hAnsi="Arial" w:cs="Arial"/>
            <w:color w:val="990000"/>
            <w:sz w:val="20"/>
            <w:szCs w:val="20"/>
            <w:lang w:eastAsia="it-IT"/>
            <w:rPrChange w:id="751"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752" w:author="Chiacchia Alan" w:date="2018-09-20T14:46:00Z">
              <w:rPr>
                <w:rFonts w:ascii="CIDFont+F11" w:eastAsia="Calibri" w:hAnsi="CIDFont+F11" w:cs="CIDFont+F11"/>
                <w:color w:val="810000"/>
                <w:sz w:val="18"/>
                <w:szCs w:val="18"/>
                <w:lang w:val="it-IT" w:eastAsia="sv-SE"/>
              </w:rPr>
            </w:rPrChange>
          </w:rPr>
          <w:t>:EndTime</w:t>
        </w:r>
        <w:r w:rsidRPr="00BE73CF">
          <w:rPr>
            <w:rFonts w:ascii="Arial" w:hAnsi="Arial" w:cs="Arial"/>
            <w:color w:val="990000"/>
            <w:sz w:val="20"/>
            <w:szCs w:val="20"/>
            <w:lang w:eastAsia="it-IT"/>
            <w:rPrChange w:id="753" w:author="Chiacchia Alan" w:date="2018-09-20T14:46:00Z">
              <w:rPr>
                <w:rFonts w:ascii="CIDFont+F11" w:eastAsia="Calibri" w:hAnsi="CIDFont+F11" w:cs="CIDFont+F11"/>
                <w:color w:val="0000FF"/>
                <w:sz w:val="18"/>
                <w:szCs w:val="18"/>
                <w:lang w:val="it-IT" w:eastAsia="sv-SE"/>
              </w:rPr>
            </w:rPrChange>
          </w:rPr>
          <w:t>&gt;</w:t>
        </w:r>
        <w:r w:rsidRPr="00BE73CF">
          <w:rPr>
            <w:rFonts w:ascii="Arial" w:hAnsi="Arial" w:cs="Arial"/>
            <w:color w:val="990000"/>
            <w:sz w:val="20"/>
            <w:szCs w:val="20"/>
            <w:lang w:eastAsia="it-IT"/>
            <w:rPrChange w:id="754" w:author="Chiacchia Alan" w:date="2018-09-20T14:46:00Z">
              <w:rPr>
                <w:rFonts w:ascii="CIDFont+F11" w:eastAsia="Calibri" w:hAnsi="CIDFont+F11" w:cs="CIDFont+F11"/>
                <w:color w:val="000000"/>
                <w:sz w:val="18"/>
                <w:szCs w:val="18"/>
                <w:lang w:val="it-IT" w:eastAsia="sv-SE"/>
              </w:rPr>
            </w:rPrChange>
          </w:rPr>
          <w:t>18:00:00</w:t>
        </w:r>
        <w:r w:rsidRPr="00BE73CF">
          <w:rPr>
            <w:rFonts w:ascii="Arial" w:hAnsi="Arial" w:cs="Arial"/>
            <w:color w:val="990000"/>
            <w:sz w:val="20"/>
            <w:szCs w:val="20"/>
            <w:lang w:eastAsia="it-IT"/>
            <w:rPrChange w:id="755"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56" w:author="Chiacchia Alan" w:date="2018-09-20T14:46:00Z">
              <w:rPr>
                <w:rFonts w:ascii="CIDFont+F11" w:eastAsia="Calibri" w:hAnsi="CIDFont+F11" w:cs="CIDFont+F11"/>
                <w:color w:val="810000"/>
                <w:sz w:val="18"/>
                <w:szCs w:val="18"/>
                <w:lang w:val="it-IT" w:eastAsia="sv-SE"/>
              </w:rPr>
            </w:rPrChange>
          </w:rPr>
          <w:t>cbc:EndTime</w:t>
        </w:r>
        <w:r w:rsidRPr="00BE73CF">
          <w:rPr>
            <w:rFonts w:ascii="Arial" w:hAnsi="Arial" w:cs="Arial"/>
            <w:color w:val="990000"/>
            <w:sz w:val="20"/>
            <w:szCs w:val="20"/>
            <w:lang w:eastAsia="it-IT"/>
            <w:rPrChange w:id="757" w:author="Chiacchia Alan" w:date="2018-09-20T14:46:00Z">
              <w:rPr>
                <w:rFonts w:ascii="CIDFont+F11" w:eastAsia="Calibri" w:hAnsi="CIDFont+F11" w:cs="CIDFont+F11"/>
                <w:color w:val="0000FF"/>
                <w:sz w:val="18"/>
                <w:szCs w:val="18"/>
                <w:lang w:val="it-IT" w:eastAsia="sv-SE"/>
              </w:rPr>
            </w:rPrChange>
          </w:rPr>
          <w:t>&gt;</w:t>
        </w:r>
      </w:ins>
    </w:p>
    <w:p w14:paraId="0472F07D" w14:textId="77777777" w:rsidR="00BE73CF" w:rsidRPr="00BE73CF" w:rsidRDefault="00BE73CF">
      <w:pPr>
        <w:ind w:left="240"/>
        <w:rPr>
          <w:ins w:id="758" w:author="Chiacchia Alan" w:date="2018-09-20T14:46:00Z"/>
          <w:rFonts w:ascii="Arial" w:hAnsi="Arial" w:cs="Arial"/>
          <w:color w:val="990000"/>
          <w:sz w:val="20"/>
          <w:szCs w:val="20"/>
          <w:lang w:eastAsia="it-IT"/>
          <w:rPrChange w:id="759" w:author="Chiacchia Alan" w:date="2018-09-20T14:46:00Z">
            <w:rPr>
              <w:ins w:id="760" w:author="Chiacchia Alan" w:date="2018-09-20T14:46:00Z"/>
              <w:rFonts w:ascii="CIDFont+F11" w:eastAsia="Calibri" w:hAnsi="CIDFont+F11" w:cs="CIDFont+F11"/>
              <w:color w:val="0000FF"/>
              <w:sz w:val="18"/>
              <w:szCs w:val="18"/>
              <w:lang w:val="it-IT" w:eastAsia="sv-SE"/>
            </w:rPr>
          </w:rPrChange>
        </w:rPr>
        <w:pPrChange w:id="761" w:author="Chiacchia Alan" w:date="2018-09-20T14:47:00Z">
          <w:pPr>
            <w:autoSpaceDE w:val="0"/>
            <w:autoSpaceDN w:val="0"/>
            <w:adjustRightInd w:val="0"/>
          </w:pPr>
        </w:pPrChange>
      </w:pPr>
      <w:ins w:id="762" w:author="Chiacchia Alan" w:date="2018-09-20T14:46:00Z">
        <w:r w:rsidRPr="00BE73CF">
          <w:rPr>
            <w:rFonts w:ascii="Arial" w:hAnsi="Arial" w:cs="Arial"/>
            <w:color w:val="990000"/>
            <w:sz w:val="20"/>
            <w:szCs w:val="20"/>
            <w:lang w:eastAsia="it-IT"/>
            <w:rPrChange w:id="763"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764" w:author="Chiacchia Alan" w:date="2018-09-20T14:46:00Z">
              <w:rPr>
                <w:rFonts w:ascii="CIDFont+F11" w:eastAsia="Calibri" w:hAnsi="CIDFont+F11" w:cs="CIDFont+F11"/>
                <w:color w:val="810000"/>
                <w:sz w:val="18"/>
                <w:szCs w:val="18"/>
                <w:lang w:val="it-IT" w:eastAsia="sv-SE"/>
              </w:rPr>
            </w:rPrChange>
          </w:rPr>
          <w:t>:PromisedDeliveryPeriod</w:t>
        </w:r>
        <w:r w:rsidRPr="00BE73CF">
          <w:rPr>
            <w:rFonts w:ascii="Arial" w:hAnsi="Arial" w:cs="Arial"/>
            <w:color w:val="990000"/>
            <w:sz w:val="20"/>
            <w:szCs w:val="20"/>
            <w:lang w:eastAsia="it-IT"/>
            <w:rPrChange w:id="765" w:author="Chiacchia Alan" w:date="2018-09-20T14:46:00Z">
              <w:rPr>
                <w:rFonts w:ascii="CIDFont+F11" w:eastAsia="Calibri" w:hAnsi="CIDFont+F11" w:cs="CIDFont+F11"/>
                <w:color w:val="0000FF"/>
                <w:sz w:val="18"/>
                <w:szCs w:val="18"/>
                <w:lang w:val="it-IT" w:eastAsia="sv-SE"/>
              </w:rPr>
            </w:rPrChange>
          </w:rPr>
          <w:t>&gt;</w:t>
        </w:r>
      </w:ins>
    </w:p>
    <w:p w14:paraId="4880912C" w14:textId="77777777" w:rsidR="00BE73CF" w:rsidRPr="00BE73CF" w:rsidRDefault="00BE73CF">
      <w:pPr>
        <w:ind w:left="240"/>
        <w:rPr>
          <w:ins w:id="766" w:author="Chiacchia Alan" w:date="2018-09-20T14:46:00Z"/>
          <w:rFonts w:ascii="Arial" w:hAnsi="Arial" w:cs="Arial"/>
          <w:color w:val="990000"/>
          <w:sz w:val="20"/>
          <w:szCs w:val="20"/>
          <w:lang w:eastAsia="it-IT"/>
          <w:rPrChange w:id="767" w:author="Chiacchia Alan" w:date="2018-09-20T14:46:00Z">
            <w:rPr>
              <w:ins w:id="768" w:author="Chiacchia Alan" w:date="2018-09-20T14:46:00Z"/>
              <w:rFonts w:ascii="CIDFont+F11" w:eastAsia="Calibri" w:hAnsi="CIDFont+F11" w:cs="CIDFont+F11"/>
              <w:color w:val="0000FF"/>
              <w:sz w:val="18"/>
              <w:szCs w:val="18"/>
              <w:lang w:val="it-IT" w:eastAsia="sv-SE"/>
            </w:rPr>
          </w:rPrChange>
        </w:rPr>
        <w:pPrChange w:id="769" w:author="Chiacchia Alan" w:date="2018-09-20T14:47:00Z">
          <w:pPr>
            <w:autoSpaceDE w:val="0"/>
            <w:autoSpaceDN w:val="0"/>
            <w:adjustRightInd w:val="0"/>
          </w:pPr>
        </w:pPrChange>
      </w:pPr>
      <w:ins w:id="770" w:author="Chiacchia Alan" w:date="2018-09-20T14:46:00Z">
        <w:r w:rsidRPr="00BE73CF">
          <w:rPr>
            <w:rFonts w:ascii="Arial" w:hAnsi="Arial" w:cs="Arial"/>
            <w:color w:val="990000"/>
            <w:sz w:val="20"/>
            <w:szCs w:val="20"/>
            <w:lang w:eastAsia="it-IT"/>
            <w:rPrChange w:id="771"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72" w:author="Chiacchia Alan" w:date="2018-09-20T14:46:00Z">
              <w:rPr>
                <w:rFonts w:ascii="CIDFont+F11" w:eastAsia="Calibri" w:hAnsi="CIDFont+F11" w:cs="CIDFont+F11"/>
                <w:color w:val="810000"/>
                <w:sz w:val="18"/>
                <w:szCs w:val="18"/>
                <w:lang w:val="it-IT" w:eastAsia="sv-SE"/>
              </w:rPr>
            </w:rPrChange>
          </w:rPr>
          <w:t>cac:DeliveryParty</w:t>
        </w:r>
        <w:r w:rsidRPr="00BE73CF">
          <w:rPr>
            <w:rFonts w:ascii="Arial" w:hAnsi="Arial" w:cs="Arial"/>
            <w:color w:val="990000"/>
            <w:sz w:val="20"/>
            <w:szCs w:val="20"/>
            <w:lang w:eastAsia="it-IT"/>
            <w:rPrChange w:id="773" w:author="Chiacchia Alan" w:date="2018-09-20T14:46:00Z">
              <w:rPr>
                <w:rFonts w:ascii="CIDFont+F11" w:eastAsia="Calibri" w:hAnsi="CIDFont+F11" w:cs="CIDFont+F11"/>
                <w:color w:val="0000FF"/>
                <w:sz w:val="18"/>
                <w:szCs w:val="18"/>
                <w:lang w:val="it-IT" w:eastAsia="sv-SE"/>
              </w:rPr>
            </w:rPrChange>
          </w:rPr>
          <w:t>&gt;</w:t>
        </w:r>
      </w:ins>
    </w:p>
    <w:p w14:paraId="074E33CF" w14:textId="77777777" w:rsidR="00BE73CF" w:rsidRPr="00BE73CF" w:rsidRDefault="00BE73CF">
      <w:pPr>
        <w:ind w:left="240" w:firstLine="480"/>
        <w:rPr>
          <w:ins w:id="774" w:author="Chiacchia Alan" w:date="2018-09-20T14:46:00Z"/>
          <w:rFonts w:ascii="Arial" w:hAnsi="Arial" w:cs="Arial"/>
          <w:color w:val="990000"/>
          <w:sz w:val="20"/>
          <w:szCs w:val="20"/>
          <w:lang w:eastAsia="it-IT"/>
          <w:rPrChange w:id="775" w:author="Chiacchia Alan" w:date="2018-09-20T14:46:00Z">
            <w:rPr>
              <w:ins w:id="776" w:author="Chiacchia Alan" w:date="2018-09-20T14:46:00Z"/>
              <w:rFonts w:ascii="CIDFont+F11" w:eastAsia="Calibri" w:hAnsi="CIDFont+F11" w:cs="CIDFont+F11"/>
              <w:color w:val="0000FF"/>
              <w:sz w:val="18"/>
              <w:szCs w:val="18"/>
              <w:lang w:val="it-IT" w:eastAsia="sv-SE"/>
            </w:rPr>
          </w:rPrChange>
        </w:rPr>
        <w:pPrChange w:id="777" w:author="Chiacchia Alan" w:date="2018-09-20T14:47:00Z">
          <w:pPr>
            <w:autoSpaceDE w:val="0"/>
            <w:autoSpaceDN w:val="0"/>
            <w:adjustRightInd w:val="0"/>
          </w:pPr>
        </w:pPrChange>
      </w:pPr>
      <w:ins w:id="778" w:author="Chiacchia Alan" w:date="2018-09-20T14:46:00Z">
        <w:r w:rsidRPr="00BE73CF">
          <w:rPr>
            <w:rFonts w:ascii="Arial" w:hAnsi="Arial" w:cs="Arial"/>
            <w:color w:val="990000"/>
            <w:sz w:val="20"/>
            <w:szCs w:val="20"/>
            <w:lang w:eastAsia="it-IT"/>
            <w:rPrChange w:id="779"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80" w:author="Chiacchia Alan" w:date="2018-09-20T14:46:00Z">
              <w:rPr>
                <w:rFonts w:ascii="CIDFont+F11" w:eastAsia="Calibri" w:hAnsi="CIDFont+F11" w:cs="CIDFont+F11"/>
                <w:color w:val="810000"/>
                <w:sz w:val="18"/>
                <w:szCs w:val="18"/>
                <w:lang w:val="it-IT" w:eastAsia="sv-SE"/>
              </w:rPr>
            </w:rPrChange>
          </w:rPr>
          <w:t>cac:PartyIdentification</w:t>
        </w:r>
        <w:r w:rsidRPr="00BE73CF">
          <w:rPr>
            <w:rFonts w:ascii="Arial" w:hAnsi="Arial" w:cs="Arial"/>
            <w:color w:val="990000"/>
            <w:sz w:val="20"/>
            <w:szCs w:val="20"/>
            <w:lang w:eastAsia="it-IT"/>
            <w:rPrChange w:id="781" w:author="Chiacchia Alan" w:date="2018-09-20T14:46:00Z">
              <w:rPr>
                <w:rFonts w:ascii="CIDFont+F11" w:eastAsia="Calibri" w:hAnsi="CIDFont+F11" w:cs="CIDFont+F11"/>
                <w:color w:val="0000FF"/>
                <w:sz w:val="18"/>
                <w:szCs w:val="18"/>
                <w:lang w:val="it-IT" w:eastAsia="sv-SE"/>
              </w:rPr>
            </w:rPrChange>
          </w:rPr>
          <w:t>&gt;</w:t>
        </w:r>
      </w:ins>
    </w:p>
    <w:p w14:paraId="5E26321D" w14:textId="453FC086" w:rsidR="00BE73CF" w:rsidRPr="00BE73CF" w:rsidRDefault="00BE73CF">
      <w:pPr>
        <w:ind w:left="960" w:firstLine="480"/>
        <w:rPr>
          <w:ins w:id="782" w:author="Chiacchia Alan" w:date="2018-09-20T14:46:00Z"/>
          <w:rFonts w:ascii="Arial" w:hAnsi="Arial" w:cs="Arial"/>
          <w:color w:val="990000"/>
          <w:sz w:val="20"/>
          <w:szCs w:val="20"/>
          <w:lang w:eastAsia="it-IT"/>
          <w:rPrChange w:id="783" w:author="Chiacchia Alan" w:date="2018-09-20T14:46:00Z">
            <w:rPr>
              <w:ins w:id="784" w:author="Chiacchia Alan" w:date="2018-09-20T14:46:00Z"/>
              <w:rFonts w:ascii="CIDFont+F11" w:eastAsia="Calibri" w:hAnsi="CIDFont+F11" w:cs="CIDFont+F11"/>
              <w:color w:val="0000FF"/>
              <w:sz w:val="18"/>
              <w:szCs w:val="18"/>
              <w:lang w:val="it-IT" w:eastAsia="sv-SE"/>
            </w:rPr>
          </w:rPrChange>
        </w:rPr>
        <w:pPrChange w:id="785" w:author="Chiacchia Alan" w:date="2018-09-20T14:47:00Z">
          <w:pPr>
            <w:autoSpaceDE w:val="0"/>
            <w:autoSpaceDN w:val="0"/>
            <w:adjustRightInd w:val="0"/>
          </w:pPr>
        </w:pPrChange>
      </w:pPr>
      <w:ins w:id="786" w:author="Chiacchia Alan" w:date="2018-09-20T14:46:00Z">
        <w:r w:rsidRPr="00BE73CF">
          <w:rPr>
            <w:rFonts w:ascii="Arial" w:hAnsi="Arial" w:cs="Arial"/>
            <w:color w:val="990000"/>
            <w:sz w:val="20"/>
            <w:szCs w:val="20"/>
            <w:lang w:eastAsia="it-IT"/>
            <w:rPrChange w:id="787"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788" w:author="Chiacchia Alan" w:date="2018-09-20T14:46:00Z">
              <w:rPr>
                <w:rFonts w:ascii="CIDFont+F11" w:eastAsia="Calibri" w:hAnsi="CIDFont+F11" w:cs="CIDFont+F11"/>
                <w:color w:val="810000"/>
                <w:sz w:val="18"/>
                <w:szCs w:val="18"/>
                <w:lang w:val="it-IT" w:eastAsia="sv-SE"/>
              </w:rPr>
            </w:rPrChange>
          </w:rPr>
          <w:t xml:space="preserve">:ID </w:t>
        </w:r>
      </w:ins>
      <w:ins w:id="789" w:author="Chiacchia Alan" w:date="2018-09-20T14:50:00Z">
        <w:r w:rsidR="005933B0" w:rsidRPr="00F4689F">
          <w:rPr>
            <w:rFonts w:ascii="Arial" w:eastAsia="Calibri" w:hAnsi="Arial" w:cs="Arial"/>
            <w:color w:val="FF0000"/>
            <w:sz w:val="20"/>
            <w:szCs w:val="20"/>
            <w:highlight w:val="white"/>
            <w:lang w:eastAsia="sv-SE"/>
          </w:rPr>
          <w:t>schemeID</w:t>
        </w:r>
        <w:r w:rsidR="005933B0" w:rsidRPr="00F4689F">
          <w:rPr>
            <w:rFonts w:ascii="Arial" w:hAnsi="Arial" w:cs="Arial"/>
            <w:noProof/>
            <w:sz w:val="20"/>
            <w:szCs w:val="20"/>
            <w:highlight w:val="white"/>
          </w:rPr>
          <w:t>="</w:t>
        </w:r>
        <w:r w:rsidR="005933B0" w:rsidRPr="00F4689F">
          <w:rPr>
            <w:rFonts w:ascii="Arial" w:hAnsi="Arial" w:cs="Arial"/>
            <w:b/>
            <w:noProof/>
            <w:sz w:val="20"/>
            <w:szCs w:val="20"/>
            <w:highlight w:val="white"/>
          </w:rPr>
          <w:t>IT:IPA</w:t>
        </w:r>
        <w:r w:rsidR="005933B0" w:rsidRPr="00F4689F">
          <w:rPr>
            <w:rFonts w:ascii="Arial" w:hAnsi="Arial" w:cs="Arial"/>
            <w:noProof/>
            <w:sz w:val="20"/>
            <w:szCs w:val="20"/>
            <w:highlight w:val="white"/>
          </w:rPr>
          <w:t>"</w:t>
        </w:r>
        <w:r w:rsidR="005933B0" w:rsidRPr="00F4689F">
          <w:rPr>
            <w:rFonts w:ascii="Arial" w:hAnsi="Arial" w:cs="Arial"/>
            <w:color w:val="0000FF"/>
            <w:sz w:val="20"/>
            <w:szCs w:val="20"/>
            <w:highlight w:val="white"/>
          </w:rPr>
          <w:t>&gt;</w:t>
        </w:r>
        <w:r w:rsidR="005933B0" w:rsidRPr="00F604B0">
          <w:t xml:space="preserve"> </w:t>
        </w:r>
        <w:r w:rsidR="005933B0">
          <w:t>ABCDEF</w:t>
        </w:r>
      </w:ins>
      <w:ins w:id="790" w:author="Chiacchia Alan" w:date="2018-09-20T14:46:00Z">
        <w:r w:rsidRPr="00BE73CF">
          <w:rPr>
            <w:rFonts w:ascii="Arial" w:hAnsi="Arial" w:cs="Arial"/>
            <w:color w:val="990000"/>
            <w:sz w:val="20"/>
            <w:szCs w:val="20"/>
            <w:lang w:eastAsia="it-IT"/>
            <w:rPrChange w:id="791"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792" w:author="Chiacchia Alan" w:date="2018-09-20T14:46:00Z">
              <w:rPr>
                <w:rFonts w:ascii="CIDFont+F11" w:eastAsia="Calibri" w:hAnsi="CIDFont+F11" w:cs="CIDFont+F11"/>
                <w:color w:val="810000"/>
                <w:sz w:val="18"/>
                <w:szCs w:val="18"/>
                <w:lang w:val="it-IT" w:eastAsia="sv-SE"/>
              </w:rPr>
            </w:rPrChange>
          </w:rPr>
          <w:t>cbc:ID</w:t>
        </w:r>
        <w:r w:rsidRPr="00BE73CF">
          <w:rPr>
            <w:rFonts w:ascii="Arial" w:hAnsi="Arial" w:cs="Arial"/>
            <w:color w:val="990000"/>
            <w:sz w:val="20"/>
            <w:szCs w:val="20"/>
            <w:lang w:eastAsia="it-IT"/>
            <w:rPrChange w:id="793" w:author="Chiacchia Alan" w:date="2018-09-20T14:46:00Z">
              <w:rPr>
                <w:rFonts w:ascii="CIDFont+F11" w:eastAsia="Calibri" w:hAnsi="CIDFont+F11" w:cs="CIDFont+F11"/>
                <w:color w:val="0000FF"/>
                <w:sz w:val="18"/>
                <w:szCs w:val="18"/>
                <w:lang w:val="it-IT" w:eastAsia="sv-SE"/>
              </w:rPr>
            </w:rPrChange>
          </w:rPr>
          <w:t>&gt;</w:t>
        </w:r>
      </w:ins>
    </w:p>
    <w:p w14:paraId="7A5D58ED" w14:textId="77777777" w:rsidR="00BE73CF" w:rsidRPr="00BE73CF" w:rsidRDefault="00BE73CF">
      <w:pPr>
        <w:ind w:left="240" w:firstLine="480"/>
        <w:rPr>
          <w:ins w:id="794" w:author="Chiacchia Alan" w:date="2018-09-20T14:46:00Z"/>
          <w:rFonts w:ascii="Arial" w:hAnsi="Arial" w:cs="Arial"/>
          <w:color w:val="990000"/>
          <w:sz w:val="20"/>
          <w:szCs w:val="20"/>
          <w:lang w:eastAsia="it-IT"/>
          <w:rPrChange w:id="795" w:author="Chiacchia Alan" w:date="2018-09-20T14:46:00Z">
            <w:rPr>
              <w:ins w:id="796" w:author="Chiacchia Alan" w:date="2018-09-20T14:46:00Z"/>
              <w:rFonts w:ascii="CIDFont+F11" w:eastAsia="Calibri" w:hAnsi="CIDFont+F11" w:cs="CIDFont+F11"/>
              <w:color w:val="0000FF"/>
              <w:sz w:val="18"/>
              <w:szCs w:val="18"/>
              <w:lang w:val="it-IT" w:eastAsia="sv-SE"/>
            </w:rPr>
          </w:rPrChange>
        </w:rPr>
        <w:pPrChange w:id="797" w:author="Chiacchia Alan" w:date="2018-09-20T14:47:00Z">
          <w:pPr>
            <w:autoSpaceDE w:val="0"/>
            <w:autoSpaceDN w:val="0"/>
            <w:adjustRightInd w:val="0"/>
          </w:pPr>
        </w:pPrChange>
      </w:pPr>
      <w:ins w:id="798" w:author="Chiacchia Alan" w:date="2018-09-20T14:46:00Z">
        <w:r w:rsidRPr="00BE73CF">
          <w:rPr>
            <w:rFonts w:ascii="Arial" w:hAnsi="Arial" w:cs="Arial"/>
            <w:color w:val="990000"/>
            <w:sz w:val="20"/>
            <w:szCs w:val="20"/>
            <w:lang w:eastAsia="it-IT"/>
            <w:rPrChange w:id="799"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800" w:author="Chiacchia Alan" w:date="2018-09-20T14:46:00Z">
              <w:rPr>
                <w:rFonts w:ascii="CIDFont+F11" w:eastAsia="Calibri" w:hAnsi="CIDFont+F11" w:cs="CIDFont+F11"/>
                <w:color w:val="810000"/>
                <w:sz w:val="18"/>
                <w:szCs w:val="18"/>
                <w:lang w:val="it-IT" w:eastAsia="sv-SE"/>
              </w:rPr>
            </w:rPrChange>
          </w:rPr>
          <w:t>:PartyIdentification</w:t>
        </w:r>
        <w:r w:rsidRPr="00BE73CF">
          <w:rPr>
            <w:rFonts w:ascii="Arial" w:hAnsi="Arial" w:cs="Arial"/>
            <w:color w:val="990000"/>
            <w:sz w:val="20"/>
            <w:szCs w:val="20"/>
            <w:lang w:eastAsia="it-IT"/>
            <w:rPrChange w:id="801" w:author="Chiacchia Alan" w:date="2018-09-20T14:46:00Z">
              <w:rPr>
                <w:rFonts w:ascii="CIDFont+F11" w:eastAsia="Calibri" w:hAnsi="CIDFont+F11" w:cs="CIDFont+F11"/>
                <w:color w:val="0000FF"/>
                <w:sz w:val="18"/>
                <w:szCs w:val="18"/>
                <w:lang w:val="it-IT" w:eastAsia="sv-SE"/>
              </w:rPr>
            </w:rPrChange>
          </w:rPr>
          <w:t>&gt;</w:t>
        </w:r>
      </w:ins>
    </w:p>
    <w:p w14:paraId="6A29667E" w14:textId="77777777" w:rsidR="00BE73CF" w:rsidRPr="00BE73CF" w:rsidRDefault="00BE73CF">
      <w:pPr>
        <w:ind w:left="240" w:firstLine="480"/>
        <w:rPr>
          <w:ins w:id="802" w:author="Chiacchia Alan" w:date="2018-09-20T14:46:00Z"/>
          <w:rFonts w:ascii="Arial" w:hAnsi="Arial" w:cs="Arial"/>
          <w:color w:val="990000"/>
          <w:sz w:val="20"/>
          <w:szCs w:val="20"/>
          <w:lang w:eastAsia="it-IT"/>
          <w:rPrChange w:id="803" w:author="Chiacchia Alan" w:date="2018-09-20T14:46:00Z">
            <w:rPr>
              <w:ins w:id="804" w:author="Chiacchia Alan" w:date="2018-09-20T14:46:00Z"/>
              <w:rFonts w:ascii="CIDFont+F11" w:eastAsia="Calibri" w:hAnsi="CIDFont+F11" w:cs="CIDFont+F11"/>
              <w:color w:val="0000FF"/>
              <w:sz w:val="18"/>
              <w:szCs w:val="18"/>
              <w:lang w:val="it-IT" w:eastAsia="sv-SE"/>
            </w:rPr>
          </w:rPrChange>
        </w:rPr>
        <w:pPrChange w:id="805" w:author="Chiacchia Alan" w:date="2018-09-20T14:47:00Z">
          <w:pPr>
            <w:autoSpaceDE w:val="0"/>
            <w:autoSpaceDN w:val="0"/>
            <w:adjustRightInd w:val="0"/>
          </w:pPr>
        </w:pPrChange>
      </w:pPr>
      <w:ins w:id="806" w:author="Chiacchia Alan" w:date="2018-09-20T14:46:00Z">
        <w:r w:rsidRPr="00BE73CF">
          <w:rPr>
            <w:rFonts w:ascii="Arial" w:hAnsi="Arial" w:cs="Arial"/>
            <w:color w:val="990000"/>
            <w:sz w:val="20"/>
            <w:szCs w:val="20"/>
            <w:lang w:eastAsia="it-IT"/>
            <w:rPrChange w:id="807"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808" w:author="Chiacchia Alan" w:date="2018-09-20T14:46:00Z">
              <w:rPr>
                <w:rFonts w:ascii="CIDFont+F11" w:eastAsia="Calibri" w:hAnsi="CIDFont+F11" w:cs="CIDFont+F11"/>
                <w:color w:val="810000"/>
                <w:sz w:val="18"/>
                <w:szCs w:val="18"/>
                <w:lang w:val="it-IT" w:eastAsia="sv-SE"/>
              </w:rPr>
            </w:rPrChange>
          </w:rPr>
          <w:t>cac:PartyName</w:t>
        </w:r>
        <w:r w:rsidRPr="00BE73CF">
          <w:rPr>
            <w:rFonts w:ascii="Arial" w:hAnsi="Arial" w:cs="Arial"/>
            <w:color w:val="990000"/>
            <w:sz w:val="20"/>
            <w:szCs w:val="20"/>
            <w:lang w:eastAsia="it-IT"/>
            <w:rPrChange w:id="809" w:author="Chiacchia Alan" w:date="2018-09-20T14:46:00Z">
              <w:rPr>
                <w:rFonts w:ascii="CIDFont+F11" w:eastAsia="Calibri" w:hAnsi="CIDFont+F11" w:cs="CIDFont+F11"/>
                <w:color w:val="0000FF"/>
                <w:sz w:val="18"/>
                <w:szCs w:val="18"/>
                <w:lang w:val="it-IT" w:eastAsia="sv-SE"/>
              </w:rPr>
            </w:rPrChange>
          </w:rPr>
          <w:t>&gt;</w:t>
        </w:r>
      </w:ins>
    </w:p>
    <w:p w14:paraId="514DED47" w14:textId="0C12C30C" w:rsidR="00BE73CF" w:rsidRPr="00D8005B" w:rsidRDefault="00BE73CF">
      <w:pPr>
        <w:ind w:left="960" w:firstLine="480"/>
        <w:rPr>
          <w:ins w:id="810" w:author="Chiacchia Alan" w:date="2018-09-20T14:46:00Z"/>
          <w:rFonts w:ascii="Arial" w:hAnsi="Arial" w:cs="Arial"/>
          <w:color w:val="990000"/>
          <w:sz w:val="20"/>
          <w:szCs w:val="20"/>
          <w:lang w:eastAsia="it-IT"/>
          <w:rPrChange w:id="811" w:author="Bertocchi Elisa" w:date="2018-09-21T10:57:00Z">
            <w:rPr>
              <w:ins w:id="812" w:author="Chiacchia Alan" w:date="2018-09-20T14:46:00Z"/>
              <w:rFonts w:ascii="CIDFont+F11" w:eastAsia="Calibri" w:hAnsi="CIDFont+F11" w:cs="CIDFont+F11"/>
              <w:color w:val="0000FF"/>
              <w:sz w:val="18"/>
              <w:szCs w:val="18"/>
              <w:lang w:val="it-IT" w:eastAsia="sv-SE"/>
            </w:rPr>
          </w:rPrChange>
        </w:rPr>
        <w:pPrChange w:id="813" w:author="Chiacchia Alan" w:date="2018-09-20T14:47:00Z">
          <w:pPr>
            <w:autoSpaceDE w:val="0"/>
            <w:autoSpaceDN w:val="0"/>
            <w:adjustRightInd w:val="0"/>
          </w:pPr>
        </w:pPrChange>
      </w:pPr>
      <w:ins w:id="814" w:author="Chiacchia Alan" w:date="2018-09-20T14:46:00Z">
        <w:r w:rsidRPr="00D8005B">
          <w:rPr>
            <w:rFonts w:ascii="Arial" w:hAnsi="Arial" w:cs="Arial"/>
            <w:color w:val="990000"/>
            <w:sz w:val="20"/>
            <w:szCs w:val="20"/>
            <w:lang w:eastAsia="it-IT"/>
            <w:rPrChange w:id="815" w:author="Bertocchi Elisa" w:date="2018-09-21T10:57:00Z">
              <w:rPr>
                <w:rFonts w:ascii="CIDFont+F11" w:eastAsia="Calibri" w:hAnsi="CIDFont+F11" w:cs="CIDFont+F11"/>
                <w:color w:val="0000FF"/>
                <w:sz w:val="18"/>
                <w:szCs w:val="18"/>
                <w:lang w:val="it-IT" w:eastAsia="sv-SE"/>
              </w:rPr>
            </w:rPrChange>
          </w:rPr>
          <w:t>&lt;cbc</w:t>
        </w:r>
        <w:r w:rsidRPr="00D8005B">
          <w:rPr>
            <w:rFonts w:ascii="Arial" w:hAnsi="Arial" w:cs="Arial"/>
            <w:color w:val="990000"/>
            <w:sz w:val="20"/>
            <w:szCs w:val="20"/>
            <w:lang w:eastAsia="it-IT"/>
            <w:rPrChange w:id="816" w:author="Bertocchi Elisa" w:date="2018-09-21T10:57:00Z">
              <w:rPr>
                <w:rFonts w:ascii="CIDFont+F11" w:eastAsia="Calibri" w:hAnsi="CIDFont+F11" w:cs="CIDFont+F11"/>
                <w:color w:val="810000"/>
                <w:sz w:val="18"/>
                <w:szCs w:val="18"/>
                <w:lang w:val="it-IT" w:eastAsia="sv-SE"/>
              </w:rPr>
            </w:rPrChange>
          </w:rPr>
          <w:t>:Name</w:t>
        </w:r>
        <w:r w:rsidRPr="00D8005B">
          <w:rPr>
            <w:rFonts w:ascii="Arial" w:hAnsi="Arial" w:cs="Arial"/>
            <w:color w:val="990000"/>
            <w:sz w:val="20"/>
            <w:szCs w:val="20"/>
            <w:lang w:eastAsia="it-IT"/>
            <w:rPrChange w:id="817" w:author="Bertocchi Elisa" w:date="2018-09-21T10:57:00Z">
              <w:rPr>
                <w:rFonts w:ascii="CIDFont+F11" w:eastAsia="Calibri" w:hAnsi="CIDFont+F11" w:cs="CIDFont+F11"/>
                <w:color w:val="0000FF"/>
                <w:sz w:val="18"/>
                <w:szCs w:val="18"/>
                <w:lang w:val="it-IT" w:eastAsia="sv-SE"/>
              </w:rPr>
            </w:rPrChange>
          </w:rPr>
          <w:t>&gt;</w:t>
        </w:r>
      </w:ins>
      <w:ins w:id="818" w:author="Chiacchia Alan" w:date="2018-09-20T14:55:00Z">
        <w:r w:rsidR="0075615E" w:rsidRPr="0075615E">
          <w:t xml:space="preserve"> </w:t>
        </w:r>
        <w:r w:rsidR="0075615E" w:rsidRPr="00D8005B">
          <w:rPr>
            <w:rFonts w:ascii="Arial" w:hAnsi="Arial" w:cs="Arial"/>
            <w:color w:val="990000"/>
            <w:sz w:val="20"/>
            <w:szCs w:val="20"/>
            <w:lang w:eastAsia="it-IT"/>
            <w:rPrChange w:id="819" w:author="Bertocchi Elisa" w:date="2018-09-21T10:57:00Z">
              <w:rPr>
                <w:rFonts w:ascii="Arial" w:hAnsi="Arial" w:cs="Arial"/>
                <w:color w:val="990000"/>
                <w:sz w:val="20"/>
                <w:szCs w:val="20"/>
                <w:lang w:val="it-IT" w:eastAsia="it-IT"/>
              </w:rPr>
            </w:rPrChange>
          </w:rPr>
          <w:t xml:space="preserve">Centro Logistico Beni Sanit-Ecom Area 2 </w:t>
        </w:r>
      </w:ins>
      <w:ins w:id="820" w:author="Chiacchia Alan" w:date="2018-09-20T14:46:00Z">
        <w:r w:rsidRPr="00D8005B">
          <w:rPr>
            <w:rFonts w:ascii="Arial" w:hAnsi="Arial" w:cs="Arial"/>
            <w:color w:val="990000"/>
            <w:sz w:val="20"/>
            <w:szCs w:val="20"/>
            <w:lang w:eastAsia="it-IT"/>
            <w:rPrChange w:id="821" w:author="Bertocchi Elisa" w:date="2018-09-21T10:57:00Z">
              <w:rPr>
                <w:rFonts w:ascii="CIDFont+F11" w:eastAsia="Calibri" w:hAnsi="CIDFont+F11" w:cs="CIDFont+F11"/>
                <w:color w:val="0000FF"/>
                <w:sz w:val="18"/>
                <w:szCs w:val="18"/>
                <w:lang w:val="it-IT" w:eastAsia="sv-SE"/>
              </w:rPr>
            </w:rPrChange>
          </w:rPr>
          <w:t>&lt;/</w:t>
        </w:r>
        <w:r w:rsidRPr="00D8005B">
          <w:rPr>
            <w:rFonts w:ascii="Arial" w:hAnsi="Arial" w:cs="Arial"/>
            <w:color w:val="990000"/>
            <w:sz w:val="20"/>
            <w:szCs w:val="20"/>
            <w:lang w:eastAsia="it-IT"/>
            <w:rPrChange w:id="822" w:author="Bertocchi Elisa" w:date="2018-09-21T10:57:00Z">
              <w:rPr>
                <w:rFonts w:ascii="CIDFont+F11" w:eastAsia="Calibri" w:hAnsi="CIDFont+F11" w:cs="CIDFont+F11"/>
                <w:color w:val="810000"/>
                <w:sz w:val="18"/>
                <w:szCs w:val="18"/>
                <w:lang w:val="it-IT" w:eastAsia="sv-SE"/>
              </w:rPr>
            </w:rPrChange>
          </w:rPr>
          <w:t>cbc:Name</w:t>
        </w:r>
        <w:r w:rsidRPr="00D8005B">
          <w:rPr>
            <w:rFonts w:ascii="Arial" w:hAnsi="Arial" w:cs="Arial"/>
            <w:color w:val="990000"/>
            <w:sz w:val="20"/>
            <w:szCs w:val="20"/>
            <w:lang w:eastAsia="it-IT"/>
            <w:rPrChange w:id="823" w:author="Bertocchi Elisa" w:date="2018-09-21T10:57:00Z">
              <w:rPr>
                <w:rFonts w:ascii="CIDFont+F11" w:eastAsia="Calibri" w:hAnsi="CIDFont+F11" w:cs="CIDFont+F11"/>
                <w:color w:val="0000FF"/>
                <w:sz w:val="18"/>
                <w:szCs w:val="18"/>
                <w:lang w:val="it-IT" w:eastAsia="sv-SE"/>
              </w:rPr>
            </w:rPrChange>
          </w:rPr>
          <w:t>&gt;</w:t>
        </w:r>
      </w:ins>
    </w:p>
    <w:p w14:paraId="3594A026" w14:textId="77777777" w:rsidR="00BE73CF" w:rsidRPr="00BE73CF" w:rsidRDefault="00BE73CF">
      <w:pPr>
        <w:ind w:left="240" w:firstLine="480"/>
        <w:rPr>
          <w:ins w:id="824" w:author="Chiacchia Alan" w:date="2018-09-20T14:46:00Z"/>
          <w:rFonts w:ascii="Arial" w:hAnsi="Arial" w:cs="Arial"/>
          <w:color w:val="990000"/>
          <w:sz w:val="20"/>
          <w:szCs w:val="20"/>
          <w:lang w:eastAsia="it-IT"/>
          <w:rPrChange w:id="825" w:author="Chiacchia Alan" w:date="2018-09-20T14:46:00Z">
            <w:rPr>
              <w:ins w:id="826" w:author="Chiacchia Alan" w:date="2018-09-20T14:46:00Z"/>
              <w:rFonts w:ascii="CIDFont+F11" w:eastAsia="Calibri" w:hAnsi="CIDFont+F11" w:cs="CIDFont+F11"/>
              <w:color w:val="0000FF"/>
              <w:sz w:val="18"/>
              <w:szCs w:val="18"/>
              <w:lang w:val="it-IT" w:eastAsia="sv-SE"/>
            </w:rPr>
          </w:rPrChange>
        </w:rPr>
        <w:pPrChange w:id="827" w:author="Chiacchia Alan" w:date="2018-09-20T14:47:00Z">
          <w:pPr>
            <w:autoSpaceDE w:val="0"/>
            <w:autoSpaceDN w:val="0"/>
            <w:adjustRightInd w:val="0"/>
          </w:pPr>
        </w:pPrChange>
      </w:pPr>
      <w:ins w:id="828" w:author="Chiacchia Alan" w:date="2018-09-20T14:46:00Z">
        <w:r w:rsidRPr="00BE73CF">
          <w:rPr>
            <w:rFonts w:ascii="Arial" w:hAnsi="Arial" w:cs="Arial"/>
            <w:color w:val="990000"/>
            <w:sz w:val="20"/>
            <w:szCs w:val="20"/>
            <w:lang w:eastAsia="it-IT"/>
            <w:rPrChange w:id="829"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830" w:author="Chiacchia Alan" w:date="2018-09-20T14:46:00Z">
              <w:rPr>
                <w:rFonts w:ascii="CIDFont+F11" w:eastAsia="Calibri" w:hAnsi="CIDFont+F11" w:cs="CIDFont+F11"/>
                <w:color w:val="810000"/>
                <w:sz w:val="18"/>
                <w:szCs w:val="18"/>
                <w:lang w:val="it-IT" w:eastAsia="sv-SE"/>
              </w:rPr>
            </w:rPrChange>
          </w:rPr>
          <w:t>:PartyName</w:t>
        </w:r>
        <w:r w:rsidRPr="00BE73CF">
          <w:rPr>
            <w:rFonts w:ascii="Arial" w:hAnsi="Arial" w:cs="Arial"/>
            <w:color w:val="990000"/>
            <w:sz w:val="20"/>
            <w:szCs w:val="20"/>
            <w:lang w:eastAsia="it-IT"/>
            <w:rPrChange w:id="831" w:author="Chiacchia Alan" w:date="2018-09-20T14:46:00Z">
              <w:rPr>
                <w:rFonts w:ascii="CIDFont+F11" w:eastAsia="Calibri" w:hAnsi="CIDFont+F11" w:cs="CIDFont+F11"/>
                <w:color w:val="0000FF"/>
                <w:sz w:val="18"/>
                <w:szCs w:val="18"/>
                <w:lang w:val="it-IT" w:eastAsia="sv-SE"/>
              </w:rPr>
            </w:rPrChange>
          </w:rPr>
          <w:t>&gt;</w:t>
        </w:r>
      </w:ins>
    </w:p>
    <w:p w14:paraId="21D0A61A" w14:textId="77777777" w:rsidR="00BE73CF" w:rsidRPr="00BE73CF" w:rsidRDefault="00BE73CF">
      <w:pPr>
        <w:ind w:left="240" w:firstLine="480"/>
        <w:rPr>
          <w:ins w:id="832" w:author="Chiacchia Alan" w:date="2018-09-20T14:46:00Z"/>
          <w:rFonts w:ascii="Arial" w:hAnsi="Arial" w:cs="Arial"/>
          <w:color w:val="990000"/>
          <w:sz w:val="20"/>
          <w:szCs w:val="20"/>
          <w:lang w:eastAsia="it-IT"/>
          <w:rPrChange w:id="833" w:author="Chiacchia Alan" w:date="2018-09-20T14:46:00Z">
            <w:rPr>
              <w:ins w:id="834" w:author="Chiacchia Alan" w:date="2018-09-20T14:46:00Z"/>
              <w:rFonts w:ascii="CIDFont+F11" w:eastAsia="Calibri" w:hAnsi="CIDFont+F11" w:cs="CIDFont+F11"/>
              <w:color w:val="0000FF"/>
              <w:sz w:val="18"/>
              <w:szCs w:val="18"/>
              <w:lang w:val="it-IT" w:eastAsia="sv-SE"/>
            </w:rPr>
          </w:rPrChange>
        </w:rPr>
        <w:pPrChange w:id="835" w:author="Chiacchia Alan" w:date="2018-09-20T14:47:00Z">
          <w:pPr>
            <w:autoSpaceDE w:val="0"/>
            <w:autoSpaceDN w:val="0"/>
            <w:adjustRightInd w:val="0"/>
          </w:pPr>
        </w:pPrChange>
      </w:pPr>
      <w:ins w:id="836" w:author="Chiacchia Alan" w:date="2018-09-20T14:46:00Z">
        <w:r w:rsidRPr="00BE73CF">
          <w:rPr>
            <w:rFonts w:ascii="Arial" w:hAnsi="Arial" w:cs="Arial"/>
            <w:color w:val="990000"/>
            <w:sz w:val="20"/>
            <w:szCs w:val="20"/>
            <w:lang w:eastAsia="it-IT"/>
            <w:rPrChange w:id="837"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838" w:author="Chiacchia Alan" w:date="2018-09-20T14:46:00Z">
              <w:rPr>
                <w:rFonts w:ascii="CIDFont+F11" w:eastAsia="Calibri" w:hAnsi="CIDFont+F11" w:cs="CIDFont+F11"/>
                <w:color w:val="810000"/>
                <w:sz w:val="18"/>
                <w:szCs w:val="18"/>
                <w:lang w:val="it-IT" w:eastAsia="sv-SE"/>
              </w:rPr>
            </w:rPrChange>
          </w:rPr>
          <w:t>:DeliveryParty</w:t>
        </w:r>
        <w:r w:rsidRPr="00BE73CF">
          <w:rPr>
            <w:rFonts w:ascii="Arial" w:hAnsi="Arial" w:cs="Arial"/>
            <w:color w:val="990000"/>
            <w:sz w:val="20"/>
            <w:szCs w:val="20"/>
            <w:lang w:eastAsia="it-IT"/>
            <w:rPrChange w:id="839" w:author="Chiacchia Alan" w:date="2018-09-20T14:46:00Z">
              <w:rPr>
                <w:rFonts w:ascii="CIDFont+F11" w:eastAsia="Calibri" w:hAnsi="CIDFont+F11" w:cs="CIDFont+F11"/>
                <w:color w:val="0000FF"/>
                <w:sz w:val="18"/>
                <w:szCs w:val="18"/>
                <w:lang w:val="it-IT" w:eastAsia="sv-SE"/>
              </w:rPr>
            </w:rPrChange>
          </w:rPr>
          <w:t>&gt;</w:t>
        </w:r>
      </w:ins>
    </w:p>
    <w:p w14:paraId="5C80F42F" w14:textId="77777777" w:rsidR="00BE73CF" w:rsidRPr="00BE73CF" w:rsidRDefault="00BE73CF">
      <w:pPr>
        <w:ind w:left="240" w:firstLine="480"/>
        <w:rPr>
          <w:ins w:id="840" w:author="Chiacchia Alan" w:date="2018-09-20T14:46:00Z"/>
          <w:rFonts w:ascii="Arial" w:hAnsi="Arial" w:cs="Arial"/>
          <w:color w:val="990000"/>
          <w:sz w:val="20"/>
          <w:szCs w:val="20"/>
          <w:lang w:eastAsia="it-IT"/>
          <w:rPrChange w:id="841" w:author="Chiacchia Alan" w:date="2018-09-20T14:46:00Z">
            <w:rPr>
              <w:ins w:id="842" w:author="Chiacchia Alan" w:date="2018-09-20T14:46:00Z"/>
              <w:rFonts w:ascii="CIDFont+F11" w:eastAsia="Calibri" w:hAnsi="CIDFont+F11" w:cs="CIDFont+F11"/>
              <w:color w:val="0000FF"/>
              <w:sz w:val="18"/>
              <w:szCs w:val="18"/>
              <w:lang w:val="it-IT" w:eastAsia="sv-SE"/>
            </w:rPr>
          </w:rPrChange>
        </w:rPr>
        <w:pPrChange w:id="843" w:author="Chiacchia Alan" w:date="2018-09-20T14:48:00Z">
          <w:pPr>
            <w:autoSpaceDE w:val="0"/>
            <w:autoSpaceDN w:val="0"/>
            <w:adjustRightInd w:val="0"/>
          </w:pPr>
        </w:pPrChange>
      </w:pPr>
      <w:ins w:id="844" w:author="Chiacchia Alan" w:date="2018-09-20T14:46:00Z">
        <w:r w:rsidRPr="00BE73CF">
          <w:rPr>
            <w:rFonts w:ascii="Arial" w:hAnsi="Arial" w:cs="Arial"/>
            <w:color w:val="990000"/>
            <w:sz w:val="20"/>
            <w:szCs w:val="20"/>
            <w:lang w:eastAsia="it-IT"/>
            <w:rPrChange w:id="845"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846" w:author="Chiacchia Alan" w:date="2018-09-20T14:46:00Z">
              <w:rPr>
                <w:rFonts w:ascii="CIDFont+F11" w:eastAsia="Calibri" w:hAnsi="CIDFont+F11" w:cs="CIDFont+F11"/>
                <w:color w:val="810000"/>
                <w:sz w:val="18"/>
                <w:szCs w:val="18"/>
                <w:lang w:val="it-IT" w:eastAsia="sv-SE"/>
              </w:rPr>
            </w:rPrChange>
          </w:rPr>
          <w:t>cac:DeliveryTerms</w:t>
        </w:r>
        <w:r w:rsidRPr="00BE73CF">
          <w:rPr>
            <w:rFonts w:ascii="Arial" w:hAnsi="Arial" w:cs="Arial"/>
            <w:color w:val="990000"/>
            <w:sz w:val="20"/>
            <w:szCs w:val="20"/>
            <w:lang w:eastAsia="it-IT"/>
            <w:rPrChange w:id="847" w:author="Chiacchia Alan" w:date="2018-09-20T14:46:00Z">
              <w:rPr>
                <w:rFonts w:ascii="CIDFont+F11" w:eastAsia="Calibri" w:hAnsi="CIDFont+F11" w:cs="CIDFont+F11"/>
                <w:color w:val="0000FF"/>
                <w:sz w:val="18"/>
                <w:szCs w:val="18"/>
                <w:lang w:val="it-IT" w:eastAsia="sv-SE"/>
              </w:rPr>
            </w:rPrChange>
          </w:rPr>
          <w:t>&gt;</w:t>
        </w:r>
      </w:ins>
    </w:p>
    <w:p w14:paraId="5A248684" w14:textId="5027941E" w:rsidR="00BE73CF" w:rsidRPr="00BE73CF" w:rsidRDefault="00BE73CF">
      <w:pPr>
        <w:ind w:left="960" w:firstLine="480"/>
        <w:rPr>
          <w:ins w:id="848" w:author="Chiacchia Alan" w:date="2018-09-20T14:46:00Z"/>
          <w:rFonts w:ascii="Arial" w:hAnsi="Arial" w:cs="Arial"/>
          <w:color w:val="990000"/>
          <w:sz w:val="20"/>
          <w:szCs w:val="20"/>
          <w:lang w:eastAsia="it-IT"/>
          <w:rPrChange w:id="849" w:author="Chiacchia Alan" w:date="2018-09-20T14:46:00Z">
            <w:rPr>
              <w:ins w:id="850" w:author="Chiacchia Alan" w:date="2018-09-20T14:46:00Z"/>
              <w:rFonts w:ascii="CIDFont+F11" w:eastAsia="Calibri" w:hAnsi="CIDFont+F11" w:cs="CIDFont+F11"/>
              <w:color w:val="0000FF"/>
              <w:sz w:val="18"/>
              <w:szCs w:val="18"/>
              <w:lang w:val="it-IT" w:eastAsia="sv-SE"/>
            </w:rPr>
          </w:rPrChange>
        </w:rPr>
        <w:pPrChange w:id="851" w:author="Chiacchia Alan" w:date="2018-09-20T14:48:00Z">
          <w:pPr>
            <w:autoSpaceDE w:val="0"/>
            <w:autoSpaceDN w:val="0"/>
            <w:adjustRightInd w:val="0"/>
          </w:pPr>
        </w:pPrChange>
      </w:pPr>
      <w:ins w:id="852" w:author="Chiacchia Alan" w:date="2018-09-20T14:46:00Z">
        <w:r w:rsidRPr="00BE73CF">
          <w:rPr>
            <w:rFonts w:ascii="Arial" w:hAnsi="Arial" w:cs="Arial"/>
            <w:color w:val="990000"/>
            <w:sz w:val="20"/>
            <w:szCs w:val="20"/>
            <w:lang w:eastAsia="it-IT"/>
            <w:rPrChange w:id="853"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854" w:author="Chiacchia Alan" w:date="2018-09-20T14:46:00Z">
              <w:rPr>
                <w:rFonts w:ascii="CIDFont+F11" w:eastAsia="Calibri" w:hAnsi="CIDFont+F11" w:cs="CIDFont+F11"/>
                <w:color w:val="810000"/>
                <w:sz w:val="18"/>
                <w:szCs w:val="18"/>
                <w:lang w:val="it-IT" w:eastAsia="sv-SE"/>
              </w:rPr>
            </w:rPrChange>
          </w:rPr>
          <w:t>:ID</w:t>
        </w:r>
        <w:r w:rsidRPr="00BE73CF">
          <w:rPr>
            <w:rFonts w:ascii="Arial" w:hAnsi="Arial" w:cs="Arial"/>
            <w:color w:val="990000"/>
            <w:sz w:val="20"/>
            <w:szCs w:val="20"/>
            <w:lang w:eastAsia="it-IT"/>
            <w:rPrChange w:id="855" w:author="Chiacchia Alan" w:date="2018-09-20T14:46:00Z">
              <w:rPr>
                <w:rFonts w:ascii="CIDFont+F11" w:eastAsia="Calibri" w:hAnsi="CIDFont+F11" w:cs="CIDFont+F11"/>
                <w:color w:val="0000FF"/>
                <w:sz w:val="18"/>
                <w:szCs w:val="18"/>
                <w:lang w:val="it-IT" w:eastAsia="sv-SE"/>
              </w:rPr>
            </w:rPrChange>
          </w:rPr>
          <w:t>&gt;</w:t>
        </w:r>
        <w:r w:rsidR="00D600F6" w:rsidRPr="00D600F6">
          <w:rPr>
            <w:rFonts w:ascii="Arial" w:hAnsi="Arial" w:cs="Arial"/>
            <w:color w:val="990000"/>
            <w:sz w:val="20"/>
            <w:szCs w:val="20"/>
            <w:lang w:eastAsia="it-IT"/>
          </w:rPr>
          <w:t>C34</w:t>
        </w:r>
        <w:r w:rsidRPr="00BE73CF">
          <w:rPr>
            <w:rFonts w:ascii="Arial" w:hAnsi="Arial" w:cs="Arial"/>
            <w:color w:val="990000"/>
            <w:sz w:val="20"/>
            <w:szCs w:val="20"/>
            <w:lang w:eastAsia="it-IT"/>
            <w:rPrChange w:id="856"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857" w:author="Chiacchia Alan" w:date="2018-09-20T14:46:00Z">
              <w:rPr>
                <w:rFonts w:ascii="CIDFont+F11" w:eastAsia="Calibri" w:hAnsi="CIDFont+F11" w:cs="CIDFont+F11"/>
                <w:color w:val="810000"/>
                <w:sz w:val="18"/>
                <w:szCs w:val="18"/>
                <w:lang w:val="it-IT" w:eastAsia="sv-SE"/>
              </w:rPr>
            </w:rPrChange>
          </w:rPr>
          <w:t>cbc:ID</w:t>
        </w:r>
        <w:r w:rsidRPr="00BE73CF">
          <w:rPr>
            <w:rFonts w:ascii="Arial" w:hAnsi="Arial" w:cs="Arial"/>
            <w:color w:val="990000"/>
            <w:sz w:val="20"/>
            <w:szCs w:val="20"/>
            <w:lang w:eastAsia="it-IT"/>
            <w:rPrChange w:id="858" w:author="Chiacchia Alan" w:date="2018-09-20T14:46:00Z">
              <w:rPr>
                <w:rFonts w:ascii="CIDFont+F11" w:eastAsia="Calibri" w:hAnsi="CIDFont+F11" w:cs="CIDFont+F11"/>
                <w:color w:val="0000FF"/>
                <w:sz w:val="18"/>
                <w:szCs w:val="18"/>
                <w:lang w:val="it-IT" w:eastAsia="sv-SE"/>
              </w:rPr>
            </w:rPrChange>
          </w:rPr>
          <w:t>&gt;</w:t>
        </w:r>
      </w:ins>
    </w:p>
    <w:p w14:paraId="46494ED1" w14:textId="312CD0B1" w:rsidR="00BE73CF" w:rsidRPr="00631E01" w:rsidRDefault="00BE73CF">
      <w:pPr>
        <w:ind w:left="960" w:firstLine="480"/>
        <w:rPr>
          <w:ins w:id="859" w:author="Chiacchia Alan" w:date="2018-09-20T14:46:00Z"/>
          <w:rFonts w:ascii="Arial" w:hAnsi="Arial" w:cs="Arial"/>
          <w:color w:val="990000"/>
          <w:sz w:val="20"/>
          <w:szCs w:val="20"/>
          <w:lang w:val="it-IT" w:eastAsia="it-IT"/>
          <w:rPrChange w:id="860" w:author="Chiacchia Alan" w:date="2018-09-20T14:53:00Z">
            <w:rPr>
              <w:ins w:id="861" w:author="Chiacchia Alan" w:date="2018-09-20T14:46:00Z"/>
              <w:rFonts w:ascii="CIDFont+F11" w:eastAsia="Calibri" w:hAnsi="CIDFont+F11" w:cs="CIDFont+F11"/>
              <w:color w:val="0000FF"/>
              <w:sz w:val="18"/>
              <w:szCs w:val="18"/>
              <w:lang w:val="it-IT" w:eastAsia="sv-SE"/>
            </w:rPr>
          </w:rPrChange>
        </w:rPr>
        <w:pPrChange w:id="862" w:author="Chiacchia Alan" w:date="2018-09-20T14:48:00Z">
          <w:pPr>
            <w:autoSpaceDE w:val="0"/>
            <w:autoSpaceDN w:val="0"/>
            <w:adjustRightInd w:val="0"/>
          </w:pPr>
        </w:pPrChange>
      </w:pPr>
      <w:ins w:id="863" w:author="Chiacchia Alan" w:date="2018-09-20T14:46:00Z">
        <w:r w:rsidRPr="00631E01">
          <w:rPr>
            <w:rFonts w:ascii="Arial" w:hAnsi="Arial" w:cs="Arial"/>
            <w:color w:val="990000"/>
            <w:sz w:val="20"/>
            <w:szCs w:val="20"/>
            <w:lang w:val="it-IT" w:eastAsia="it-IT"/>
            <w:rPrChange w:id="864" w:author="Chiacchia Alan" w:date="2018-09-20T14:53:00Z">
              <w:rPr>
                <w:rFonts w:ascii="CIDFont+F11" w:eastAsia="Calibri" w:hAnsi="CIDFont+F11" w:cs="CIDFont+F11"/>
                <w:color w:val="0000FF"/>
                <w:sz w:val="18"/>
                <w:szCs w:val="18"/>
                <w:lang w:val="it-IT" w:eastAsia="sv-SE"/>
              </w:rPr>
            </w:rPrChange>
          </w:rPr>
          <w:t>&lt;</w:t>
        </w:r>
        <w:r w:rsidRPr="00631E01">
          <w:rPr>
            <w:rFonts w:ascii="Arial" w:hAnsi="Arial" w:cs="Arial"/>
            <w:color w:val="990000"/>
            <w:sz w:val="20"/>
            <w:szCs w:val="20"/>
            <w:lang w:val="it-IT" w:eastAsia="it-IT"/>
            <w:rPrChange w:id="865" w:author="Chiacchia Alan" w:date="2018-09-20T14:53:00Z">
              <w:rPr>
                <w:rFonts w:ascii="CIDFont+F11" w:eastAsia="Calibri" w:hAnsi="CIDFont+F11" w:cs="CIDFont+F11"/>
                <w:color w:val="810000"/>
                <w:sz w:val="18"/>
                <w:szCs w:val="18"/>
                <w:lang w:val="it-IT" w:eastAsia="sv-SE"/>
              </w:rPr>
            </w:rPrChange>
          </w:rPr>
          <w:t>cbc:SpecialTerms</w:t>
        </w:r>
        <w:r w:rsidRPr="00631E01">
          <w:rPr>
            <w:rFonts w:ascii="Arial" w:hAnsi="Arial" w:cs="Arial"/>
            <w:color w:val="990000"/>
            <w:sz w:val="20"/>
            <w:szCs w:val="20"/>
            <w:lang w:val="it-IT" w:eastAsia="it-IT"/>
            <w:rPrChange w:id="866" w:author="Chiacchia Alan" w:date="2018-09-20T14:53:00Z">
              <w:rPr>
                <w:rFonts w:ascii="CIDFont+F11" w:eastAsia="Calibri" w:hAnsi="CIDFont+F11" w:cs="CIDFont+F11"/>
                <w:color w:val="0000FF"/>
                <w:sz w:val="18"/>
                <w:szCs w:val="18"/>
                <w:lang w:val="it-IT" w:eastAsia="sv-SE"/>
              </w:rPr>
            </w:rPrChange>
          </w:rPr>
          <w:t>&gt;</w:t>
        </w:r>
        <w:r w:rsidR="00631E01" w:rsidRPr="00631E01">
          <w:rPr>
            <w:rFonts w:ascii="Arial" w:hAnsi="Arial" w:cs="Arial"/>
            <w:color w:val="990000"/>
            <w:sz w:val="20"/>
            <w:szCs w:val="20"/>
            <w:lang w:val="it-IT" w:eastAsia="it-IT"/>
            <w:rPrChange w:id="867" w:author="Chiacchia Alan" w:date="2018-09-20T14:53:00Z">
              <w:rPr>
                <w:rFonts w:ascii="Arial" w:hAnsi="Arial" w:cs="Arial"/>
                <w:color w:val="990000"/>
                <w:sz w:val="20"/>
                <w:szCs w:val="20"/>
                <w:lang w:eastAsia="it-IT"/>
              </w:rPr>
            </w:rPrChange>
          </w:rPr>
          <w:t>Porto Franco</w:t>
        </w:r>
        <w:r w:rsidRPr="00631E01">
          <w:rPr>
            <w:rFonts w:ascii="Arial" w:hAnsi="Arial" w:cs="Arial"/>
            <w:color w:val="990000"/>
            <w:sz w:val="20"/>
            <w:szCs w:val="20"/>
            <w:lang w:val="it-IT" w:eastAsia="it-IT"/>
            <w:rPrChange w:id="868" w:author="Chiacchia Alan" w:date="2018-09-20T14:53:00Z">
              <w:rPr>
                <w:rFonts w:ascii="CIDFont+F11" w:eastAsia="Calibri" w:hAnsi="CIDFont+F11" w:cs="CIDFont+F11"/>
                <w:color w:val="0000FF"/>
                <w:sz w:val="18"/>
                <w:szCs w:val="18"/>
                <w:lang w:val="it-IT" w:eastAsia="sv-SE"/>
              </w:rPr>
            </w:rPrChange>
          </w:rPr>
          <w:t>&lt;/</w:t>
        </w:r>
        <w:r w:rsidRPr="00631E01">
          <w:rPr>
            <w:rFonts w:ascii="Arial" w:hAnsi="Arial" w:cs="Arial"/>
            <w:color w:val="990000"/>
            <w:sz w:val="20"/>
            <w:szCs w:val="20"/>
            <w:lang w:val="it-IT" w:eastAsia="it-IT"/>
            <w:rPrChange w:id="869" w:author="Chiacchia Alan" w:date="2018-09-20T14:53:00Z">
              <w:rPr>
                <w:rFonts w:ascii="CIDFont+F11" w:eastAsia="Calibri" w:hAnsi="CIDFont+F11" w:cs="CIDFont+F11"/>
                <w:color w:val="810000"/>
                <w:sz w:val="18"/>
                <w:szCs w:val="18"/>
                <w:lang w:val="it-IT" w:eastAsia="sv-SE"/>
              </w:rPr>
            </w:rPrChange>
          </w:rPr>
          <w:t>cbc:SpecialTerms</w:t>
        </w:r>
        <w:r w:rsidRPr="00631E01">
          <w:rPr>
            <w:rFonts w:ascii="Arial" w:hAnsi="Arial" w:cs="Arial"/>
            <w:color w:val="990000"/>
            <w:sz w:val="20"/>
            <w:szCs w:val="20"/>
            <w:lang w:val="it-IT" w:eastAsia="it-IT"/>
            <w:rPrChange w:id="870" w:author="Chiacchia Alan" w:date="2018-09-20T14:53:00Z">
              <w:rPr>
                <w:rFonts w:ascii="CIDFont+F11" w:eastAsia="Calibri" w:hAnsi="CIDFont+F11" w:cs="CIDFont+F11"/>
                <w:color w:val="0000FF"/>
                <w:sz w:val="18"/>
                <w:szCs w:val="18"/>
                <w:lang w:val="it-IT" w:eastAsia="sv-SE"/>
              </w:rPr>
            </w:rPrChange>
          </w:rPr>
          <w:t>&gt;</w:t>
        </w:r>
      </w:ins>
    </w:p>
    <w:p w14:paraId="0561921A" w14:textId="77777777" w:rsidR="00BE73CF" w:rsidRPr="00BE73CF" w:rsidRDefault="00BE73CF">
      <w:pPr>
        <w:ind w:left="240" w:firstLine="480"/>
        <w:rPr>
          <w:ins w:id="871" w:author="Chiacchia Alan" w:date="2018-09-20T14:46:00Z"/>
          <w:rFonts w:ascii="Arial" w:hAnsi="Arial" w:cs="Arial"/>
          <w:color w:val="990000"/>
          <w:sz w:val="20"/>
          <w:szCs w:val="20"/>
          <w:lang w:eastAsia="it-IT"/>
          <w:rPrChange w:id="872" w:author="Chiacchia Alan" w:date="2018-09-20T14:46:00Z">
            <w:rPr>
              <w:ins w:id="873" w:author="Chiacchia Alan" w:date="2018-09-20T14:46:00Z"/>
              <w:rFonts w:ascii="CIDFont+F11" w:eastAsia="Calibri" w:hAnsi="CIDFont+F11" w:cs="CIDFont+F11"/>
              <w:color w:val="0000FF"/>
              <w:sz w:val="18"/>
              <w:szCs w:val="18"/>
              <w:lang w:val="it-IT" w:eastAsia="sv-SE"/>
            </w:rPr>
          </w:rPrChange>
        </w:rPr>
        <w:pPrChange w:id="874" w:author="Chiacchia Alan" w:date="2018-09-20T14:48:00Z">
          <w:pPr>
            <w:autoSpaceDE w:val="0"/>
            <w:autoSpaceDN w:val="0"/>
            <w:adjustRightInd w:val="0"/>
          </w:pPr>
        </w:pPrChange>
      </w:pPr>
      <w:ins w:id="875" w:author="Chiacchia Alan" w:date="2018-09-20T14:46:00Z">
        <w:r w:rsidRPr="00BE73CF">
          <w:rPr>
            <w:rFonts w:ascii="Arial" w:hAnsi="Arial" w:cs="Arial"/>
            <w:color w:val="990000"/>
            <w:sz w:val="20"/>
            <w:szCs w:val="20"/>
            <w:lang w:eastAsia="it-IT"/>
            <w:rPrChange w:id="876"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877" w:author="Chiacchia Alan" w:date="2018-09-20T14:46:00Z">
              <w:rPr>
                <w:rFonts w:ascii="CIDFont+F11" w:eastAsia="Calibri" w:hAnsi="CIDFont+F11" w:cs="CIDFont+F11"/>
                <w:color w:val="810000"/>
                <w:sz w:val="18"/>
                <w:szCs w:val="18"/>
                <w:lang w:val="it-IT" w:eastAsia="sv-SE"/>
              </w:rPr>
            </w:rPrChange>
          </w:rPr>
          <w:t>cac:DeliveryLocation</w:t>
        </w:r>
        <w:r w:rsidRPr="00BE73CF">
          <w:rPr>
            <w:rFonts w:ascii="Arial" w:hAnsi="Arial" w:cs="Arial"/>
            <w:color w:val="990000"/>
            <w:sz w:val="20"/>
            <w:szCs w:val="20"/>
            <w:lang w:eastAsia="it-IT"/>
            <w:rPrChange w:id="878" w:author="Chiacchia Alan" w:date="2018-09-20T14:46:00Z">
              <w:rPr>
                <w:rFonts w:ascii="CIDFont+F11" w:eastAsia="Calibri" w:hAnsi="CIDFont+F11" w:cs="CIDFont+F11"/>
                <w:color w:val="0000FF"/>
                <w:sz w:val="18"/>
                <w:szCs w:val="18"/>
                <w:lang w:val="it-IT" w:eastAsia="sv-SE"/>
              </w:rPr>
            </w:rPrChange>
          </w:rPr>
          <w:t>&gt;</w:t>
        </w:r>
      </w:ins>
    </w:p>
    <w:p w14:paraId="5F9C8227" w14:textId="77777777" w:rsidR="00BE73CF" w:rsidRPr="00BE73CF" w:rsidRDefault="00BE73CF">
      <w:pPr>
        <w:ind w:left="960" w:firstLine="480"/>
        <w:rPr>
          <w:ins w:id="879" w:author="Chiacchia Alan" w:date="2018-09-20T14:46:00Z"/>
          <w:rFonts w:ascii="Arial" w:hAnsi="Arial" w:cs="Arial"/>
          <w:color w:val="990000"/>
          <w:sz w:val="20"/>
          <w:szCs w:val="20"/>
          <w:lang w:eastAsia="it-IT"/>
          <w:rPrChange w:id="880" w:author="Chiacchia Alan" w:date="2018-09-20T14:46:00Z">
            <w:rPr>
              <w:ins w:id="881" w:author="Chiacchia Alan" w:date="2018-09-20T14:46:00Z"/>
              <w:rFonts w:ascii="CIDFont+F11" w:eastAsia="Calibri" w:hAnsi="CIDFont+F11" w:cs="CIDFont+F11"/>
              <w:color w:val="0000FF"/>
              <w:sz w:val="18"/>
              <w:szCs w:val="18"/>
              <w:lang w:val="it-IT" w:eastAsia="sv-SE"/>
            </w:rPr>
          </w:rPrChange>
        </w:rPr>
        <w:pPrChange w:id="882" w:author="Chiacchia Alan" w:date="2018-09-20T14:48:00Z">
          <w:pPr>
            <w:autoSpaceDE w:val="0"/>
            <w:autoSpaceDN w:val="0"/>
            <w:adjustRightInd w:val="0"/>
          </w:pPr>
        </w:pPrChange>
      </w:pPr>
      <w:ins w:id="883" w:author="Chiacchia Alan" w:date="2018-09-20T14:46:00Z">
        <w:r w:rsidRPr="00BE73CF">
          <w:rPr>
            <w:rFonts w:ascii="Arial" w:hAnsi="Arial" w:cs="Arial"/>
            <w:color w:val="990000"/>
            <w:sz w:val="20"/>
            <w:szCs w:val="20"/>
            <w:lang w:eastAsia="it-IT"/>
            <w:rPrChange w:id="884"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885" w:author="Chiacchia Alan" w:date="2018-09-20T14:46:00Z">
              <w:rPr>
                <w:rFonts w:ascii="CIDFont+F11" w:eastAsia="Calibri" w:hAnsi="CIDFont+F11" w:cs="CIDFont+F11"/>
                <w:color w:val="810000"/>
                <w:sz w:val="18"/>
                <w:szCs w:val="18"/>
                <w:lang w:val="it-IT" w:eastAsia="sv-SE"/>
              </w:rPr>
            </w:rPrChange>
          </w:rPr>
          <w:t>:ID</w:t>
        </w:r>
        <w:r w:rsidRPr="00BE73CF">
          <w:rPr>
            <w:rFonts w:ascii="Arial" w:hAnsi="Arial" w:cs="Arial"/>
            <w:color w:val="990000"/>
            <w:sz w:val="20"/>
            <w:szCs w:val="20"/>
            <w:lang w:eastAsia="it-IT"/>
            <w:rPrChange w:id="886" w:author="Chiacchia Alan" w:date="2018-09-20T14:46:00Z">
              <w:rPr>
                <w:rFonts w:ascii="CIDFont+F11" w:eastAsia="Calibri" w:hAnsi="CIDFont+F11" w:cs="CIDFont+F11"/>
                <w:color w:val="0000FF"/>
                <w:sz w:val="18"/>
                <w:szCs w:val="18"/>
                <w:lang w:val="it-IT" w:eastAsia="sv-SE"/>
              </w:rPr>
            </w:rPrChange>
          </w:rPr>
          <w:t>&gt;</w:t>
        </w:r>
        <w:r w:rsidRPr="00BE73CF">
          <w:rPr>
            <w:rFonts w:ascii="Arial" w:hAnsi="Arial" w:cs="Arial"/>
            <w:color w:val="990000"/>
            <w:sz w:val="20"/>
            <w:szCs w:val="20"/>
            <w:lang w:eastAsia="it-IT"/>
            <w:rPrChange w:id="887" w:author="Chiacchia Alan" w:date="2018-09-20T14:46:00Z">
              <w:rPr>
                <w:rFonts w:ascii="CIDFont+F11" w:eastAsia="Calibri" w:hAnsi="CIDFont+F11" w:cs="CIDFont+F11"/>
                <w:color w:val="000000"/>
                <w:sz w:val="18"/>
                <w:szCs w:val="18"/>
                <w:lang w:val="it-IT" w:eastAsia="sv-SE"/>
              </w:rPr>
            </w:rPrChange>
          </w:rPr>
          <w:t>id</w:t>
        </w:r>
        <w:r w:rsidRPr="00BE73CF">
          <w:rPr>
            <w:rFonts w:ascii="Arial" w:hAnsi="Arial" w:cs="Arial"/>
            <w:color w:val="990000"/>
            <w:sz w:val="20"/>
            <w:szCs w:val="20"/>
            <w:lang w:eastAsia="it-IT"/>
            <w:rPrChange w:id="888"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889" w:author="Chiacchia Alan" w:date="2018-09-20T14:46:00Z">
              <w:rPr>
                <w:rFonts w:ascii="CIDFont+F11" w:eastAsia="Calibri" w:hAnsi="CIDFont+F11" w:cs="CIDFont+F11"/>
                <w:color w:val="810000"/>
                <w:sz w:val="18"/>
                <w:szCs w:val="18"/>
                <w:lang w:val="it-IT" w:eastAsia="sv-SE"/>
              </w:rPr>
            </w:rPrChange>
          </w:rPr>
          <w:t>cbc:ID</w:t>
        </w:r>
        <w:r w:rsidRPr="00BE73CF">
          <w:rPr>
            <w:rFonts w:ascii="Arial" w:hAnsi="Arial" w:cs="Arial"/>
            <w:color w:val="990000"/>
            <w:sz w:val="20"/>
            <w:szCs w:val="20"/>
            <w:lang w:eastAsia="it-IT"/>
            <w:rPrChange w:id="890" w:author="Chiacchia Alan" w:date="2018-09-20T14:46:00Z">
              <w:rPr>
                <w:rFonts w:ascii="CIDFont+F11" w:eastAsia="Calibri" w:hAnsi="CIDFont+F11" w:cs="CIDFont+F11"/>
                <w:color w:val="0000FF"/>
                <w:sz w:val="18"/>
                <w:szCs w:val="18"/>
                <w:lang w:val="it-IT" w:eastAsia="sv-SE"/>
              </w:rPr>
            </w:rPrChange>
          </w:rPr>
          <w:t>&gt;</w:t>
        </w:r>
      </w:ins>
    </w:p>
    <w:p w14:paraId="123A0111" w14:textId="77777777" w:rsidR="00BE73CF" w:rsidRPr="00BE73CF" w:rsidRDefault="00BE73CF">
      <w:pPr>
        <w:ind w:left="960" w:firstLine="480"/>
        <w:rPr>
          <w:ins w:id="891" w:author="Chiacchia Alan" w:date="2018-09-20T14:46:00Z"/>
          <w:rFonts w:ascii="Arial" w:hAnsi="Arial" w:cs="Arial"/>
          <w:color w:val="990000"/>
          <w:sz w:val="20"/>
          <w:szCs w:val="20"/>
          <w:lang w:eastAsia="it-IT"/>
          <w:rPrChange w:id="892" w:author="Chiacchia Alan" w:date="2018-09-20T14:46:00Z">
            <w:rPr>
              <w:ins w:id="893" w:author="Chiacchia Alan" w:date="2018-09-20T14:46:00Z"/>
              <w:rFonts w:ascii="CIDFont+F11" w:eastAsia="Calibri" w:hAnsi="CIDFont+F11" w:cs="CIDFont+F11"/>
              <w:color w:val="0000FF"/>
              <w:sz w:val="18"/>
              <w:szCs w:val="18"/>
              <w:lang w:val="it-IT" w:eastAsia="sv-SE"/>
            </w:rPr>
          </w:rPrChange>
        </w:rPr>
        <w:pPrChange w:id="894" w:author="Chiacchia Alan" w:date="2018-09-20T14:48:00Z">
          <w:pPr>
            <w:autoSpaceDE w:val="0"/>
            <w:autoSpaceDN w:val="0"/>
            <w:adjustRightInd w:val="0"/>
          </w:pPr>
        </w:pPrChange>
      </w:pPr>
      <w:ins w:id="895" w:author="Chiacchia Alan" w:date="2018-09-20T14:46:00Z">
        <w:r w:rsidRPr="00BE73CF">
          <w:rPr>
            <w:rFonts w:ascii="Arial" w:hAnsi="Arial" w:cs="Arial"/>
            <w:color w:val="990000"/>
            <w:sz w:val="20"/>
            <w:szCs w:val="20"/>
            <w:lang w:eastAsia="it-IT"/>
            <w:rPrChange w:id="896"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897" w:author="Chiacchia Alan" w:date="2018-09-20T14:46:00Z">
              <w:rPr>
                <w:rFonts w:ascii="CIDFont+F11" w:eastAsia="Calibri" w:hAnsi="CIDFont+F11" w:cs="CIDFont+F11"/>
                <w:color w:val="810000"/>
                <w:sz w:val="18"/>
                <w:szCs w:val="18"/>
                <w:lang w:val="it-IT" w:eastAsia="sv-SE"/>
              </w:rPr>
            </w:rPrChange>
          </w:rPr>
          <w:t>cac:Address</w:t>
        </w:r>
        <w:r w:rsidRPr="00BE73CF">
          <w:rPr>
            <w:rFonts w:ascii="Arial" w:hAnsi="Arial" w:cs="Arial"/>
            <w:color w:val="990000"/>
            <w:sz w:val="20"/>
            <w:szCs w:val="20"/>
            <w:lang w:eastAsia="it-IT"/>
            <w:rPrChange w:id="898" w:author="Chiacchia Alan" w:date="2018-09-20T14:46:00Z">
              <w:rPr>
                <w:rFonts w:ascii="CIDFont+F11" w:eastAsia="Calibri" w:hAnsi="CIDFont+F11" w:cs="CIDFont+F11"/>
                <w:color w:val="0000FF"/>
                <w:sz w:val="18"/>
                <w:szCs w:val="18"/>
                <w:lang w:val="it-IT" w:eastAsia="sv-SE"/>
              </w:rPr>
            </w:rPrChange>
          </w:rPr>
          <w:t>&gt;</w:t>
        </w:r>
      </w:ins>
    </w:p>
    <w:p w14:paraId="5647960F" w14:textId="6730A68F" w:rsidR="00BE73CF" w:rsidRPr="00D8005B" w:rsidRDefault="00BE73CF">
      <w:pPr>
        <w:ind w:left="1680" w:firstLine="480"/>
        <w:rPr>
          <w:ins w:id="899" w:author="Chiacchia Alan" w:date="2018-09-20T14:46:00Z"/>
          <w:rFonts w:ascii="Arial" w:hAnsi="Arial" w:cs="Arial"/>
          <w:color w:val="990000"/>
          <w:sz w:val="20"/>
          <w:szCs w:val="20"/>
          <w:lang w:eastAsia="it-IT"/>
          <w:rPrChange w:id="900" w:author="Bertocchi Elisa" w:date="2018-09-21T10:57:00Z">
            <w:rPr>
              <w:ins w:id="901" w:author="Chiacchia Alan" w:date="2018-09-20T14:46:00Z"/>
              <w:rFonts w:ascii="CIDFont+F11" w:eastAsia="Calibri" w:hAnsi="CIDFont+F11" w:cs="CIDFont+F11"/>
              <w:color w:val="0000FF"/>
              <w:sz w:val="18"/>
              <w:szCs w:val="18"/>
              <w:lang w:val="it-IT" w:eastAsia="sv-SE"/>
            </w:rPr>
          </w:rPrChange>
        </w:rPr>
        <w:pPrChange w:id="902" w:author="Chiacchia Alan" w:date="2018-09-20T14:48:00Z">
          <w:pPr>
            <w:autoSpaceDE w:val="0"/>
            <w:autoSpaceDN w:val="0"/>
            <w:adjustRightInd w:val="0"/>
          </w:pPr>
        </w:pPrChange>
      </w:pPr>
      <w:ins w:id="903" w:author="Chiacchia Alan" w:date="2018-09-20T14:46:00Z">
        <w:r w:rsidRPr="00D8005B">
          <w:rPr>
            <w:rFonts w:ascii="Arial" w:hAnsi="Arial" w:cs="Arial"/>
            <w:color w:val="990000"/>
            <w:sz w:val="20"/>
            <w:szCs w:val="20"/>
            <w:lang w:eastAsia="it-IT"/>
            <w:rPrChange w:id="904" w:author="Bertocchi Elisa" w:date="2018-09-21T10:57:00Z">
              <w:rPr>
                <w:rFonts w:ascii="CIDFont+F11" w:eastAsia="Calibri" w:hAnsi="CIDFont+F11" w:cs="CIDFont+F11"/>
                <w:color w:val="0000FF"/>
                <w:sz w:val="18"/>
                <w:szCs w:val="18"/>
                <w:lang w:val="it-IT" w:eastAsia="sv-SE"/>
              </w:rPr>
            </w:rPrChange>
          </w:rPr>
          <w:t>&lt;cbc</w:t>
        </w:r>
        <w:r w:rsidRPr="00D8005B">
          <w:rPr>
            <w:rFonts w:ascii="Arial" w:hAnsi="Arial" w:cs="Arial"/>
            <w:color w:val="990000"/>
            <w:sz w:val="20"/>
            <w:szCs w:val="20"/>
            <w:lang w:eastAsia="it-IT"/>
            <w:rPrChange w:id="905" w:author="Bertocchi Elisa" w:date="2018-09-21T10:57:00Z">
              <w:rPr>
                <w:rFonts w:ascii="CIDFont+F11" w:eastAsia="Calibri" w:hAnsi="CIDFont+F11" w:cs="CIDFont+F11"/>
                <w:color w:val="810000"/>
                <w:sz w:val="18"/>
                <w:szCs w:val="18"/>
                <w:lang w:val="it-IT" w:eastAsia="sv-SE"/>
              </w:rPr>
            </w:rPrChange>
          </w:rPr>
          <w:t>:StreetName</w:t>
        </w:r>
        <w:r w:rsidRPr="00D8005B">
          <w:rPr>
            <w:rFonts w:ascii="Arial" w:hAnsi="Arial" w:cs="Arial"/>
            <w:color w:val="990000"/>
            <w:sz w:val="20"/>
            <w:szCs w:val="20"/>
            <w:lang w:eastAsia="it-IT"/>
            <w:rPrChange w:id="906" w:author="Bertocchi Elisa" w:date="2018-09-21T10:57:00Z">
              <w:rPr>
                <w:rFonts w:ascii="CIDFont+F11" w:eastAsia="Calibri" w:hAnsi="CIDFont+F11" w:cs="CIDFont+F11"/>
                <w:color w:val="0000FF"/>
                <w:sz w:val="18"/>
                <w:szCs w:val="18"/>
                <w:lang w:val="it-IT" w:eastAsia="sv-SE"/>
              </w:rPr>
            </w:rPrChange>
          </w:rPr>
          <w:t>&gt;</w:t>
        </w:r>
      </w:ins>
      <w:ins w:id="907" w:author="Chiacchia Alan" w:date="2018-09-20T14:53:00Z">
        <w:r w:rsidR="00FC5771" w:rsidRPr="00D8005B">
          <w:rPr>
            <w:rFonts w:ascii="Arial" w:hAnsi="Arial" w:cs="Arial"/>
            <w:color w:val="990000"/>
            <w:sz w:val="20"/>
            <w:szCs w:val="20"/>
            <w:lang w:eastAsia="it-IT"/>
          </w:rPr>
          <w:t>Via della Repubblica, 5</w:t>
        </w:r>
      </w:ins>
      <w:ins w:id="908" w:author="Chiacchia Alan" w:date="2018-09-20T14:46:00Z">
        <w:r w:rsidRPr="00D8005B">
          <w:rPr>
            <w:rFonts w:ascii="Arial" w:hAnsi="Arial" w:cs="Arial"/>
            <w:color w:val="990000"/>
            <w:sz w:val="20"/>
            <w:szCs w:val="20"/>
            <w:lang w:eastAsia="it-IT"/>
            <w:rPrChange w:id="909" w:author="Bertocchi Elisa" w:date="2018-09-21T10:57:00Z">
              <w:rPr>
                <w:rFonts w:ascii="CIDFont+F11" w:eastAsia="Calibri" w:hAnsi="CIDFont+F11" w:cs="CIDFont+F11"/>
                <w:color w:val="0000FF"/>
                <w:sz w:val="18"/>
                <w:szCs w:val="18"/>
                <w:lang w:val="it-IT" w:eastAsia="sv-SE"/>
              </w:rPr>
            </w:rPrChange>
          </w:rPr>
          <w:t>&lt;/</w:t>
        </w:r>
        <w:r w:rsidRPr="00D8005B">
          <w:rPr>
            <w:rFonts w:ascii="Arial" w:hAnsi="Arial" w:cs="Arial"/>
            <w:color w:val="990000"/>
            <w:sz w:val="20"/>
            <w:szCs w:val="20"/>
            <w:lang w:eastAsia="it-IT"/>
            <w:rPrChange w:id="910" w:author="Bertocchi Elisa" w:date="2018-09-21T10:57:00Z">
              <w:rPr>
                <w:rFonts w:ascii="CIDFont+F11" w:eastAsia="Calibri" w:hAnsi="CIDFont+F11" w:cs="CIDFont+F11"/>
                <w:color w:val="810000"/>
                <w:sz w:val="18"/>
                <w:szCs w:val="18"/>
                <w:lang w:val="it-IT" w:eastAsia="sv-SE"/>
              </w:rPr>
            </w:rPrChange>
          </w:rPr>
          <w:t>cbc:StreetName</w:t>
        </w:r>
        <w:r w:rsidRPr="00D8005B">
          <w:rPr>
            <w:rFonts w:ascii="Arial" w:hAnsi="Arial" w:cs="Arial"/>
            <w:color w:val="990000"/>
            <w:sz w:val="20"/>
            <w:szCs w:val="20"/>
            <w:lang w:eastAsia="it-IT"/>
            <w:rPrChange w:id="911" w:author="Bertocchi Elisa" w:date="2018-09-21T10:57:00Z">
              <w:rPr>
                <w:rFonts w:ascii="CIDFont+F11" w:eastAsia="Calibri" w:hAnsi="CIDFont+F11" w:cs="CIDFont+F11"/>
                <w:color w:val="0000FF"/>
                <w:sz w:val="18"/>
                <w:szCs w:val="18"/>
                <w:lang w:val="it-IT" w:eastAsia="sv-SE"/>
              </w:rPr>
            </w:rPrChange>
          </w:rPr>
          <w:t>&gt;</w:t>
        </w:r>
      </w:ins>
    </w:p>
    <w:p w14:paraId="13548FB9" w14:textId="6C0E7C96" w:rsidR="00BE73CF" w:rsidRPr="00BE73CF" w:rsidRDefault="00BE73CF">
      <w:pPr>
        <w:ind w:left="1680" w:firstLine="480"/>
        <w:rPr>
          <w:ins w:id="912" w:author="Chiacchia Alan" w:date="2018-09-20T14:46:00Z"/>
          <w:rFonts w:ascii="Arial" w:hAnsi="Arial" w:cs="Arial"/>
          <w:color w:val="990000"/>
          <w:sz w:val="20"/>
          <w:szCs w:val="20"/>
          <w:lang w:eastAsia="it-IT"/>
          <w:rPrChange w:id="913" w:author="Chiacchia Alan" w:date="2018-09-20T14:46:00Z">
            <w:rPr>
              <w:ins w:id="914" w:author="Chiacchia Alan" w:date="2018-09-20T14:46:00Z"/>
              <w:rFonts w:ascii="CIDFont+F11" w:eastAsia="Calibri" w:hAnsi="CIDFont+F11" w:cs="CIDFont+F11"/>
              <w:color w:val="0000FF"/>
              <w:sz w:val="18"/>
              <w:szCs w:val="18"/>
              <w:lang w:val="it-IT" w:eastAsia="sv-SE"/>
            </w:rPr>
          </w:rPrChange>
        </w:rPr>
        <w:pPrChange w:id="915" w:author="Chiacchia Alan" w:date="2018-09-20T14:48:00Z">
          <w:pPr>
            <w:autoSpaceDE w:val="0"/>
            <w:autoSpaceDN w:val="0"/>
            <w:adjustRightInd w:val="0"/>
          </w:pPr>
        </w:pPrChange>
      </w:pPr>
      <w:ins w:id="916" w:author="Chiacchia Alan" w:date="2018-09-20T14:46:00Z">
        <w:r w:rsidRPr="00BE73CF">
          <w:rPr>
            <w:rFonts w:ascii="Arial" w:hAnsi="Arial" w:cs="Arial"/>
            <w:color w:val="990000"/>
            <w:sz w:val="20"/>
            <w:szCs w:val="20"/>
            <w:lang w:eastAsia="it-IT"/>
            <w:rPrChange w:id="917"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918" w:author="Chiacchia Alan" w:date="2018-09-20T14:46:00Z">
              <w:rPr>
                <w:rFonts w:ascii="CIDFont+F11" w:eastAsia="Calibri" w:hAnsi="CIDFont+F11" w:cs="CIDFont+F11"/>
                <w:color w:val="810000"/>
                <w:sz w:val="18"/>
                <w:szCs w:val="18"/>
                <w:lang w:val="it-IT" w:eastAsia="sv-SE"/>
              </w:rPr>
            </w:rPrChange>
          </w:rPr>
          <w:t>:AdditionalStreetName</w:t>
        </w:r>
        <w:r w:rsidRPr="00BE73CF">
          <w:rPr>
            <w:rFonts w:ascii="Arial" w:hAnsi="Arial" w:cs="Arial"/>
            <w:color w:val="990000"/>
            <w:sz w:val="20"/>
            <w:szCs w:val="20"/>
            <w:lang w:eastAsia="it-IT"/>
            <w:rPrChange w:id="919" w:author="Chiacchia Alan" w:date="2018-09-20T14:46:00Z">
              <w:rPr>
                <w:rFonts w:ascii="CIDFont+F11" w:eastAsia="Calibri" w:hAnsi="CIDFont+F11" w:cs="CIDFont+F11"/>
                <w:color w:val="0000FF"/>
                <w:sz w:val="18"/>
                <w:szCs w:val="18"/>
                <w:lang w:val="it-IT" w:eastAsia="sv-SE"/>
              </w:rPr>
            </w:rPrChange>
          </w:rPr>
          <w:t>&gt;</w:t>
        </w:r>
      </w:ins>
      <w:ins w:id="920" w:author="Chiacchia Alan" w:date="2018-09-20T14:54:00Z">
        <w:r w:rsidR="00FC5771">
          <w:rPr>
            <w:rFonts w:ascii="Arial" w:hAnsi="Arial" w:cs="Arial"/>
            <w:color w:val="990000"/>
            <w:sz w:val="20"/>
            <w:szCs w:val="20"/>
            <w:lang w:eastAsia="it-IT"/>
          </w:rPr>
          <w:t>Reparto 8</w:t>
        </w:r>
      </w:ins>
      <w:ins w:id="921" w:author="Chiacchia Alan" w:date="2018-09-20T14:46:00Z">
        <w:r w:rsidRPr="00BE73CF">
          <w:rPr>
            <w:rFonts w:ascii="Arial" w:hAnsi="Arial" w:cs="Arial"/>
            <w:color w:val="990000"/>
            <w:sz w:val="20"/>
            <w:szCs w:val="20"/>
            <w:lang w:eastAsia="it-IT"/>
            <w:rPrChange w:id="922"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923" w:author="Chiacchia Alan" w:date="2018-09-20T14:46:00Z">
              <w:rPr>
                <w:rFonts w:ascii="CIDFont+F11" w:eastAsia="Calibri" w:hAnsi="CIDFont+F11" w:cs="CIDFont+F11"/>
                <w:color w:val="810000"/>
                <w:sz w:val="18"/>
                <w:szCs w:val="18"/>
                <w:lang w:val="it-IT" w:eastAsia="sv-SE"/>
              </w:rPr>
            </w:rPrChange>
          </w:rPr>
          <w:t>cbc:AdditionalStreetName</w:t>
        </w:r>
        <w:r w:rsidRPr="00BE73CF">
          <w:rPr>
            <w:rFonts w:ascii="Arial" w:hAnsi="Arial" w:cs="Arial"/>
            <w:color w:val="990000"/>
            <w:sz w:val="20"/>
            <w:szCs w:val="20"/>
            <w:lang w:eastAsia="it-IT"/>
            <w:rPrChange w:id="924" w:author="Chiacchia Alan" w:date="2018-09-20T14:46:00Z">
              <w:rPr>
                <w:rFonts w:ascii="CIDFont+F11" w:eastAsia="Calibri" w:hAnsi="CIDFont+F11" w:cs="CIDFont+F11"/>
                <w:color w:val="0000FF"/>
                <w:sz w:val="18"/>
                <w:szCs w:val="18"/>
                <w:lang w:val="it-IT" w:eastAsia="sv-SE"/>
              </w:rPr>
            </w:rPrChange>
          </w:rPr>
          <w:t>&gt;</w:t>
        </w:r>
      </w:ins>
    </w:p>
    <w:p w14:paraId="2E1A709E" w14:textId="73D2DF9A" w:rsidR="00BE73CF" w:rsidRPr="00D8005B" w:rsidRDefault="00BE73CF">
      <w:pPr>
        <w:ind w:left="1680" w:firstLine="480"/>
        <w:rPr>
          <w:ins w:id="925" w:author="Chiacchia Alan" w:date="2018-09-20T14:46:00Z"/>
          <w:rFonts w:ascii="Arial" w:hAnsi="Arial" w:cs="Arial"/>
          <w:color w:val="990000"/>
          <w:sz w:val="20"/>
          <w:szCs w:val="20"/>
          <w:lang w:eastAsia="it-IT"/>
          <w:rPrChange w:id="926" w:author="Bertocchi Elisa" w:date="2018-09-21T10:57:00Z">
            <w:rPr>
              <w:ins w:id="927" w:author="Chiacchia Alan" w:date="2018-09-20T14:46:00Z"/>
              <w:rFonts w:ascii="CIDFont+F11" w:eastAsia="Calibri" w:hAnsi="CIDFont+F11" w:cs="CIDFont+F11"/>
              <w:color w:val="0000FF"/>
              <w:sz w:val="18"/>
              <w:szCs w:val="18"/>
              <w:lang w:val="it-IT" w:eastAsia="sv-SE"/>
            </w:rPr>
          </w:rPrChange>
        </w:rPr>
        <w:pPrChange w:id="928" w:author="Chiacchia Alan" w:date="2018-09-20T14:48:00Z">
          <w:pPr>
            <w:autoSpaceDE w:val="0"/>
            <w:autoSpaceDN w:val="0"/>
            <w:adjustRightInd w:val="0"/>
          </w:pPr>
        </w:pPrChange>
      </w:pPr>
      <w:ins w:id="929" w:author="Chiacchia Alan" w:date="2018-09-20T14:46:00Z">
        <w:r w:rsidRPr="00D8005B">
          <w:rPr>
            <w:rFonts w:ascii="Arial" w:hAnsi="Arial" w:cs="Arial"/>
            <w:color w:val="990000"/>
            <w:sz w:val="20"/>
            <w:szCs w:val="20"/>
            <w:lang w:eastAsia="it-IT"/>
            <w:rPrChange w:id="930" w:author="Bertocchi Elisa" w:date="2018-09-21T10:57:00Z">
              <w:rPr>
                <w:rFonts w:ascii="CIDFont+F11" w:eastAsia="Calibri" w:hAnsi="CIDFont+F11" w:cs="CIDFont+F11"/>
                <w:color w:val="0000FF"/>
                <w:sz w:val="18"/>
                <w:szCs w:val="18"/>
                <w:lang w:val="it-IT" w:eastAsia="sv-SE"/>
              </w:rPr>
            </w:rPrChange>
          </w:rPr>
          <w:t>&lt;cbc</w:t>
        </w:r>
        <w:r w:rsidRPr="00D8005B">
          <w:rPr>
            <w:rFonts w:ascii="Arial" w:hAnsi="Arial" w:cs="Arial"/>
            <w:color w:val="990000"/>
            <w:sz w:val="20"/>
            <w:szCs w:val="20"/>
            <w:lang w:eastAsia="it-IT"/>
            <w:rPrChange w:id="931" w:author="Bertocchi Elisa" w:date="2018-09-21T10:57:00Z">
              <w:rPr>
                <w:rFonts w:ascii="CIDFont+F11" w:eastAsia="Calibri" w:hAnsi="CIDFont+F11" w:cs="CIDFont+F11"/>
                <w:color w:val="810000"/>
                <w:sz w:val="18"/>
                <w:szCs w:val="18"/>
                <w:lang w:val="it-IT" w:eastAsia="sv-SE"/>
              </w:rPr>
            </w:rPrChange>
          </w:rPr>
          <w:t>:CityName</w:t>
        </w:r>
        <w:r w:rsidRPr="00D8005B">
          <w:rPr>
            <w:rFonts w:ascii="Arial" w:hAnsi="Arial" w:cs="Arial"/>
            <w:color w:val="990000"/>
            <w:sz w:val="20"/>
            <w:szCs w:val="20"/>
            <w:lang w:eastAsia="it-IT"/>
            <w:rPrChange w:id="932" w:author="Bertocchi Elisa" w:date="2018-09-21T10:57:00Z">
              <w:rPr>
                <w:rFonts w:ascii="CIDFont+F11" w:eastAsia="Calibri" w:hAnsi="CIDFont+F11" w:cs="CIDFont+F11"/>
                <w:color w:val="0000FF"/>
                <w:sz w:val="18"/>
                <w:szCs w:val="18"/>
                <w:lang w:val="it-IT" w:eastAsia="sv-SE"/>
              </w:rPr>
            </w:rPrChange>
          </w:rPr>
          <w:t>&gt;</w:t>
        </w:r>
      </w:ins>
      <w:ins w:id="933" w:author="Chiacchia Alan" w:date="2018-09-20T14:54:00Z">
        <w:r w:rsidR="00FC5771" w:rsidRPr="00D8005B">
          <w:rPr>
            <w:rFonts w:ascii="Arial" w:hAnsi="Arial" w:cs="Arial"/>
            <w:color w:val="990000"/>
            <w:sz w:val="20"/>
            <w:szCs w:val="20"/>
            <w:lang w:eastAsia="it-IT"/>
          </w:rPr>
          <w:t>Bologna</w:t>
        </w:r>
      </w:ins>
      <w:ins w:id="934" w:author="Chiacchia Alan" w:date="2018-09-20T14:46:00Z">
        <w:r w:rsidRPr="00D8005B">
          <w:rPr>
            <w:rFonts w:ascii="Arial" w:hAnsi="Arial" w:cs="Arial"/>
            <w:color w:val="990000"/>
            <w:sz w:val="20"/>
            <w:szCs w:val="20"/>
            <w:lang w:eastAsia="it-IT"/>
            <w:rPrChange w:id="935" w:author="Bertocchi Elisa" w:date="2018-09-21T10:57:00Z">
              <w:rPr>
                <w:rFonts w:ascii="CIDFont+F11" w:eastAsia="Calibri" w:hAnsi="CIDFont+F11" w:cs="CIDFont+F11"/>
                <w:color w:val="0000FF"/>
                <w:sz w:val="18"/>
                <w:szCs w:val="18"/>
                <w:lang w:val="it-IT" w:eastAsia="sv-SE"/>
              </w:rPr>
            </w:rPrChange>
          </w:rPr>
          <w:t>&lt;/</w:t>
        </w:r>
        <w:r w:rsidRPr="00D8005B">
          <w:rPr>
            <w:rFonts w:ascii="Arial" w:hAnsi="Arial" w:cs="Arial"/>
            <w:color w:val="990000"/>
            <w:sz w:val="20"/>
            <w:szCs w:val="20"/>
            <w:lang w:eastAsia="it-IT"/>
            <w:rPrChange w:id="936" w:author="Bertocchi Elisa" w:date="2018-09-21T10:57:00Z">
              <w:rPr>
                <w:rFonts w:ascii="CIDFont+F11" w:eastAsia="Calibri" w:hAnsi="CIDFont+F11" w:cs="CIDFont+F11"/>
                <w:color w:val="810000"/>
                <w:sz w:val="18"/>
                <w:szCs w:val="18"/>
                <w:lang w:val="it-IT" w:eastAsia="sv-SE"/>
              </w:rPr>
            </w:rPrChange>
          </w:rPr>
          <w:t>cbc:CityName</w:t>
        </w:r>
        <w:r w:rsidRPr="00D8005B">
          <w:rPr>
            <w:rFonts w:ascii="Arial" w:hAnsi="Arial" w:cs="Arial"/>
            <w:color w:val="990000"/>
            <w:sz w:val="20"/>
            <w:szCs w:val="20"/>
            <w:lang w:eastAsia="it-IT"/>
            <w:rPrChange w:id="937" w:author="Bertocchi Elisa" w:date="2018-09-21T10:57:00Z">
              <w:rPr>
                <w:rFonts w:ascii="CIDFont+F11" w:eastAsia="Calibri" w:hAnsi="CIDFont+F11" w:cs="CIDFont+F11"/>
                <w:color w:val="0000FF"/>
                <w:sz w:val="18"/>
                <w:szCs w:val="18"/>
                <w:lang w:val="it-IT" w:eastAsia="sv-SE"/>
              </w:rPr>
            </w:rPrChange>
          </w:rPr>
          <w:t>&gt;</w:t>
        </w:r>
      </w:ins>
    </w:p>
    <w:p w14:paraId="475F3105" w14:textId="71953A32" w:rsidR="00BE73CF" w:rsidRPr="00D8005B" w:rsidRDefault="00BE73CF">
      <w:pPr>
        <w:ind w:left="1680" w:firstLine="480"/>
        <w:rPr>
          <w:ins w:id="938" w:author="Chiacchia Alan" w:date="2018-09-20T14:46:00Z"/>
          <w:rFonts w:ascii="Arial" w:hAnsi="Arial" w:cs="Arial"/>
          <w:color w:val="990000"/>
          <w:sz w:val="20"/>
          <w:szCs w:val="20"/>
          <w:lang w:eastAsia="it-IT"/>
          <w:rPrChange w:id="939" w:author="Bertocchi Elisa" w:date="2018-09-21T10:57:00Z">
            <w:rPr>
              <w:ins w:id="940" w:author="Chiacchia Alan" w:date="2018-09-20T14:46:00Z"/>
              <w:rFonts w:ascii="CIDFont+F11" w:eastAsia="Calibri" w:hAnsi="CIDFont+F11" w:cs="CIDFont+F11"/>
              <w:color w:val="0000FF"/>
              <w:sz w:val="18"/>
              <w:szCs w:val="18"/>
              <w:lang w:val="it-IT" w:eastAsia="sv-SE"/>
            </w:rPr>
          </w:rPrChange>
        </w:rPr>
        <w:pPrChange w:id="941" w:author="Chiacchia Alan" w:date="2018-09-20T14:49:00Z">
          <w:pPr>
            <w:autoSpaceDE w:val="0"/>
            <w:autoSpaceDN w:val="0"/>
            <w:adjustRightInd w:val="0"/>
          </w:pPr>
        </w:pPrChange>
      </w:pPr>
      <w:ins w:id="942" w:author="Chiacchia Alan" w:date="2018-09-20T14:46:00Z">
        <w:r w:rsidRPr="00D8005B">
          <w:rPr>
            <w:rFonts w:ascii="Arial" w:hAnsi="Arial" w:cs="Arial"/>
            <w:color w:val="990000"/>
            <w:sz w:val="20"/>
            <w:szCs w:val="20"/>
            <w:lang w:eastAsia="it-IT"/>
            <w:rPrChange w:id="943" w:author="Bertocchi Elisa" w:date="2018-09-21T10:57:00Z">
              <w:rPr>
                <w:rFonts w:ascii="CIDFont+F11" w:eastAsia="Calibri" w:hAnsi="CIDFont+F11" w:cs="CIDFont+F11"/>
                <w:color w:val="0000FF"/>
                <w:sz w:val="18"/>
                <w:szCs w:val="18"/>
                <w:lang w:val="it-IT" w:eastAsia="sv-SE"/>
              </w:rPr>
            </w:rPrChange>
          </w:rPr>
          <w:t>&lt;cbc</w:t>
        </w:r>
        <w:r w:rsidRPr="00D8005B">
          <w:rPr>
            <w:rFonts w:ascii="Arial" w:hAnsi="Arial" w:cs="Arial"/>
            <w:color w:val="990000"/>
            <w:sz w:val="20"/>
            <w:szCs w:val="20"/>
            <w:lang w:eastAsia="it-IT"/>
            <w:rPrChange w:id="944" w:author="Bertocchi Elisa" w:date="2018-09-21T10:57:00Z">
              <w:rPr>
                <w:rFonts w:ascii="CIDFont+F11" w:eastAsia="Calibri" w:hAnsi="CIDFont+F11" w:cs="CIDFont+F11"/>
                <w:color w:val="810000"/>
                <w:sz w:val="18"/>
                <w:szCs w:val="18"/>
                <w:lang w:val="it-IT" w:eastAsia="sv-SE"/>
              </w:rPr>
            </w:rPrChange>
          </w:rPr>
          <w:t>:PostalZone</w:t>
        </w:r>
        <w:r w:rsidRPr="00D8005B">
          <w:rPr>
            <w:rFonts w:ascii="Arial" w:hAnsi="Arial" w:cs="Arial"/>
            <w:color w:val="990000"/>
            <w:sz w:val="20"/>
            <w:szCs w:val="20"/>
            <w:lang w:eastAsia="it-IT"/>
            <w:rPrChange w:id="945" w:author="Bertocchi Elisa" w:date="2018-09-21T10:57:00Z">
              <w:rPr>
                <w:rFonts w:ascii="CIDFont+F11" w:eastAsia="Calibri" w:hAnsi="CIDFont+F11" w:cs="CIDFont+F11"/>
                <w:color w:val="0000FF"/>
                <w:sz w:val="18"/>
                <w:szCs w:val="18"/>
                <w:lang w:val="it-IT" w:eastAsia="sv-SE"/>
              </w:rPr>
            </w:rPrChange>
          </w:rPr>
          <w:t>&gt;</w:t>
        </w:r>
        <w:r w:rsidR="00FC5771" w:rsidRPr="00D8005B">
          <w:rPr>
            <w:rFonts w:ascii="Arial" w:hAnsi="Arial" w:cs="Arial"/>
            <w:color w:val="990000"/>
            <w:sz w:val="20"/>
            <w:szCs w:val="20"/>
            <w:lang w:eastAsia="it-IT"/>
          </w:rPr>
          <w:t>40139</w:t>
        </w:r>
        <w:r w:rsidRPr="00D8005B">
          <w:rPr>
            <w:rFonts w:ascii="Arial" w:hAnsi="Arial" w:cs="Arial"/>
            <w:color w:val="990000"/>
            <w:sz w:val="20"/>
            <w:szCs w:val="20"/>
            <w:lang w:eastAsia="it-IT"/>
            <w:rPrChange w:id="946" w:author="Bertocchi Elisa" w:date="2018-09-21T10:57:00Z">
              <w:rPr>
                <w:rFonts w:ascii="CIDFont+F11" w:eastAsia="Calibri" w:hAnsi="CIDFont+F11" w:cs="CIDFont+F11"/>
                <w:color w:val="0000FF"/>
                <w:sz w:val="18"/>
                <w:szCs w:val="18"/>
                <w:lang w:val="it-IT" w:eastAsia="sv-SE"/>
              </w:rPr>
            </w:rPrChange>
          </w:rPr>
          <w:t>&lt;/</w:t>
        </w:r>
        <w:r w:rsidRPr="00D8005B">
          <w:rPr>
            <w:rFonts w:ascii="Arial" w:hAnsi="Arial" w:cs="Arial"/>
            <w:color w:val="990000"/>
            <w:sz w:val="20"/>
            <w:szCs w:val="20"/>
            <w:lang w:eastAsia="it-IT"/>
            <w:rPrChange w:id="947" w:author="Bertocchi Elisa" w:date="2018-09-21T10:57:00Z">
              <w:rPr>
                <w:rFonts w:ascii="CIDFont+F11" w:eastAsia="Calibri" w:hAnsi="CIDFont+F11" w:cs="CIDFont+F11"/>
                <w:color w:val="810000"/>
                <w:sz w:val="18"/>
                <w:szCs w:val="18"/>
                <w:lang w:val="it-IT" w:eastAsia="sv-SE"/>
              </w:rPr>
            </w:rPrChange>
          </w:rPr>
          <w:t>cbc:PostalZone&gt;</w:t>
        </w:r>
      </w:ins>
    </w:p>
    <w:p w14:paraId="29E85B91" w14:textId="1E836E4E" w:rsidR="00BE73CF" w:rsidRPr="00BE73CF" w:rsidRDefault="00BE73CF">
      <w:pPr>
        <w:ind w:left="1680" w:firstLine="480"/>
        <w:rPr>
          <w:ins w:id="948" w:author="Chiacchia Alan" w:date="2018-09-20T14:46:00Z"/>
          <w:rFonts w:ascii="Arial" w:hAnsi="Arial" w:cs="Arial"/>
          <w:color w:val="990000"/>
          <w:sz w:val="20"/>
          <w:szCs w:val="20"/>
          <w:lang w:eastAsia="it-IT"/>
          <w:rPrChange w:id="949" w:author="Chiacchia Alan" w:date="2018-09-20T14:46:00Z">
            <w:rPr>
              <w:ins w:id="950" w:author="Chiacchia Alan" w:date="2018-09-20T14:46:00Z"/>
              <w:rFonts w:ascii="CIDFont+F11" w:eastAsia="Calibri" w:hAnsi="CIDFont+F11" w:cs="CIDFont+F11"/>
              <w:color w:val="0000FF"/>
              <w:sz w:val="18"/>
              <w:szCs w:val="18"/>
              <w:lang w:val="it-IT" w:eastAsia="sv-SE"/>
            </w:rPr>
          </w:rPrChange>
        </w:rPr>
        <w:pPrChange w:id="951" w:author="Chiacchia Alan" w:date="2018-09-20T14:49:00Z">
          <w:pPr>
            <w:autoSpaceDE w:val="0"/>
            <w:autoSpaceDN w:val="0"/>
            <w:adjustRightInd w:val="0"/>
          </w:pPr>
        </w:pPrChange>
      </w:pPr>
      <w:ins w:id="952" w:author="Chiacchia Alan" w:date="2018-09-20T14:46:00Z">
        <w:r w:rsidRPr="00BE73CF">
          <w:rPr>
            <w:rFonts w:ascii="Arial" w:hAnsi="Arial" w:cs="Arial"/>
            <w:color w:val="990000"/>
            <w:sz w:val="20"/>
            <w:szCs w:val="20"/>
            <w:lang w:eastAsia="it-IT"/>
            <w:rPrChange w:id="953" w:author="Chiacchia Alan" w:date="2018-09-20T14:46:00Z">
              <w:rPr>
                <w:rFonts w:ascii="CIDFont+F11" w:eastAsia="Calibri" w:hAnsi="CIDFont+F11" w:cs="CIDFont+F11"/>
                <w:color w:val="0000FF"/>
                <w:sz w:val="18"/>
                <w:szCs w:val="18"/>
                <w:lang w:val="it-IT" w:eastAsia="sv-SE"/>
              </w:rPr>
            </w:rPrChange>
          </w:rPr>
          <w:lastRenderedPageBreak/>
          <w:t>&lt;cbc</w:t>
        </w:r>
        <w:r w:rsidRPr="00BE73CF">
          <w:rPr>
            <w:rFonts w:ascii="Arial" w:hAnsi="Arial" w:cs="Arial"/>
            <w:color w:val="990000"/>
            <w:sz w:val="20"/>
            <w:szCs w:val="20"/>
            <w:lang w:eastAsia="it-IT"/>
            <w:rPrChange w:id="954" w:author="Chiacchia Alan" w:date="2018-09-20T14:46:00Z">
              <w:rPr>
                <w:rFonts w:ascii="CIDFont+F11" w:eastAsia="Calibri" w:hAnsi="CIDFont+F11" w:cs="CIDFont+F11"/>
                <w:color w:val="810000"/>
                <w:sz w:val="18"/>
                <w:szCs w:val="18"/>
                <w:lang w:val="it-IT" w:eastAsia="sv-SE"/>
              </w:rPr>
            </w:rPrChange>
          </w:rPr>
          <w:t>:CountrySubentity</w:t>
        </w:r>
        <w:r w:rsidRPr="00BE73CF">
          <w:rPr>
            <w:rFonts w:ascii="Arial" w:hAnsi="Arial" w:cs="Arial"/>
            <w:color w:val="990000"/>
            <w:sz w:val="20"/>
            <w:szCs w:val="20"/>
            <w:lang w:eastAsia="it-IT"/>
            <w:rPrChange w:id="955" w:author="Chiacchia Alan" w:date="2018-09-20T14:46:00Z">
              <w:rPr>
                <w:rFonts w:ascii="CIDFont+F11" w:eastAsia="Calibri" w:hAnsi="CIDFont+F11" w:cs="CIDFont+F11"/>
                <w:color w:val="0000FF"/>
                <w:sz w:val="18"/>
                <w:szCs w:val="18"/>
                <w:lang w:val="it-IT" w:eastAsia="sv-SE"/>
              </w:rPr>
            </w:rPrChange>
          </w:rPr>
          <w:t>&gt;</w:t>
        </w:r>
        <w:r w:rsidR="00FC5771">
          <w:rPr>
            <w:rFonts w:ascii="Arial" w:hAnsi="Arial" w:cs="Arial"/>
            <w:color w:val="990000"/>
            <w:sz w:val="20"/>
            <w:szCs w:val="20"/>
            <w:lang w:eastAsia="it-IT"/>
          </w:rPr>
          <w:t>BO</w:t>
        </w:r>
        <w:r w:rsidRPr="00BE73CF">
          <w:rPr>
            <w:rFonts w:ascii="Arial" w:hAnsi="Arial" w:cs="Arial"/>
            <w:color w:val="990000"/>
            <w:sz w:val="20"/>
            <w:szCs w:val="20"/>
            <w:lang w:eastAsia="it-IT"/>
            <w:rPrChange w:id="956"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957" w:author="Chiacchia Alan" w:date="2018-09-20T14:46:00Z">
              <w:rPr>
                <w:rFonts w:ascii="CIDFont+F11" w:eastAsia="Calibri" w:hAnsi="CIDFont+F11" w:cs="CIDFont+F11"/>
                <w:color w:val="810000"/>
                <w:sz w:val="18"/>
                <w:szCs w:val="18"/>
                <w:lang w:val="it-IT" w:eastAsia="sv-SE"/>
              </w:rPr>
            </w:rPrChange>
          </w:rPr>
          <w:t>cbc:CountrySubentity</w:t>
        </w:r>
        <w:r w:rsidRPr="00BE73CF">
          <w:rPr>
            <w:rFonts w:ascii="Arial" w:hAnsi="Arial" w:cs="Arial"/>
            <w:color w:val="990000"/>
            <w:sz w:val="20"/>
            <w:szCs w:val="20"/>
            <w:lang w:eastAsia="it-IT"/>
            <w:rPrChange w:id="958" w:author="Chiacchia Alan" w:date="2018-09-20T14:46:00Z">
              <w:rPr>
                <w:rFonts w:ascii="CIDFont+F11" w:eastAsia="Calibri" w:hAnsi="CIDFont+F11" w:cs="CIDFont+F11"/>
                <w:color w:val="0000FF"/>
                <w:sz w:val="18"/>
                <w:szCs w:val="18"/>
                <w:lang w:val="it-IT" w:eastAsia="sv-SE"/>
              </w:rPr>
            </w:rPrChange>
          </w:rPr>
          <w:t>&gt;</w:t>
        </w:r>
      </w:ins>
    </w:p>
    <w:p w14:paraId="520D9FD8" w14:textId="77777777" w:rsidR="00BE73CF" w:rsidRPr="00BE73CF" w:rsidRDefault="00BE73CF">
      <w:pPr>
        <w:ind w:left="1680" w:firstLine="480"/>
        <w:rPr>
          <w:ins w:id="959" w:author="Chiacchia Alan" w:date="2018-09-20T14:46:00Z"/>
          <w:rFonts w:ascii="Arial" w:hAnsi="Arial" w:cs="Arial"/>
          <w:color w:val="990000"/>
          <w:sz w:val="20"/>
          <w:szCs w:val="20"/>
          <w:lang w:eastAsia="it-IT"/>
          <w:rPrChange w:id="960" w:author="Chiacchia Alan" w:date="2018-09-20T14:46:00Z">
            <w:rPr>
              <w:ins w:id="961" w:author="Chiacchia Alan" w:date="2018-09-20T14:46:00Z"/>
              <w:rFonts w:ascii="CIDFont+F11" w:eastAsia="Calibri" w:hAnsi="CIDFont+F11" w:cs="CIDFont+F11"/>
              <w:color w:val="0000FF"/>
              <w:sz w:val="18"/>
              <w:szCs w:val="18"/>
              <w:lang w:val="it-IT" w:eastAsia="sv-SE"/>
            </w:rPr>
          </w:rPrChange>
        </w:rPr>
        <w:pPrChange w:id="962" w:author="Chiacchia Alan" w:date="2018-09-20T14:49:00Z">
          <w:pPr>
            <w:autoSpaceDE w:val="0"/>
            <w:autoSpaceDN w:val="0"/>
            <w:adjustRightInd w:val="0"/>
          </w:pPr>
        </w:pPrChange>
      </w:pPr>
      <w:ins w:id="963" w:author="Chiacchia Alan" w:date="2018-09-20T14:46:00Z">
        <w:r w:rsidRPr="00BE73CF">
          <w:rPr>
            <w:rFonts w:ascii="Arial" w:hAnsi="Arial" w:cs="Arial"/>
            <w:color w:val="990000"/>
            <w:sz w:val="20"/>
            <w:szCs w:val="20"/>
            <w:lang w:eastAsia="it-IT"/>
            <w:rPrChange w:id="964"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965" w:author="Chiacchia Alan" w:date="2018-09-20T14:46:00Z">
              <w:rPr>
                <w:rFonts w:ascii="CIDFont+F11" w:eastAsia="Calibri" w:hAnsi="CIDFont+F11" w:cs="CIDFont+F11"/>
                <w:color w:val="810000"/>
                <w:sz w:val="18"/>
                <w:szCs w:val="18"/>
                <w:lang w:val="it-IT" w:eastAsia="sv-SE"/>
              </w:rPr>
            </w:rPrChange>
          </w:rPr>
          <w:t>cac:Country</w:t>
        </w:r>
        <w:r w:rsidRPr="00BE73CF">
          <w:rPr>
            <w:rFonts w:ascii="Arial" w:hAnsi="Arial" w:cs="Arial"/>
            <w:color w:val="990000"/>
            <w:sz w:val="20"/>
            <w:szCs w:val="20"/>
            <w:lang w:eastAsia="it-IT"/>
            <w:rPrChange w:id="966" w:author="Chiacchia Alan" w:date="2018-09-20T14:46:00Z">
              <w:rPr>
                <w:rFonts w:ascii="CIDFont+F11" w:eastAsia="Calibri" w:hAnsi="CIDFont+F11" w:cs="CIDFont+F11"/>
                <w:color w:val="0000FF"/>
                <w:sz w:val="18"/>
                <w:szCs w:val="18"/>
                <w:lang w:val="it-IT" w:eastAsia="sv-SE"/>
              </w:rPr>
            </w:rPrChange>
          </w:rPr>
          <w:t>&gt;</w:t>
        </w:r>
      </w:ins>
    </w:p>
    <w:p w14:paraId="6FB9F6F6" w14:textId="2A513916" w:rsidR="00BE73CF" w:rsidRPr="00BE73CF" w:rsidRDefault="00BE73CF">
      <w:pPr>
        <w:ind w:left="2400" w:firstLine="480"/>
        <w:rPr>
          <w:ins w:id="967" w:author="Chiacchia Alan" w:date="2018-09-20T14:46:00Z"/>
          <w:rFonts w:ascii="Arial" w:hAnsi="Arial" w:cs="Arial"/>
          <w:color w:val="990000"/>
          <w:sz w:val="20"/>
          <w:szCs w:val="20"/>
          <w:lang w:eastAsia="it-IT"/>
          <w:rPrChange w:id="968" w:author="Chiacchia Alan" w:date="2018-09-20T14:46:00Z">
            <w:rPr>
              <w:ins w:id="969" w:author="Chiacchia Alan" w:date="2018-09-20T14:46:00Z"/>
              <w:rFonts w:ascii="CIDFont+F11" w:eastAsia="Calibri" w:hAnsi="CIDFont+F11" w:cs="CIDFont+F11"/>
              <w:color w:val="0000FF"/>
              <w:sz w:val="18"/>
              <w:szCs w:val="18"/>
              <w:lang w:val="it-IT" w:eastAsia="sv-SE"/>
            </w:rPr>
          </w:rPrChange>
        </w:rPr>
        <w:pPrChange w:id="970" w:author="Chiacchia Alan" w:date="2018-09-20T14:49:00Z">
          <w:pPr>
            <w:autoSpaceDE w:val="0"/>
            <w:autoSpaceDN w:val="0"/>
            <w:adjustRightInd w:val="0"/>
          </w:pPr>
        </w:pPrChange>
      </w:pPr>
      <w:ins w:id="971" w:author="Chiacchia Alan" w:date="2018-09-20T14:46:00Z">
        <w:r w:rsidRPr="00BE73CF">
          <w:rPr>
            <w:rFonts w:ascii="Arial" w:hAnsi="Arial" w:cs="Arial"/>
            <w:color w:val="990000"/>
            <w:sz w:val="20"/>
            <w:szCs w:val="20"/>
            <w:lang w:eastAsia="it-IT"/>
            <w:rPrChange w:id="972" w:author="Chiacchia Alan" w:date="2018-09-20T14:46:00Z">
              <w:rPr>
                <w:rFonts w:ascii="CIDFont+F11" w:eastAsia="Calibri" w:hAnsi="CIDFont+F11" w:cs="CIDFont+F11"/>
                <w:color w:val="0000FF"/>
                <w:sz w:val="18"/>
                <w:szCs w:val="18"/>
                <w:lang w:val="it-IT" w:eastAsia="sv-SE"/>
              </w:rPr>
            </w:rPrChange>
          </w:rPr>
          <w:t>&lt;cbc</w:t>
        </w:r>
        <w:r w:rsidRPr="00BE73CF">
          <w:rPr>
            <w:rFonts w:ascii="Arial" w:hAnsi="Arial" w:cs="Arial"/>
            <w:color w:val="990000"/>
            <w:sz w:val="20"/>
            <w:szCs w:val="20"/>
            <w:lang w:eastAsia="it-IT"/>
            <w:rPrChange w:id="973" w:author="Chiacchia Alan" w:date="2018-09-20T14:46:00Z">
              <w:rPr>
                <w:rFonts w:ascii="CIDFont+F11" w:eastAsia="Calibri" w:hAnsi="CIDFont+F11" w:cs="CIDFont+F11"/>
                <w:color w:val="810000"/>
                <w:sz w:val="18"/>
                <w:szCs w:val="18"/>
                <w:lang w:val="it-IT" w:eastAsia="sv-SE"/>
              </w:rPr>
            </w:rPrChange>
          </w:rPr>
          <w:t xml:space="preserve">:IdentificationCode </w:t>
        </w:r>
        <w:r w:rsidRPr="00BE73CF">
          <w:rPr>
            <w:rFonts w:ascii="Arial" w:hAnsi="Arial" w:cs="Arial"/>
            <w:color w:val="990000"/>
            <w:sz w:val="20"/>
            <w:szCs w:val="20"/>
            <w:lang w:eastAsia="it-IT"/>
            <w:rPrChange w:id="974" w:author="Chiacchia Alan" w:date="2018-09-20T14:46:00Z">
              <w:rPr>
                <w:rFonts w:ascii="CIDFont+F11" w:eastAsia="Calibri" w:hAnsi="CIDFont+F11" w:cs="CIDFont+F11"/>
                <w:color w:val="FF0000"/>
                <w:sz w:val="18"/>
                <w:szCs w:val="18"/>
                <w:lang w:val="it-IT" w:eastAsia="sv-SE"/>
              </w:rPr>
            </w:rPrChange>
          </w:rPr>
          <w:t>listID</w:t>
        </w:r>
        <w:r w:rsidRPr="00BE73CF">
          <w:rPr>
            <w:rFonts w:ascii="Arial" w:hAnsi="Arial" w:cs="Arial"/>
            <w:color w:val="990000"/>
            <w:sz w:val="20"/>
            <w:szCs w:val="20"/>
            <w:lang w:eastAsia="it-IT"/>
            <w:rPrChange w:id="975" w:author="Chiacchia Alan" w:date="2018-09-20T14:46:00Z">
              <w:rPr>
                <w:rFonts w:ascii="CIDFont+F11" w:eastAsia="Calibri" w:hAnsi="CIDFont+F11" w:cs="CIDFont+F11"/>
                <w:color w:val="0000FF"/>
                <w:sz w:val="18"/>
                <w:szCs w:val="18"/>
                <w:lang w:val="it-IT" w:eastAsia="sv-SE"/>
              </w:rPr>
            </w:rPrChange>
          </w:rPr>
          <w:t>="</w:t>
        </w:r>
        <w:r w:rsidRPr="00BE73CF">
          <w:rPr>
            <w:rFonts w:ascii="Arial" w:hAnsi="Arial" w:cs="Arial"/>
            <w:color w:val="990000"/>
            <w:sz w:val="20"/>
            <w:szCs w:val="20"/>
            <w:lang w:eastAsia="it-IT"/>
            <w:rPrChange w:id="976" w:author="Chiacchia Alan" w:date="2018-09-20T14:46:00Z">
              <w:rPr>
                <w:rFonts w:ascii="CIDFont+F11" w:eastAsia="Calibri" w:hAnsi="CIDFont+F11" w:cs="CIDFont+F11"/>
                <w:color w:val="000000"/>
                <w:sz w:val="18"/>
                <w:szCs w:val="18"/>
                <w:lang w:val="it-IT" w:eastAsia="sv-SE"/>
              </w:rPr>
            </w:rPrChange>
          </w:rPr>
          <w:t>ISO3166-1:Alpha2</w:t>
        </w:r>
        <w:r w:rsidRPr="00BE73CF">
          <w:rPr>
            <w:rFonts w:ascii="Arial" w:hAnsi="Arial" w:cs="Arial"/>
            <w:color w:val="990000"/>
            <w:sz w:val="20"/>
            <w:szCs w:val="20"/>
            <w:lang w:eastAsia="it-IT"/>
            <w:rPrChange w:id="977" w:author="Chiacchia Alan" w:date="2018-09-20T14:46:00Z">
              <w:rPr>
                <w:rFonts w:ascii="CIDFont+F11" w:eastAsia="Calibri" w:hAnsi="CIDFont+F11" w:cs="CIDFont+F11"/>
                <w:color w:val="0000FF"/>
                <w:sz w:val="18"/>
                <w:szCs w:val="18"/>
                <w:lang w:val="it-IT" w:eastAsia="sv-SE"/>
              </w:rPr>
            </w:rPrChange>
          </w:rPr>
          <w:t>"&gt;</w:t>
        </w:r>
        <w:r w:rsidR="00FC5771" w:rsidRPr="00FC5771">
          <w:rPr>
            <w:rFonts w:ascii="Arial" w:hAnsi="Arial" w:cs="Arial"/>
            <w:color w:val="990000"/>
            <w:sz w:val="20"/>
            <w:szCs w:val="20"/>
            <w:lang w:eastAsia="it-IT"/>
          </w:rPr>
          <w:t>IT</w:t>
        </w:r>
        <w:r w:rsidRPr="00BE73CF">
          <w:rPr>
            <w:rFonts w:ascii="Arial" w:hAnsi="Arial" w:cs="Arial"/>
            <w:color w:val="990000"/>
            <w:sz w:val="20"/>
            <w:szCs w:val="20"/>
            <w:lang w:eastAsia="it-IT"/>
            <w:rPrChange w:id="978" w:author="Chiacchia Alan" w:date="2018-09-20T14:46:00Z">
              <w:rPr>
                <w:rFonts w:ascii="CIDFont+F11" w:eastAsia="Calibri" w:hAnsi="CIDFont+F11" w:cs="CIDFont+F11"/>
                <w:color w:val="0000FF"/>
                <w:sz w:val="18"/>
                <w:szCs w:val="18"/>
                <w:lang w:val="it-IT" w:eastAsia="sv-SE"/>
              </w:rPr>
            </w:rPrChange>
          </w:rPr>
          <w:t>&lt;/</w:t>
        </w:r>
        <w:r w:rsidRPr="00BE73CF">
          <w:rPr>
            <w:rFonts w:ascii="Arial" w:hAnsi="Arial" w:cs="Arial"/>
            <w:color w:val="990000"/>
            <w:sz w:val="20"/>
            <w:szCs w:val="20"/>
            <w:lang w:eastAsia="it-IT"/>
            <w:rPrChange w:id="979" w:author="Chiacchia Alan" w:date="2018-09-20T14:46:00Z">
              <w:rPr>
                <w:rFonts w:ascii="CIDFont+F11" w:eastAsia="Calibri" w:hAnsi="CIDFont+F11" w:cs="CIDFont+F11"/>
                <w:color w:val="810000"/>
                <w:sz w:val="18"/>
                <w:szCs w:val="18"/>
                <w:lang w:val="it-IT" w:eastAsia="sv-SE"/>
              </w:rPr>
            </w:rPrChange>
          </w:rPr>
          <w:t>cbc:IdentificationCode</w:t>
        </w:r>
        <w:r w:rsidRPr="00BE73CF">
          <w:rPr>
            <w:rFonts w:ascii="Arial" w:hAnsi="Arial" w:cs="Arial"/>
            <w:color w:val="990000"/>
            <w:sz w:val="20"/>
            <w:szCs w:val="20"/>
            <w:lang w:eastAsia="it-IT"/>
            <w:rPrChange w:id="980" w:author="Chiacchia Alan" w:date="2018-09-20T14:46:00Z">
              <w:rPr>
                <w:rFonts w:ascii="CIDFont+F11" w:eastAsia="Calibri" w:hAnsi="CIDFont+F11" w:cs="CIDFont+F11"/>
                <w:color w:val="0000FF"/>
                <w:sz w:val="18"/>
                <w:szCs w:val="18"/>
                <w:lang w:val="it-IT" w:eastAsia="sv-SE"/>
              </w:rPr>
            </w:rPrChange>
          </w:rPr>
          <w:t>&gt;</w:t>
        </w:r>
      </w:ins>
    </w:p>
    <w:p w14:paraId="4C441EDF" w14:textId="77777777" w:rsidR="00BE73CF" w:rsidRPr="00BE73CF" w:rsidRDefault="00BE73CF">
      <w:pPr>
        <w:ind w:left="1680" w:firstLine="480"/>
        <w:rPr>
          <w:ins w:id="981" w:author="Chiacchia Alan" w:date="2018-09-20T14:46:00Z"/>
          <w:rFonts w:ascii="Arial" w:hAnsi="Arial" w:cs="Arial"/>
          <w:color w:val="990000"/>
          <w:sz w:val="20"/>
          <w:szCs w:val="20"/>
          <w:lang w:eastAsia="it-IT"/>
          <w:rPrChange w:id="982" w:author="Chiacchia Alan" w:date="2018-09-20T14:46:00Z">
            <w:rPr>
              <w:ins w:id="983" w:author="Chiacchia Alan" w:date="2018-09-20T14:46:00Z"/>
              <w:rFonts w:ascii="CIDFont+F11" w:eastAsia="Calibri" w:hAnsi="CIDFont+F11" w:cs="CIDFont+F11"/>
              <w:color w:val="0000FF"/>
              <w:sz w:val="18"/>
              <w:szCs w:val="18"/>
              <w:lang w:val="it-IT" w:eastAsia="sv-SE"/>
            </w:rPr>
          </w:rPrChange>
        </w:rPr>
        <w:pPrChange w:id="984" w:author="Chiacchia Alan" w:date="2018-09-20T14:49:00Z">
          <w:pPr>
            <w:autoSpaceDE w:val="0"/>
            <w:autoSpaceDN w:val="0"/>
            <w:adjustRightInd w:val="0"/>
          </w:pPr>
        </w:pPrChange>
      </w:pPr>
      <w:ins w:id="985" w:author="Chiacchia Alan" w:date="2018-09-20T14:46:00Z">
        <w:r w:rsidRPr="00BE73CF">
          <w:rPr>
            <w:rFonts w:ascii="Arial" w:hAnsi="Arial" w:cs="Arial"/>
            <w:color w:val="990000"/>
            <w:sz w:val="20"/>
            <w:szCs w:val="20"/>
            <w:lang w:eastAsia="it-IT"/>
            <w:rPrChange w:id="986"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987" w:author="Chiacchia Alan" w:date="2018-09-20T14:46:00Z">
              <w:rPr>
                <w:rFonts w:ascii="CIDFont+F11" w:eastAsia="Calibri" w:hAnsi="CIDFont+F11" w:cs="CIDFont+F11"/>
                <w:color w:val="810000"/>
                <w:sz w:val="18"/>
                <w:szCs w:val="18"/>
                <w:lang w:val="it-IT" w:eastAsia="sv-SE"/>
              </w:rPr>
            </w:rPrChange>
          </w:rPr>
          <w:t>:Country</w:t>
        </w:r>
        <w:r w:rsidRPr="00BE73CF">
          <w:rPr>
            <w:rFonts w:ascii="Arial" w:hAnsi="Arial" w:cs="Arial"/>
            <w:color w:val="990000"/>
            <w:sz w:val="20"/>
            <w:szCs w:val="20"/>
            <w:lang w:eastAsia="it-IT"/>
            <w:rPrChange w:id="988" w:author="Chiacchia Alan" w:date="2018-09-20T14:46:00Z">
              <w:rPr>
                <w:rFonts w:ascii="CIDFont+F11" w:eastAsia="Calibri" w:hAnsi="CIDFont+F11" w:cs="CIDFont+F11"/>
                <w:color w:val="0000FF"/>
                <w:sz w:val="18"/>
                <w:szCs w:val="18"/>
                <w:lang w:val="it-IT" w:eastAsia="sv-SE"/>
              </w:rPr>
            </w:rPrChange>
          </w:rPr>
          <w:t>&gt;</w:t>
        </w:r>
      </w:ins>
    </w:p>
    <w:p w14:paraId="6C61333E" w14:textId="77777777" w:rsidR="00BE73CF" w:rsidRPr="00BE73CF" w:rsidRDefault="00BE73CF">
      <w:pPr>
        <w:ind w:left="960" w:firstLine="480"/>
        <w:rPr>
          <w:ins w:id="989" w:author="Chiacchia Alan" w:date="2018-09-20T14:46:00Z"/>
          <w:rFonts w:ascii="Arial" w:hAnsi="Arial" w:cs="Arial"/>
          <w:color w:val="990000"/>
          <w:sz w:val="20"/>
          <w:szCs w:val="20"/>
          <w:lang w:eastAsia="it-IT"/>
          <w:rPrChange w:id="990" w:author="Chiacchia Alan" w:date="2018-09-20T14:46:00Z">
            <w:rPr>
              <w:ins w:id="991" w:author="Chiacchia Alan" w:date="2018-09-20T14:46:00Z"/>
              <w:rFonts w:ascii="CIDFont+F11" w:eastAsia="Calibri" w:hAnsi="CIDFont+F11" w:cs="CIDFont+F11"/>
              <w:color w:val="0000FF"/>
              <w:sz w:val="18"/>
              <w:szCs w:val="18"/>
              <w:lang w:val="it-IT" w:eastAsia="sv-SE"/>
            </w:rPr>
          </w:rPrChange>
        </w:rPr>
        <w:pPrChange w:id="992" w:author="Chiacchia Alan" w:date="2018-09-20T14:49:00Z">
          <w:pPr>
            <w:autoSpaceDE w:val="0"/>
            <w:autoSpaceDN w:val="0"/>
            <w:adjustRightInd w:val="0"/>
          </w:pPr>
        </w:pPrChange>
      </w:pPr>
      <w:ins w:id="993" w:author="Chiacchia Alan" w:date="2018-09-20T14:46:00Z">
        <w:r w:rsidRPr="00BE73CF">
          <w:rPr>
            <w:rFonts w:ascii="Arial" w:hAnsi="Arial" w:cs="Arial"/>
            <w:color w:val="990000"/>
            <w:sz w:val="20"/>
            <w:szCs w:val="20"/>
            <w:lang w:eastAsia="it-IT"/>
            <w:rPrChange w:id="994"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995" w:author="Chiacchia Alan" w:date="2018-09-20T14:46:00Z">
              <w:rPr>
                <w:rFonts w:ascii="CIDFont+F11" w:eastAsia="Calibri" w:hAnsi="CIDFont+F11" w:cs="CIDFont+F11"/>
                <w:color w:val="810000"/>
                <w:sz w:val="18"/>
                <w:szCs w:val="18"/>
                <w:lang w:val="it-IT" w:eastAsia="sv-SE"/>
              </w:rPr>
            </w:rPrChange>
          </w:rPr>
          <w:t>:Address</w:t>
        </w:r>
        <w:r w:rsidRPr="00BE73CF">
          <w:rPr>
            <w:rFonts w:ascii="Arial" w:hAnsi="Arial" w:cs="Arial"/>
            <w:color w:val="990000"/>
            <w:sz w:val="20"/>
            <w:szCs w:val="20"/>
            <w:lang w:eastAsia="it-IT"/>
            <w:rPrChange w:id="996" w:author="Chiacchia Alan" w:date="2018-09-20T14:46:00Z">
              <w:rPr>
                <w:rFonts w:ascii="CIDFont+F11" w:eastAsia="Calibri" w:hAnsi="CIDFont+F11" w:cs="CIDFont+F11"/>
                <w:color w:val="0000FF"/>
                <w:sz w:val="18"/>
                <w:szCs w:val="18"/>
                <w:lang w:val="it-IT" w:eastAsia="sv-SE"/>
              </w:rPr>
            </w:rPrChange>
          </w:rPr>
          <w:t>&gt;</w:t>
        </w:r>
      </w:ins>
    </w:p>
    <w:p w14:paraId="67F7B061" w14:textId="77777777" w:rsidR="00BE73CF" w:rsidRPr="00BE73CF" w:rsidRDefault="00BE73CF">
      <w:pPr>
        <w:ind w:left="480" w:firstLine="480"/>
        <w:rPr>
          <w:ins w:id="997" w:author="Chiacchia Alan" w:date="2018-09-20T14:46:00Z"/>
          <w:rFonts w:ascii="Arial" w:hAnsi="Arial" w:cs="Arial"/>
          <w:color w:val="990000"/>
          <w:sz w:val="20"/>
          <w:szCs w:val="20"/>
          <w:lang w:eastAsia="it-IT"/>
          <w:rPrChange w:id="998" w:author="Chiacchia Alan" w:date="2018-09-20T14:46:00Z">
            <w:rPr>
              <w:ins w:id="999" w:author="Chiacchia Alan" w:date="2018-09-20T14:46:00Z"/>
              <w:rFonts w:ascii="CIDFont+F11" w:eastAsia="Calibri" w:hAnsi="CIDFont+F11" w:cs="CIDFont+F11"/>
              <w:color w:val="0000FF"/>
              <w:sz w:val="18"/>
              <w:szCs w:val="18"/>
              <w:lang w:val="it-IT" w:eastAsia="sv-SE"/>
            </w:rPr>
          </w:rPrChange>
        </w:rPr>
        <w:pPrChange w:id="1000" w:author="Chiacchia Alan" w:date="2018-09-20T14:49:00Z">
          <w:pPr>
            <w:autoSpaceDE w:val="0"/>
            <w:autoSpaceDN w:val="0"/>
            <w:adjustRightInd w:val="0"/>
          </w:pPr>
        </w:pPrChange>
      </w:pPr>
      <w:ins w:id="1001" w:author="Chiacchia Alan" w:date="2018-09-20T14:46:00Z">
        <w:r w:rsidRPr="00BE73CF">
          <w:rPr>
            <w:rFonts w:ascii="Arial" w:hAnsi="Arial" w:cs="Arial"/>
            <w:color w:val="990000"/>
            <w:sz w:val="20"/>
            <w:szCs w:val="20"/>
            <w:lang w:eastAsia="it-IT"/>
            <w:rPrChange w:id="1002"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1003" w:author="Chiacchia Alan" w:date="2018-09-20T14:46:00Z">
              <w:rPr>
                <w:rFonts w:ascii="CIDFont+F11" w:eastAsia="Calibri" w:hAnsi="CIDFont+F11" w:cs="CIDFont+F11"/>
                <w:color w:val="810000"/>
                <w:sz w:val="18"/>
                <w:szCs w:val="18"/>
                <w:lang w:val="it-IT" w:eastAsia="sv-SE"/>
              </w:rPr>
            </w:rPrChange>
          </w:rPr>
          <w:t>:DeliveryLocation</w:t>
        </w:r>
        <w:r w:rsidRPr="00BE73CF">
          <w:rPr>
            <w:rFonts w:ascii="Arial" w:hAnsi="Arial" w:cs="Arial"/>
            <w:color w:val="990000"/>
            <w:sz w:val="20"/>
            <w:szCs w:val="20"/>
            <w:lang w:eastAsia="it-IT"/>
            <w:rPrChange w:id="1004" w:author="Chiacchia Alan" w:date="2018-09-20T14:46:00Z">
              <w:rPr>
                <w:rFonts w:ascii="CIDFont+F11" w:eastAsia="Calibri" w:hAnsi="CIDFont+F11" w:cs="CIDFont+F11"/>
                <w:color w:val="0000FF"/>
                <w:sz w:val="18"/>
                <w:szCs w:val="18"/>
                <w:lang w:val="it-IT" w:eastAsia="sv-SE"/>
              </w:rPr>
            </w:rPrChange>
          </w:rPr>
          <w:t>&gt;</w:t>
        </w:r>
      </w:ins>
    </w:p>
    <w:p w14:paraId="243677F2" w14:textId="77777777" w:rsidR="00BE73CF" w:rsidRPr="00BE73CF" w:rsidRDefault="00BE73CF">
      <w:pPr>
        <w:ind w:left="240" w:firstLine="240"/>
        <w:rPr>
          <w:ins w:id="1005" w:author="Chiacchia Alan" w:date="2018-09-20T14:46:00Z"/>
          <w:rFonts w:ascii="Arial" w:hAnsi="Arial" w:cs="Arial"/>
          <w:color w:val="990000"/>
          <w:sz w:val="20"/>
          <w:szCs w:val="20"/>
          <w:lang w:eastAsia="it-IT"/>
          <w:rPrChange w:id="1006" w:author="Chiacchia Alan" w:date="2018-09-20T14:46:00Z">
            <w:rPr>
              <w:ins w:id="1007" w:author="Chiacchia Alan" w:date="2018-09-20T14:46:00Z"/>
              <w:rFonts w:ascii="CIDFont+F11" w:eastAsia="Calibri" w:hAnsi="CIDFont+F11" w:cs="CIDFont+F11"/>
              <w:color w:val="0000FF"/>
              <w:sz w:val="18"/>
              <w:szCs w:val="18"/>
              <w:lang w:val="it-IT" w:eastAsia="sv-SE"/>
            </w:rPr>
          </w:rPrChange>
        </w:rPr>
        <w:pPrChange w:id="1008" w:author="Chiacchia Alan" w:date="2018-09-20T14:49:00Z">
          <w:pPr>
            <w:autoSpaceDE w:val="0"/>
            <w:autoSpaceDN w:val="0"/>
            <w:adjustRightInd w:val="0"/>
          </w:pPr>
        </w:pPrChange>
      </w:pPr>
      <w:ins w:id="1009" w:author="Chiacchia Alan" w:date="2018-09-20T14:46:00Z">
        <w:r w:rsidRPr="00BE73CF">
          <w:rPr>
            <w:rFonts w:ascii="Arial" w:hAnsi="Arial" w:cs="Arial"/>
            <w:color w:val="990000"/>
            <w:sz w:val="20"/>
            <w:szCs w:val="20"/>
            <w:lang w:eastAsia="it-IT"/>
            <w:rPrChange w:id="1010"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1011" w:author="Chiacchia Alan" w:date="2018-09-20T14:46:00Z">
              <w:rPr>
                <w:rFonts w:ascii="CIDFont+F11" w:eastAsia="Calibri" w:hAnsi="CIDFont+F11" w:cs="CIDFont+F11"/>
                <w:color w:val="810000"/>
                <w:sz w:val="18"/>
                <w:szCs w:val="18"/>
                <w:lang w:val="it-IT" w:eastAsia="sv-SE"/>
              </w:rPr>
            </w:rPrChange>
          </w:rPr>
          <w:t>:DeliveryTerms</w:t>
        </w:r>
        <w:r w:rsidRPr="00BE73CF">
          <w:rPr>
            <w:rFonts w:ascii="Arial" w:hAnsi="Arial" w:cs="Arial"/>
            <w:color w:val="990000"/>
            <w:sz w:val="20"/>
            <w:szCs w:val="20"/>
            <w:lang w:eastAsia="it-IT"/>
            <w:rPrChange w:id="1012" w:author="Chiacchia Alan" w:date="2018-09-20T14:46:00Z">
              <w:rPr>
                <w:rFonts w:ascii="CIDFont+F11" w:eastAsia="Calibri" w:hAnsi="CIDFont+F11" w:cs="CIDFont+F11"/>
                <w:color w:val="0000FF"/>
                <w:sz w:val="18"/>
                <w:szCs w:val="18"/>
                <w:lang w:val="it-IT" w:eastAsia="sv-SE"/>
              </w:rPr>
            </w:rPrChange>
          </w:rPr>
          <w:t>&gt;</w:t>
        </w:r>
      </w:ins>
    </w:p>
    <w:p w14:paraId="2A3FB386" w14:textId="2F110DC9" w:rsidR="007A18A5" w:rsidRPr="00BE73CF" w:rsidRDefault="00BE73CF">
      <w:pPr>
        <w:ind w:left="240" w:hanging="240"/>
        <w:rPr>
          <w:rFonts w:ascii="Cambria" w:eastAsia="Calibri" w:hAnsi="Cambria"/>
          <w:b/>
          <w:sz w:val="26"/>
          <w:szCs w:val="26"/>
          <w:lang w:eastAsia="en-GB"/>
          <w:rPrChange w:id="1013" w:author="Chiacchia Alan" w:date="2018-09-20T14:49:00Z">
            <w:rPr>
              <w:rFonts w:ascii="Cambria" w:eastAsia="Calibri" w:hAnsi="Cambria"/>
              <w:b/>
              <w:sz w:val="26"/>
              <w:szCs w:val="26"/>
              <w:lang w:val="it-IT" w:eastAsia="en-GB"/>
            </w:rPr>
          </w:rPrChange>
        </w:rPr>
        <w:pPrChange w:id="1014" w:author="Chiacchia Alan" w:date="2018-09-20T14:46:00Z">
          <w:pPr/>
        </w:pPrChange>
      </w:pPr>
      <w:ins w:id="1015" w:author="Chiacchia Alan" w:date="2018-09-20T14:46:00Z">
        <w:r w:rsidRPr="00BE73CF">
          <w:rPr>
            <w:rFonts w:ascii="Arial" w:hAnsi="Arial" w:cs="Arial"/>
            <w:color w:val="990000"/>
            <w:sz w:val="20"/>
            <w:szCs w:val="20"/>
            <w:lang w:eastAsia="it-IT"/>
            <w:rPrChange w:id="1016" w:author="Chiacchia Alan" w:date="2018-09-20T14:46:00Z">
              <w:rPr>
                <w:rFonts w:ascii="CIDFont+F11" w:eastAsia="Calibri" w:hAnsi="CIDFont+F11" w:cs="CIDFont+F11"/>
                <w:color w:val="0000FF"/>
                <w:sz w:val="18"/>
                <w:szCs w:val="18"/>
                <w:lang w:val="it-IT" w:eastAsia="sv-SE"/>
              </w:rPr>
            </w:rPrChange>
          </w:rPr>
          <w:t>&lt;/cac</w:t>
        </w:r>
        <w:r w:rsidRPr="00BE73CF">
          <w:rPr>
            <w:rFonts w:ascii="Arial" w:hAnsi="Arial" w:cs="Arial"/>
            <w:color w:val="990000"/>
            <w:sz w:val="20"/>
            <w:szCs w:val="20"/>
            <w:lang w:eastAsia="it-IT"/>
            <w:rPrChange w:id="1017" w:author="Chiacchia Alan" w:date="2018-09-20T14:46:00Z">
              <w:rPr>
                <w:rFonts w:ascii="CIDFont+F11" w:eastAsia="Calibri" w:hAnsi="CIDFont+F11" w:cs="CIDFont+F11"/>
                <w:color w:val="810000"/>
                <w:sz w:val="18"/>
                <w:szCs w:val="18"/>
                <w:lang w:val="it-IT" w:eastAsia="sv-SE"/>
              </w:rPr>
            </w:rPrChange>
          </w:rPr>
          <w:t>:Delivery</w:t>
        </w:r>
        <w:r w:rsidRPr="00BE73CF">
          <w:rPr>
            <w:rFonts w:ascii="Arial" w:hAnsi="Arial" w:cs="Arial"/>
            <w:color w:val="990000"/>
            <w:sz w:val="20"/>
            <w:szCs w:val="20"/>
            <w:lang w:eastAsia="it-IT"/>
            <w:rPrChange w:id="1018" w:author="Chiacchia Alan" w:date="2018-09-20T14:46:00Z">
              <w:rPr>
                <w:rFonts w:ascii="CIDFont+F11" w:eastAsia="Calibri" w:hAnsi="CIDFont+F11" w:cs="CIDFont+F11"/>
                <w:color w:val="0000FF"/>
                <w:sz w:val="18"/>
                <w:szCs w:val="18"/>
                <w:lang w:val="it-IT" w:eastAsia="sv-SE"/>
              </w:rPr>
            </w:rPrChange>
          </w:rPr>
          <w:t>&gt;</w:t>
        </w:r>
        <w:r w:rsidRPr="00BE73CF">
          <w:rPr>
            <w:rFonts w:ascii="Arial" w:hAnsi="Arial" w:cs="Arial"/>
            <w:color w:val="990000"/>
            <w:sz w:val="20"/>
            <w:szCs w:val="20"/>
            <w:lang w:eastAsia="it-IT"/>
            <w:rPrChange w:id="1019" w:author="Chiacchia Alan" w:date="2018-09-20T14:46:00Z">
              <w:rPr>
                <w:rFonts w:eastAsia="Calibri"/>
                <w:lang w:val="it-IT" w:eastAsia="en-GB"/>
              </w:rPr>
            </w:rPrChange>
          </w:rPr>
          <w:t xml:space="preserve"> </w:t>
        </w:r>
      </w:ins>
      <w:r w:rsidR="007A18A5" w:rsidRPr="00BE73CF">
        <w:rPr>
          <w:rFonts w:eastAsia="Calibri"/>
          <w:lang w:eastAsia="en-GB"/>
          <w:rPrChange w:id="1020" w:author="Chiacchia Alan" w:date="2018-09-20T14:49:00Z">
            <w:rPr>
              <w:rFonts w:eastAsia="Calibri"/>
              <w:lang w:val="it-IT" w:eastAsia="en-GB"/>
            </w:rPr>
          </w:rPrChange>
        </w:rPr>
        <w:br w:type="page"/>
      </w:r>
    </w:p>
    <w:p w14:paraId="7D82521D" w14:textId="6E0E00C0" w:rsidR="00C655C7" w:rsidRPr="00B45F8B" w:rsidRDefault="00C655C7" w:rsidP="00D43B6A">
      <w:pPr>
        <w:pStyle w:val="Heading2"/>
        <w:rPr>
          <w:rFonts w:eastAsia="Calibri"/>
          <w:lang w:val="it-IT" w:eastAsia="en-GB"/>
        </w:rPr>
      </w:pPr>
      <w:bookmarkStart w:id="1021" w:name="_Toc510780870"/>
      <w:commentRangeStart w:id="1022"/>
      <w:r w:rsidRPr="00B45F8B">
        <w:rPr>
          <w:rFonts w:eastAsia="Calibri"/>
          <w:lang w:val="it-IT" w:eastAsia="en-GB"/>
        </w:rPr>
        <w:lastRenderedPageBreak/>
        <w:t>Riferimento ad un’altro ordine</w:t>
      </w:r>
      <w:bookmarkEnd w:id="697"/>
      <w:r w:rsidRPr="00B45F8B">
        <w:rPr>
          <w:rFonts w:eastAsia="Calibri"/>
          <w:lang w:val="it-IT" w:eastAsia="en-GB"/>
        </w:rPr>
        <w:t xml:space="preserve"> pre-concordato</w:t>
      </w:r>
      <w:bookmarkEnd w:id="1021"/>
      <w:commentRangeEnd w:id="1022"/>
      <w:r w:rsidR="00A0223C">
        <w:rPr>
          <w:rStyle w:val="CommentReference"/>
          <w:rFonts w:ascii="Calibri" w:hAnsi="Calibri"/>
          <w:b w:val="0"/>
        </w:rPr>
        <w:commentReference w:id="1022"/>
      </w:r>
    </w:p>
    <w:p w14:paraId="0B950D50" w14:textId="77777777" w:rsidR="00C655C7" w:rsidRPr="00B45F8B" w:rsidRDefault="00C655C7" w:rsidP="00C655C7">
      <w:pPr>
        <w:jc w:val="both"/>
        <w:rPr>
          <w:rFonts w:eastAsia="Calibri"/>
          <w:lang w:val="it-IT" w:eastAsia="en-GB"/>
        </w:rPr>
      </w:pPr>
      <w:r w:rsidRPr="00B45F8B">
        <w:rPr>
          <w:rFonts w:eastAsia="Calibri"/>
          <w:lang w:val="it-IT" w:eastAsia="en-GB"/>
        </w:rPr>
        <w:t>Per diversi scopi potrebbe essere necessario riferirsi ad un altro ordine precedente. Allo scopo è possibile riferirsi ad un preciso ordine indicandone anche lo stato. Per esempio per sostituire un ordine rifiutato o per correggerlo è possibile:</w:t>
      </w:r>
    </w:p>
    <w:p w14:paraId="702C6364" w14:textId="77777777" w:rsidR="00C655C7" w:rsidRPr="00B45F8B" w:rsidRDefault="00C655C7" w:rsidP="00B45F8B">
      <w:pPr>
        <w:numPr>
          <w:ilvl w:val="0"/>
          <w:numId w:val="42"/>
        </w:numPr>
        <w:jc w:val="both"/>
        <w:rPr>
          <w:rFonts w:eastAsia="Calibri"/>
          <w:lang w:val="it-IT" w:eastAsia="en-GB"/>
        </w:rPr>
      </w:pPr>
      <w:r w:rsidRPr="00B45F8B">
        <w:rPr>
          <w:rFonts w:eastAsia="Calibri"/>
          <w:lang w:val="it-IT" w:eastAsia="en-GB"/>
        </w:rPr>
        <w:t>indicarne gli estremi;</w:t>
      </w:r>
    </w:p>
    <w:p w14:paraId="50066131" w14:textId="27D21C7F" w:rsidR="00C655C7" w:rsidRPr="00B45F8B" w:rsidRDefault="00C655C7" w:rsidP="00B45F8B">
      <w:pPr>
        <w:numPr>
          <w:ilvl w:val="0"/>
          <w:numId w:val="42"/>
        </w:numPr>
        <w:jc w:val="both"/>
        <w:rPr>
          <w:rFonts w:eastAsia="Calibri"/>
          <w:lang w:val="it-IT" w:eastAsia="en-GB"/>
        </w:rPr>
      </w:pPr>
      <w:r w:rsidRPr="00B45F8B">
        <w:rPr>
          <w:rFonts w:eastAsia="Calibri"/>
          <w:lang w:val="it-IT" w:eastAsia="en-GB"/>
        </w:rPr>
        <w:t>lo stato “Cancelled” secondo la codifica “DocumentStatusCode”</w:t>
      </w:r>
    </w:p>
    <w:p w14:paraId="1FCB6ABF" w14:textId="77777777" w:rsidR="00C655C7" w:rsidRDefault="00C655C7" w:rsidP="00B45F8B">
      <w:pPr>
        <w:numPr>
          <w:ilvl w:val="0"/>
          <w:numId w:val="42"/>
        </w:numPr>
        <w:jc w:val="both"/>
        <w:rPr>
          <w:ins w:id="1023" w:author="MASTRONARDO FRANCESCO" w:date="2018-06-21T18:39:00Z"/>
          <w:rFonts w:eastAsia="Calibri"/>
          <w:lang w:val="it-IT" w:eastAsia="en-GB"/>
        </w:rPr>
      </w:pPr>
      <w:r w:rsidRPr="00B45F8B">
        <w:rPr>
          <w:rFonts w:eastAsia="Calibri"/>
          <w:lang w:val="it-IT" w:eastAsia="en-GB"/>
        </w:rPr>
        <w:t>lo stato “Revised” secondo la codifica “DocumentStatusCode”</w:t>
      </w:r>
    </w:p>
    <w:p w14:paraId="53D313A8" w14:textId="77777777" w:rsidR="00642FEB" w:rsidRDefault="00642FEB">
      <w:pPr>
        <w:ind w:left="720"/>
        <w:jc w:val="both"/>
        <w:rPr>
          <w:ins w:id="1024" w:author="MASTRONARDO FRANCESCO" w:date="2018-06-21T18:39:00Z"/>
          <w:rFonts w:eastAsia="Calibri"/>
          <w:lang w:val="it-IT" w:eastAsia="en-GB"/>
        </w:rPr>
        <w:pPrChange w:id="1025" w:author="MASTRONARDO FRANCESCO" w:date="2018-06-21T18:39:00Z">
          <w:pPr>
            <w:numPr>
              <w:numId w:val="42"/>
            </w:numPr>
            <w:ind w:left="720" w:hanging="360"/>
            <w:jc w:val="both"/>
          </w:pPr>
        </w:pPrChange>
      </w:pPr>
    </w:p>
    <w:p w14:paraId="5E712FBD" w14:textId="77777777" w:rsidR="00642FEB" w:rsidRPr="00907033" w:rsidRDefault="00642FEB" w:rsidP="00642FEB">
      <w:pPr>
        <w:pStyle w:val="BodyText"/>
        <w:spacing w:before="240" w:after="0"/>
        <w:jc w:val="both"/>
        <w:rPr>
          <w:moveTo w:id="1026" w:author="MASTRONARDO FRANCESCO" w:date="2018-06-21T18:39:00Z"/>
          <w:rFonts w:eastAsia="Calibri"/>
          <w:lang w:val="nb-NO" w:eastAsia="en-GB"/>
        </w:rPr>
      </w:pPr>
      <w:moveToRangeStart w:id="1027" w:author="MASTRONARDO FRANCESCO" w:date="2018-06-21T18:39:00Z" w:name="move517369674"/>
      <w:moveTo w:id="1028" w:author="MASTRONARDO FRANCESCO" w:date="2018-06-21T18:39:00Z">
        <w:r w:rsidRPr="00642FEB">
          <w:rPr>
            <w:lang w:val="it-IT"/>
            <w:rPrChange w:id="1029" w:author="MASTRONARDO FRANCESCO" w:date="2018-06-21T18:46:00Z">
              <w:rPr/>
            </w:rPrChange>
          </w:rPr>
          <w:t>Gli estremi che identificano un ordine precedente sono tre e si trovano nell’elemento “OrderReference”:</w:t>
        </w:r>
      </w:moveTo>
    </w:p>
    <w:p w14:paraId="374153F5" w14:textId="539798F6" w:rsidR="00642FEB" w:rsidRPr="00907033" w:rsidRDefault="00642FEB" w:rsidP="00642FEB">
      <w:pPr>
        <w:numPr>
          <w:ilvl w:val="0"/>
          <w:numId w:val="42"/>
        </w:numPr>
        <w:jc w:val="both"/>
        <w:rPr>
          <w:moveTo w:id="1030" w:author="MASTRONARDO FRANCESCO" w:date="2018-06-21T18:39:00Z"/>
          <w:rFonts w:eastAsia="Calibri"/>
          <w:lang w:val="it-IT" w:eastAsia="en-GB"/>
        </w:rPr>
      </w:pPr>
      <w:moveTo w:id="1031" w:author="MASTRONARDO FRANCESCO" w:date="2018-06-21T18:39:00Z">
        <w:r w:rsidRPr="00907033">
          <w:rPr>
            <w:rFonts w:eastAsia="Calibri"/>
            <w:lang w:val="it-IT" w:eastAsia="en-GB"/>
          </w:rPr>
          <w:t xml:space="preserve">“ID”, valorizzato con l’identificativo dell’Ordine </w:t>
        </w:r>
        <w:del w:id="1032" w:author="MASTRONARDO FRANCESCO" w:date="2018-06-26T11:34:00Z">
          <w:r w:rsidRPr="00907033" w:rsidDel="00D352B1">
            <w:rPr>
              <w:rFonts w:eastAsia="Calibri"/>
              <w:lang w:val="it-IT" w:eastAsia="en-GB"/>
            </w:rPr>
            <w:delText>a cui si intende rispondere</w:delText>
          </w:r>
        </w:del>
      </w:moveTo>
      <w:ins w:id="1033" w:author="MASTRONARDO FRANCESCO" w:date="2018-06-26T11:34:00Z">
        <w:r w:rsidR="00D352B1">
          <w:rPr>
            <w:rFonts w:eastAsia="Calibri"/>
            <w:lang w:val="it-IT" w:eastAsia="en-GB"/>
          </w:rPr>
          <w:t>che si intende aggiornare</w:t>
        </w:r>
      </w:ins>
      <w:moveTo w:id="1034" w:author="MASTRONARDO FRANCESCO" w:date="2018-06-21T18:39:00Z">
        <w:r w:rsidRPr="00907033">
          <w:rPr>
            <w:rFonts w:eastAsia="Calibri"/>
            <w:lang w:val="it-IT" w:eastAsia="en-GB"/>
          </w:rPr>
          <w:t>;</w:t>
        </w:r>
      </w:moveTo>
    </w:p>
    <w:p w14:paraId="02C07F44" w14:textId="77777777" w:rsidR="00D352B1" w:rsidRPr="00D352B1" w:rsidRDefault="00D352B1">
      <w:pPr>
        <w:numPr>
          <w:ilvl w:val="0"/>
          <w:numId w:val="42"/>
        </w:numPr>
        <w:jc w:val="both"/>
        <w:rPr>
          <w:ins w:id="1035" w:author="MASTRONARDO FRANCESCO" w:date="2018-06-26T11:37:00Z"/>
          <w:rFonts w:eastAsia="Calibri"/>
          <w:lang w:val="it-IT" w:eastAsia="en-GB"/>
          <w:rPrChange w:id="1036" w:author="MASTRONARDO FRANCESCO" w:date="2018-06-26T11:38:00Z">
            <w:rPr>
              <w:ins w:id="1037" w:author="MASTRONARDO FRANCESCO" w:date="2018-06-26T11:37:00Z"/>
              <w:rFonts w:cs="Calibri"/>
              <w:noProof/>
            </w:rPr>
          </w:rPrChange>
        </w:rPr>
        <w:pPrChange w:id="1038" w:author="MASTRONARDO FRANCESCO" w:date="2018-06-26T11:38:00Z">
          <w:pPr>
            <w:numPr>
              <w:ilvl w:val="2"/>
              <w:numId w:val="42"/>
            </w:numPr>
            <w:spacing w:before="120"/>
            <w:ind w:left="2160" w:hanging="360"/>
            <w:jc w:val="both"/>
          </w:pPr>
        </w:pPrChange>
      </w:pPr>
      <w:ins w:id="1039" w:author="MASTRONARDO FRANCESCO" w:date="2018-06-26T11:37:00Z">
        <w:r w:rsidRPr="00D352B1">
          <w:rPr>
            <w:rFonts w:eastAsia="Calibri"/>
            <w:lang w:val="it-IT" w:eastAsia="en-GB"/>
            <w:rPrChange w:id="1040" w:author="MASTRONARDO FRANCESCO" w:date="2018-06-26T11:38:00Z">
              <w:rPr>
                <w:rFonts w:cs="Calibri"/>
                <w:noProof/>
              </w:rPr>
            </w:rPrChange>
          </w:rPr>
          <w:t>“DocumentReference/ID”, valorizzato con l’identificativo dell’Ordine a cui si intende rispondere;</w:t>
        </w:r>
      </w:ins>
    </w:p>
    <w:p w14:paraId="4DB09C3F" w14:textId="77777777" w:rsidR="00D352B1" w:rsidRPr="00907033" w:rsidRDefault="00D352B1" w:rsidP="00D352B1">
      <w:pPr>
        <w:numPr>
          <w:ilvl w:val="0"/>
          <w:numId w:val="42"/>
        </w:numPr>
        <w:jc w:val="both"/>
        <w:rPr>
          <w:ins w:id="1041" w:author="MASTRONARDO FRANCESCO" w:date="2018-06-26T11:38:00Z"/>
          <w:rFonts w:eastAsia="Calibri"/>
          <w:lang w:val="it-IT" w:eastAsia="en-GB"/>
        </w:rPr>
      </w:pPr>
      <w:ins w:id="1042" w:author="MASTRONARDO FRANCESCO" w:date="2018-06-26T11:38:00Z">
        <w:r w:rsidRPr="00907033">
          <w:rPr>
            <w:rFonts w:eastAsia="Calibri"/>
            <w:lang w:val="it-IT" w:eastAsia="en-GB"/>
          </w:rPr>
          <w:t xml:space="preserve">“DocumentReference/IssueDate”, valorizzato con la data dell’Ordine </w:t>
        </w:r>
        <w:r>
          <w:rPr>
            <w:rFonts w:eastAsia="Calibri"/>
            <w:lang w:val="it-IT" w:eastAsia="en-GB"/>
          </w:rPr>
          <w:t>che si intende aggiornare.</w:t>
        </w:r>
      </w:ins>
    </w:p>
    <w:p w14:paraId="603E9FDD" w14:textId="2DDF1365" w:rsidR="00642FEB" w:rsidRPr="00907033" w:rsidRDefault="00D352B1" w:rsidP="00D352B1">
      <w:pPr>
        <w:numPr>
          <w:ilvl w:val="0"/>
          <w:numId w:val="42"/>
        </w:numPr>
        <w:jc w:val="both"/>
        <w:rPr>
          <w:moveTo w:id="1043" w:author="MASTRONARDO FRANCESCO" w:date="2018-06-21T18:39:00Z"/>
          <w:rFonts w:eastAsia="Calibri"/>
          <w:lang w:val="it-IT" w:eastAsia="en-GB"/>
        </w:rPr>
      </w:pPr>
      <w:ins w:id="1044" w:author="MASTRONARDO FRANCESCO" w:date="2018-06-26T11:37:00Z">
        <w:r w:rsidRPr="00907033">
          <w:rPr>
            <w:rFonts w:eastAsia="Calibri"/>
            <w:lang w:val="it-IT" w:eastAsia="en-GB"/>
          </w:rPr>
          <w:t xml:space="preserve"> </w:t>
        </w:r>
      </w:ins>
      <w:moveTo w:id="1045" w:author="MASTRONARDO FRANCESCO" w:date="2018-06-21T18:39:00Z">
        <w:r w:rsidR="00642FEB" w:rsidRPr="00907033">
          <w:rPr>
            <w:rFonts w:eastAsia="Calibri"/>
            <w:lang w:val="it-IT" w:eastAsia="en-GB"/>
          </w:rPr>
          <w:t>“DocumentReference/</w:t>
        </w:r>
        <w:r w:rsidR="00642FEB" w:rsidRPr="00907033">
          <w:rPr>
            <w:rFonts w:eastAsia="Calibri"/>
            <w:lang w:val="it-IT" w:eastAsia="en-GB"/>
          </w:rPr>
          <w:fldChar w:fldCharType="begin"/>
        </w:r>
        <w:r w:rsidR="00642FEB" w:rsidRPr="00907033">
          <w:rPr>
            <w:rFonts w:eastAsia="Calibri"/>
            <w:lang w:val="it-IT" w:eastAsia="en-GB"/>
          </w:rPr>
          <w:instrText xml:space="preserve"> HYPERLINK "http://www.datypic.com/sc/ubl21/e-cac_IssuerParty.html" </w:instrText>
        </w:r>
        <w:r w:rsidR="00642FEB" w:rsidRPr="00907033">
          <w:rPr>
            <w:rFonts w:eastAsia="Calibri"/>
            <w:lang w:val="it-IT" w:eastAsia="en-GB"/>
          </w:rPr>
          <w:fldChar w:fldCharType="separate"/>
        </w:r>
        <w:r w:rsidR="00642FEB" w:rsidRPr="00907033">
          <w:rPr>
            <w:rFonts w:eastAsia="Calibri"/>
            <w:lang w:val="it-IT" w:eastAsia="en-GB"/>
          </w:rPr>
          <w:t>IssuerParty</w:t>
        </w:r>
        <w:r w:rsidR="00642FEB" w:rsidRPr="00907033">
          <w:rPr>
            <w:rFonts w:eastAsia="Calibri"/>
            <w:lang w:val="it-IT" w:eastAsia="en-GB"/>
          </w:rPr>
          <w:fldChar w:fldCharType="end"/>
        </w:r>
        <w:r w:rsidR="00642FEB" w:rsidRPr="00907033">
          <w:rPr>
            <w:rFonts w:eastAsia="Calibri"/>
            <w:lang w:val="it-IT" w:eastAsia="en-GB"/>
          </w:rPr>
          <w:t xml:space="preserve">”, al cui interno dovrà essere indicato il campo “PartyIdendification/ID” con il corrispondente valore presente nel documento </w:t>
        </w:r>
      </w:moveTo>
      <w:ins w:id="1046" w:author="MASTRONARDO FRANCESCO" w:date="2018-06-26T11:34:00Z">
        <w:r>
          <w:rPr>
            <w:rFonts w:eastAsia="Calibri"/>
            <w:lang w:val="it-IT" w:eastAsia="en-GB"/>
          </w:rPr>
          <w:t>che si intende aggiornare</w:t>
        </w:r>
      </w:ins>
      <w:moveTo w:id="1047" w:author="MASTRONARDO FRANCESCO" w:date="2018-06-21T18:39:00Z">
        <w:del w:id="1048" w:author="MASTRONARDO FRANCESCO" w:date="2018-06-26T11:34:00Z">
          <w:r w:rsidR="00642FEB" w:rsidRPr="00907033" w:rsidDel="00D352B1">
            <w:rPr>
              <w:rFonts w:eastAsia="Calibri"/>
              <w:lang w:val="it-IT" w:eastAsia="en-GB"/>
            </w:rPr>
            <w:delText>a cui si intende rispondere</w:delText>
          </w:r>
        </w:del>
        <w:r w:rsidR="00642FEB" w:rsidRPr="00907033">
          <w:rPr>
            <w:rFonts w:eastAsia="Calibri"/>
            <w:lang w:val="it-IT" w:eastAsia="en-GB"/>
          </w:rPr>
          <w:t>:</w:t>
        </w:r>
      </w:moveTo>
    </w:p>
    <w:p w14:paraId="5D87D486" w14:textId="3878530E" w:rsidR="00642FEB" w:rsidRPr="00907033" w:rsidDel="00D352B1" w:rsidRDefault="00642FEB" w:rsidP="00642FEB">
      <w:pPr>
        <w:numPr>
          <w:ilvl w:val="0"/>
          <w:numId w:val="42"/>
        </w:numPr>
        <w:jc w:val="both"/>
        <w:rPr>
          <w:del w:id="1049" w:author="MASTRONARDO FRANCESCO" w:date="2018-06-26T11:38:00Z"/>
          <w:moveTo w:id="1050" w:author="MASTRONARDO FRANCESCO" w:date="2018-06-21T18:39:00Z"/>
          <w:rFonts w:eastAsia="Calibri"/>
          <w:lang w:val="it-IT" w:eastAsia="en-GB"/>
        </w:rPr>
      </w:pPr>
      <w:moveTo w:id="1051" w:author="MASTRONARDO FRANCESCO" w:date="2018-06-21T18:39:00Z">
        <w:del w:id="1052" w:author="MASTRONARDO FRANCESCO" w:date="2018-06-26T11:38:00Z">
          <w:r w:rsidRPr="00907033" w:rsidDel="00D352B1">
            <w:rPr>
              <w:rFonts w:eastAsia="Calibri"/>
              <w:lang w:val="it-IT" w:eastAsia="en-GB"/>
            </w:rPr>
            <w:delText xml:space="preserve">“DocumentReference/IssueDate”, valorizzato con la data dell’Ordine </w:delText>
          </w:r>
        </w:del>
        <w:del w:id="1053" w:author="MASTRONARDO FRANCESCO" w:date="2018-06-26T11:34:00Z">
          <w:r w:rsidRPr="00907033" w:rsidDel="00D352B1">
            <w:rPr>
              <w:rFonts w:eastAsia="Calibri"/>
              <w:lang w:val="it-IT" w:eastAsia="en-GB"/>
            </w:rPr>
            <w:delText>a cui si intende rispondere;</w:delText>
          </w:r>
        </w:del>
      </w:moveTo>
    </w:p>
    <w:moveToRangeEnd w:id="1027"/>
    <w:p w14:paraId="26E947B8" w14:textId="3EF10075" w:rsidR="00642FEB" w:rsidRPr="00B45F8B" w:rsidDel="00642FEB" w:rsidRDefault="00642FEB">
      <w:pPr>
        <w:jc w:val="both"/>
        <w:rPr>
          <w:del w:id="1054" w:author="MASTRONARDO FRANCESCO" w:date="2018-06-21T18:39:00Z"/>
          <w:rFonts w:eastAsia="Calibri"/>
          <w:lang w:val="it-IT" w:eastAsia="en-GB"/>
        </w:rPr>
        <w:pPrChange w:id="1055" w:author="MASTRONARDO FRANCESCO" w:date="2018-06-21T18:39:00Z">
          <w:pPr>
            <w:numPr>
              <w:numId w:val="42"/>
            </w:numPr>
            <w:ind w:left="720" w:hanging="360"/>
            <w:jc w:val="both"/>
          </w:pPr>
        </w:pPrChange>
      </w:pPr>
    </w:p>
    <w:p w14:paraId="59CAE1F9" w14:textId="77777777" w:rsidR="00C655C7" w:rsidRPr="00F4689F" w:rsidRDefault="00C655C7" w:rsidP="00C655C7">
      <w:pPr>
        <w:rPr>
          <w:rFonts w:eastAsia="Calibri"/>
          <w:highlight w:val="white"/>
          <w:lang w:val="it-IT" w:eastAsia="en-GB"/>
        </w:rPr>
      </w:pPr>
    </w:p>
    <w:p w14:paraId="574BFD53" w14:textId="77777777" w:rsidR="00C655C7" w:rsidRPr="00F4689F" w:rsidRDefault="00C655C7" w:rsidP="00C655C7">
      <w:pPr>
        <w:jc w:val="both"/>
        <w:rPr>
          <w:rFonts w:eastAsia="Calibri"/>
          <w:highlight w:val="white"/>
          <w:lang w:val="it-IT" w:eastAsia="en-GB"/>
        </w:rPr>
      </w:pPr>
      <w:r w:rsidRPr="00F4689F">
        <w:rPr>
          <w:rFonts w:eastAsia="Calibri"/>
          <w:highlight w:val="white"/>
          <w:lang w:val="it-IT" w:eastAsia="en-GB"/>
        </w:rPr>
        <w:t>Le codifiche ufficiali sono disponibili nel package di UBL 2.1:</w:t>
      </w:r>
    </w:p>
    <w:p w14:paraId="19423A43" w14:textId="77777777" w:rsidR="00F4689F" w:rsidRPr="00F4689F" w:rsidRDefault="00F4689F" w:rsidP="00F4689F">
      <w:pPr>
        <w:jc w:val="both"/>
        <w:rPr>
          <w:rFonts w:ascii="Arial" w:hAnsi="Arial" w:cs="Arial"/>
          <w:color w:val="000000"/>
          <w:sz w:val="20"/>
          <w:szCs w:val="20"/>
          <w:lang w:val="it-IT"/>
        </w:rPr>
      </w:pPr>
    </w:p>
    <w:p w14:paraId="772FB436" w14:textId="77777777" w:rsidR="00F4689F" w:rsidRPr="00F4689F" w:rsidRDefault="00F4689F" w:rsidP="00F4689F">
      <w:pPr>
        <w:ind w:left="720"/>
        <w:jc w:val="both"/>
        <w:rPr>
          <w:rFonts w:ascii="Arial" w:eastAsia="Calibri" w:hAnsi="Arial" w:cs="Arial"/>
          <w:b/>
          <w:noProof/>
          <w:sz w:val="20"/>
          <w:szCs w:val="20"/>
          <w:lang w:val="nb-NO"/>
        </w:rPr>
      </w:pPr>
    </w:p>
    <w:p w14:paraId="7C216AA8" w14:textId="77777777" w:rsidR="00F4689F" w:rsidRPr="00F4689F" w:rsidRDefault="00F4689F" w:rsidP="00B45F8B">
      <w:pPr>
        <w:numPr>
          <w:ilvl w:val="0"/>
          <w:numId w:val="15"/>
        </w:numPr>
        <w:jc w:val="both"/>
        <w:rPr>
          <w:rFonts w:ascii="Arial" w:eastAsia="Calibri" w:hAnsi="Arial" w:cs="Arial"/>
          <w:b/>
          <w:color w:val="000000"/>
          <w:sz w:val="20"/>
          <w:szCs w:val="20"/>
          <w:lang w:val="nb-NO"/>
        </w:rPr>
      </w:pPr>
      <w:r w:rsidRPr="00F4689F">
        <w:rPr>
          <w:rFonts w:ascii="Arial" w:eastAsia="Calibri" w:hAnsi="Arial" w:cs="Arial"/>
          <w:b/>
          <w:noProof/>
          <w:sz w:val="20"/>
          <w:szCs w:val="20"/>
          <w:lang w:val="nb-NO"/>
        </w:rPr>
        <w:t>Codifica Document Status Code:</w:t>
      </w:r>
    </w:p>
    <w:p w14:paraId="2905B6BA" w14:textId="77777777" w:rsidR="00F4689F" w:rsidRPr="00F4689F" w:rsidRDefault="00642FEB" w:rsidP="00F4689F">
      <w:pPr>
        <w:ind w:left="720"/>
        <w:jc w:val="both"/>
        <w:rPr>
          <w:rFonts w:ascii="Arial" w:eastAsia="Calibri" w:hAnsi="Arial" w:cs="Arial"/>
          <w:color w:val="000000"/>
          <w:sz w:val="20"/>
          <w:szCs w:val="20"/>
          <w:lang w:val="nb-NO"/>
        </w:rPr>
      </w:pPr>
      <w:r>
        <w:fldChar w:fldCharType="begin"/>
      </w:r>
      <w:r w:rsidRPr="00642FEB">
        <w:rPr>
          <w:lang w:val="nb-NO"/>
          <w:rPrChange w:id="1056" w:author="MASTRONARDO FRANCESCO" w:date="2018-06-21T18:46:00Z">
            <w:rPr/>
          </w:rPrChange>
        </w:rPr>
        <w:instrText xml:space="preserve"> HYPERLINK "http://docs.oasis-open.org/ubl/os-UBL-2.1/cl/gc/default/DocumentStatusCode-2.1.gc" </w:instrText>
      </w:r>
      <w:r>
        <w:fldChar w:fldCharType="separate"/>
      </w:r>
      <w:r w:rsidR="00F4689F" w:rsidRPr="00F4689F">
        <w:rPr>
          <w:rFonts w:ascii="Arial" w:eastAsia="Calibri" w:hAnsi="Arial" w:cs="Arial"/>
          <w:color w:val="0000FF"/>
          <w:sz w:val="20"/>
          <w:szCs w:val="20"/>
          <w:u w:val="single"/>
          <w:lang w:val="nb-NO"/>
        </w:rPr>
        <w:t>http://docs.oasis-open.org/ubl/os-UBL-2.1/cl/gc/default/DocumentStatusCode-2.1.gc</w:t>
      </w:r>
      <w:r>
        <w:rPr>
          <w:rFonts w:ascii="Arial" w:eastAsia="Calibri" w:hAnsi="Arial" w:cs="Arial"/>
          <w:color w:val="0000FF"/>
          <w:sz w:val="20"/>
          <w:szCs w:val="20"/>
          <w:u w:val="single"/>
          <w:lang w:val="nb-NO"/>
        </w:rPr>
        <w:fldChar w:fldCharType="end"/>
      </w:r>
    </w:p>
    <w:p w14:paraId="5B3FD59C" w14:textId="34CFD618" w:rsidR="00F4689F" w:rsidRDefault="00F4689F" w:rsidP="00F4689F">
      <w:pPr>
        <w:jc w:val="both"/>
        <w:rPr>
          <w:ins w:id="1057" w:author="VICINI PIERLUIGI" w:date="2018-06-19T16:24:00Z"/>
          <w:rFonts w:eastAsia="Calibri"/>
          <w:highlight w:val="white"/>
          <w:lang w:val="nb-NO" w:eastAsia="en-GB"/>
        </w:rPr>
      </w:pPr>
    </w:p>
    <w:p w14:paraId="2273763D" w14:textId="709F477E" w:rsidR="00BF3BD9" w:rsidRPr="00BF3BD9" w:rsidDel="00642FEB" w:rsidRDefault="00BF3BD9">
      <w:pPr>
        <w:pStyle w:val="BodyText"/>
        <w:spacing w:before="240" w:after="0"/>
        <w:jc w:val="both"/>
        <w:rPr>
          <w:ins w:id="1058" w:author="VICINI PIERLUIGI" w:date="2018-06-19T16:24:00Z"/>
          <w:moveFrom w:id="1059" w:author="MASTRONARDO FRANCESCO" w:date="2018-06-21T18:39:00Z"/>
          <w:rFonts w:eastAsia="Calibri"/>
          <w:lang w:val="nb-NO" w:eastAsia="en-GB"/>
          <w:rPrChange w:id="1060" w:author="VICINI PIERLUIGI" w:date="2018-06-19T16:27:00Z">
            <w:rPr>
              <w:ins w:id="1061" w:author="VICINI PIERLUIGI" w:date="2018-06-19T16:24:00Z"/>
              <w:moveFrom w:id="1062" w:author="MASTRONARDO FRANCESCO" w:date="2018-06-21T18:39:00Z"/>
            </w:rPr>
          </w:rPrChange>
        </w:rPr>
        <w:pPrChange w:id="1063" w:author="VICINI PIERLUIGI" w:date="2018-06-19T16:24:00Z">
          <w:pPr>
            <w:pStyle w:val="BodyText"/>
            <w:numPr>
              <w:numId w:val="50"/>
            </w:numPr>
            <w:spacing w:before="240" w:after="0"/>
            <w:ind w:left="1874" w:hanging="360"/>
            <w:jc w:val="both"/>
          </w:pPr>
        </w:pPrChange>
      </w:pPr>
      <w:moveFromRangeStart w:id="1064" w:author="MASTRONARDO FRANCESCO" w:date="2018-06-21T18:39:00Z" w:name="move517369674"/>
      <w:moveFrom w:id="1065" w:author="MASTRONARDO FRANCESCO" w:date="2018-06-21T18:39:00Z">
        <w:ins w:id="1066" w:author="VICINI PIERLUIGI" w:date="2018-06-19T16:25:00Z">
          <w:r w:rsidDel="00642FEB">
            <w:t>Gli estremi che identificano un ordine precedente sono tre</w:t>
          </w:r>
        </w:ins>
        <w:ins w:id="1067" w:author="VICINI PIERLUIGI" w:date="2018-06-19T16:26:00Z">
          <w:r w:rsidDel="00642FEB">
            <w:t xml:space="preserve"> e si trovano </w:t>
          </w:r>
          <w:r w:rsidRPr="00884D9B" w:rsidDel="00642FEB">
            <w:t>nell’elemento “OrderReference”</w:t>
          </w:r>
        </w:ins>
        <w:ins w:id="1068" w:author="VICINI PIERLUIGI" w:date="2018-06-19T16:27:00Z">
          <w:r w:rsidDel="00642FEB">
            <w:t>:</w:t>
          </w:r>
        </w:ins>
      </w:moveFrom>
    </w:p>
    <w:p w14:paraId="428BCEF6" w14:textId="2D61F342" w:rsidR="00BF3BD9" w:rsidRPr="00FC55A4" w:rsidDel="00642FEB" w:rsidRDefault="00BF3BD9">
      <w:pPr>
        <w:numPr>
          <w:ilvl w:val="0"/>
          <w:numId w:val="42"/>
        </w:numPr>
        <w:jc w:val="both"/>
        <w:rPr>
          <w:ins w:id="1069" w:author="VICINI PIERLUIGI" w:date="2018-06-19T16:24:00Z"/>
          <w:moveFrom w:id="1070" w:author="MASTRONARDO FRANCESCO" w:date="2018-06-21T18:39:00Z"/>
          <w:rFonts w:eastAsia="Calibri"/>
          <w:lang w:val="it-IT" w:eastAsia="en-GB"/>
          <w:rPrChange w:id="1071" w:author="VICINI PIERLUIGI" w:date="2018-06-19T16:30:00Z">
            <w:rPr>
              <w:ins w:id="1072" w:author="VICINI PIERLUIGI" w:date="2018-06-19T16:24:00Z"/>
              <w:moveFrom w:id="1073" w:author="MASTRONARDO FRANCESCO" w:date="2018-06-21T18:39:00Z"/>
            </w:rPr>
          </w:rPrChange>
        </w:rPr>
        <w:pPrChange w:id="1074" w:author="VICINI PIERLUIGI" w:date="2018-06-19T16:30:00Z">
          <w:pPr>
            <w:numPr>
              <w:ilvl w:val="1"/>
              <w:numId w:val="49"/>
            </w:numPr>
            <w:spacing w:before="120"/>
            <w:ind w:left="1880" w:hanging="360"/>
            <w:jc w:val="both"/>
          </w:pPr>
        </w:pPrChange>
      </w:pPr>
      <w:moveFrom w:id="1075" w:author="MASTRONARDO FRANCESCO" w:date="2018-06-21T18:39:00Z">
        <w:ins w:id="1076" w:author="VICINI PIERLUIGI" w:date="2018-06-19T16:24:00Z">
          <w:r w:rsidRPr="00FC55A4" w:rsidDel="00642FEB">
            <w:rPr>
              <w:rFonts w:eastAsia="Calibri"/>
              <w:lang w:val="it-IT" w:eastAsia="en-GB"/>
              <w:rPrChange w:id="1077" w:author="VICINI PIERLUIGI" w:date="2018-06-19T16:30:00Z">
                <w:rPr/>
              </w:rPrChange>
            </w:rPr>
            <w:t>“ID”, valorizzato con l’identificativo dell’Ordine a cui si intende rispondere;</w:t>
          </w:r>
        </w:ins>
      </w:moveFrom>
    </w:p>
    <w:p w14:paraId="2F1245C7" w14:textId="0DD54487" w:rsidR="00BF3BD9" w:rsidRPr="00FC55A4" w:rsidDel="00642FEB" w:rsidRDefault="00BF3BD9">
      <w:pPr>
        <w:numPr>
          <w:ilvl w:val="0"/>
          <w:numId w:val="42"/>
        </w:numPr>
        <w:jc w:val="both"/>
        <w:rPr>
          <w:ins w:id="1078" w:author="VICINI PIERLUIGI" w:date="2018-06-19T16:27:00Z"/>
          <w:moveFrom w:id="1079" w:author="MASTRONARDO FRANCESCO" w:date="2018-06-21T18:39:00Z"/>
          <w:rFonts w:eastAsia="Calibri"/>
          <w:lang w:val="it-IT" w:eastAsia="en-GB"/>
          <w:rPrChange w:id="1080" w:author="VICINI PIERLUIGI" w:date="2018-06-19T16:30:00Z">
            <w:rPr>
              <w:ins w:id="1081" w:author="VICINI PIERLUIGI" w:date="2018-06-19T16:27:00Z"/>
              <w:moveFrom w:id="1082" w:author="MASTRONARDO FRANCESCO" w:date="2018-06-21T18:39:00Z"/>
            </w:rPr>
          </w:rPrChange>
        </w:rPr>
        <w:pPrChange w:id="1083" w:author="VICINI PIERLUIGI" w:date="2018-06-19T16:30:00Z">
          <w:pPr>
            <w:jc w:val="both"/>
          </w:pPr>
        </w:pPrChange>
      </w:pPr>
      <w:moveFrom w:id="1084" w:author="MASTRONARDO FRANCESCO" w:date="2018-06-21T18:39:00Z">
        <w:ins w:id="1085" w:author="VICINI PIERLUIGI" w:date="2018-06-19T16:24:00Z">
          <w:r w:rsidRPr="00FC55A4" w:rsidDel="00642FEB">
            <w:rPr>
              <w:rFonts w:eastAsia="Calibri"/>
              <w:lang w:val="it-IT" w:eastAsia="en-GB"/>
              <w:rPrChange w:id="1086" w:author="VICINI PIERLUIGI" w:date="2018-06-19T16:30:00Z">
                <w:rPr/>
              </w:rPrChange>
            </w:rPr>
            <w:t>“DocumentReference/</w:t>
          </w:r>
          <w:r w:rsidRPr="00FC55A4" w:rsidDel="00642FEB">
            <w:rPr>
              <w:rFonts w:eastAsia="Calibri"/>
              <w:lang w:val="it-IT" w:eastAsia="en-GB"/>
              <w:rPrChange w:id="1087" w:author="VICINI PIERLUIGI" w:date="2018-06-19T16:30:00Z">
                <w:rPr/>
              </w:rPrChange>
            </w:rPr>
            <w:fldChar w:fldCharType="begin"/>
          </w:r>
          <w:r w:rsidRPr="00FC55A4" w:rsidDel="00642FEB">
            <w:rPr>
              <w:rFonts w:eastAsia="Calibri"/>
              <w:lang w:val="it-IT" w:eastAsia="en-GB"/>
              <w:rPrChange w:id="1088" w:author="VICINI PIERLUIGI" w:date="2018-06-19T16:30:00Z">
                <w:rPr/>
              </w:rPrChange>
            </w:rPr>
            <w:instrText xml:space="preserve"> HYPERLINK "http://www.datypic.com/sc/ubl21/e-cac_IssuerParty.html" </w:instrText>
          </w:r>
          <w:r w:rsidRPr="00FC55A4" w:rsidDel="00642FEB">
            <w:rPr>
              <w:rFonts w:eastAsia="Calibri"/>
              <w:lang w:val="it-IT" w:eastAsia="en-GB"/>
              <w:rPrChange w:id="1089" w:author="VICINI PIERLUIGI" w:date="2018-06-19T16:30:00Z">
                <w:rPr/>
              </w:rPrChange>
            </w:rPr>
            <w:fldChar w:fldCharType="separate"/>
          </w:r>
          <w:r w:rsidRPr="00FC55A4" w:rsidDel="00642FEB">
            <w:rPr>
              <w:rFonts w:eastAsia="Calibri"/>
              <w:lang w:val="it-IT" w:eastAsia="en-GB"/>
              <w:rPrChange w:id="1090" w:author="VICINI PIERLUIGI" w:date="2018-06-19T16:30:00Z">
                <w:rPr/>
              </w:rPrChange>
            </w:rPr>
            <w:t>IssuerParty</w:t>
          </w:r>
          <w:r w:rsidRPr="00FC55A4" w:rsidDel="00642FEB">
            <w:rPr>
              <w:rFonts w:eastAsia="Calibri"/>
              <w:lang w:val="it-IT" w:eastAsia="en-GB"/>
              <w:rPrChange w:id="1091" w:author="VICINI PIERLUIGI" w:date="2018-06-19T16:30:00Z">
                <w:rPr/>
              </w:rPrChange>
            </w:rPr>
            <w:fldChar w:fldCharType="end"/>
          </w:r>
          <w:r w:rsidRPr="00FC55A4" w:rsidDel="00642FEB">
            <w:rPr>
              <w:rFonts w:eastAsia="Calibri"/>
              <w:lang w:val="it-IT" w:eastAsia="en-GB"/>
              <w:rPrChange w:id="1092" w:author="VICINI PIERLUIGI" w:date="2018-06-19T16:30:00Z">
                <w:rPr/>
              </w:rPrChange>
            </w:rPr>
            <w:t>”, al cui interno dovrà essere indicato il campo “PartyIdendification/ID” con il corrispondente valore presente nel documento a cui si intende rispondere:</w:t>
          </w:r>
        </w:ins>
      </w:moveFrom>
    </w:p>
    <w:p w14:paraId="245534D5" w14:textId="6484C053" w:rsidR="00BF3BD9" w:rsidRPr="00FC55A4" w:rsidDel="00642FEB" w:rsidRDefault="00BF3BD9">
      <w:pPr>
        <w:numPr>
          <w:ilvl w:val="0"/>
          <w:numId w:val="42"/>
        </w:numPr>
        <w:jc w:val="both"/>
        <w:rPr>
          <w:moveFrom w:id="1093" w:author="MASTRONARDO FRANCESCO" w:date="2018-06-21T18:39:00Z"/>
          <w:rFonts w:eastAsia="Calibri"/>
          <w:lang w:val="it-IT" w:eastAsia="en-GB"/>
          <w:rPrChange w:id="1094" w:author="VICINI PIERLUIGI" w:date="2018-06-19T16:30:00Z">
            <w:rPr>
              <w:moveFrom w:id="1095" w:author="MASTRONARDO FRANCESCO" w:date="2018-06-21T18:39:00Z"/>
              <w:rFonts w:eastAsia="Calibri"/>
              <w:highlight w:val="white"/>
              <w:lang w:val="nb-NO" w:eastAsia="en-GB"/>
            </w:rPr>
          </w:rPrChange>
        </w:rPr>
        <w:pPrChange w:id="1096" w:author="VICINI PIERLUIGI" w:date="2018-06-19T16:30:00Z">
          <w:pPr>
            <w:jc w:val="both"/>
          </w:pPr>
        </w:pPrChange>
      </w:pPr>
      <w:moveFrom w:id="1097" w:author="MASTRONARDO FRANCESCO" w:date="2018-06-21T18:39:00Z">
        <w:ins w:id="1098" w:author="VICINI PIERLUIGI" w:date="2018-06-19T16:24:00Z">
          <w:r w:rsidRPr="00FC55A4" w:rsidDel="00642FEB">
            <w:rPr>
              <w:rFonts w:eastAsia="Calibri"/>
              <w:lang w:val="it-IT" w:eastAsia="en-GB"/>
              <w:rPrChange w:id="1099" w:author="VICINI PIERLUIGI" w:date="2018-06-19T16:30:00Z">
                <w:rPr/>
              </w:rPrChange>
            </w:rPr>
            <w:t>“DocumentReference/IssueDate”, valorizzato con la data dell’Ordine a cui si intende rispondere;</w:t>
          </w:r>
        </w:ins>
      </w:moveFrom>
    </w:p>
    <w:p w14:paraId="3AF2ABEC" w14:textId="77777777" w:rsidR="00417426" w:rsidRPr="00F4689F" w:rsidRDefault="00417426" w:rsidP="00D43B6A">
      <w:pPr>
        <w:pStyle w:val="Heading3"/>
        <w:rPr>
          <w:rFonts w:eastAsia="Calibri"/>
          <w:highlight w:val="white"/>
          <w:lang w:val="it-IT" w:eastAsia="en-GB"/>
        </w:rPr>
      </w:pPr>
      <w:bookmarkStart w:id="1100" w:name="_Toc495606407"/>
      <w:bookmarkStart w:id="1101" w:name="_Toc510780871"/>
      <w:moveFromRangeEnd w:id="1064"/>
      <w:r w:rsidRPr="00F4689F">
        <w:rPr>
          <w:rFonts w:eastAsia="Calibri"/>
          <w:highlight w:val="white"/>
          <w:lang w:val="it-IT" w:eastAsia="en-GB"/>
        </w:rPr>
        <w:t>Esempio di cancellazione di un ordine</w:t>
      </w:r>
      <w:r>
        <w:rPr>
          <w:rFonts w:eastAsia="Calibri"/>
          <w:highlight w:val="white"/>
          <w:lang w:val="it-IT" w:eastAsia="en-GB"/>
        </w:rPr>
        <w:t xml:space="preserve"> pre-concordato</w:t>
      </w:r>
      <w:r w:rsidRPr="00F4689F">
        <w:rPr>
          <w:rFonts w:eastAsia="Calibri"/>
          <w:highlight w:val="white"/>
          <w:lang w:val="it-IT" w:eastAsia="en-GB"/>
        </w:rPr>
        <w:t xml:space="preserve"> precedente</w:t>
      </w:r>
      <w:bookmarkEnd w:id="1100"/>
      <w:r>
        <w:rPr>
          <w:rFonts w:eastAsia="Calibri"/>
          <w:highlight w:val="white"/>
          <w:lang w:val="it-IT" w:eastAsia="en-GB"/>
        </w:rPr>
        <w:t>mente emesso</w:t>
      </w:r>
      <w:bookmarkEnd w:id="1101"/>
    </w:p>
    <w:p w14:paraId="0ABA45F1" w14:textId="77777777" w:rsidR="00417426" w:rsidRPr="00F4689F" w:rsidRDefault="00417426" w:rsidP="00417426">
      <w:pPr>
        <w:rPr>
          <w:rFonts w:eastAsia="Calibri"/>
          <w:highlight w:val="white"/>
          <w:lang w:val="it-IT" w:eastAsia="en-GB"/>
        </w:rPr>
      </w:pPr>
    </w:p>
    <w:p w14:paraId="2719F3C9" w14:textId="77777777" w:rsidR="00417426" w:rsidRPr="00A045AD" w:rsidRDefault="00417426" w:rsidP="00417426">
      <w:pPr>
        <w:ind w:left="720"/>
        <w:rPr>
          <w:rFonts w:ascii="Arial" w:hAnsi="Arial" w:cs="Arial"/>
          <w:noProof/>
          <w:color w:val="800000"/>
          <w:sz w:val="20"/>
          <w:szCs w:val="20"/>
        </w:rPr>
      </w:pPr>
      <w:r>
        <w:rPr>
          <w:rFonts w:ascii="Arial" w:hAnsi="Arial" w:cs="Arial"/>
          <w:noProof/>
          <w:color w:val="800000"/>
          <w:sz w:val="20"/>
          <w:szCs w:val="20"/>
        </w:rPr>
        <w:t>&lt;</w:t>
      </w:r>
      <w:r w:rsidRPr="00A045AD">
        <w:rPr>
          <w:rFonts w:ascii="Arial" w:hAnsi="Arial" w:cs="Arial"/>
          <w:noProof/>
          <w:color w:val="800000"/>
          <w:sz w:val="20"/>
          <w:szCs w:val="20"/>
        </w:rPr>
        <w:t>cac:OrderReference&gt;</w:t>
      </w:r>
    </w:p>
    <w:p w14:paraId="29AA3991" w14:textId="45DCA6FE" w:rsidR="00417426" w:rsidRPr="00A045AD" w:rsidRDefault="00417426" w:rsidP="00417426">
      <w:pPr>
        <w:ind w:left="720"/>
        <w:rPr>
          <w:rFonts w:ascii="Arial" w:hAnsi="Arial" w:cs="Arial"/>
          <w:noProof/>
          <w:color w:val="800000"/>
          <w:sz w:val="20"/>
          <w:szCs w:val="20"/>
        </w:rPr>
      </w:pPr>
      <w:r w:rsidRPr="00A045AD">
        <w:rPr>
          <w:rFonts w:ascii="Arial" w:hAnsi="Arial" w:cs="Arial"/>
          <w:noProof/>
          <w:color w:val="800000"/>
          <w:sz w:val="20"/>
          <w:szCs w:val="20"/>
        </w:rPr>
        <w:t>&lt;cbc:ID&gt;</w:t>
      </w:r>
      <w:ins w:id="1102" w:author="VICINI PIERLUIGI" w:date="2018-06-19T16:29:00Z">
        <w:r w:rsidR="00BF3BD9" w:rsidRPr="00642FEB">
          <w:rPr>
            <w:rFonts w:ascii="Arial" w:hAnsi="Arial" w:cs="Arial"/>
            <w:noProof/>
            <w:sz w:val="20"/>
            <w:szCs w:val="20"/>
            <w:rPrChange w:id="1103" w:author="MASTRONARDO FRANCESCO" w:date="2018-06-21T18:46:00Z">
              <w:rPr>
                <w:rFonts w:ascii="Arial" w:hAnsi="Arial" w:cs="Arial"/>
                <w:noProof/>
                <w:sz w:val="20"/>
                <w:szCs w:val="20"/>
                <w:lang w:val="it-IT"/>
              </w:rPr>
            </w:rPrChange>
          </w:rPr>
          <w:t xml:space="preserve"> id_ordine</w:t>
        </w:r>
        <w:r w:rsidR="00BF3BD9" w:rsidRPr="004379BB" w:rsidDel="00BF3BD9">
          <w:rPr>
            <w:rFonts w:ascii="Arial" w:hAnsi="Arial" w:cs="Arial"/>
            <w:noProof/>
            <w:sz w:val="20"/>
            <w:szCs w:val="20"/>
            <w:highlight w:val="white"/>
          </w:rPr>
          <w:t xml:space="preserve"> </w:t>
        </w:r>
      </w:ins>
      <w:del w:id="1104" w:author="VICINI PIERLUIGI" w:date="2018-06-19T16:29:00Z">
        <w:r w:rsidRPr="004379BB" w:rsidDel="00BF3BD9">
          <w:rPr>
            <w:rFonts w:ascii="Arial" w:hAnsi="Arial" w:cs="Arial"/>
            <w:noProof/>
            <w:sz w:val="20"/>
            <w:szCs w:val="20"/>
            <w:highlight w:val="white"/>
          </w:rPr>
          <w:delText>1</w:delText>
        </w:r>
      </w:del>
      <w:r w:rsidRPr="00A045AD">
        <w:rPr>
          <w:rFonts w:ascii="Arial" w:hAnsi="Arial" w:cs="Arial"/>
          <w:noProof/>
          <w:color w:val="800000"/>
          <w:sz w:val="20"/>
          <w:szCs w:val="20"/>
        </w:rPr>
        <w:t>&lt;/cbc:ID&gt;</w:t>
      </w:r>
    </w:p>
    <w:p w14:paraId="026F3776" w14:textId="77777777" w:rsidR="00417426" w:rsidRPr="00D43B6A" w:rsidRDefault="00417426" w:rsidP="00417426">
      <w:pPr>
        <w:ind w:left="720"/>
        <w:rPr>
          <w:rFonts w:ascii="Arial" w:hAnsi="Arial" w:cs="Arial"/>
          <w:noProof/>
          <w:color w:val="800000"/>
          <w:sz w:val="20"/>
          <w:szCs w:val="20"/>
          <w:lang w:val="it-IT"/>
        </w:rPr>
      </w:pPr>
      <w:r w:rsidRPr="00D43B6A">
        <w:rPr>
          <w:rFonts w:ascii="Arial" w:hAnsi="Arial" w:cs="Arial"/>
          <w:noProof/>
          <w:color w:val="800000"/>
          <w:sz w:val="20"/>
          <w:szCs w:val="20"/>
          <w:lang w:val="it-IT"/>
        </w:rPr>
        <w:t>&lt;cac:DocumentReference&gt;</w:t>
      </w:r>
    </w:p>
    <w:p w14:paraId="7FAF5DCA" w14:textId="3501C3CD" w:rsidR="00417426" w:rsidRPr="00D43B6A" w:rsidRDefault="00417426" w:rsidP="00417426">
      <w:pPr>
        <w:ind w:left="720"/>
        <w:rPr>
          <w:rFonts w:ascii="Arial" w:hAnsi="Arial" w:cs="Arial"/>
          <w:noProof/>
          <w:color w:val="800000"/>
          <w:sz w:val="20"/>
          <w:szCs w:val="20"/>
          <w:lang w:val="it-IT"/>
        </w:rPr>
      </w:pPr>
      <w:r w:rsidRPr="00D43B6A">
        <w:rPr>
          <w:rFonts w:ascii="Arial" w:hAnsi="Arial" w:cs="Arial"/>
          <w:noProof/>
          <w:color w:val="800000"/>
          <w:sz w:val="20"/>
          <w:szCs w:val="20"/>
          <w:lang w:val="it-IT"/>
        </w:rPr>
        <w:t>&lt;cbc:ID&gt;</w:t>
      </w:r>
      <w:del w:id="1105" w:author="VICINI PIERLUIGI" w:date="2018-06-19T16:29:00Z">
        <w:r w:rsidRPr="00D43B6A" w:rsidDel="00BF3BD9">
          <w:rPr>
            <w:rFonts w:ascii="Arial" w:hAnsi="Arial" w:cs="Arial"/>
            <w:noProof/>
            <w:sz w:val="20"/>
            <w:szCs w:val="20"/>
            <w:lang w:val="it-IT"/>
          </w:rPr>
          <w:delText>IdNSO</w:delText>
        </w:r>
      </w:del>
      <w:ins w:id="1106" w:author="VICINI PIERLUIGI" w:date="2018-06-19T16:29:00Z">
        <w:r w:rsidR="00BF3BD9">
          <w:rPr>
            <w:rFonts w:ascii="Arial" w:hAnsi="Arial" w:cs="Arial"/>
            <w:noProof/>
            <w:sz w:val="20"/>
            <w:szCs w:val="20"/>
            <w:lang w:val="it-IT"/>
          </w:rPr>
          <w:t>id_ordine</w:t>
        </w:r>
      </w:ins>
      <w:r w:rsidRPr="00D43B6A">
        <w:rPr>
          <w:rFonts w:ascii="Arial" w:hAnsi="Arial" w:cs="Arial"/>
          <w:noProof/>
          <w:color w:val="800000"/>
          <w:sz w:val="20"/>
          <w:szCs w:val="20"/>
          <w:lang w:val="it-IT"/>
        </w:rPr>
        <w:t>&lt;/cbc:ID&gt;</w:t>
      </w:r>
    </w:p>
    <w:p w14:paraId="05AE09DF" w14:textId="77777777" w:rsidR="00417426" w:rsidRPr="00A045AD" w:rsidRDefault="00417426" w:rsidP="00417426">
      <w:pPr>
        <w:ind w:left="720"/>
        <w:rPr>
          <w:rFonts w:ascii="Arial" w:hAnsi="Arial" w:cs="Arial"/>
          <w:noProof/>
          <w:color w:val="800000"/>
          <w:sz w:val="20"/>
          <w:szCs w:val="20"/>
          <w:lang w:val="it-IT"/>
        </w:rPr>
      </w:pPr>
      <w:r w:rsidRPr="00A045AD">
        <w:rPr>
          <w:rFonts w:ascii="Arial" w:hAnsi="Arial" w:cs="Arial"/>
          <w:noProof/>
          <w:color w:val="800000"/>
          <w:sz w:val="20"/>
          <w:szCs w:val="20"/>
          <w:lang w:val="it-IT"/>
        </w:rPr>
        <w:t>&lt;cbc:IssueDate&gt;</w:t>
      </w:r>
      <w:r w:rsidRPr="00A045AD">
        <w:rPr>
          <w:rFonts w:ascii="Arial" w:hAnsi="Arial" w:cs="Arial"/>
          <w:noProof/>
          <w:sz w:val="20"/>
          <w:szCs w:val="20"/>
          <w:lang w:val="it-IT"/>
        </w:rPr>
        <w:t>2017-11-20</w:t>
      </w:r>
      <w:r w:rsidRPr="00A045AD">
        <w:rPr>
          <w:rFonts w:ascii="Arial" w:hAnsi="Arial" w:cs="Arial"/>
          <w:noProof/>
          <w:color w:val="800000"/>
          <w:sz w:val="20"/>
          <w:szCs w:val="20"/>
          <w:lang w:val="it-IT"/>
        </w:rPr>
        <w:t>&lt;/cbc:IssueDate&gt;</w:t>
      </w:r>
    </w:p>
    <w:p w14:paraId="60F95EDE" w14:textId="1DC60B61" w:rsidR="00BF3BD9" w:rsidRPr="00BF3BD9" w:rsidRDefault="00417426">
      <w:pPr>
        <w:ind w:left="720"/>
        <w:rPr>
          <w:ins w:id="1107" w:author="VICINI PIERLUIGI" w:date="2018-06-19T16:27:00Z"/>
          <w:rFonts w:ascii="Arial" w:hAnsi="Arial" w:cs="Arial"/>
          <w:noProof/>
          <w:color w:val="800000"/>
          <w:sz w:val="20"/>
          <w:szCs w:val="20"/>
          <w:lang w:val="it-IT"/>
          <w:rPrChange w:id="1108" w:author="VICINI PIERLUIGI" w:date="2018-06-19T16:27:00Z">
            <w:rPr>
              <w:ins w:id="1109" w:author="VICINI PIERLUIGI" w:date="2018-06-19T16:27:00Z"/>
              <w:rFonts w:ascii="Garamond" w:hAnsi="Garamond" w:cs="Courier New"/>
              <w:sz w:val="18"/>
              <w:szCs w:val="18"/>
            </w:rPr>
          </w:rPrChange>
        </w:rPr>
        <w:pPrChange w:id="1110" w:author="VICINI PIERLUIGI" w:date="2018-06-19T16:27:00Z">
          <w:pPr>
            <w:autoSpaceDE w:val="0"/>
            <w:autoSpaceDN w:val="0"/>
            <w:adjustRightInd w:val="0"/>
            <w:ind w:left="3178"/>
          </w:pPr>
        </w:pPrChange>
      </w:pPr>
      <w:r w:rsidRPr="00A045AD">
        <w:rPr>
          <w:rFonts w:ascii="Arial" w:hAnsi="Arial" w:cs="Arial"/>
          <w:noProof/>
          <w:color w:val="800000"/>
          <w:sz w:val="20"/>
          <w:szCs w:val="20"/>
          <w:lang w:val="it-IT"/>
        </w:rPr>
        <w:t>&lt;cbc:DocumentStatusCode listID="DocumentStatusCode"&gt;</w:t>
      </w:r>
      <w:r w:rsidRPr="00A045AD">
        <w:rPr>
          <w:rFonts w:ascii="Arial" w:hAnsi="Arial" w:cs="Arial"/>
          <w:noProof/>
          <w:sz w:val="20"/>
          <w:szCs w:val="20"/>
          <w:lang w:val="it-IT"/>
        </w:rPr>
        <w:t>Cancelled</w:t>
      </w:r>
      <w:r w:rsidRPr="00A045AD">
        <w:rPr>
          <w:rFonts w:ascii="Arial" w:hAnsi="Arial" w:cs="Arial"/>
          <w:noProof/>
          <w:color w:val="800000"/>
          <w:sz w:val="20"/>
          <w:szCs w:val="20"/>
          <w:lang w:val="it-IT"/>
        </w:rPr>
        <w:t>&lt;/cbc:DocumentStatusCode&gt;</w:t>
      </w:r>
    </w:p>
    <w:p w14:paraId="59B94AEE" w14:textId="75972E00" w:rsidR="00BF3BD9" w:rsidRPr="00BF3BD9" w:rsidRDefault="00BF3BD9">
      <w:pPr>
        <w:ind w:left="720"/>
        <w:rPr>
          <w:ins w:id="1111" w:author="VICINI PIERLUIGI" w:date="2018-06-19T16:27:00Z"/>
          <w:rFonts w:ascii="Arial" w:hAnsi="Arial" w:cs="Arial"/>
          <w:noProof/>
          <w:color w:val="800000"/>
          <w:sz w:val="20"/>
          <w:szCs w:val="20"/>
          <w:lang w:val="it-IT"/>
          <w:rPrChange w:id="1112" w:author="VICINI PIERLUIGI" w:date="2018-06-19T16:28:00Z">
            <w:rPr>
              <w:ins w:id="1113" w:author="VICINI PIERLUIGI" w:date="2018-06-19T16:27:00Z"/>
              <w:rFonts w:ascii="Garamond" w:hAnsi="Garamond" w:cs="Courier New"/>
              <w:sz w:val="18"/>
              <w:szCs w:val="18"/>
            </w:rPr>
          </w:rPrChange>
        </w:rPr>
        <w:pPrChange w:id="1114" w:author="VICINI PIERLUIGI" w:date="2018-06-19T16:28:00Z">
          <w:pPr>
            <w:autoSpaceDE w:val="0"/>
            <w:autoSpaceDN w:val="0"/>
            <w:adjustRightInd w:val="0"/>
            <w:ind w:left="3405"/>
          </w:pPr>
        </w:pPrChange>
      </w:pPr>
      <w:ins w:id="1115" w:author="VICINI PIERLUIGI" w:date="2018-06-19T16:27:00Z">
        <w:r w:rsidRPr="00BF3BD9">
          <w:rPr>
            <w:rFonts w:ascii="Arial" w:hAnsi="Arial" w:cs="Arial"/>
            <w:noProof/>
            <w:color w:val="800000"/>
            <w:sz w:val="20"/>
            <w:szCs w:val="20"/>
            <w:lang w:val="it-IT"/>
          </w:rPr>
          <w:t>&lt;cac:IssuerParty&gt;</w:t>
        </w:r>
        <w:r w:rsidRPr="00BF3BD9">
          <w:rPr>
            <w:rFonts w:ascii="Arial" w:hAnsi="Arial" w:cs="Arial"/>
            <w:noProof/>
            <w:color w:val="800000"/>
            <w:sz w:val="20"/>
            <w:szCs w:val="20"/>
            <w:lang w:val="it-IT"/>
          </w:rPr>
          <w:br/>
        </w:r>
        <w:r w:rsidRPr="00BF3BD9">
          <w:rPr>
            <w:rFonts w:ascii="Arial" w:hAnsi="Arial" w:cs="Arial"/>
            <w:noProof/>
            <w:color w:val="800000"/>
            <w:sz w:val="20"/>
            <w:szCs w:val="20"/>
            <w:lang w:val="it-IT"/>
            <w:rPrChange w:id="1116" w:author="VICINI PIERLUIGI" w:date="2018-06-19T16:28:00Z">
              <w:rPr>
                <w:rFonts w:ascii="Garamond" w:hAnsi="Garamond" w:cs="Courier New"/>
                <w:sz w:val="18"/>
                <w:szCs w:val="18"/>
              </w:rPr>
            </w:rPrChange>
          </w:rPr>
          <w:t>&lt;cac:PartyIdentification&gt;</w:t>
        </w:r>
      </w:ins>
    </w:p>
    <w:p w14:paraId="347C75F6" w14:textId="7062D543" w:rsidR="00BF3BD9" w:rsidRPr="00BF3BD9" w:rsidRDefault="00BF3BD9">
      <w:pPr>
        <w:ind w:left="720"/>
        <w:rPr>
          <w:ins w:id="1117" w:author="VICINI PIERLUIGI" w:date="2018-06-19T16:27:00Z"/>
          <w:rFonts w:ascii="Arial" w:hAnsi="Arial" w:cs="Arial"/>
          <w:noProof/>
          <w:color w:val="800000"/>
          <w:sz w:val="20"/>
          <w:szCs w:val="20"/>
          <w:lang w:val="it-IT"/>
          <w:rPrChange w:id="1118" w:author="VICINI PIERLUIGI" w:date="2018-06-19T16:28:00Z">
            <w:rPr>
              <w:ins w:id="1119" w:author="VICINI PIERLUIGI" w:date="2018-06-19T16:27:00Z"/>
              <w:rFonts w:ascii="Garamond" w:hAnsi="Garamond" w:cs="Courier New"/>
              <w:sz w:val="18"/>
              <w:szCs w:val="18"/>
            </w:rPr>
          </w:rPrChange>
        </w:rPr>
        <w:pPrChange w:id="1120" w:author="VICINI PIERLUIGI" w:date="2018-06-19T16:28:00Z">
          <w:pPr>
            <w:autoSpaceDE w:val="0"/>
            <w:autoSpaceDN w:val="0"/>
            <w:adjustRightInd w:val="0"/>
            <w:ind w:left="3632"/>
          </w:pPr>
        </w:pPrChange>
      </w:pPr>
      <w:ins w:id="1121" w:author="VICINI PIERLUIGI" w:date="2018-06-19T16:27:00Z">
        <w:r w:rsidRPr="00BF3BD9">
          <w:rPr>
            <w:rFonts w:ascii="Arial" w:hAnsi="Arial" w:cs="Arial"/>
            <w:noProof/>
            <w:color w:val="800000"/>
            <w:sz w:val="20"/>
            <w:szCs w:val="20"/>
            <w:lang w:val="it-IT"/>
            <w:rPrChange w:id="1122" w:author="VICINI PIERLUIGI" w:date="2018-06-19T16:28:00Z">
              <w:rPr>
                <w:rFonts w:ascii="Garamond" w:hAnsi="Garamond" w:cs="Courier New"/>
                <w:sz w:val="18"/>
                <w:szCs w:val="18"/>
              </w:rPr>
            </w:rPrChange>
          </w:rPr>
          <w:t>&lt;cbc:ID schemeID=”IT:IPA”&gt;</w:t>
        </w:r>
        <w:del w:id="1123" w:author="Chiacchia Alan" w:date="2018-09-20T15:38:00Z">
          <w:r w:rsidRPr="00BF3BD9" w:rsidDel="00E30334">
            <w:rPr>
              <w:rFonts w:ascii="Arial" w:hAnsi="Arial" w:cs="Arial"/>
              <w:noProof/>
              <w:color w:val="800000"/>
              <w:sz w:val="20"/>
              <w:szCs w:val="20"/>
              <w:lang w:val="it-IT"/>
              <w:rPrChange w:id="1124" w:author="VICINI PIERLUIGI" w:date="2018-06-19T16:28:00Z">
                <w:rPr>
                  <w:rFonts w:ascii="Garamond" w:hAnsi="Garamond" w:cs="Courier New"/>
                  <w:sz w:val="18"/>
                  <w:szCs w:val="18"/>
                </w:rPr>
              </w:rPrChange>
            </w:rPr>
            <w:delText>aaaaaa</w:delText>
          </w:r>
        </w:del>
      </w:ins>
      <w:ins w:id="1125" w:author="Chiacchia Alan" w:date="2018-09-20T15:38:00Z">
        <w:r w:rsidR="00E30334">
          <w:rPr>
            <w:rFonts w:ascii="Arial" w:hAnsi="Arial" w:cs="Arial"/>
            <w:noProof/>
            <w:color w:val="800000"/>
            <w:sz w:val="20"/>
            <w:szCs w:val="20"/>
            <w:lang w:val="it-IT"/>
          </w:rPr>
          <w:t>ABCDEF</w:t>
        </w:r>
      </w:ins>
      <w:ins w:id="1126" w:author="VICINI PIERLUIGI" w:date="2018-06-19T16:27:00Z">
        <w:r w:rsidRPr="00BF3BD9">
          <w:rPr>
            <w:rFonts w:ascii="Arial" w:hAnsi="Arial" w:cs="Arial"/>
            <w:noProof/>
            <w:color w:val="800000"/>
            <w:sz w:val="20"/>
            <w:szCs w:val="20"/>
            <w:lang w:val="it-IT"/>
            <w:rPrChange w:id="1127" w:author="VICINI PIERLUIGI" w:date="2018-06-19T16:28:00Z">
              <w:rPr>
                <w:rFonts w:ascii="Garamond" w:hAnsi="Garamond" w:cs="Courier New"/>
                <w:sz w:val="18"/>
                <w:szCs w:val="18"/>
              </w:rPr>
            </w:rPrChange>
          </w:rPr>
          <w:t>&lt;/cbc:ID&gt;</w:t>
        </w:r>
      </w:ins>
    </w:p>
    <w:p w14:paraId="0B3B4C70" w14:textId="442158C2" w:rsidR="00BF3BD9" w:rsidRPr="00BF3BD9" w:rsidRDefault="00BF3BD9" w:rsidP="00BF3BD9">
      <w:pPr>
        <w:ind w:left="720"/>
        <w:rPr>
          <w:rFonts w:ascii="Arial" w:hAnsi="Arial" w:cs="Arial"/>
          <w:noProof/>
          <w:color w:val="800000"/>
          <w:sz w:val="20"/>
          <w:szCs w:val="20"/>
          <w:lang w:val="it-IT"/>
        </w:rPr>
      </w:pPr>
      <w:ins w:id="1128" w:author="VICINI PIERLUIGI" w:date="2018-06-19T16:27:00Z">
        <w:r w:rsidRPr="00BF3BD9">
          <w:rPr>
            <w:rFonts w:ascii="Arial" w:hAnsi="Arial" w:cs="Arial"/>
            <w:noProof/>
            <w:color w:val="800000"/>
            <w:sz w:val="20"/>
            <w:szCs w:val="20"/>
            <w:lang w:val="it-IT"/>
            <w:rPrChange w:id="1129" w:author="VICINI PIERLUIGI" w:date="2018-06-19T16:28:00Z">
              <w:rPr>
                <w:rFonts w:ascii="Garamond" w:hAnsi="Garamond" w:cs="Courier New"/>
                <w:sz w:val="18"/>
                <w:szCs w:val="18"/>
              </w:rPr>
            </w:rPrChange>
          </w:rPr>
          <w:t>&lt;/cac:PartyIdentific</w:t>
        </w:r>
        <w:r w:rsidRPr="00BF3BD9">
          <w:rPr>
            <w:rFonts w:ascii="Arial" w:hAnsi="Arial" w:cs="Arial"/>
            <w:noProof/>
            <w:color w:val="800000"/>
            <w:sz w:val="20"/>
            <w:szCs w:val="20"/>
            <w:lang w:val="it-IT"/>
          </w:rPr>
          <w:t>ation&gt;</w:t>
        </w:r>
        <w:r w:rsidRPr="00BF3BD9">
          <w:rPr>
            <w:rFonts w:ascii="Arial" w:hAnsi="Arial" w:cs="Arial"/>
            <w:noProof/>
            <w:color w:val="800000"/>
            <w:sz w:val="20"/>
            <w:szCs w:val="20"/>
            <w:lang w:val="it-IT"/>
          </w:rPr>
          <w:br/>
        </w:r>
        <w:r w:rsidRPr="00BF3BD9">
          <w:rPr>
            <w:rFonts w:ascii="Arial" w:hAnsi="Arial" w:cs="Arial"/>
            <w:noProof/>
            <w:color w:val="800000"/>
            <w:sz w:val="20"/>
            <w:szCs w:val="20"/>
            <w:lang w:val="it-IT"/>
            <w:rPrChange w:id="1130" w:author="VICINI PIERLUIGI" w:date="2018-06-19T16:28:00Z">
              <w:rPr>
                <w:rFonts w:ascii="Garamond" w:hAnsi="Garamond" w:cs="Courier New"/>
                <w:sz w:val="18"/>
                <w:szCs w:val="18"/>
              </w:rPr>
            </w:rPrChange>
          </w:rPr>
          <w:t>&lt;/cac: :IssuerParty</w:t>
        </w:r>
      </w:ins>
      <w:ins w:id="1131" w:author="VICINI PIERLUIGI" w:date="2018-06-19T16:28:00Z">
        <w:r w:rsidRPr="00BF3BD9">
          <w:rPr>
            <w:rFonts w:ascii="Arial" w:hAnsi="Arial" w:cs="Arial"/>
            <w:noProof/>
            <w:color w:val="800000"/>
            <w:sz w:val="20"/>
            <w:szCs w:val="20"/>
            <w:lang w:val="it-IT"/>
            <w:rPrChange w:id="1132" w:author="VICINI PIERLUIGI" w:date="2018-06-19T16:28:00Z">
              <w:rPr>
                <w:rFonts w:ascii="Garamond" w:hAnsi="Garamond" w:cs="Courier New"/>
                <w:sz w:val="18"/>
                <w:szCs w:val="18"/>
              </w:rPr>
            </w:rPrChange>
          </w:rPr>
          <w:t>&gt;</w:t>
        </w:r>
      </w:ins>
    </w:p>
    <w:p w14:paraId="7C4E07B3" w14:textId="77777777" w:rsidR="00417426" w:rsidRPr="00A045AD" w:rsidRDefault="00417426" w:rsidP="00417426">
      <w:pPr>
        <w:ind w:left="720"/>
        <w:rPr>
          <w:rFonts w:ascii="Arial" w:hAnsi="Arial" w:cs="Arial"/>
          <w:noProof/>
          <w:color w:val="800000"/>
          <w:sz w:val="20"/>
          <w:szCs w:val="20"/>
          <w:lang w:val="it-IT"/>
        </w:rPr>
      </w:pPr>
      <w:r w:rsidRPr="00A045AD">
        <w:rPr>
          <w:rFonts w:ascii="Arial" w:hAnsi="Arial" w:cs="Arial"/>
          <w:noProof/>
          <w:color w:val="800000"/>
          <w:sz w:val="20"/>
          <w:szCs w:val="20"/>
          <w:lang w:val="it-IT"/>
        </w:rPr>
        <w:t>&lt;/cac:DocumentReference&gt;</w:t>
      </w:r>
    </w:p>
    <w:p w14:paraId="588A5E14" w14:textId="77777777" w:rsidR="00417426" w:rsidRDefault="00417426" w:rsidP="00417426">
      <w:pPr>
        <w:ind w:left="720"/>
        <w:rPr>
          <w:rFonts w:ascii="Arial" w:hAnsi="Arial" w:cs="Arial"/>
          <w:noProof/>
          <w:color w:val="800000"/>
          <w:sz w:val="20"/>
          <w:szCs w:val="20"/>
          <w:lang w:val="it-IT"/>
        </w:rPr>
      </w:pPr>
      <w:r>
        <w:rPr>
          <w:rFonts w:ascii="Arial" w:hAnsi="Arial" w:cs="Arial"/>
          <w:noProof/>
          <w:color w:val="800000"/>
          <w:sz w:val="20"/>
          <w:szCs w:val="20"/>
          <w:lang w:val="it-IT"/>
        </w:rPr>
        <w:t>&lt;/cac:OrderReference</w:t>
      </w:r>
      <w:r w:rsidRPr="00A045AD">
        <w:rPr>
          <w:rFonts w:ascii="Arial" w:hAnsi="Arial" w:cs="Arial"/>
          <w:noProof/>
          <w:color w:val="800000"/>
          <w:sz w:val="20"/>
          <w:szCs w:val="20"/>
          <w:lang w:val="it-IT"/>
        </w:rPr>
        <w:t>&gt;</w:t>
      </w:r>
    </w:p>
    <w:p w14:paraId="54CBF49F" w14:textId="77777777" w:rsidR="00711340" w:rsidRPr="00F4689F" w:rsidRDefault="00711340" w:rsidP="00417426">
      <w:pPr>
        <w:ind w:left="720"/>
        <w:rPr>
          <w:rFonts w:ascii="Arial" w:hAnsi="Arial" w:cs="Arial"/>
          <w:noProof/>
          <w:color w:val="800000"/>
          <w:sz w:val="20"/>
          <w:szCs w:val="20"/>
          <w:lang w:val="it-IT"/>
        </w:rPr>
      </w:pPr>
    </w:p>
    <w:p w14:paraId="1C3FD060" w14:textId="7928198F" w:rsidR="00417426" w:rsidRPr="00F4689F" w:rsidRDefault="00417426" w:rsidP="00D43B6A">
      <w:pPr>
        <w:pStyle w:val="Heading3"/>
        <w:rPr>
          <w:rFonts w:eastAsia="Calibri"/>
          <w:highlight w:val="white"/>
          <w:lang w:val="it-IT" w:eastAsia="en-GB"/>
        </w:rPr>
      </w:pPr>
      <w:bookmarkStart w:id="1133" w:name="_Toc510780872"/>
      <w:r w:rsidRPr="00F4689F">
        <w:rPr>
          <w:rFonts w:eastAsia="Calibri"/>
          <w:highlight w:val="white"/>
          <w:lang w:val="it-IT" w:eastAsia="en-GB"/>
        </w:rPr>
        <w:t xml:space="preserve">Esempio di </w:t>
      </w:r>
      <w:r>
        <w:rPr>
          <w:rFonts w:eastAsia="Calibri"/>
          <w:highlight w:val="white"/>
          <w:lang w:val="it-IT" w:eastAsia="en-GB"/>
        </w:rPr>
        <w:t>modifica</w:t>
      </w:r>
      <w:r w:rsidRPr="00F4689F">
        <w:rPr>
          <w:rFonts w:eastAsia="Calibri"/>
          <w:highlight w:val="white"/>
          <w:lang w:val="it-IT" w:eastAsia="en-GB"/>
        </w:rPr>
        <w:t xml:space="preserve"> di un ordine</w:t>
      </w:r>
      <w:r>
        <w:rPr>
          <w:rFonts w:eastAsia="Calibri"/>
          <w:highlight w:val="white"/>
          <w:lang w:val="it-IT" w:eastAsia="en-GB"/>
        </w:rPr>
        <w:t xml:space="preserve"> pre-concordato</w:t>
      </w:r>
      <w:r w:rsidRPr="00F4689F">
        <w:rPr>
          <w:rFonts w:eastAsia="Calibri"/>
          <w:highlight w:val="white"/>
          <w:lang w:val="it-IT" w:eastAsia="en-GB"/>
        </w:rPr>
        <w:t xml:space="preserve"> precedente</w:t>
      </w:r>
      <w:r>
        <w:rPr>
          <w:rFonts w:eastAsia="Calibri"/>
          <w:highlight w:val="white"/>
          <w:lang w:val="it-IT" w:eastAsia="en-GB"/>
        </w:rPr>
        <w:t>mente emesso</w:t>
      </w:r>
      <w:bookmarkEnd w:id="1133"/>
    </w:p>
    <w:p w14:paraId="5729A766" w14:textId="77777777" w:rsidR="00417426" w:rsidRPr="00F4689F" w:rsidRDefault="00417426" w:rsidP="00417426">
      <w:pPr>
        <w:ind w:left="720" w:firstLine="720"/>
        <w:rPr>
          <w:rFonts w:eastAsia="Calibri"/>
          <w:highlight w:val="white"/>
          <w:lang w:val="it-IT" w:eastAsia="en-GB"/>
        </w:rPr>
      </w:pPr>
    </w:p>
    <w:p w14:paraId="7407DA8E" w14:textId="77777777" w:rsidR="00417426" w:rsidRPr="00A045AD" w:rsidRDefault="00417426" w:rsidP="00417426">
      <w:pPr>
        <w:ind w:left="720"/>
        <w:rPr>
          <w:rFonts w:ascii="Arial" w:hAnsi="Arial" w:cs="Arial"/>
          <w:noProof/>
          <w:color w:val="800000"/>
          <w:sz w:val="20"/>
          <w:szCs w:val="20"/>
        </w:rPr>
      </w:pPr>
      <w:r>
        <w:rPr>
          <w:rFonts w:ascii="Arial" w:hAnsi="Arial" w:cs="Arial"/>
          <w:noProof/>
          <w:color w:val="800000"/>
          <w:sz w:val="20"/>
          <w:szCs w:val="20"/>
        </w:rPr>
        <w:t>&lt;</w:t>
      </w:r>
      <w:r w:rsidRPr="00A045AD">
        <w:rPr>
          <w:rFonts w:ascii="Arial" w:hAnsi="Arial" w:cs="Arial"/>
          <w:noProof/>
          <w:color w:val="800000"/>
          <w:sz w:val="20"/>
          <w:szCs w:val="20"/>
        </w:rPr>
        <w:t>cac:OrderReference&gt;</w:t>
      </w:r>
    </w:p>
    <w:p w14:paraId="6C586601" w14:textId="1819AFD1" w:rsidR="00417426" w:rsidRPr="00A045AD" w:rsidRDefault="00417426" w:rsidP="00417426">
      <w:pPr>
        <w:ind w:left="720"/>
        <w:rPr>
          <w:rFonts w:ascii="Arial" w:hAnsi="Arial" w:cs="Arial"/>
          <w:noProof/>
          <w:color w:val="800000"/>
          <w:sz w:val="20"/>
          <w:szCs w:val="20"/>
        </w:rPr>
      </w:pPr>
      <w:r w:rsidRPr="00A045AD">
        <w:rPr>
          <w:rFonts w:ascii="Arial" w:hAnsi="Arial" w:cs="Arial"/>
          <w:noProof/>
          <w:color w:val="800000"/>
          <w:sz w:val="20"/>
          <w:szCs w:val="20"/>
        </w:rPr>
        <w:t>&lt;cbc:ID&gt;</w:t>
      </w:r>
      <w:ins w:id="1134" w:author="VICINI PIERLUIGI" w:date="2018-06-19T16:29:00Z">
        <w:r w:rsidR="00BF3BD9" w:rsidRPr="00642FEB">
          <w:rPr>
            <w:rFonts w:ascii="Arial" w:hAnsi="Arial" w:cs="Arial"/>
            <w:noProof/>
            <w:sz w:val="20"/>
            <w:szCs w:val="20"/>
            <w:rPrChange w:id="1135" w:author="MASTRONARDO FRANCESCO" w:date="2018-06-21T18:46:00Z">
              <w:rPr>
                <w:rFonts w:ascii="Arial" w:hAnsi="Arial" w:cs="Arial"/>
                <w:noProof/>
                <w:sz w:val="20"/>
                <w:szCs w:val="20"/>
                <w:lang w:val="it-IT"/>
              </w:rPr>
            </w:rPrChange>
          </w:rPr>
          <w:t xml:space="preserve"> id_ordine</w:t>
        </w:r>
        <w:r w:rsidR="00BF3BD9" w:rsidRPr="00A045AD" w:rsidDel="00BF3BD9">
          <w:rPr>
            <w:rFonts w:ascii="Arial" w:hAnsi="Arial" w:cs="Arial"/>
            <w:noProof/>
            <w:sz w:val="20"/>
            <w:szCs w:val="20"/>
            <w:highlight w:val="white"/>
          </w:rPr>
          <w:t xml:space="preserve"> </w:t>
        </w:r>
      </w:ins>
      <w:del w:id="1136" w:author="VICINI PIERLUIGI" w:date="2018-06-19T16:29:00Z">
        <w:r w:rsidRPr="00A045AD" w:rsidDel="00BF3BD9">
          <w:rPr>
            <w:rFonts w:ascii="Arial" w:hAnsi="Arial" w:cs="Arial"/>
            <w:noProof/>
            <w:sz w:val="20"/>
            <w:szCs w:val="20"/>
            <w:highlight w:val="white"/>
          </w:rPr>
          <w:delText>1</w:delText>
        </w:r>
      </w:del>
      <w:r w:rsidRPr="00A045AD">
        <w:rPr>
          <w:rFonts w:ascii="Arial" w:hAnsi="Arial" w:cs="Arial"/>
          <w:noProof/>
          <w:color w:val="800000"/>
          <w:sz w:val="20"/>
          <w:szCs w:val="20"/>
        </w:rPr>
        <w:t>&lt;/cbc:ID&gt;</w:t>
      </w:r>
    </w:p>
    <w:p w14:paraId="164E2E46" w14:textId="77777777" w:rsidR="00417426" w:rsidRPr="00A31A82" w:rsidRDefault="00417426" w:rsidP="00417426">
      <w:pPr>
        <w:ind w:left="720"/>
        <w:rPr>
          <w:rFonts w:ascii="Arial" w:hAnsi="Arial" w:cs="Arial"/>
          <w:noProof/>
          <w:color w:val="800000"/>
          <w:sz w:val="20"/>
          <w:szCs w:val="20"/>
          <w:lang w:val="it-IT"/>
        </w:rPr>
      </w:pPr>
      <w:r w:rsidRPr="00A31A82">
        <w:rPr>
          <w:rFonts w:ascii="Arial" w:hAnsi="Arial" w:cs="Arial"/>
          <w:noProof/>
          <w:color w:val="800000"/>
          <w:sz w:val="20"/>
          <w:szCs w:val="20"/>
          <w:lang w:val="it-IT"/>
        </w:rPr>
        <w:t>&lt;cac:DocumentReference&gt;</w:t>
      </w:r>
    </w:p>
    <w:p w14:paraId="5051FB49" w14:textId="1C6F3D4C" w:rsidR="00417426" w:rsidRPr="00A31A82" w:rsidRDefault="00417426" w:rsidP="00417426">
      <w:pPr>
        <w:ind w:left="720"/>
        <w:rPr>
          <w:rFonts w:ascii="Arial" w:hAnsi="Arial" w:cs="Arial"/>
          <w:noProof/>
          <w:color w:val="800000"/>
          <w:sz w:val="20"/>
          <w:szCs w:val="20"/>
          <w:lang w:val="it-IT"/>
        </w:rPr>
      </w:pPr>
      <w:r w:rsidRPr="00A31A82">
        <w:rPr>
          <w:rFonts w:ascii="Arial" w:hAnsi="Arial" w:cs="Arial"/>
          <w:noProof/>
          <w:color w:val="800000"/>
          <w:sz w:val="20"/>
          <w:szCs w:val="20"/>
          <w:lang w:val="it-IT"/>
        </w:rPr>
        <w:t>&lt;cbc:ID&gt;</w:t>
      </w:r>
      <w:ins w:id="1137" w:author="VICINI PIERLUIGI" w:date="2018-06-19T16:29:00Z">
        <w:r w:rsidR="00BF3BD9" w:rsidRPr="00BF3BD9">
          <w:rPr>
            <w:rFonts w:ascii="Arial" w:hAnsi="Arial" w:cs="Arial"/>
            <w:noProof/>
            <w:sz w:val="20"/>
            <w:szCs w:val="20"/>
            <w:lang w:val="it-IT"/>
          </w:rPr>
          <w:t xml:space="preserve"> </w:t>
        </w:r>
        <w:r w:rsidR="00BF3BD9">
          <w:rPr>
            <w:rFonts w:ascii="Arial" w:hAnsi="Arial" w:cs="Arial"/>
            <w:noProof/>
            <w:sz w:val="20"/>
            <w:szCs w:val="20"/>
            <w:lang w:val="it-IT"/>
          </w:rPr>
          <w:t>id_ordine</w:t>
        </w:r>
        <w:r w:rsidR="00BF3BD9" w:rsidRPr="00A31A82" w:rsidDel="00BF3BD9">
          <w:rPr>
            <w:rFonts w:ascii="Arial" w:hAnsi="Arial" w:cs="Arial"/>
            <w:noProof/>
            <w:sz w:val="20"/>
            <w:szCs w:val="20"/>
            <w:lang w:val="it-IT"/>
          </w:rPr>
          <w:t xml:space="preserve"> </w:t>
        </w:r>
      </w:ins>
      <w:del w:id="1138" w:author="VICINI PIERLUIGI" w:date="2018-06-19T16:29:00Z">
        <w:r w:rsidRPr="00A31A82" w:rsidDel="00BF3BD9">
          <w:rPr>
            <w:rFonts w:ascii="Arial" w:hAnsi="Arial" w:cs="Arial"/>
            <w:noProof/>
            <w:sz w:val="20"/>
            <w:szCs w:val="20"/>
            <w:lang w:val="it-IT"/>
          </w:rPr>
          <w:delText>IdNSO</w:delText>
        </w:r>
      </w:del>
      <w:r w:rsidRPr="00A31A82">
        <w:rPr>
          <w:rFonts w:ascii="Arial" w:hAnsi="Arial" w:cs="Arial"/>
          <w:noProof/>
          <w:color w:val="800000"/>
          <w:sz w:val="20"/>
          <w:szCs w:val="20"/>
          <w:lang w:val="it-IT"/>
        </w:rPr>
        <w:t>&lt;/cbc:ID&gt;</w:t>
      </w:r>
    </w:p>
    <w:p w14:paraId="742200C6" w14:textId="77777777" w:rsidR="00417426" w:rsidRPr="00A31A82" w:rsidRDefault="00417426" w:rsidP="00417426">
      <w:pPr>
        <w:ind w:left="720"/>
        <w:rPr>
          <w:rFonts w:ascii="Arial" w:hAnsi="Arial" w:cs="Arial"/>
          <w:noProof/>
          <w:color w:val="800000"/>
          <w:sz w:val="20"/>
          <w:szCs w:val="20"/>
          <w:lang w:val="it-IT"/>
        </w:rPr>
      </w:pPr>
      <w:r w:rsidRPr="00A31A82">
        <w:rPr>
          <w:rFonts w:ascii="Arial" w:hAnsi="Arial" w:cs="Arial"/>
          <w:noProof/>
          <w:color w:val="800000"/>
          <w:sz w:val="20"/>
          <w:szCs w:val="20"/>
          <w:lang w:val="it-IT"/>
        </w:rPr>
        <w:t>&lt;cbc:IssueDate&gt;</w:t>
      </w:r>
      <w:r w:rsidRPr="00A31A82">
        <w:rPr>
          <w:rFonts w:ascii="Arial" w:hAnsi="Arial" w:cs="Arial"/>
          <w:noProof/>
          <w:sz w:val="20"/>
          <w:szCs w:val="20"/>
          <w:lang w:val="it-IT"/>
        </w:rPr>
        <w:t>2017-11-20</w:t>
      </w:r>
      <w:r w:rsidRPr="00A31A82">
        <w:rPr>
          <w:rFonts w:ascii="Arial" w:hAnsi="Arial" w:cs="Arial"/>
          <w:noProof/>
          <w:color w:val="800000"/>
          <w:sz w:val="20"/>
          <w:szCs w:val="20"/>
          <w:lang w:val="it-IT"/>
        </w:rPr>
        <w:t>&lt;/cbc:IssueDate&gt;</w:t>
      </w:r>
    </w:p>
    <w:p w14:paraId="5784A34A" w14:textId="3D1F0F20" w:rsidR="00417426" w:rsidRDefault="00417426" w:rsidP="00417426">
      <w:pPr>
        <w:ind w:left="720"/>
        <w:rPr>
          <w:ins w:id="1139" w:author="VICINI PIERLUIGI" w:date="2018-06-19T16:28:00Z"/>
          <w:rFonts w:ascii="Arial" w:hAnsi="Arial" w:cs="Arial"/>
          <w:noProof/>
          <w:color w:val="800000"/>
          <w:sz w:val="20"/>
          <w:szCs w:val="20"/>
          <w:lang w:val="it-IT"/>
        </w:rPr>
      </w:pPr>
      <w:r w:rsidRPr="00A31A82">
        <w:rPr>
          <w:rFonts w:ascii="Arial" w:hAnsi="Arial" w:cs="Arial"/>
          <w:noProof/>
          <w:color w:val="800000"/>
          <w:sz w:val="20"/>
          <w:szCs w:val="20"/>
          <w:lang w:val="it-IT"/>
        </w:rPr>
        <w:t>&lt;cbc:DocumentStatusCode listID="DocumentStatusCode"&gt;</w:t>
      </w:r>
      <w:r w:rsidRPr="00A31A82">
        <w:rPr>
          <w:rFonts w:ascii="Arial" w:hAnsi="Arial" w:cs="Arial"/>
          <w:noProof/>
          <w:sz w:val="20"/>
          <w:szCs w:val="20"/>
          <w:lang w:val="it-IT"/>
        </w:rPr>
        <w:t>Revised</w:t>
      </w:r>
      <w:r w:rsidRPr="00A31A82">
        <w:rPr>
          <w:rFonts w:ascii="Arial" w:hAnsi="Arial" w:cs="Arial"/>
          <w:noProof/>
          <w:color w:val="800000"/>
          <w:sz w:val="20"/>
          <w:szCs w:val="20"/>
          <w:lang w:val="it-IT"/>
        </w:rPr>
        <w:t>&lt;/cbc:DocumentStatusCode&gt;</w:t>
      </w:r>
    </w:p>
    <w:p w14:paraId="40845B67" w14:textId="77777777" w:rsidR="00BF3BD9" w:rsidRPr="00BC26A2" w:rsidRDefault="00BF3BD9" w:rsidP="00BF3BD9">
      <w:pPr>
        <w:ind w:left="720"/>
        <w:rPr>
          <w:ins w:id="1140" w:author="VICINI PIERLUIGI" w:date="2018-06-19T16:28:00Z"/>
          <w:rFonts w:ascii="Arial" w:hAnsi="Arial" w:cs="Arial"/>
          <w:noProof/>
          <w:color w:val="800000"/>
          <w:sz w:val="20"/>
          <w:szCs w:val="20"/>
          <w:lang w:val="it-IT"/>
        </w:rPr>
      </w:pPr>
      <w:ins w:id="1141" w:author="VICINI PIERLUIGI" w:date="2018-06-19T16:28:00Z">
        <w:r w:rsidRPr="00BF3BD9">
          <w:rPr>
            <w:rFonts w:ascii="Arial" w:hAnsi="Arial" w:cs="Arial"/>
            <w:noProof/>
            <w:color w:val="800000"/>
            <w:sz w:val="20"/>
            <w:szCs w:val="20"/>
            <w:lang w:val="it-IT"/>
          </w:rPr>
          <w:t>&lt;cac:IssuerParty&gt;</w:t>
        </w:r>
        <w:r w:rsidRPr="00BF3BD9">
          <w:rPr>
            <w:rFonts w:ascii="Arial" w:hAnsi="Arial" w:cs="Arial"/>
            <w:noProof/>
            <w:color w:val="800000"/>
            <w:sz w:val="20"/>
            <w:szCs w:val="20"/>
            <w:lang w:val="it-IT"/>
          </w:rPr>
          <w:br/>
        </w:r>
        <w:r w:rsidRPr="00BC26A2">
          <w:rPr>
            <w:rFonts w:ascii="Arial" w:hAnsi="Arial" w:cs="Arial"/>
            <w:noProof/>
            <w:color w:val="800000"/>
            <w:sz w:val="20"/>
            <w:szCs w:val="20"/>
            <w:lang w:val="it-IT"/>
          </w:rPr>
          <w:t>&lt;cac:PartyIdentification&gt;</w:t>
        </w:r>
      </w:ins>
    </w:p>
    <w:p w14:paraId="30B345D3" w14:textId="4C919B83" w:rsidR="00BF3BD9" w:rsidRPr="00BC26A2" w:rsidRDefault="00BF3BD9" w:rsidP="00BF3BD9">
      <w:pPr>
        <w:ind w:left="720"/>
        <w:rPr>
          <w:ins w:id="1142" w:author="VICINI PIERLUIGI" w:date="2018-06-19T16:28:00Z"/>
          <w:rFonts w:ascii="Arial" w:hAnsi="Arial" w:cs="Arial"/>
          <w:noProof/>
          <w:color w:val="800000"/>
          <w:sz w:val="20"/>
          <w:szCs w:val="20"/>
          <w:lang w:val="it-IT"/>
        </w:rPr>
      </w:pPr>
      <w:ins w:id="1143" w:author="VICINI PIERLUIGI" w:date="2018-06-19T16:28:00Z">
        <w:r w:rsidRPr="00BC26A2">
          <w:rPr>
            <w:rFonts w:ascii="Arial" w:hAnsi="Arial" w:cs="Arial"/>
            <w:noProof/>
            <w:color w:val="800000"/>
            <w:sz w:val="20"/>
            <w:szCs w:val="20"/>
            <w:lang w:val="it-IT"/>
          </w:rPr>
          <w:t>&lt;cbc:ID schemeID=”IT:IPA”&gt;</w:t>
        </w:r>
      </w:ins>
      <w:ins w:id="1144" w:author="Chiacchia Alan" w:date="2018-09-20T15:39:00Z">
        <w:r w:rsidR="00700435" w:rsidRPr="00700435">
          <w:rPr>
            <w:rFonts w:ascii="Arial" w:hAnsi="Arial" w:cs="Arial"/>
            <w:noProof/>
            <w:color w:val="800000"/>
            <w:sz w:val="20"/>
            <w:szCs w:val="20"/>
            <w:lang w:val="it-IT"/>
          </w:rPr>
          <w:t xml:space="preserve"> </w:t>
        </w:r>
        <w:r w:rsidR="00700435">
          <w:rPr>
            <w:rFonts w:ascii="Arial" w:hAnsi="Arial" w:cs="Arial"/>
            <w:noProof/>
            <w:color w:val="800000"/>
            <w:sz w:val="20"/>
            <w:szCs w:val="20"/>
            <w:lang w:val="it-IT"/>
          </w:rPr>
          <w:t>ABCDEF</w:t>
        </w:r>
        <w:r w:rsidR="00700435" w:rsidRPr="00BC26A2" w:rsidDel="00700435">
          <w:rPr>
            <w:rFonts w:ascii="Arial" w:hAnsi="Arial" w:cs="Arial"/>
            <w:noProof/>
            <w:color w:val="800000"/>
            <w:sz w:val="20"/>
            <w:szCs w:val="20"/>
            <w:lang w:val="it-IT"/>
          </w:rPr>
          <w:t xml:space="preserve"> </w:t>
        </w:r>
      </w:ins>
      <w:ins w:id="1145" w:author="VICINI PIERLUIGI" w:date="2018-06-19T16:28:00Z">
        <w:del w:id="1146" w:author="Chiacchia Alan" w:date="2018-09-20T15:39:00Z">
          <w:r w:rsidRPr="00BC26A2" w:rsidDel="00700435">
            <w:rPr>
              <w:rFonts w:ascii="Arial" w:hAnsi="Arial" w:cs="Arial"/>
              <w:noProof/>
              <w:color w:val="800000"/>
              <w:sz w:val="20"/>
              <w:szCs w:val="20"/>
              <w:lang w:val="it-IT"/>
            </w:rPr>
            <w:delText>aaaaaa</w:delText>
          </w:r>
        </w:del>
        <w:r w:rsidRPr="00BC26A2">
          <w:rPr>
            <w:rFonts w:ascii="Arial" w:hAnsi="Arial" w:cs="Arial"/>
            <w:noProof/>
            <w:color w:val="800000"/>
            <w:sz w:val="20"/>
            <w:szCs w:val="20"/>
            <w:lang w:val="it-IT"/>
          </w:rPr>
          <w:t>&lt;/cbc:ID&gt;</w:t>
        </w:r>
      </w:ins>
    </w:p>
    <w:p w14:paraId="6B9424E6" w14:textId="4820DBD6" w:rsidR="00BF3BD9" w:rsidRPr="00A31A82" w:rsidRDefault="00BF3BD9" w:rsidP="00BF3BD9">
      <w:pPr>
        <w:ind w:left="720"/>
        <w:rPr>
          <w:rFonts w:ascii="Arial" w:hAnsi="Arial" w:cs="Arial"/>
          <w:noProof/>
          <w:color w:val="800000"/>
          <w:sz w:val="20"/>
          <w:szCs w:val="20"/>
          <w:lang w:val="it-IT"/>
        </w:rPr>
      </w:pPr>
      <w:ins w:id="1147" w:author="VICINI PIERLUIGI" w:date="2018-06-19T16:28:00Z">
        <w:r w:rsidRPr="00BC26A2">
          <w:rPr>
            <w:rFonts w:ascii="Arial" w:hAnsi="Arial" w:cs="Arial"/>
            <w:noProof/>
            <w:color w:val="800000"/>
            <w:sz w:val="20"/>
            <w:szCs w:val="20"/>
            <w:lang w:val="it-IT"/>
          </w:rPr>
          <w:t>&lt;/cac:PartyIdentific</w:t>
        </w:r>
        <w:r w:rsidRPr="00BF3BD9">
          <w:rPr>
            <w:rFonts w:ascii="Arial" w:hAnsi="Arial" w:cs="Arial"/>
            <w:noProof/>
            <w:color w:val="800000"/>
            <w:sz w:val="20"/>
            <w:szCs w:val="20"/>
            <w:lang w:val="it-IT"/>
          </w:rPr>
          <w:t>ation&gt;</w:t>
        </w:r>
        <w:r w:rsidRPr="00BF3BD9">
          <w:rPr>
            <w:rFonts w:ascii="Arial" w:hAnsi="Arial" w:cs="Arial"/>
            <w:noProof/>
            <w:color w:val="800000"/>
            <w:sz w:val="20"/>
            <w:szCs w:val="20"/>
            <w:lang w:val="it-IT"/>
          </w:rPr>
          <w:br/>
        </w:r>
        <w:r w:rsidRPr="00BC26A2">
          <w:rPr>
            <w:rFonts w:ascii="Arial" w:hAnsi="Arial" w:cs="Arial"/>
            <w:noProof/>
            <w:color w:val="800000"/>
            <w:sz w:val="20"/>
            <w:szCs w:val="20"/>
            <w:lang w:val="it-IT"/>
          </w:rPr>
          <w:t>&lt;/cac: :IssuerParty&gt;</w:t>
        </w:r>
      </w:ins>
    </w:p>
    <w:p w14:paraId="1679355D" w14:textId="77777777" w:rsidR="00417426" w:rsidRPr="00A31A82" w:rsidRDefault="00417426" w:rsidP="00417426">
      <w:pPr>
        <w:ind w:left="720"/>
        <w:rPr>
          <w:rFonts w:ascii="Arial" w:hAnsi="Arial" w:cs="Arial"/>
          <w:noProof/>
          <w:color w:val="800000"/>
          <w:sz w:val="20"/>
          <w:szCs w:val="20"/>
          <w:lang w:val="it-IT"/>
        </w:rPr>
      </w:pPr>
      <w:r w:rsidRPr="00A31A82">
        <w:rPr>
          <w:rFonts w:ascii="Arial" w:hAnsi="Arial" w:cs="Arial"/>
          <w:noProof/>
          <w:color w:val="800000"/>
          <w:sz w:val="20"/>
          <w:szCs w:val="20"/>
          <w:lang w:val="it-IT"/>
        </w:rPr>
        <w:t>&lt;/cac:DocumentReference&gt;</w:t>
      </w:r>
    </w:p>
    <w:p w14:paraId="4300DE57" w14:textId="77777777" w:rsidR="00417426" w:rsidRPr="00A31A82" w:rsidRDefault="00417426" w:rsidP="00417426">
      <w:pPr>
        <w:ind w:left="720"/>
        <w:rPr>
          <w:rFonts w:ascii="Arial" w:hAnsi="Arial" w:cs="Arial"/>
          <w:noProof/>
          <w:color w:val="800000"/>
          <w:sz w:val="20"/>
          <w:szCs w:val="20"/>
          <w:lang w:val="it-IT"/>
        </w:rPr>
      </w:pPr>
      <w:r w:rsidRPr="00A31A82">
        <w:rPr>
          <w:rFonts w:ascii="Arial" w:hAnsi="Arial" w:cs="Arial"/>
          <w:noProof/>
          <w:color w:val="800000"/>
          <w:sz w:val="20"/>
          <w:szCs w:val="20"/>
          <w:lang w:val="it-IT"/>
        </w:rPr>
        <w:t>&lt;/cac:OrderReference&gt;</w:t>
      </w:r>
    </w:p>
    <w:p w14:paraId="135E9A3B" w14:textId="5A4BA6BA" w:rsidR="00F4689F" w:rsidRPr="00A31A82" w:rsidRDefault="00F4689F" w:rsidP="00F46182">
      <w:pPr>
        <w:ind w:left="720"/>
        <w:rPr>
          <w:rFonts w:ascii="Cambria" w:eastAsia="Calibri" w:hAnsi="Cambria"/>
          <w:b/>
          <w:sz w:val="26"/>
          <w:szCs w:val="26"/>
          <w:highlight w:val="white"/>
          <w:lang w:val="it-IT" w:eastAsia="en-GB"/>
        </w:rPr>
      </w:pPr>
    </w:p>
    <w:p w14:paraId="57201160" w14:textId="77777777" w:rsidR="007A18A5" w:rsidRPr="002F7FEE" w:rsidRDefault="007A18A5">
      <w:pPr>
        <w:rPr>
          <w:rFonts w:ascii="Cambria" w:eastAsia="Calibri" w:hAnsi="Cambria"/>
          <w:b/>
          <w:sz w:val="26"/>
          <w:szCs w:val="26"/>
          <w:lang w:val="it-IT" w:eastAsia="en-GB"/>
        </w:rPr>
      </w:pPr>
      <w:bookmarkStart w:id="1148" w:name="_Toc495606408"/>
      <w:bookmarkEnd w:id="658"/>
      <w:r w:rsidRPr="002F7FEE">
        <w:rPr>
          <w:rFonts w:eastAsia="Calibri"/>
          <w:lang w:val="it-IT" w:eastAsia="en-GB"/>
        </w:rPr>
        <w:br w:type="page"/>
      </w:r>
    </w:p>
    <w:p w14:paraId="2F4F8F1E" w14:textId="14713C39" w:rsidR="005D44AF" w:rsidRPr="00B45F8B" w:rsidRDefault="005D44AF" w:rsidP="00A31A82">
      <w:pPr>
        <w:pStyle w:val="Heading2"/>
        <w:rPr>
          <w:rFonts w:eastAsia="Calibri"/>
          <w:lang w:val="en-GB" w:eastAsia="en-GB"/>
        </w:rPr>
      </w:pPr>
      <w:bookmarkStart w:id="1149" w:name="_Toc510780873"/>
      <w:r w:rsidRPr="00B45F8B">
        <w:rPr>
          <w:rFonts w:eastAsia="Calibri"/>
          <w:lang w:val="en-GB" w:eastAsia="en-GB"/>
        </w:rPr>
        <w:lastRenderedPageBreak/>
        <w:t>Altri Riferimenti</w:t>
      </w:r>
      <w:bookmarkEnd w:id="1148"/>
      <w:bookmarkEnd w:id="1149"/>
    </w:p>
    <w:p w14:paraId="1A3248E5" w14:textId="77777777" w:rsidR="005D44AF" w:rsidRPr="00B45F8B" w:rsidRDefault="005D44AF" w:rsidP="005D44AF">
      <w:pPr>
        <w:jc w:val="both"/>
        <w:rPr>
          <w:rFonts w:eastAsia="Calibri"/>
          <w:lang w:val="it-IT" w:eastAsia="en-GB"/>
        </w:rPr>
      </w:pPr>
      <w:r w:rsidRPr="00B45F8B">
        <w:rPr>
          <w:rFonts w:eastAsia="Calibri"/>
          <w:lang w:val="it-IT" w:eastAsia="en-GB"/>
        </w:rPr>
        <w:t>Nel procurement pubblico possono essere diversi i riferimenti necessari a identificare una fornitura. Per fornire gli estremi di un documento a cui ci si riferisce dalla testata o dalle righe d’ordine è necessario specificarne la tipologia.</w:t>
      </w:r>
    </w:p>
    <w:p w14:paraId="16232840" w14:textId="77777777" w:rsidR="005D44AF" w:rsidRPr="00B45F8B" w:rsidRDefault="005D44AF" w:rsidP="005D44AF">
      <w:pPr>
        <w:jc w:val="both"/>
        <w:rPr>
          <w:rFonts w:eastAsia="Calibri"/>
          <w:lang w:val="it-IT" w:eastAsia="en-GB"/>
        </w:rPr>
      </w:pPr>
      <w:r w:rsidRPr="00B45F8B">
        <w:rPr>
          <w:rFonts w:eastAsia="Calibri"/>
          <w:lang w:val="it-IT" w:eastAsia="en-GB"/>
        </w:rPr>
        <w:t>Le seguenti tipologie di documento possono essere utilizzate sia in testata che dalle righe d’ordine. Altre tipologie possono essere utilizzate liberamente, purchè non siano in contrasto con altre informazioni per le quali esiste già una precisa posizione nel documento.</w:t>
      </w:r>
    </w:p>
    <w:p w14:paraId="5DCBD56C" w14:textId="77777777" w:rsidR="005D44AF" w:rsidRPr="00B45F8B" w:rsidRDefault="005D44AF" w:rsidP="005D44AF">
      <w:pPr>
        <w:rPr>
          <w:rFonts w:eastAsia="Calibri"/>
          <w:lang w:val="it-IT" w:eastAsia="en-GB"/>
        </w:rPr>
      </w:pPr>
    </w:p>
    <w:tbl>
      <w:tblPr>
        <w:tblStyle w:val="TableGrid7"/>
        <w:tblW w:w="10289" w:type="dxa"/>
        <w:jc w:val="center"/>
        <w:tblLook w:val="04A0" w:firstRow="1" w:lastRow="0" w:firstColumn="1" w:lastColumn="0" w:noHBand="0" w:noVBand="1"/>
      </w:tblPr>
      <w:tblGrid>
        <w:gridCol w:w="1719"/>
        <w:gridCol w:w="4201"/>
        <w:gridCol w:w="4369"/>
      </w:tblGrid>
      <w:tr w:rsidR="005D44AF" w:rsidRPr="00514529" w14:paraId="486557B4" w14:textId="77777777" w:rsidTr="00BF4964">
        <w:trPr>
          <w:jc w:val="center"/>
        </w:trPr>
        <w:tc>
          <w:tcPr>
            <w:tcW w:w="1719" w:type="dxa"/>
            <w:shd w:val="clear" w:color="auto" w:fill="F2F2F2" w:themeFill="background1" w:themeFillShade="F2"/>
            <w:vAlign w:val="center"/>
          </w:tcPr>
          <w:p w14:paraId="6FC77695" w14:textId="77777777" w:rsidR="005D44AF" w:rsidRPr="00B45F8B" w:rsidRDefault="005D44AF" w:rsidP="00BF4964">
            <w:pPr>
              <w:jc w:val="center"/>
              <w:rPr>
                <w:rFonts w:eastAsia="Calibri"/>
                <w:b/>
                <w:lang w:val="en-GB" w:eastAsia="en-GB"/>
              </w:rPr>
            </w:pPr>
            <w:r w:rsidRPr="00B45F8B">
              <w:rPr>
                <w:rFonts w:eastAsia="Calibri"/>
                <w:b/>
                <w:lang w:val="en-GB" w:eastAsia="en-GB"/>
              </w:rPr>
              <w:t>DocumentType</w:t>
            </w:r>
          </w:p>
        </w:tc>
        <w:tc>
          <w:tcPr>
            <w:tcW w:w="4201" w:type="dxa"/>
            <w:shd w:val="clear" w:color="auto" w:fill="F2F2F2" w:themeFill="background1" w:themeFillShade="F2"/>
            <w:vAlign w:val="center"/>
          </w:tcPr>
          <w:p w14:paraId="521D36FA" w14:textId="77777777" w:rsidR="005D44AF" w:rsidRPr="00B45F8B" w:rsidRDefault="005D44AF" w:rsidP="00BF4964">
            <w:pPr>
              <w:jc w:val="center"/>
              <w:rPr>
                <w:rFonts w:eastAsia="Calibri"/>
                <w:b/>
                <w:lang w:val="en-GB" w:eastAsia="en-GB"/>
              </w:rPr>
            </w:pPr>
            <w:r w:rsidRPr="00B45F8B">
              <w:rPr>
                <w:rFonts w:eastAsia="Calibri"/>
                <w:b/>
                <w:lang w:val="en-GB" w:eastAsia="en-GB"/>
              </w:rPr>
              <w:t>Descrizione</w:t>
            </w:r>
          </w:p>
        </w:tc>
        <w:tc>
          <w:tcPr>
            <w:tcW w:w="4369" w:type="dxa"/>
            <w:shd w:val="clear" w:color="auto" w:fill="F2F2F2" w:themeFill="background1" w:themeFillShade="F2"/>
            <w:vAlign w:val="center"/>
          </w:tcPr>
          <w:p w14:paraId="45D2F09C" w14:textId="77777777" w:rsidR="005D44AF" w:rsidRPr="00B45F8B" w:rsidRDefault="005D44AF" w:rsidP="00BF4964">
            <w:pPr>
              <w:jc w:val="center"/>
              <w:rPr>
                <w:rFonts w:eastAsia="Calibri"/>
                <w:b/>
                <w:lang w:val="en-GB" w:eastAsia="en-GB"/>
              </w:rPr>
            </w:pPr>
            <w:r w:rsidRPr="00B45F8B">
              <w:rPr>
                <w:rFonts w:eastAsia="Calibri"/>
                <w:b/>
                <w:lang w:val="en-GB" w:eastAsia="en-GB"/>
              </w:rPr>
              <w:t>Dove usarlo</w:t>
            </w:r>
          </w:p>
        </w:tc>
      </w:tr>
      <w:tr w:rsidR="005D44AF" w:rsidRPr="00E60747" w14:paraId="65CDDE6A" w14:textId="77777777" w:rsidTr="00BF4964">
        <w:trPr>
          <w:jc w:val="center"/>
        </w:trPr>
        <w:tc>
          <w:tcPr>
            <w:tcW w:w="1719" w:type="dxa"/>
          </w:tcPr>
          <w:p w14:paraId="72E275B8" w14:textId="77777777" w:rsidR="005D44AF" w:rsidRPr="00B45F8B" w:rsidRDefault="005D44AF" w:rsidP="00BF4964">
            <w:pPr>
              <w:rPr>
                <w:rFonts w:eastAsia="Calibri"/>
                <w:lang w:val="en-GB" w:eastAsia="en-GB"/>
              </w:rPr>
            </w:pPr>
            <w:r w:rsidRPr="00B45F8B">
              <w:rPr>
                <w:rFonts w:eastAsia="Calibri"/>
                <w:lang w:val="en-GB" w:eastAsia="en-GB"/>
              </w:rPr>
              <w:t>CIG</w:t>
            </w:r>
          </w:p>
        </w:tc>
        <w:tc>
          <w:tcPr>
            <w:tcW w:w="4201" w:type="dxa"/>
          </w:tcPr>
          <w:p w14:paraId="74CB122C" w14:textId="77777777" w:rsidR="005D44AF" w:rsidRPr="00B45F8B" w:rsidRDefault="005D44AF" w:rsidP="00BF4964">
            <w:pPr>
              <w:rPr>
                <w:rFonts w:eastAsia="Calibri"/>
                <w:lang w:val="en-GB" w:eastAsia="en-GB"/>
              </w:rPr>
            </w:pPr>
            <w:r w:rsidRPr="00B45F8B">
              <w:rPr>
                <w:rFonts w:eastAsia="Calibri"/>
                <w:lang w:val="en-GB" w:eastAsia="en-GB"/>
              </w:rPr>
              <w:t>Codice Identificativo Gara</w:t>
            </w:r>
          </w:p>
        </w:tc>
        <w:tc>
          <w:tcPr>
            <w:tcW w:w="4369" w:type="dxa"/>
          </w:tcPr>
          <w:p w14:paraId="2D85056A" w14:textId="77777777" w:rsidR="005D44AF" w:rsidRPr="00B45F8B" w:rsidRDefault="005D44AF" w:rsidP="00BF4964">
            <w:pPr>
              <w:rPr>
                <w:rFonts w:eastAsia="Calibri"/>
                <w:lang w:val="it-IT" w:eastAsia="en-GB"/>
              </w:rPr>
            </w:pPr>
            <w:r w:rsidRPr="00B45F8B">
              <w:rPr>
                <w:rFonts w:eastAsia="Calibri"/>
                <w:lang w:val="it-IT" w:eastAsia="en-GB"/>
              </w:rPr>
              <w:t>cac:AdditionalDocumentReference (0..n)</w:t>
            </w:r>
          </w:p>
          <w:p w14:paraId="632D8ED8"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r w:rsidR="005D44AF" w:rsidRPr="00E60747" w14:paraId="56FA2906" w14:textId="77777777" w:rsidTr="00BF4964">
        <w:trPr>
          <w:jc w:val="center"/>
        </w:trPr>
        <w:tc>
          <w:tcPr>
            <w:tcW w:w="1719" w:type="dxa"/>
          </w:tcPr>
          <w:p w14:paraId="25DA8291" w14:textId="77777777" w:rsidR="005D44AF" w:rsidRPr="00B45F8B" w:rsidRDefault="005D44AF" w:rsidP="00BF4964">
            <w:pPr>
              <w:rPr>
                <w:rFonts w:eastAsia="Calibri"/>
                <w:lang w:val="en-GB" w:eastAsia="en-GB"/>
              </w:rPr>
            </w:pPr>
            <w:r w:rsidRPr="00B45F8B">
              <w:rPr>
                <w:rFonts w:eastAsia="Calibri"/>
                <w:lang w:val="en-GB" w:eastAsia="en-GB"/>
              </w:rPr>
              <w:t>CUP</w:t>
            </w:r>
          </w:p>
        </w:tc>
        <w:tc>
          <w:tcPr>
            <w:tcW w:w="4201" w:type="dxa"/>
          </w:tcPr>
          <w:p w14:paraId="4ACFCA65" w14:textId="77777777" w:rsidR="005D44AF" w:rsidRPr="00B45F8B" w:rsidRDefault="005D44AF" w:rsidP="00BF4964">
            <w:pPr>
              <w:rPr>
                <w:rFonts w:eastAsia="Calibri"/>
                <w:lang w:val="en-GB" w:eastAsia="en-GB"/>
              </w:rPr>
            </w:pPr>
            <w:r w:rsidRPr="00B45F8B">
              <w:rPr>
                <w:rFonts w:eastAsia="Calibri"/>
                <w:lang w:val="en-GB" w:eastAsia="en-GB"/>
              </w:rPr>
              <w:t>Codice Unico Progetto</w:t>
            </w:r>
          </w:p>
        </w:tc>
        <w:tc>
          <w:tcPr>
            <w:tcW w:w="4369" w:type="dxa"/>
          </w:tcPr>
          <w:p w14:paraId="209456BD" w14:textId="77777777" w:rsidR="005D44AF" w:rsidRPr="00B45F8B" w:rsidRDefault="005D44AF" w:rsidP="00BF4964">
            <w:pPr>
              <w:rPr>
                <w:rFonts w:eastAsia="Calibri"/>
                <w:lang w:val="it-IT" w:eastAsia="en-GB"/>
              </w:rPr>
            </w:pPr>
            <w:r w:rsidRPr="00B45F8B">
              <w:rPr>
                <w:rFonts w:eastAsia="Calibri"/>
                <w:lang w:val="it-IT" w:eastAsia="en-GB"/>
              </w:rPr>
              <w:t>cac:AdditionalDocumentReference (0..n)</w:t>
            </w:r>
          </w:p>
          <w:p w14:paraId="75D06686"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r w:rsidR="005D44AF" w:rsidRPr="00E60747" w14:paraId="530DDFE3" w14:textId="77777777" w:rsidTr="00BF4964">
        <w:trPr>
          <w:jc w:val="center"/>
        </w:trPr>
        <w:tc>
          <w:tcPr>
            <w:tcW w:w="1719" w:type="dxa"/>
          </w:tcPr>
          <w:p w14:paraId="5604BF3E" w14:textId="77777777" w:rsidR="005D44AF" w:rsidRPr="00B45F8B" w:rsidRDefault="005D44AF" w:rsidP="00BF4964">
            <w:pPr>
              <w:rPr>
                <w:rFonts w:eastAsia="Calibri"/>
                <w:lang w:val="en-GB" w:eastAsia="en-GB"/>
              </w:rPr>
            </w:pPr>
            <w:r w:rsidRPr="00B45F8B">
              <w:rPr>
                <w:rFonts w:eastAsia="Calibri"/>
                <w:lang w:val="en-GB" w:eastAsia="en-GB"/>
              </w:rPr>
              <w:t>DDT</w:t>
            </w:r>
          </w:p>
        </w:tc>
        <w:tc>
          <w:tcPr>
            <w:tcW w:w="4201" w:type="dxa"/>
          </w:tcPr>
          <w:p w14:paraId="0F29953A" w14:textId="77777777" w:rsidR="005D44AF" w:rsidRPr="00B45F8B" w:rsidRDefault="005D44AF" w:rsidP="00BF4964">
            <w:pPr>
              <w:rPr>
                <w:rFonts w:eastAsia="Calibri"/>
                <w:lang w:val="it-IT" w:eastAsia="en-GB"/>
              </w:rPr>
            </w:pPr>
            <w:r w:rsidRPr="00B45F8B">
              <w:rPr>
                <w:rFonts w:eastAsia="Calibri"/>
                <w:lang w:val="it-IT" w:eastAsia="en-GB"/>
              </w:rPr>
              <w:t>Documento di Trasporto</w:t>
            </w:r>
          </w:p>
          <w:p w14:paraId="494E9488" w14:textId="77777777" w:rsidR="005D44AF" w:rsidRPr="00B45F8B" w:rsidRDefault="005D44AF" w:rsidP="00BF4964">
            <w:pPr>
              <w:rPr>
                <w:rFonts w:eastAsia="Calibri"/>
                <w:lang w:val="it-IT" w:eastAsia="en-GB"/>
              </w:rPr>
            </w:pPr>
            <w:r w:rsidRPr="00B45F8B">
              <w:rPr>
                <w:rFonts w:eastAsia="Calibri"/>
                <w:lang w:val="it-IT" w:eastAsia="en-GB"/>
              </w:rPr>
              <w:t>(</w:t>
            </w:r>
            <w:r w:rsidRPr="00B45F8B">
              <w:rPr>
                <w:rFonts w:eastAsia="Calibri"/>
                <w:i/>
                <w:lang w:val="it-IT" w:eastAsia="en-GB"/>
              </w:rPr>
              <w:t>usare solo per riferirsi a DDT precedentemente ricevuti all’apertura di un conto deposito merce</w:t>
            </w:r>
            <w:r w:rsidRPr="00B45F8B">
              <w:rPr>
                <w:rFonts w:eastAsia="Calibri"/>
                <w:lang w:val="it-IT" w:eastAsia="en-GB"/>
              </w:rPr>
              <w:t>)</w:t>
            </w:r>
          </w:p>
        </w:tc>
        <w:tc>
          <w:tcPr>
            <w:tcW w:w="4369" w:type="dxa"/>
          </w:tcPr>
          <w:p w14:paraId="66A503AA" w14:textId="77777777" w:rsidR="005D44AF" w:rsidRPr="00B45F8B" w:rsidRDefault="005D44AF" w:rsidP="00BF4964">
            <w:pPr>
              <w:rPr>
                <w:rFonts w:eastAsia="Calibri"/>
                <w:lang w:val="it-IT" w:eastAsia="en-GB"/>
              </w:rPr>
            </w:pPr>
            <w:r w:rsidRPr="00B45F8B">
              <w:rPr>
                <w:rFonts w:eastAsia="Calibri"/>
                <w:lang w:val="it-IT" w:eastAsia="en-GB"/>
              </w:rPr>
              <w:t>cac:AdditionalDocumentReference (0..n)</w:t>
            </w:r>
          </w:p>
          <w:p w14:paraId="638A7DED"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r w:rsidR="005D44AF" w:rsidRPr="00E60747" w14:paraId="2E7C6932" w14:textId="77777777" w:rsidTr="00BF4964">
        <w:trPr>
          <w:jc w:val="center"/>
        </w:trPr>
        <w:tc>
          <w:tcPr>
            <w:tcW w:w="1719" w:type="dxa"/>
          </w:tcPr>
          <w:p w14:paraId="5652EBCB" w14:textId="77777777" w:rsidR="005D44AF" w:rsidRPr="00B45F8B" w:rsidRDefault="005D44AF" w:rsidP="00BF4964">
            <w:pPr>
              <w:rPr>
                <w:rFonts w:eastAsia="Calibri"/>
                <w:lang w:val="en-GB" w:eastAsia="en-GB"/>
              </w:rPr>
            </w:pPr>
            <w:r w:rsidRPr="00B45F8B">
              <w:rPr>
                <w:rFonts w:eastAsia="Calibri"/>
                <w:lang w:val="en-GB" w:eastAsia="en-GB"/>
              </w:rPr>
              <w:t>IMPEGNO</w:t>
            </w:r>
          </w:p>
        </w:tc>
        <w:tc>
          <w:tcPr>
            <w:tcW w:w="4201" w:type="dxa"/>
          </w:tcPr>
          <w:p w14:paraId="462CACE7" w14:textId="77777777" w:rsidR="005D44AF" w:rsidRPr="00B45F8B" w:rsidRDefault="005D44AF" w:rsidP="00BF4964">
            <w:pPr>
              <w:rPr>
                <w:rFonts w:eastAsia="Calibri"/>
                <w:lang w:val="en-GB" w:eastAsia="en-GB"/>
              </w:rPr>
            </w:pPr>
            <w:r w:rsidRPr="00B45F8B">
              <w:rPr>
                <w:rFonts w:eastAsia="Calibri"/>
                <w:lang w:val="en-GB" w:eastAsia="en-GB"/>
              </w:rPr>
              <w:t>Estremi Impegno</w:t>
            </w:r>
          </w:p>
        </w:tc>
        <w:tc>
          <w:tcPr>
            <w:tcW w:w="4369" w:type="dxa"/>
          </w:tcPr>
          <w:p w14:paraId="3AF1F1CF" w14:textId="77777777" w:rsidR="005D44AF" w:rsidRPr="00B45F8B" w:rsidRDefault="005D44AF" w:rsidP="00BF4964">
            <w:pPr>
              <w:rPr>
                <w:rFonts w:eastAsia="Calibri"/>
                <w:lang w:val="it-IT" w:eastAsia="en-GB"/>
              </w:rPr>
            </w:pPr>
            <w:r w:rsidRPr="00B45F8B">
              <w:rPr>
                <w:rFonts w:eastAsia="Calibri"/>
                <w:lang w:val="it-IT" w:eastAsia="en-GB"/>
              </w:rPr>
              <w:t>cac:AdditionalDocumentReference (0..n)</w:t>
            </w:r>
          </w:p>
          <w:p w14:paraId="6ED66E82" w14:textId="12788EBB" w:rsidR="005D44AF" w:rsidRPr="00B45F8B" w:rsidDel="006475C9" w:rsidRDefault="005D44AF" w:rsidP="00BF4964">
            <w:pPr>
              <w:rPr>
                <w:del w:id="1150" w:author="Bertocchi Elisa" w:date="2018-09-21T14:28:00Z"/>
                <w:rFonts w:eastAsia="Calibri"/>
                <w:lang w:val="it-IT" w:eastAsia="en-GB"/>
              </w:rPr>
            </w:pPr>
            <w:del w:id="1151" w:author="Bertocchi Elisa" w:date="2018-09-21T14:28:00Z">
              <w:r w:rsidRPr="00B45F8B" w:rsidDel="006475C9">
                <w:rPr>
                  <w:rFonts w:eastAsia="Calibri"/>
                  <w:lang w:val="it-IT" w:eastAsia="en-GB"/>
                </w:rPr>
                <w:delText>cac:OriginatorDocumentReference (0..1)</w:delText>
              </w:r>
            </w:del>
          </w:p>
          <w:p w14:paraId="335A690A"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r w:rsidR="005D44AF" w:rsidRPr="00E60747" w14:paraId="75E1D665" w14:textId="77777777" w:rsidTr="00BF4964">
        <w:trPr>
          <w:jc w:val="center"/>
        </w:trPr>
        <w:tc>
          <w:tcPr>
            <w:tcW w:w="1719" w:type="dxa"/>
          </w:tcPr>
          <w:p w14:paraId="75DC5E5B" w14:textId="77777777" w:rsidR="005D44AF" w:rsidRPr="00B45F8B" w:rsidRDefault="005D44AF" w:rsidP="00BF4964">
            <w:pPr>
              <w:rPr>
                <w:rFonts w:eastAsia="Calibri"/>
                <w:lang w:val="en-GB" w:eastAsia="en-GB"/>
              </w:rPr>
            </w:pPr>
            <w:r w:rsidRPr="00B45F8B">
              <w:rPr>
                <w:rFonts w:eastAsia="Calibri"/>
                <w:lang w:val="en-GB" w:eastAsia="en-GB"/>
              </w:rPr>
              <w:t>DELIBERA</w:t>
            </w:r>
          </w:p>
        </w:tc>
        <w:tc>
          <w:tcPr>
            <w:tcW w:w="4201" w:type="dxa"/>
          </w:tcPr>
          <w:p w14:paraId="221CB5EE" w14:textId="77777777" w:rsidR="005D44AF" w:rsidRPr="00B45F8B" w:rsidRDefault="005D44AF" w:rsidP="00BF4964">
            <w:pPr>
              <w:rPr>
                <w:rFonts w:eastAsia="Calibri"/>
                <w:lang w:val="en-GB" w:eastAsia="en-GB"/>
              </w:rPr>
            </w:pPr>
            <w:r w:rsidRPr="00B45F8B">
              <w:rPr>
                <w:rFonts w:eastAsia="Calibri"/>
                <w:lang w:val="en-GB" w:eastAsia="en-GB"/>
              </w:rPr>
              <w:t>Estremi Delibera</w:t>
            </w:r>
          </w:p>
        </w:tc>
        <w:tc>
          <w:tcPr>
            <w:tcW w:w="4369" w:type="dxa"/>
          </w:tcPr>
          <w:p w14:paraId="427C4274" w14:textId="77777777" w:rsidR="005D44AF" w:rsidRPr="00B45F8B" w:rsidRDefault="005D44AF" w:rsidP="00BF4964">
            <w:pPr>
              <w:rPr>
                <w:rFonts w:eastAsia="Calibri"/>
                <w:lang w:val="it-IT" w:eastAsia="en-GB"/>
              </w:rPr>
            </w:pPr>
            <w:r w:rsidRPr="00B45F8B">
              <w:rPr>
                <w:rFonts w:eastAsia="Calibri"/>
                <w:lang w:val="it-IT" w:eastAsia="en-GB"/>
              </w:rPr>
              <w:t>cac:AdditionalDocumentReference (0..n)</w:t>
            </w:r>
          </w:p>
          <w:p w14:paraId="340E318F" w14:textId="2835D21B" w:rsidR="005D44AF" w:rsidRPr="00B45F8B" w:rsidDel="006475C9" w:rsidRDefault="005D44AF" w:rsidP="00BF4964">
            <w:pPr>
              <w:rPr>
                <w:del w:id="1152" w:author="Bertocchi Elisa" w:date="2018-09-21T14:28:00Z"/>
                <w:rFonts w:eastAsia="Calibri"/>
                <w:lang w:val="it-IT" w:eastAsia="en-GB"/>
              </w:rPr>
            </w:pPr>
            <w:del w:id="1153" w:author="Bertocchi Elisa" w:date="2018-09-21T14:28:00Z">
              <w:r w:rsidRPr="00B45F8B" w:rsidDel="006475C9">
                <w:rPr>
                  <w:rFonts w:eastAsia="Calibri"/>
                  <w:lang w:val="it-IT" w:eastAsia="en-GB"/>
                </w:rPr>
                <w:delText>cac:OriginatorDocumentReference (0..1)</w:delText>
              </w:r>
            </w:del>
          </w:p>
          <w:p w14:paraId="1F90177D"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r w:rsidR="005D44AF" w:rsidRPr="00E60747" w14:paraId="5738EFA0" w14:textId="77777777" w:rsidTr="00BF4964">
        <w:trPr>
          <w:jc w:val="center"/>
        </w:trPr>
        <w:tc>
          <w:tcPr>
            <w:tcW w:w="1719" w:type="dxa"/>
          </w:tcPr>
          <w:p w14:paraId="73EAE589" w14:textId="77777777" w:rsidR="005D44AF" w:rsidRPr="00B45F8B" w:rsidRDefault="005D44AF" w:rsidP="00BF4964">
            <w:pPr>
              <w:rPr>
                <w:rFonts w:eastAsia="Calibri"/>
                <w:lang w:val="en-GB" w:eastAsia="en-GB"/>
              </w:rPr>
            </w:pPr>
            <w:r w:rsidRPr="00B45F8B">
              <w:rPr>
                <w:rFonts w:eastAsia="Calibri"/>
                <w:lang w:val="en-GB" w:eastAsia="en-GB"/>
              </w:rPr>
              <w:t>CONTRATTO</w:t>
            </w:r>
          </w:p>
        </w:tc>
        <w:tc>
          <w:tcPr>
            <w:tcW w:w="4201" w:type="dxa"/>
          </w:tcPr>
          <w:p w14:paraId="1574BAEC" w14:textId="77777777" w:rsidR="005D44AF" w:rsidRPr="00B45F8B" w:rsidRDefault="005D44AF" w:rsidP="00BF4964">
            <w:pPr>
              <w:rPr>
                <w:rFonts w:eastAsia="Calibri"/>
                <w:lang w:val="en-GB" w:eastAsia="en-GB"/>
              </w:rPr>
            </w:pPr>
            <w:r w:rsidRPr="00B45F8B">
              <w:rPr>
                <w:rFonts w:eastAsia="Calibri"/>
                <w:lang w:val="en-GB" w:eastAsia="en-GB"/>
              </w:rPr>
              <w:t>Estremi Contratto</w:t>
            </w:r>
          </w:p>
        </w:tc>
        <w:tc>
          <w:tcPr>
            <w:tcW w:w="4369" w:type="dxa"/>
          </w:tcPr>
          <w:p w14:paraId="3A33B6D8" w14:textId="77777777" w:rsidR="005D44AF" w:rsidRPr="00B45F8B" w:rsidRDefault="005D44AF" w:rsidP="00BF4964">
            <w:pPr>
              <w:rPr>
                <w:rFonts w:eastAsia="Calibri"/>
                <w:b/>
                <w:lang w:val="it-IT" w:eastAsia="en-GB"/>
              </w:rPr>
            </w:pPr>
            <w:r w:rsidRPr="00B45F8B">
              <w:rPr>
                <w:rFonts w:eastAsia="Calibri"/>
                <w:b/>
                <w:lang w:val="it-IT" w:eastAsia="en-GB"/>
              </w:rPr>
              <w:t>In testata si usa cac:Contract (0..1)</w:t>
            </w:r>
          </w:p>
          <w:p w14:paraId="6CFA3E67"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r w:rsidR="005D44AF" w:rsidRPr="00E60747" w14:paraId="19796B53" w14:textId="77777777" w:rsidTr="00BF4964">
        <w:trPr>
          <w:jc w:val="center"/>
        </w:trPr>
        <w:tc>
          <w:tcPr>
            <w:tcW w:w="1719" w:type="dxa"/>
          </w:tcPr>
          <w:p w14:paraId="3E4DB0DB" w14:textId="77777777" w:rsidR="005D44AF" w:rsidRPr="00B45F8B" w:rsidRDefault="005D44AF" w:rsidP="00BF4964">
            <w:pPr>
              <w:rPr>
                <w:rFonts w:eastAsia="Calibri"/>
                <w:lang w:val="en-GB" w:eastAsia="en-GB"/>
              </w:rPr>
            </w:pPr>
            <w:r w:rsidRPr="00B45F8B">
              <w:rPr>
                <w:rFonts w:eastAsia="Calibri"/>
                <w:lang w:val="en-GB" w:eastAsia="en-GB"/>
              </w:rPr>
              <w:t>CONVENZIONE</w:t>
            </w:r>
          </w:p>
        </w:tc>
        <w:tc>
          <w:tcPr>
            <w:tcW w:w="4201" w:type="dxa"/>
          </w:tcPr>
          <w:p w14:paraId="45869255" w14:textId="77777777" w:rsidR="005D44AF" w:rsidRPr="00B45F8B" w:rsidRDefault="005D44AF" w:rsidP="00BF4964">
            <w:pPr>
              <w:rPr>
                <w:rFonts w:eastAsia="Calibri"/>
                <w:lang w:val="en-GB" w:eastAsia="en-GB"/>
              </w:rPr>
            </w:pPr>
            <w:r w:rsidRPr="00B45F8B">
              <w:rPr>
                <w:rFonts w:eastAsia="Calibri"/>
                <w:lang w:val="en-GB" w:eastAsia="en-GB"/>
              </w:rPr>
              <w:t>Estremi Convenzione</w:t>
            </w:r>
          </w:p>
        </w:tc>
        <w:tc>
          <w:tcPr>
            <w:tcW w:w="4369" w:type="dxa"/>
          </w:tcPr>
          <w:p w14:paraId="56A89960" w14:textId="77777777" w:rsidR="005D44AF" w:rsidRPr="00B45F8B" w:rsidRDefault="005D44AF" w:rsidP="00BF4964">
            <w:pPr>
              <w:rPr>
                <w:rFonts w:eastAsia="Calibri"/>
                <w:lang w:val="it-IT" w:eastAsia="en-GB"/>
              </w:rPr>
            </w:pPr>
            <w:r w:rsidRPr="00B45F8B">
              <w:rPr>
                <w:rFonts w:eastAsia="Calibri"/>
                <w:lang w:val="it-IT" w:eastAsia="en-GB"/>
              </w:rPr>
              <w:t>cac:AdditionalDocumentReference (0..n)</w:t>
            </w:r>
          </w:p>
          <w:p w14:paraId="1D10D131" w14:textId="0B7EB572" w:rsidR="005D44AF" w:rsidRPr="00B45F8B" w:rsidDel="006475C9" w:rsidRDefault="005D44AF" w:rsidP="00BF4964">
            <w:pPr>
              <w:rPr>
                <w:del w:id="1154" w:author="Bertocchi Elisa" w:date="2018-09-21T14:28:00Z"/>
                <w:rFonts w:eastAsia="Calibri"/>
                <w:lang w:val="it-IT" w:eastAsia="en-GB"/>
              </w:rPr>
            </w:pPr>
            <w:del w:id="1155" w:author="Bertocchi Elisa" w:date="2018-09-21T14:28:00Z">
              <w:r w:rsidRPr="00B45F8B" w:rsidDel="006475C9">
                <w:rPr>
                  <w:rFonts w:eastAsia="Calibri"/>
                  <w:lang w:val="it-IT" w:eastAsia="en-GB"/>
                </w:rPr>
                <w:delText>cac:OriginatorDocumentReference (0..1)</w:delText>
              </w:r>
            </w:del>
          </w:p>
          <w:p w14:paraId="29360C0F" w14:textId="77777777" w:rsidR="005D44AF" w:rsidRPr="00B45F8B" w:rsidRDefault="005D44AF" w:rsidP="00BF4964">
            <w:pPr>
              <w:rPr>
                <w:rFonts w:eastAsia="Calibri"/>
                <w:lang w:val="it-IT" w:eastAsia="en-GB"/>
              </w:rPr>
            </w:pPr>
            <w:r w:rsidRPr="00B45F8B">
              <w:rPr>
                <w:rFonts w:eastAsia="Calibri"/>
                <w:lang w:val="it-IT" w:eastAsia="en-GB"/>
              </w:rPr>
              <w:t>cac:OrderLine/cac:DocumentReference (0..n)</w:t>
            </w:r>
          </w:p>
        </w:tc>
      </w:tr>
    </w:tbl>
    <w:p w14:paraId="62171AC1" w14:textId="77777777" w:rsidR="005D44AF" w:rsidRPr="00B45F8B" w:rsidRDefault="005D44AF" w:rsidP="005D44AF">
      <w:pPr>
        <w:rPr>
          <w:rFonts w:eastAsia="Calibri"/>
          <w:lang w:val="it-IT" w:eastAsia="en-GB"/>
        </w:rPr>
      </w:pPr>
    </w:p>
    <w:p w14:paraId="04477256" w14:textId="70638A02" w:rsidR="007A18A5" w:rsidDel="002B078D" w:rsidRDefault="005D44AF" w:rsidP="005D44AF">
      <w:pPr>
        <w:jc w:val="both"/>
        <w:rPr>
          <w:del w:id="1156" w:author="Bertocchi Elisa" w:date="2018-09-21T14:29:00Z"/>
          <w:rFonts w:eastAsia="Calibri"/>
          <w:lang w:val="it-IT" w:eastAsia="en-GB"/>
        </w:rPr>
      </w:pPr>
      <w:del w:id="1157" w:author="Bertocchi Elisa" w:date="2018-09-21T14:29:00Z">
        <w:r w:rsidRPr="00B45F8B" w:rsidDel="002B078D">
          <w:rPr>
            <w:rFonts w:eastAsia="Calibri"/>
            <w:lang w:val="it-IT" w:eastAsia="en-GB"/>
          </w:rPr>
          <w:delText xml:space="preserve">NOTA: </w:delText>
        </w:r>
      </w:del>
    </w:p>
    <w:p w14:paraId="18FF579B" w14:textId="18FEBCE6" w:rsidR="007A18A5" w:rsidDel="002B078D" w:rsidRDefault="005D44AF" w:rsidP="007A18A5">
      <w:pPr>
        <w:jc w:val="both"/>
        <w:rPr>
          <w:del w:id="1158" w:author="Bertocchi Elisa" w:date="2018-09-21T14:29:00Z"/>
          <w:rFonts w:eastAsia="Calibri"/>
          <w:lang w:val="it-IT" w:eastAsia="en-GB"/>
        </w:rPr>
      </w:pPr>
      <w:del w:id="1159" w:author="Bertocchi Elisa" w:date="2018-09-21T14:29:00Z">
        <w:r w:rsidRPr="00B45F8B" w:rsidDel="002B078D">
          <w:rPr>
            <w:rFonts w:eastAsia="Calibri"/>
            <w:lang w:val="it-IT" w:eastAsia="en-GB"/>
          </w:rPr>
          <w:delText>Se il documento citato è quello che ha origina</w:delText>
        </w:r>
        <w:r w:rsidR="007A18A5" w:rsidDel="002B078D">
          <w:rPr>
            <w:rFonts w:eastAsia="Calibri"/>
            <w:lang w:val="it-IT" w:eastAsia="en-GB"/>
          </w:rPr>
          <w:delText>to l’ordine è preferibile usare</w:delText>
        </w:r>
        <w:r w:rsidR="00AF424D" w:rsidDel="002B078D">
          <w:rPr>
            <w:rFonts w:eastAsia="Calibri"/>
            <w:lang w:val="it-IT" w:eastAsia="en-GB"/>
          </w:rPr>
          <w:delText>:</w:delText>
        </w:r>
      </w:del>
    </w:p>
    <w:p w14:paraId="321595F3" w14:textId="7FA17B4C" w:rsidR="00AF424D" w:rsidDel="002B078D" w:rsidRDefault="00AF424D" w:rsidP="007A18A5">
      <w:pPr>
        <w:jc w:val="both"/>
        <w:rPr>
          <w:del w:id="1160" w:author="Bertocchi Elisa" w:date="2018-09-21T14:29:00Z"/>
          <w:rFonts w:eastAsia="Calibri"/>
          <w:lang w:val="it-IT" w:eastAsia="en-GB"/>
        </w:rPr>
      </w:pPr>
    </w:p>
    <w:p w14:paraId="2B6A4285" w14:textId="30EB8A43" w:rsidR="005D44AF" w:rsidDel="002B078D" w:rsidRDefault="005D44AF" w:rsidP="007A18A5">
      <w:pPr>
        <w:jc w:val="center"/>
        <w:rPr>
          <w:del w:id="1161" w:author="Bertocchi Elisa" w:date="2018-09-21T14:29:00Z"/>
          <w:rFonts w:eastAsia="Calibri"/>
          <w:lang w:val="it-IT" w:eastAsia="en-GB"/>
        </w:rPr>
      </w:pPr>
      <w:del w:id="1162" w:author="Bertocchi Elisa" w:date="2018-09-21T14:29:00Z">
        <w:r w:rsidRPr="007A18A5" w:rsidDel="002B078D">
          <w:rPr>
            <w:rFonts w:eastAsia="Calibri"/>
            <w:i/>
            <w:lang w:val="it-IT" w:eastAsia="en-GB"/>
          </w:rPr>
          <w:delText>cac:OriginatorDocumentReference piuttosto che cac:AdditionalDocumentReference</w:delText>
        </w:r>
        <w:r w:rsidRPr="00B45F8B" w:rsidDel="002B078D">
          <w:rPr>
            <w:rFonts w:eastAsia="Calibri"/>
            <w:lang w:val="it-IT" w:eastAsia="en-GB"/>
          </w:rPr>
          <w:delText>.</w:delText>
        </w:r>
      </w:del>
    </w:p>
    <w:p w14:paraId="47E7852D" w14:textId="77777777" w:rsidR="00AE55C3" w:rsidRDefault="00AE55C3">
      <w:pPr>
        <w:rPr>
          <w:rFonts w:ascii="Cambria" w:eastAsia="Calibri" w:hAnsi="Cambria"/>
          <w:b/>
          <w:bCs/>
          <w:lang w:val="it-IT" w:eastAsia="en-GB"/>
        </w:rPr>
      </w:pPr>
      <w:bookmarkStart w:id="1163" w:name="_Toc495606409"/>
      <w:r>
        <w:rPr>
          <w:rFonts w:eastAsia="Calibri"/>
          <w:lang w:val="it-IT" w:eastAsia="en-GB"/>
        </w:rPr>
        <w:br w:type="page"/>
      </w:r>
    </w:p>
    <w:p w14:paraId="2686AB14" w14:textId="09DBF7C6" w:rsidR="005D44AF" w:rsidRPr="00B45F8B" w:rsidDel="006F6BDA" w:rsidRDefault="005D44AF" w:rsidP="00A31A82">
      <w:pPr>
        <w:pStyle w:val="Heading3"/>
        <w:rPr>
          <w:del w:id="1164" w:author="Bertocchi Elisa" w:date="2018-09-21T14:34:00Z"/>
          <w:rFonts w:eastAsia="Calibri"/>
          <w:lang w:val="it-IT" w:eastAsia="en-GB"/>
        </w:rPr>
      </w:pPr>
      <w:bookmarkStart w:id="1165" w:name="_Toc510780874"/>
      <w:commentRangeStart w:id="1166"/>
      <w:del w:id="1167" w:author="Bertocchi Elisa" w:date="2018-09-21T14:34:00Z">
        <w:r w:rsidRPr="00B45F8B" w:rsidDel="006F6BDA">
          <w:rPr>
            <w:rFonts w:eastAsia="Calibri"/>
            <w:lang w:val="it-IT" w:eastAsia="en-GB"/>
          </w:rPr>
          <w:lastRenderedPageBreak/>
          <w:delText>Riferimento al documento che originato l’ordine</w:delText>
        </w:r>
        <w:bookmarkEnd w:id="1163"/>
        <w:bookmarkEnd w:id="1165"/>
      </w:del>
    </w:p>
    <w:p w14:paraId="175DF20A" w14:textId="2A4AE4A9" w:rsidR="005D44AF" w:rsidRPr="00B45F8B" w:rsidDel="006F6BDA" w:rsidRDefault="005D44AF" w:rsidP="005D44AF">
      <w:pPr>
        <w:jc w:val="both"/>
        <w:rPr>
          <w:del w:id="1168" w:author="Bertocchi Elisa" w:date="2018-09-21T14:34:00Z"/>
          <w:rFonts w:eastAsia="Calibri"/>
          <w:lang w:val="it-IT" w:eastAsia="en-GB"/>
        </w:rPr>
      </w:pPr>
      <w:del w:id="1169" w:author="Bertocchi Elisa" w:date="2018-09-21T14:34:00Z">
        <w:r w:rsidRPr="00B45F8B" w:rsidDel="006F6BDA">
          <w:rPr>
            <w:rFonts w:eastAsia="Calibri"/>
            <w:lang w:val="it-IT" w:eastAsia="en-GB"/>
          </w:rPr>
          <w:delText>In certi casi è necessario evidenziare quale sia il documento che ha originato l’ordine. Trattasi di riferimento necessario solitamente solo a livello di testata. L’esempio seguente indica una delibera come riferimento di origine.</w:delText>
        </w:r>
      </w:del>
    </w:p>
    <w:p w14:paraId="0A1B1FF6" w14:textId="16330296" w:rsidR="005D44AF" w:rsidRPr="00B45F8B" w:rsidDel="006F6BDA" w:rsidRDefault="005D44AF" w:rsidP="005D44AF">
      <w:pPr>
        <w:rPr>
          <w:del w:id="1170" w:author="Bertocchi Elisa" w:date="2018-09-21T14:34:00Z"/>
          <w:rFonts w:eastAsia="Calibri"/>
          <w:lang w:val="it-IT" w:eastAsia="en-GB"/>
        </w:rPr>
      </w:pPr>
    </w:p>
    <w:p w14:paraId="4DA5C7EE" w14:textId="0974DDDF" w:rsidR="005D44AF" w:rsidRPr="00B45F8B" w:rsidDel="006F6BDA" w:rsidRDefault="005D44AF" w:rsidP="005D44AF">
      <w:pPr>
        <w:ind w:left="720"/>
        <w:rPr>
          <w:del w:id="1171" w:author="Bertocchi Elisa" w:date="2018-09-21T14:34:00Z"/>
          <w:rFonts w:ascii="Arial" w:hAnsi="Arial" w:cs="Arial"/>
          <w:noProof/>
          <w:color w:val="800000"/>
          <w:sz w:val="20"/>
          <w:szCs w:val="20"/>
          <w:lang w:val="it-IT"/>
        </w:rPr>
      </w:pPr>
      <w:del w:id="1172" w:author="Bertocchi Elisa" w:date="2018-09-21T14:34:00Z">
        <w:r w:rsidRPr="00B45F8B" w:rsidDel="006F6BDA">
          <w:rPr>
            <w:rFonts w:ascii="Arial" w:hAnsi="Arial" w:cs="Arial"/>
            <w:noProof/>
            <w:color w:val="800000"/>
            <w:sz w:val="20"/>
            <w:szCs w:val="20"/>
            <w:lang w:val="it-IT"/>
          </w:rPr>
          <w:delText>&lt;cac:Ori</w:delText>
        </w:r>
      </w:del>
      <w:ins w:id="1173" w:author="VICINI PIERLUIGI" w:date="2018-06-19T16:04:00Z">
        <w:del w:id="1174" w:author="Bertocchi Elisa" w:date="2018-09-21T14:34:00Z">
          <w:r w:rsidR="00217F72" w:rsidDel="006F6BDA">
            <w:rPr>
              <w:rFonts w:ascii="Arial" w:hAnsi="Arial" w:cs="Arial"/>
              <w:noProof/>
              <w:color w:val="800000"/>
              <w:sz w:val="20"/>
              <w:szCs w:val="20"/>
              <w:lang w:val="it-IT"/>
            </w:rPr>
            <w:delText>g</w:delText>
          </w:r>
        </w:del>
      </w:ins>
      <w:del w:id="1175" w:author="Bertocchi Elisa" w:date="2018-09-21T14:34:00Z">
        <w:r w:rsidRPr="00B45F8B" w:rsidDel="006F6BDA">
          <w:rPr>
            <w:rFonts w:ascii="Arial" w:hAnsi="Arial" w:cs="Arial"/>
            <w:noProof/>
            <w:color w:val="800000"/>
            <w:sz w:val="20"/>
            <w:szCs w:val="20"/>
            <w:lang w:val="it-IT"/>
          </w:rPr>
          <w:delText>dinatorDocumentReference&gt;</w:delText>
        </w:r>
      </w:del>
    </w:p>
    <w:p w14:paraId="6BF3CBB3" w14:textId="29C9EF88" w:rsidR="005D44AF" w:rsidRPr="00B45F8B" w:rsidDel="006F6BDA" w:rsidRDefault="005D44AF" w:rsidP="005D44AF">
      <w:pPr>
        <w:ind w:left="720" w:firstLine="720"/>
        <w:rPr>
          <w:del w:id="1176" w:author="Bertocchi Elisa" w:date="2018-09-21T14:34:00Z"/>
          <w:rFonts w:ascii="Arial" w:hAnsi="Arial" w:cs="Arial"/>
          <w:noProof/>
          <w:color w:val="800000"/>
          <w:sz w:val="20"/>
          <w:szCs w:val="20"/>
          <w:lang w:val="it-IT"/>
        </w:rPr>
      </w:pPr>
      <w:del w:id="1177" w:author="Bertocchi Elisa" w:date="2018-09-21T14:34:00Z">
        <w:r w:rsidRPr="00B45F8B" w:rsidDel="006F6BDA">
          <w:rPr>
            <w:rFonts w:ascii="Arial" w:hAnsi="Arial" w:cs="Arial"/>
            <w:noProof/>
            <w:color w:val="800000"/>
            <w:sz w:val="20"/>
            <w:szCs w:val="20"/>
            <w:lang w:val="it-IT"/>
          </w:rPr>
          <w:delText>&lt;cbc:ID&gt;</w:delText>
        </w:r>
        <w:r w:rsidRPr="00B45F8B" w:rsidDel="006F6BDA">
          <w:rPr>
            <w:rFonts w:ascii="Arial" w:hAnsi="Arial" w:cs="Arial"/>
            <w:noProof/>
            <w:sz w:val="20"/>
            <w:szCs w:val="20"/>
            <w:lang w:val="it-IT"/>
          </w:rPr>
          <w:delText>1245</w:delText>
        </w:r>
        <w:r w:rsidRPr="00B45F8B" w:rsidDel="006F6BDA">
          <w:rPr>
            <w:rFonts w:ascii="Arial" w:hAnsi="Arial" w:cs="Arial"/>
            <w:noProof/>
            <w:color w:val="800000"/>
            <w:sz w:val="20"/>
            <w:szCs w:val="20"/>
            <w:lang w:val="it-IT"/>
          </w:rPr>
          <w:delText>&lt;/cbc:ID&gt;</w:delText>
        </w:r>
      </w:del>
    </w:p>
    <w:p w14:paraId="02DA94DB" w14:textId="578DDB33" w:rsidR="005D44AF" w:rsidRPr="00B45F8B" w:rsidDel="006F6BDA" w:rsidRDefault="005D44AF" w:rsidP="005D44AF">
      <w:pPr>
        <w:ind w:left="720" w:firstLine="720"/>
        <w:rPr>
          <w:del w:id="1178" w:author="Bertocchi Elisa" w:date="2018-09-21T14:34:00Z"/>
          <w:rFonts w:ascii="Arial" w:hAnsi="Arial" w:cs="Arial"/>
          <w:noProof/>
          <w:color w:val="800000"/>
          <w:sz w:val="20"/>
          <w:szCs w:val="20"/>
          <w:lang w:val="it-IT"/>
        </w:rPr>
      </w:pPr>
      <w:del w:id="1179" w:author="Bertocchi Elisa" w:date="2018-09-21T14:34:00Z">
        <w:r w:rsidRPr="00B45F8B" w:rsidDel="006F6BDA">
          <w:rPr>
            <w:rFonts w:ascii="Arial" w:hAnsi="Arial" w:cs="Arial"/>
            <w:noProof/>
            <w:color w:val="800000"/>
            <w:sz w:val="20"/>
            <w:szCs w:val="20"/>
            <w:lang w:val="it-IT"/>
          </w:rPr>
          <w:delText>&lt;cbc:IssueDate&gt;</w:delText>
        </w:r>
        <w:r w:rsidRPr="00B45F8B" w:rsidDel="006F6BDA">
          <w:rPr>
            <w:rFonts w:ascii="Arial" w:hAnsi="Arial" w:cs="Arial"/>
            <w:noProof/>
            <w:sz w:val="20"/>
            <w:szCs w:val="20"/>
            <w:lang w:val="it-IT"/>
          </w:rPr>
          <w:delText>2015-01-01</w:delText>
        </w:r>
        <w:r w:rsidRPr="00B45F8B" w:rsidDel="006F6BDA">
          <w:rPr>
            <w:rFonts w:ascii="Arial" w:hAnsi="Arial" w:cs="Arial"/>
            <w:noProof/>
            <w:color w:val="800000"/>
            <w:sz w:val="20"/>
            <w:szCs w:val="20"/>
            <w:lang w:val="it-IT"/>
          </w:rPr>
          <w:delText>&lt;/cbc:IssueDate&gt;</w:delText>
        </w:r>
      </w:del>
    </w:p>
    <w:p w14:paraId="168D4EBB" w14:textId="0E922950" w:rsidR="005D44AF" w:rsidRPr="00B45F8B" w:rsidDel="006F6BDA" w:rsidRDefault="005D44AF" w:rsidP="005D44AF">
      <w:pPr>
        <w:ind w:left="1440"/>
        <w:rPr>
          <w:del w:id="1180" w:author="Bertocchi Elisa" w:date="2018-09-21T14:34:00Z"/>
          <w:rFonts w:ascii="Arial" w:hAnsi="Arial" w:cs="Arial"/>
          <w:noProof/>
          <w:color w:val="800000"/>
          <w:sz w:val="20"/>
          <w:szCs w:val="20"/>
          <w:lang w:val="it-IT"/>
        </w:rPr>
      </w:pPr>
      <w:del w:id="1181" w:author="Bertocchi Elisa" w:date="2018-09-21T14:34:00Z">
        <w:r w:rsidRPr="00B45F8B" w:rsidDel="006F6BDA">
          <w:rPr>
            <w:rFonts w:ascii="Arial" w:hAnsi="Arial" w:cs="Arial"/>
            <w:noProof/>
            <w:color w:val="800000"/>
            <w:sz w:val="20"/>
            <w:szCs w:val="20"/>
            <w:lang w:val="it-IT"/>
          </w:rPr>
          <w:delText>&lt;cbc:DocumentType</w:delText>
        </w:r>
        <w:r w:rsidRPr="00B45F8B" w:rsidDel="006F6BDA">
          <w:rPr>
            <w:rFonts w:ascii="Arial" w:hAnsi="Arial" w:cs="Arial"/>
            <w:noProof/>
            <w:sz w:val="20"/>
            <w:szCs w:val="20"/>
            <w:lang w:val="it-IT"/>
          </w:rPr>
          <w:delText>&gt;DELIBERA</w:delText>
        </w:r>
        <w:r w:rsidRPr="00B45F8B" w:rsidDel="006F6BDA">
          <w:rPr>
            <w:rFonts w:ascii="Arial" w:hAnsi="Arial" w:cs="Arial"/>
            <w:noProof/>
            <w:color w:val="800000"/>
            <w:sz w:val="20"/>
            <w:szCs w:val="20"/>
            <w:lang w:val="it-IT"/>
          </w:rPr>
          <w:delText>&lt;/cbc:DocumentType&gt;</w:delText>
        </w:r>
      </w:del>
    </w:p>
    <w:p w14:paraId="4612261D" w14:textId="10D2B7AF" w:rsidR="005D44AF" w:rsidRPr="00B45F8B" w:rsidDel="006F6BDA" w:rsidRDefault="005D44AF" w:rsidP="005D44AF">
      <w:pPr>
        <w:ind w:left="720"/>
        <w:rPr>
          <w:del w:id="1182" w:author="Bertocchi Elisa" w:date="2018-09-21T14:34:00Z"/>
          <w:rFonts w:ascii="Arial" w:hAnsi="Arial" w:cs="Arial"/>
          <w:noProof/>
          <w:color w:val="800000"/>
          <w:sz w:val="18"/>
          <w:szCs w:val="18"/>
          <w:lang w:val="it-IT"/>
        </w:rPr>
      </w:pPr>
      <w:del w:id="1183" w:author="Bertocchi Elisa" w:date="2018-09-21T14:34:00Z">
        <w:r w:rsidRPr="00B45F8B" w:rsidDel="006F6BDA">
          <w:rPr>
            <w:rFonts w:ascii="Arial" w:hAnsi="Arial" w:cs="Arial"/>
            <w:noProof/>
            <w:color w:val="800000"/>
            <w:sz w:val="20"/>
            <w:szCs w:val="20"/>
            <w:lang w:val="it-IT"/>
          </w:rPr>
          <w:delText>&lt;/cac:OriginatorDocumentReference&gt;</w:delText>
        </w:r>
      </w:del>
      <w:commentRangeEnd w:id="1166"/>
      <w:r w:rsidR="006F6BDA">
        <w:rPr>
          <w:rStyle w:val="CommentReference"/>
        </w:rPr>
        <w:commentReference w:id="1166"/>
      </w:r>
    </w:p>
    <w:p w14:paraId="414D10A2" w14:textId="77777777" w:rsidR="005D44AF" w:rsidRPr="00B45F8B" w:rsidRDefault="005D44AF" w:rsidP="00A31A82">
      <w:pPr>
        <w:pStyle w:val="Heading3"/>
        <w:rPr>
          <w:rFonts w:eastAsia="Calibri"/>
          <w:lang w:val="it-IT" w:eastAsia="en-GB"/>
        </w:rPr>
      </w:pPr>
      <w:bookmarkStart w:id="1184" w:name="_Ref431934937"/>
      <w:bookmarkStart w:id="1185" w:name="_Toc495606410"/>
      <w:bookmarkStart w:id="1186" w:name="_Toc510780875"/>
      <w:r w:rsidRPr="00B45F8B">
        <w:rPr>
          <w:rFonts w:eastAsia="Calibri"/>
          <w:lang w:val="it-IT" w:eastAsia="en-GB"/>
        </w:rPr>
        <w:t>Riferimento aggiuntivo a livello di testata</w:t>
      </w:r>
      <w:bookmarkEnd w:id="1184"/>
      <w:bookmarkEnd w:id="1185"/>
      <w:bookmarkEnd w:id="1186"/>
    </w:p>
    <w:p w14:paraId="4483F87C" w14:textId="77777777" w:rsidR="005D44AF" w:rsidRPr="00B45F8B" w:rsidRDefault="005D44AF" w:rsidP="005D44AF">
      <w:pPr>
        <w:jc w:val="both"/>
        <w:rPr>
          <w:rFonts w:eastAsia="Calibri"/>
          <w:lang w:val="it-IT" w:eastAsia="en-GB"/>
        </w:rPr>
      </w:pPr>
      <w:r w:rsidRPr="00B45F8B">
        <w:rPr>
          <w:rFonts w:eastAsia="Calibri"/>
          <w:lang w:val="it-IT" w:eastAsia="en-GB"/>
        </w:rPr>
        <w:t>Esempio di riferimento ad un CIG a livello di testata ordine:</w:t>
      </w:r>
    </w:p>
    <w:p w14:paraId="15E07A87" w14:textId="77777777" w:rsidR="005D44AF" w:rsidRPr="00B45F8B" w:rsidRDefault="005D44AF" w:rsidP="005D44AF">
      <w:pPr>
        <w:rPr>
          <w:rFonts w:ascii="Arial" w:hAnsi="Arial" w:cs="Arial"/>
          <w:noProof/>
          <w:color w:val="800000"/>
          <w:sz w:val="20"/>
          <w:szCs w:val="20"/>
          <w:lang w:val="it-IT"/>
        </w:rPr>
      </w:pPr>
    </w:p>
    <w:p w14:paraId="5FC93979" w14:textId="77777777" w:rsidR="005D44AF" w:rsidRPr="00B45F8B" w:rsidRDefault="005D44AF" w:rsidP="005D44AF">
      <w:pPr>
        <w:ind w:left="720"/>
        <w:rPr>
          <w:rFonts w:ascii="Arial" w:hAnsi="Arial" w:cs="Arial"/>
          <w:noProof/>
          <w:color w:val="800000"/>
          <w:sz w:val="20"/>
          <w:szCs w:val="20"/>
          <w:lang w:val="it-IT"/>
        </w:rPr>
      </w:pPr>
      <w:r w:rsidRPr="00B45F8B">
        <w:rPr>
          <w:rFonts w:ascii="Arial" w:hAnsi="Arial" w:cs="Arial"/>
          <w:noProof/>
          <w:color w:val="800000"/>
          <w:sz w:val="20"/>
          <w:szCs w:val="20"/>
          <w:lang w:val="it-IT"/>
        </w:rPr>
        <w:t>&lt;cac:AdditionalDocumentReference&gt;</w:t>
      </w:r>
    </w:p>
    <w:p w14:paraId="45AECC25"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&lt;cbc:ID&gt;</w:t>
      </w:r>
      <w:r w:rsidRPr="00B45F8B">
        <w:rPr>
          <w:rFonts w:ascii="Arial" w:hAnsi="Arial" w:cs="Arial"/>
          <w:noProof/>
          <w:sz w:val="20"/>
          <w:szCs w:val="20"/>
          <w:lang w:val="it-IT"/>
        </w:rPr>
        <w:t>1Z1A3EE456</w:t>
      </w:r>
      <w:r w:rsidRPr="00B45F8B">
        <w:rPr>
          <w:rFonts w:ascii="Arial" w:hAnsi="Arial" w:cs="Arial"/>
          <w:noProof/>
          <w:color w:val="800000"/>
          <w:sz w:val="20"/>
          <w:szCs w:val="20"/>
          <w:lang w:val="it-IT"/>
        </w:rPr>
        <w:t>&lt;/cbc:ID&gt;</w:t>
      </w:r>
    </w:p>
    <w:p w14:paraId="5DDA8493" w14:textId="77777777" w:rsidR="005D44AF" w:rsidRPr="00B45F8B" w:rsidRDefault="005D44AF" w:rsidP="005D44AF">
      <w:pPr>
        <w:ind w:left="1440"/>
        <w:rPr>
          <w:rFonts w:ascii="Arial" w:hAnsi="Arial" w:cs="Arial"/>
          <w:noProof/>
          <w:color w:val="800000"/>
          <w:sz w:val="20"/>
          <w:szCs w:val="20"/>
          <w:lang w:val="it-IT"/>
        </w:rPr>
      </w:pPr>
      <w:r w:rsidRPr="00B45F8B">
        <w:rPr>
          <w:rFonts w:ascii="Arial" w:hAnsi="Arial" w:cs="Arial"/>
          <w:noProof/>
          <w:color w:val="800000"/>
          <w:sz w:val="20"/>
          <w:szCs w:val="20"/>
          <w:lang w:val="it-IT"/>
        </w:rPr>
        <w:t>&lt;cbc:DocumentType</w:t>
      </w:r>
      <w:r w:rsidRPr="00B45F8B">
        <w:rPr>
          <w:rFonts w:ascii="Arial" w:hAnsi="Arial" w:cs="Arial"/>
          <w:noProof/>
          <w:sz w:val="20"/>
          <w:szCs w:val="20"/>
          <w:lang w:val="it-IT"/>
        </w:rPr>
        <w:t>&gt;CIG</w:t>
      </w:r>
      <w:r w:rsidRPr="00B45F8B">
        <w:rPr>
          <w:rFonts w:ascii="Arial" w:hAnsi="Arial" w:cs="Arial"/>
          <w:noProof/>
          <w:color w:val="800000"/>
          <w:sz w:val="20"/>
          <w:szCs w:val="20"/>
          <w:lang w:val="it-IT"/>
        </w:rPr>
        <w:t>&lt;/cbc:DocumentType&gt;</w:t>
      </w:r>
    </w:p>
    <w:p w14:paraId="231CF324" w14:textId="77777777" w:rsidR="005D44AF" w:rsidRPr="00B45F8B" w:rsidRDefault="005D44AF" w:rsidP="005D44AF">
      <w:pPr>
        <w:ind w:left="720"/>
        <w:rPr>
          <w:rFonts w:ascii="Arial" w:hAnsi="Arial" w:cs="Arial"/>
          <w:noProof/>
          <w:color w:val="800000"/>
          <w:sz w:val="18"/>
          <w:szCs w:val="18"/>
          <w:lang w:val="it-IT"/>
        </w:rPr>
      </w:pPr>
      <w:r w:rsidRPr="00B45F8B">
        <w:rPr>
          <w:rFonts w:ascii="Arial" w:hAnsi="Arial" w:cs="Arial"/>
          <w:noProof/>
          <w:color w:val="800000"/>
          <w:sz w:val="20"/>
          <w:szCs w:val="20"/>
          <w:lang w:val="it-IT"/>
        </w:rPr>
        <w:t>&lt;/cac:AdditionalDocumentReference&gt;</w:t>
      </w:r>
    </w:p>
    <w:p w14:paraId="28A86999" w14:textId="77777777" w:rsidR="005D44AF" w:rsidRPr="00B45F8B" w:rsidRDefault="005D44AF" w:rsidP="00A31A82">
      <w:pPr>
        <w:pStyle w:val="Heading3"/>
        <w:rPr>
          <w:rFonts w:eastAsia="Calibri"/>
          <w:lang w:val="it-IT" w:eastAsia="en-GB"/>
        </w:rPr>
      </w:pPr>
      <w:bookmarkStart w:id="1187" w:name="_Toc495606411"/>
      <w:bookmarkStart w:id="1188" w:name="_Toc510780876"/>
      <w:r w:rsidRPr="00B45F8B">
        <w:rPr>
          <w:rFonts w:eastAsia="Calibri"/>
          <w:lang w:val="it-IT" w:eastAsia="en-GB"/>
        </w:rPr>
        <w:t>Riferimento aggiuntivo a livello di riga</w:t>
      </w:r>
      <w:bookmarkEnd w:id="1187"/>
      <w:bookmarkEnd w:id="1188"/>
    </w:p>
    <w:p w14:paraId="5FE7CAED" w14:textId="77777777" w:rsidR="005D44AF" w:rsidRPr="00B45F8B" w:rsidRDefault="005D44AF" w:rsidP="005D44AF">
      <w:pPr>
        <w:jc w:val="both"/>
        <w:rPr>
          <w:rFonts w:eastAsia="Calibri"/>
          <w:lang w:val="it-IT" w:eastAsia="en-GB"/>
        </w:rPr>
      </w:pPr>
      <w:r w:rsidRPr="00B45F8B">
        <w:rPr>
          <w:rFonts w:eastAsia="Calibri"/>
          <w:lang w:val="it-IT" w:eastAsia="en-GB"/>
        </w:rPr>
        <w:t>Esempio di riferimento ad un CIG, un IMPEGNO e a un DDT a livello di riga:</w:t>
      </w:r>
    </w:p>
    <w:p w14:paraId="5A60D6B7" w14:textId="77777777" w:rsidR="005D44AF" w:rsidRPr="00B45F8B" w:rsidRDefault="005D44AF" w:rsidP="005D44AF">
      <w:pPr>
        <w:rPr>
          <w:rFonts w:eastAsia="Calibri"/>
          <w:sz w:val="16"/>
          <w:szCs w:val="16"/>
          <w:lang w:val="it-IT" w:eastAsia="en-GB"/>
        </w:rPr>
      </w:pPr>
    </w:p>
    <w:p w14:paraId="501A048B" w14:textId="77777777" w:rsidR="005D44AF" w:rsidRPr="00B45F8B" w:rsidRDefault="005D44AF" w:rsidP="005D44AF">
      <w:pPr>
        <w:ind w:left="720"/>
        <w:rPr>
          <w:rFonts w:ascii="Arial" w:hAnsi="Arial" w:cs="Arial"/>
          <w:noProof/>
          <w:color w:val="800000"/>
          <w:sz w:val="20"/>
          <w:szCs w:val="20"/>
          <w:lang w:val="it-IT"/>
        </w:rPr>
      </w:pPr>
      <w:r w:rsidRPr="00B45F8B">
        <w:rPr>
          <w:rFonts w:ascii="Arial" w:hAnsi="Arial" w:cs="Arial"/>
          <w:noProof/>
          <w:color w:val="800000"/>
          <w:sz w:val="20"/>
          <w:szCs w:val="20"/>
          <w:lang w:val="it-IT"/>
        </w:rPr>
        <w:t>&lt;cac:OrderLine&gt;</w:t>
      </w:r>
    </w:p>
    <w:p w14:paraId="112D2F13"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w:t>
      </w:r>
    </w:p>
    <w:p w14:paraId="0D73B8EF"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&lt;cac:DocumentReference&gt;</w:t>
      </w:r>
    </w:p>
    <w:p w14:paraId="2B8A51D0"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&lt;cbc:ID&gt;</w:t>
      </w:r>
      <w:r w:rsidRPr="00B45F8B">
        <w:rPr>
          <w:rFonts w:ascii="Arial" w:hAnsi="Arial" w:cs="Arial"/>
          <w:noProof/>
          <w:sz w:val="20"/>
          <w:szCs w:val="20"/>
          <w:lang w:val="it-IT"/>
        </w:rPr>
        <w:t>1Z1A3EE456</w:t>
      </w:r>
      <w:r w:rsidRPr="00B45F8B">
        <w:rPr>
          <w:rFonts w:ascii="Arial" w:hAnsi="Arial" w:cs="Arial"/>
          <w:noProof/>
          <w:color w:val="800000"/>
          <w:sz w:val="20"/>
          <w:szCs w:val="20"/>
          <w:lang w:val="it-IT"/>
        </w:rPr>
        <w:t>&lt;/cbc:ID&gt;</w:t>
      </w:r>
    </w:p>
    <w:p w14:paraId="747159BF"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&lt;cbc:DocumentType</w:t>
      </w:r>
      <w:r w:rsidRPr="00B45F8B">
        <w:rPr>
          <w:rFonts w:ascii="Arial" w:hAnsi="Arial" w:cs="Arial"/>
          <w:noProof/>
          <w:sz w:val="20"/>
          <w:szCs w:val="20"/>
          <w:lang w:val="it-IT"/>
        </w:rPr>
        <w:t>&gt;CIG</w:t>
      </w:r>
      <w:r w:rsidRPr="00B45F8B">
        <w:rPr>
          <w:rFonts w:ascii="Arial" w:hAnsi="Arial" w:cs="Arial"/>
          <w:noProof/>
          <w:color w:val="800000"/>
          <w:sz w:val="20"/>
          <w:szCs w:val="20"/>
          <w:lang w:val="it-IT"/>
        </w:rPr>
        <w:t>&lt;/cbc:DocumentType&gt;</w:t>
      </w:r>
    </w:p>
    <w:p w14:paraId="3B8CF5A3"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&lt;/cac:DocumentReference&gt;</w:t>
      </w:r>
    </w:p>
    <w:p w14:paraId="29B854CB"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&lt;cac:DocumentReference&gt;</w:t>
      </w:r>
    </w:p>
    <w:p w14:paraId="1F99BCC6"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&lt;cbc:ID&gt;</w:t>
      </w:r>
      <w:r w:rsidRPr="00B45F8B">
        <w:rPr>
          <w:rFonts w:ascii="Arial" w:hAnsi="Arial" w:cs="Arial"/>
          <w:noProof/>
          <w:sz w:val="20"/>
          <w:szCs w:val="20"/>
          <w:lang w:val="it-IT"/>
        </w:rPr>
        <w:t>123</w:t>
      </w:r>
      <w:r w:rsidRPr="00B45F8B">
        <w:rPr>
          <w:rFonts w:ascii="Arial" w:hAnsi="Arial" w:cs="Arial"/>
          <w:noProof/>
          <w:color w:val="800000"/>
          <w:sz w:val="20"/>
          <w:szCs w:val="20"/>
          <w:lang w:val="it-IT"/>
        </w:rPr>
        <w:t>&lt;/cbc:ID&gt;</w:t>
      </w:r>
    </w:p>
    <w:p w14:paraId="67EBC747"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&lt;cbc:IssueDate&gt;</w:t>
      </w:r>
      <w:r w:rsidRPr="00B45F8B">
        <w:rPr>
          <w:rFonts w:ascii="Arial" w:hAnsi="Arial" w:cs="Arial"/>
          <w:noProof/>
          <w:sz w:val="20"/>
          <w:szCs w:val="20"/>
          <w:lang w:val="it-IT"/>
        </w:rPr>
        <w:t>2015-03-10</w:t>
      </w:r>
      <w:r w:rsidRPr="00B45F8B">
        <w:rPr>
          <w:rFonts w:ascii="Arial" w:hAnsi="Arial" w:cs="Arial"/>
          <w:noProof/>
          <w:color w:val="800000"/>
          <w:sz w:val="20"/>
          <w:szCs w:val="20"/>
          <w:lang w:val="it-IT"/>
        </w:rPr>
        <w:t>&lt;/cbc:IssueDate&gt;</w:t>
      </w:r>
    </w:p>
    <w:p w14:paraId="5B48D658"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&lt;cbc:DocumentType</w:t>
      </w:r>
      <w:r w:rsidRPr="00B45F8B">
        <w:rPr>
          <w:rFonts w:ascii="Arial" w:hAnsi="Arial" w:cs="Arial"/>
          <w:noProof/>
          <w:sz w:val="20"/>
          <w:szCs w:val="20"/>
          <w:lang w:val="it-IT"/>
        </w:rPr>
        <w:t>&gt;IMPEGNO</w:t>
      </w:r>
      <w:r w:rsidRPr="00B45F8B">
        <w:rPr>
          <w:rFonts w:ascii="Arial" w:hAnsi="Arial" w:cs="Arial"/>
          <w:noProof/>
          <w:color w:val="800000"/>
          <w:sz w:val="20"/>
          <w:szCs w:val="20"/>
          <w:lang w:val="it-IT"/>
        </w:rPr>
        <w:t>&lt;/cbc:DocumentType&gt;</w:t>
      </w:r>
    </w:p>
    <w:p w14:paraId="1453C8DC"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&lt;/cac:DocumentReference&gt;</w:t>
      </w:r>
    </w:p>
    <w:p w14:paraId="6D4D600F" w14:textId="77777777" w:rsidR="005D44AF" w:rsidRPr="00B45F8B" w:rsidRDefault="005D44AF" w:rsidP="005D44AF">
      <w:pPr>
        <w:ind w:left="72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&lt;cac:DocumentReference&gt;</w:t>
      </w:r>
    </w:p>
    <w:p w14:paraId="4C6B0BDF"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&lt;cbc:ID&gt;</w:t>
      </w:r>
      <w:r w:rsidRPr="00B45F8B">
        <w:rPr>
          <w:rFonts w:ascii="Arial" w:hAnsi="Arial" w:cs="Arial"/>
          <w:noProof/>
          <w:sz w:val="20"/>
          <w:szCs w:val="20"/>
          <w:lang w:val="it-IT"/>
        </w:rPr>
        <w:t>CD13579</w:t>
      </w:r>
      <w:r w:rsidRPr="00B45F8B">
        <w:rPr>
          <w:rFonts w:ascii="Arial" w:hAnsi="Arial" w:cs="Arial"/>
          <w:noProof/>
          <w:color w:val="800000"/>
          <w:sz w:val="20"/>
          <w:szCs w:val="20"/>
          <w:lang w:val="it-IT"/>
        </w:rPr>
        <w:t>&lt;/cbc:ID&gt;</w:t>
      </w:r>
    </w:p>
    <w:p w14:paraId="41B33D8F"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&lt;cbc:IssueDate&gt;</w:t>
      </w:r>
      <w:r w:rsidRPr="00B45F8B">
        <w:rPr>
          <w:rFonts w:ascii="Arial" w:hAnsi="Arial" w:cs="Arial"/>
          <w:noProof/>
          <w:sz w:val="20"/>
          <w:szCs w:val="20"/>
          <w:lang w:val="it-IT"/>
        </w:rPr>
        <w:t>2015-04-12</w:t>
      </w:r>
      <w:r w:rsidRPr="00B45F8B">
        <w:rPr>
          <w:rFonts w:ascii="Arial" w:hAnsi="Arial" w:cs="Arial"/>
          <w:noProof/>
          <w:color w:val="800000"/>
          <w:sz w:val="20"/>
          <w:szCs w:val="20"/>
          <w:lang w:val="it-IT"/>
        </w:rPr>
        <w:t>&lt;/cbc:IssueDate&gt;</w:t>
      </w:r>
    </w:p>
    <w:p w14:paraId="144D5EBC" w14:textId="77777777" w:rsidR="005D44AF" w:rsidRPr="00B45F8B" w:rsidRDefault="005D44AF" w:rsidP="005D44AF">
      <w:pPr>
        <w:ind w:left="1440" w:firstLine="720"/>
        <w:rPr>
          <w:rFonts w:ascii="Arial" w:hAnsi="Arial" w:cs="Arial"/>
          <w:noProof/>
          <w:color w:val="800000"/>
          <w:sz w:val="20"/>
          <w:szCs w:val="20"/>
          <w:lang w:val="it-IT"/>
        </w:rPr>
      </w:pPr>
      <w:r w:rsidRPr="00B45F8B">
        <w:rPr>
          <w:rFonts w:ascii="Arial" w:hAnsi="Arial" w:cs="Arial"/>
          <w:noProof/>
          <w:color w:val="800000"/>
          <w:sz w:val="20"/>
          <w:szCs w:val="20"/>
          <w:lang w:val="it-IT"/>
        </w:rPr>
        <w:t>&lt;cbc:DocumentType</w:t>
      </w:r>
      <w:r w:rsidRPr="00B45F8B">
        <w:rPr>
          <w:rFonts w:ascii="Arial" w:hAnsi="Arial" w:cs="Arial"/>
          <w:noProof/>
          <w:sz w:val="20"/>
          <w:szCs w:val="20"/>
          <w:lang w:val="it-IT"/>
        </w:rPr>
        <w:t>&gt;DDT</w:t>
      </w:r>
      <w:r w:rsidRPr="00B45F8B">
        <w:rPr>
          <w:rFonts w:ascii="Arial" w:hAnsi="Arial" w:cs="Arial"/>
          <w:noProof/>
          <w:color w:val="800000"/>
          <w:sz w:val="20"/>
          <w:szCs w:val="20"/>
          <w:lang w:val="it-IT"/>
        </w:rPr>
        <w:t>&lt;/cbc:DocumentType&gt;</w:t>
      </w:r>
    </w:p>
    <w:p w14:paraId="77380638" w14:textId="77777777" w:rsidR="005D44AF" w:rsidRPr="00B45F8B" w:rsidRDefault="005D44AF" w:rsidP="005D44AF">
      <w:pPr>
        <w:ind w:left="720" w:firstLine="720"/>
        <w:rPr>
          <w:rFonts w:ascii="Arial" w:hAnsi="Arial" w:cs="Arial"/>
          <w:noProof/>
          <w:color w:val="800000"/>
          <w:sz w:val="20"/>
          <w:szCs w:val="20"/>
        </w:rPr>
      </w:pPr>
      <w:r w:rsidRPr="00B45F8B">
        <w:rPr>
          <w:rFonts w:ascii="Arial" w:hAnsi="Arial" w:cs="Arial"/>
          <w:noProof/>
          <w:color w:val="800000"/>
          <w:sz w:val="20"/>
          <w:szCs w:val="20"/>
        </w:rPr>
        <w:t>&lt;/cac:DocumentReference&gt;</w:t>
      </w:r>
    </w:p>
    <w:p w14:paraId="3B538DD4" w14:textId="77777777" w:rsidR="005D44AF" w:rsidRPr="00F4689F" w:rsidRDefault="005D44AF" w:rsidP="005D44AF">
      <w:pPr>
        <w:ind w:left="720"/>
        <w:rPr>
          <w:rFonts w:eastAsia="Calibri"/>
          <w:lang w:val="it-IT" w:eastAsia="en-GB"/>
        </w:rPr>
      </w:pPr>
      <w:r w:rsidRPr="00B45F8B">
        <w:rPr>
          <w:rFonts w:ascii="Arial" w:hAnsi="Arial" w:cs="Arial"/>
          <w:noProof/>
          <w:color w:val="800000"/>
          <w:sz w:val="20"/>
          <w:szCs w:val="20"/>
          <w:lang w:val="it-IT"/>
        </w:rPr>
        <w:t>&lt;/cac:OrderLine&gt;</w:t>
      </w:r>
    </w:p>
    <w:p w14:paraId="0F74BEAF" w14:textId="77777777" w:rsidR="00F4689F" w:rsidRPr="00F4689F" w:rsidRDefault="00F4689F" w:rsidP="00F4689F">
      <w:pPr>
        <w:rPr>
          <w:rFonts w:ascii="Cambria" w:eastAsia="Calibri" w:hAnsi="Cambria"/>
          <w:b/>
          <w:sz w:val="26"/>
          <w:szCs w:val="26"/>
          <w:highlight w:val="white"/>
          <w:lang w:val="en-GB" w:eastAsia="en-GB"/>
        </w:rPr>
      </w:pPr>
      <w:r w:rsidRPr="00F4689F">
        <w:rPr>
          <w:rFonts w:eastAsia="Calibri"/>
          <w:highlight w:val="white"/>
          <w:lang w:val="en-GB" w:eastAsia="en-GB"/>
        </w:rPr>
        <w:br w:type="page"/>
      </w:r>
    </w:p>
    <w:p w14:paraId="0CC3E9B0" w14:textId="77777777" w:rsidR="005D44AF" w:rsidRPr="00F4689F" w:rsidRDefault="005D44AF" w:rsidP="005D44AF">
      <w:pPr>
        <w:pStyle w:val="Heading2"/>
        <w:rPr>
          <w:rFonts w:eastAsia="Calibri"/>
          <w:highlight w:val="white"/>
          <w:lang w:val="en-GB" w:eastAsia="en-GB"/>
        </w:rPr>
      </w:pPr>
      <w:bookmarkStart w:id="1189" w:name="_Toc495606412"/>
      <w:bookmarkStart w:id="1190" w:name="_Toc510780877"/>
      <w:bookmarkStart w:id="1191" w:name="_Toc371417578"/>
      <w:bookmarkEnd w:id="659"/>
      <w:r w:rsidRPr="00F4689F">
        <w:rPr>
          <w:rFonts w:eastAsia="Calibri"/>
          <w:highlight w:val="white"/>
          <w:lang w:val="en-GB" w:eastAsia="en-GB"/>
        </w:rPr>
        <w:lastRenderedPageBreak/>
        <w:t>Allegati</w:t>
      </w:r>
      <w:bookmarkEnd w:id="1189"/>
      <w:bookmarkEnd w:id="1190"/>
    </w:p>
    <w:p w14:paraId="52E8BB8F" w14:textId="77777777" w:rsidR="005D44AF" w:rsidRPr="00F4689F" w:rsidRDefault="005D44AF" w:rsidP="005D44AF">
      <w:pPr>
        <w:jc w:val="both"/>
        <w:rPr>
          <w:rFonts w:eastAsia="Calibri" w:cs="Calibri"/>
          <w:noProof/>
          <w:lang w:val="it-IT"/>
        </w:rPr>
      </w:pPr>
      <w:r w:rsidRPr="00F4689F">
        <w:rPr>
          <w:rFonts w:eastAsia="Calibri" w:cs="Calibri"/>
          <w:noProof/>
          <w:lang w:val="it-IT"/>
        </w:rPr>
        <w:t>I documenti non-XML possono essere inviati come allegato all’Ordine PEPPOL. Questi potrebbero essere disegni o resoconti di ore lavorate o altri documenti rilevanti per l’Ordine. L’allegato può essere inviato come oggetto binario codificato in Base64, incorporato nel messag</w:t>
      </w:r>
      <w:r>
        <w:rPr>
          <w:rFonts w:eastAsia="Calibri" w:cs="Calibri"/>
          <w:noProof/>
          <w:lang w:val="it-IT"/>
        </w:rPr>
        <w:t>gio</w:t>
      </w:r>
      <w:r w:rsidRPr="00F4689F">
        <w:rPr>
          <w:rFonts w:eastAsia="Calibri" w:cs="Calibri"/>
          <w:noProof/>
          <w:lang w:val="it-IT"/>
        </w:rPr>
        <w:t xml:space="preserve"> o come URI ad un indirizzo esterno (link). </w:t>
      </w:r>
    </w:p>
    <w:p w14:paraId="457046BF" w14:textId="77777777" w:rsidR="005D44AF" w:rsidRPr="00F4689F" w:rsidRDefault="005D44AF" w:rsidP="005D44AF">
      <w:pPr>
        <w:jc w:val="both"/>
        <w:rPr>
          <w:rFonts w:eastAsia="Calibri" w:cs="Calibri"/>
          <w:noProof/>
          <w:sz w:val="16"/>
          <w:szCs w:val="16"/>
          <w:lang w:val="it-IT"/>
        </w:rPr>
      </w:pPr>
    </w:p>
    <w:p w14:paraId="7F56F981" w14:textId="77777777" w:rsidR="005D44AF" w:rsidRPr="00F4689F" w:rsidRDefault="005D44AF" w:rsidP="005D44AF">
      <w:pPr>
        <w:jc w:val="both"/>
        <w:rPr>
          <w:rFonts w:eastAsia="Calibri" w:cs="Calibri"/>
          <w:b/>
          <w:noProof/>
          <w:lang w:val="it-IT"/>
        </w:rPr>
      </w:pPr>
      <w:r w:rsidRPr="00F4689F">
        <w:rPr>
          <w:rFonts w:eastAsia="Calibri" w:cs="Calibri"/>
          <w:b/>
          <w:noProof/>
          <w:lang w:val="it-IT"/>
        </w:rPr>
        <w:t xml:space="preserve">Si raccomanda di inviare allegati in modo incorporato, oggetti binari e non come riferimenti esterni. </w:t>
      </w:r>
    </w:p>
    <w:p w14:paraId="46AECE30" w14:textId="77777777" w:rsidR="005D44AF" w:rsidRPr="00F4689F" w:rsidRDefault="005D44AF" w:rsidP="005D44AF">
      <w:pPr>
        <w:spacing w:before="14" w:line="220" w:lineRule="exact"/>
        <w:rPr>
          <w:noProof/>
          <w:sz w:val="16"/>
          <w:szCs w:val="16"/>
          <w:lang w:val="it-IT"/>
        </w:rPr>
      </w:pPr>
    </w:p>
    <w:tbl>
      <w:tblPr>
        <w:tblW w:w="10177" w:type="dxa"/>
        <w:jc w:val="center"/>
        <w:tblLayout w:type="fixed"/>
        <w:tblCellMar>
          <w:left w:w="0" w:type="dxa"/>
          <w:right w:w="0" w:type="dxa"/>
        </w:tblCellMar>
        <w:tblLook w:val="01E0" w:firstRow="1" w:lastRow="1" w:firstColumn="1" w:lastColumn="1" w:noHBand="0" w:noVBand="0"/>
      </w:tblPr>
      <w:tblGrid>
        <w:gridCol w:w="1980"/>
        <w:gridCol w:w="8197"/>
      </w:tblGrid>
      <w:tr w:rsidR="005D44AF" w:rsidRPr="00F4689F" w14:paraId="2F6984DE" w14:textId="77777777" w:rsidTr="00BF4964">
        <w:trPr>
          <w:trHeight w:hRule="exact" w:val="297"/>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28D8E3" w14:textId="77777777" w:rsidR="005D44AF" w:rsidRPr="00F4689F" w:rsidRDefault="005D44AF" w:rsidP="00BF4964">
            <w:pPr>
              <w:ind w:left="52" w:right="-20" w:hanging="13"/>
              <w:jc w:val="center"/>
              <w:rPr>
                <w:rFonts w:eastAsia="Calibri" w:cs="Calibri"/>
                <w:noProof/>
                <w:lang w:val="en-GB"/>
              </w:rPr>
            </w:pPr>
            <w:r w:rsidRPr="00F4689F">
              <w:rPr>
                <w:rFonts w:eastAsia="Calibri" w:cs="Calibri"/>
                <w:b/>
                <w:bCs/>
                <w:noProof/>
                <w:spacing w:val="-1"/>
                <w:lang w:val="en-GB"/>
              </w:rPr>
              <w:t>Elemento</w:t>
            </w:r>
          </w:p>
        </w:tc>
        <w:tc>
          <w:tcPr>
            <w:tcW w:w="819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1540F3" w14:textId="77777777" w:rsidR="005D44AF" w:rsidRPr="00F4689F" w:rsidRDefault="005D44AF" w:rsidP="00BF4964">
            <w:pPr>
              <w:ind w:left="52" w:right="-20" w:firstLine="71"/>
              <w:jc w:val="center"/>
              <w:rPr>
                <w:rFonts w:eastAsia="Calibri" w:cs="Calibri"/>
                <w:noProof/>
                <w:lang w:val="en-GB"/>
              </w:rPr>
            </w:pPr>
            <w:r w:rsidRPr="00F4689F">
              <w:rPr>
                <w:rFonts w:eastAsia="Calibri" w:cs="Calibri"/>
                <w:b/>
                <w:bCs/>
                <w:noProof/>
                <w:lang w:val="en-GB"/>
              </w:rPr>
              <w:t>Descrizione</w:t>
            </w:r>
          </w:p>
        </w:tc>
      </w:tr>
      <w:tr w:rsidR="005D44AF" w:rsidRPr="00F4689F" w14:paraId="2029624A" w14:textId="77777777" w:rsidTr="00BF4964">
        <w:trPr>
          <w:trHeight w:hRule="exact" w:val="383"/>
          <w:jc w:val="center"/>
        </w:trPr>
        <w:tc>
          <w:tcPr>
            <w:tcW w:w="1980" w:type="dxa"/>
            <w:tcBorders>
              <w:top w:val="single" w:sz="4" w:space="0" w:color="000000"/>
              <w:left w:val="single" w:sz="4" w:space="0" w:color="000000"/>
              <w:bottom w:val="single" w:sz="4" w:space="0" w:color="000000"/>
              <w:right w:val="single" w:sz="4" w:space="0" w:color="000000"/>
            </w:tcBorders>
          </w:tcPr>
          <w:p w14:paraId="7E1B0346" w14:textId="77777777" w:rsidR="005D44AF" w:rsidRPr="00F4689F" w:rsidRDefault="005D44AF" w:rsidP="00BF4964">
            <w:pPr>
              <w:spacing w:before="52"/>
              <w:ind w:left="52" w:right="-20" w:hanging="13"/>
              <w:rPr>
                <w:rFonts w:eastAsia="Calibri" w:cs="Calibri"/>
                <w:noProof/>
                <w:lang w:val="en-GB"/>
              </w:rPr>
            </w:pPr>
            <w:r w:rsidRPr="00F4689F">
              <w:rPr>
                <w:rFonts w:eastAsia="Calibri" w:cs="Calibri"/>
                <w:noProof/>
                <w:lang w:val="en-GB"/>
              </w:rPr>
              <w:t>C</w:t>
            </w:r>
            <w:r w:rsidRPr="00F4689F">
              <w:rPr>
                <w:rFonts w:eastAsia="Calibri" w:cs="Calibri"/>
                <w:noProof/>
                <w:spacing w:val="1"/>
                <w:lang w:val="en-GB"/>
              </w:rPr>
              <w:t>o</w:t>
            </w:r>
            <w:r w:rsidRPr="00F4689F">
              <w:rPr>
                <w:rFonts w:eastAsia="Calibri" w:cs="Calibri"/>
                <w:noProof/>
                <w:spacing w:val="-1"/>
                <w:lang w:val="en-GB"/>
              </w:rPr>
              <w:t>d</w:t>
            </w:r>
            <w:r w:rsidRPr="00F4689F">
              <w:rPr>
                <w:rFonts w:eastAsia="Calibri" w:cs="Calibri"/>
                <w:noProof/>
                <w:lang w:val="en-GB"/>
              </w:rPr>
              <w:t>ifica</w:t>
            </w:r>
          </w:p>
        </w:tc>
        <w:tc>
          <w:tcPr>
            <w:tcW w:w="8197" w:type="dxa"/>
            <w:tcBorders>
              <w:top w:val="single" w:sz="4" w:space="0" w:color="000000"/>
              <w:left w:val="single" w:sz="4" w:space="0" w:color="000000"/>
              <w:bottom w:val="single" w:sz="4" w:space="0" w:color="000000"/>
              <w:right w:val="single" w:sz="4" w:space="0" w:color="000000"/>
            </w:tcBorders>
          </w:tcPr>
          <w:p w14:paraId="6D599155" w14:textId="77777777" w:rsidR="005D44AF" w:rsidRPr="00F4689F" w:rsidRDefault="005D44AF" w:rsidP="00BF4964">
            <w:pPr>
              <w:tabs>
                <w:tab w:val="right" w:pos="8187"/>
              </w:tabs>
              <w:spacing w:before="52"/>
              <w:ind w:left="123" w:right="-20"/>
              <w:rPr>
                <w:rFonts w:eastAsia="Calibri" w:cs="Calibri"/>
                <w:noProof/>
                <w:lang w:val="en-GB"/>
              </w:rPr>
            </w:pPr>
            <w:r w:rsidRPr="00F4689F">
              <w:rPr>
                <w:rFonts w:eastAsia="Calibri" w:cs="Calibri"/>
                <w:noProof/>
                <w:lang w:val="en-GB"/>
              </w:rPr>
              <w:t>Base</w:t>
            </w:r>
            <w:r w:rsidRPr="00F4689F">
              <w:rPr>
                <w:rFonts w:eastAsia="Calibri" w:cs="Calibri"/>
                <w:noProof/>
                <w:spacing w:val="-1"/>
                <w:lang w:val="en-GB"/>
              </w:rPr>
              <w:t>6</w:t>
            </w:r>
            <w:r w:rsidRPr="00F4689F">
              <w:rPr>
                <w:rFonts w:eastAsia="Calibri" w:cs="Calibri"/>
                <w:noProof/>
                <w:lang w:val="en-GB"/>
              </w:rPr>
              <w:t>4</w:t>
            </w:r>
            <w:r w:rsidRPr="00F4689F">
              <w:rPr>
                <w:rFonts w:eastAsia="Calibri" w:cs="Calibri"/>
                <w:noProof/>
                <w:lang w:val="en-GB"/>
              </w:rPr>
              <w:tab/>
            </w:r>
          </w:p>
        </w:tc>
      </w:tr>
      <w:tr w:rsidR="005D44AF" w:rsidRPr="00E60747" w14:paraId="54718AF6" w14:textId="77777777" w:rsidTr="00BF4964">
        <w:trPr>
          <w:trHeight w:val="553"/>
          <w:jc w:val="center"/>
        </w:trPr>
        <w:tc>
          <w:tcPr>
            <w:tcW w:w="1980" w:type="dxa"/>
            <w:tcBorders>
              <w:top w:val="single" w:sz="4" w:space="0" w:color="000000"/>
              <w:left w:val="single" w:sz="4" w:space="0" w:color="000000"/>
              <w:bottom w:val="single" w:sz="4" w:space="0" w:color="000000"/>
              <w:right w:val="single" w:sz="4" w:space="0" w:color="000000"/>
            </w:tcBorders>
          </w:tcPr>
          <w:p w14:paraId="6EAC86D3" w14:textId="77777777" w:rsidR="005D44AF" w:rsidRPr="00F4689F" w:rsidRDefault="005D44AF" w:rsidP="00BF4964">
            <w:pPr>
              <w:spacing w:before="52"/>
              <w:ind w:left="52" w:right="-20" w:hanging="13"/>
              <w:rPr>
                <w:rFonts w:eastAsia="Calibri" w:cs="Calibri"/>
                <w:noProof/>
                <w:lang w:val="en-GB"/>
              </w:rPr>
            </w:pPr>
            <w:r w:rsidRPr="00F4689F">
              <w:rPr>
                <w:rFonts w:eastAsia="Calibri" w:cs="Calibri"/>
                <w:noProof/>
                <w:lang w:val="en-GB"/>
              </w:rPr>
              <w:t>Nome file</w:t>
            </w:r>
          </w:p>
        </w:tc>
        <w:tc>
          <w:tcPr>
            <w:tcW w:w="8197" w:type="dxa"/>
            <w:tcBorders>
              <w:top w:val="single" w:sz="4" w:space="0" w:color="000000"/>
              <w:left w:val="single" w:sz="4" w:space="0" w:color="000000"/>
              <w:bottom w:val="single" w:sz="4" w:space="0" w:color="000000"/>
              <w:right w:val="single" w:sz="4" w:space="0" w:color="000000"/>
            </w:tcBorders>
          </w:tcPr>
          <w:p w14:paraId="6BBD339A" w14:textId="77777777" w:rsidR="005D44AF" w:rsidRPr="00F4689F" w:rsidRDefault="005D44AF" w:rsidP="00BF4964">
            <w:pPr>
              <w:spacing w:before="52"/>
              <w:ind w:left="123" w:right="-20"/>
              <w:rPr>
                <w:rFonts w:eastAsia="Calibri" w:cs="Calibri"/>
                <w:b/>
                <w:noProof/>
                <w:lang w:val="it-IT"/>
              </w:rPr>
            </w:pPr>
            <w:r w:rsidRPr="00F4689F">
              <w:rPr>
                <w:rFonts w:eastAsia="Calibri" w:cs="Calibri"/>
                <w:noProof/>
                <w:lang w:val="it-IT"/>
              </w:rPr>
              <w:t>Il nome file e l’estensione dovrebbero essere inviati nell’attributo “filename” dell’elemento EmbeddedDocumentBinaryObject.</w:t>
            </w:r>
          </w:p>
        </w:tc>
      </w:tr>
      <w:tr w:rsidR="005D44AF" w:rsidRPr="00F4689F" w14:paraId="5665D90D" w14:textId="77777777" w:rsidTr="00BF4964">
        <w:trPr>
          <w:trHeight w:hRule="exact" w:val="2240"/>
          <w:jc w:val="center"/>
        </w:trPr>
        <w:tc>
          <w:tcPr>
            <w:tcW w:w="1980" w:type="dxa"/>
            <w:tcBorders>
              <w:top w:val="single" w:sz="4" w:space="0" w:color="000000"/>
              <w:left w:val="single" w:sz="4" w:space="0" w:color="000000"/>
              <w:bottom w:val="single" w:sz="4" w:space="0" w:color="000000"/>
              <w:right w:val="single" w:sz="4" w:space="0" w:color="000000"/>
            </w:tcBorders>
          </w:tcPr>
          <w:p w14:paraId="22ECEE7D" w14:textId="77777777" w:rsidR="005D44AF" w:rsidRPr="00F4689F" w:rsidRDefault="005D44AF" w:rsidP="00BF4964">
            <w:pPr>
              <w:spacing w:before="52"/>
              <w:ind w:left="52" w:right="-20" w:hanging="13"/>
              <w:rPr>
                <w:rFonts w:eastAsia="Calibri" w:cs="Calibri"/>
                <w:noProof/>
                <w:lang w:val="en-GB"/>
              </w:rPr>
            </w:pPr>
            <w:r w:rsidRPr="00F4689F">
              <w:rPr>
                <w:rFonts w:eastAsia="Calibri" w:cs="Calibri"/>
                <w:noProof/>
                <w:spacing w:val="1"/>
                <w:lang w:val="en-GB"/>
              </w:rPr>
              <w:t>Formato d</w:t>
            </w:r>
            <w:r w:rsidRPr="00F4689F">
              <w:rPr>
                <w:rFonts w:eastAsia="Calibri" w:cs="Calibri"/>
                <w:noProof/>
                <w:spacing w:val="-1"/>
                <w:lang w:val="en-GB"/>
              </w:rPr>
              <w:t>o</w:t>
            </w:r>
            <w:r w:rsidRPr="00F4689F">
              <w:rPr>
                <w:rFonts w:eastAsia="Calibri" w:cs="Calibri"/>
                <w:noProof/>
                <w:lang w:val="en-GB"/>
              </w:rPr>
              <w:t>cu</w:t>
            </w:r>
            <w:r w:rsidRPr="00F4689F">
              <w:rPr>
                <w:rFonts w:eastAsia="Calibri" w:cs="Calibri"/>
                <w:noProof/>
                <w:spacing w:val="-2"/>
                <w:lang w:val="en-GB"/>
              </w:rPr>
              <w:t>m</w:t>
            </w:r>
            <w:r w:rsidRPr="00F4689F">
              <w:rPr>
                <w:rFonts w:eastAsia="Calibri" w:cs="Calibri"/>
                <w:noProof/>
                <w:lang w:val="en-GB"/>
              </w:rPr>
              <w:t>ento</w:t>
            </w:r>
          </w:p>
        </w:tc>
        <w:tc>
          <w:tcPr>
            <w:tcW w:w="8197" w:type="dxa"/>
            <w:tcBorders>
              <w:top w:val="single" w:sz="4" w:space="0" w:color="000000"/>
              <w:left w:val="single" w:sz="4" w:space="0" w:color="000000"/>
              <w:bottom w:val="single" w:sz="4" w:space="0" w:color="000000"/>
              <w:right w:val="single" w:sz="4" w:space="0" w:color="000000"/>
            </w:tcBorders>
          </w:tcPr>
          <w:p w14:paraId="7685F332" w14:textId="77777777" w:rsidR="005D44AF" w:rsidRPr="00F4689F" w:rsidRDefault="005D44AF" w:rsidP="00BF4964">
            <w:pPr>
              <w:ind w:left="123" w:right="425"/>
              <w:rPr>
                <w:rFonts w:eastAsia="Calibri" w:cs="Calibri"/>
                <w:noProof/>
                <w:lang w:val="en-GB"/>
              </w:rPr>
            </w:pPr>
            <w:r w:rsidRPr="00F4689F">
              <w:rPr>
                <w:rFonts w:eastAsia="Calibri" w:cs="Calibri"/>
                <w:noProof/>
                <w:spacing w:val="1"/>
                <w:lang w:val="en-GB"/>
              </w:rPr>
              <w:t>Tipi MIME raccomandati</w:t>
            </w:r>
            <w:r w:rsidRPr="00F4689F">
              <w:rPr>
                <w:rFonts w:eastAsia="Calibri" w:cs="Calibri"/>
                <w:noProof/>
                <w:lang w:val="en-GB"/>
              </w:rPr>
              <w:t xml:space="preserve">: </w:t>
            </w:r>
          </w:p>
          <w:p w14:paraId="0BCFB170" w14:textId="77777777" w:rsidR="005D44AF" w:rsidRPr="00F4689F" w:rsidRDefault="005D44AF" w:rsidP="00AF424D">
            <w:pPr>
              <w:numPr>
                <w:ilvl w:val="0"/>
                <w:numId w:val="46"/>
              </w:numPr>
              <w:ind w:right="425"/>
              <w:contextualSpacing/>
              <w:rPr>
                <w:rFonts w:eastAsia="Calibri" w:cs="Calibri"/>
                <w:noProof/>
              </w:rPr>
            </w:pPr>
            <w:r w:rsidRPr="00F4689F">
              <w:rPr>
                <w:rFonts w:eastAsia="Calibri" w:cs="Calibri"/>
                <w:noProof/>
                <w:spacing w:val="1"/>
              </w:rPr>
              <w:t>PDF</w:t>
            </w:r>
            <w:r w:rsidRPr="00F4689F">
              <w:rPr>
                <w:rFonts w:eastAsia="Calibri" w:cs="Calibri"/>
                <w:noProof/>
                <w:spacing w:val="-2"/>
              </w:rPr>
              <w:t xml:space="preserve"> </w:t>
            </w:r>
            <w:r w:rsidRPr="00F4689F">
              <w:rPr>
                <w:rFonts w:eastAsia="Calibri" w:cs="Calibri"/>
                <w:noProof/>
              </w:rPr>
              <w:t>–</w:t>
            </w:r>
            <w:r w:rsidRPr="00F4689F">
              <w:rPr>
                <w:rFonts w:eastAsia="Calibri" w:cs="Calibri"/>
                <w:noProof/>
                <w:spacing w:val="1"/>
              </w:rPr>
              <w:t xml:space="preserve"> </w:t>
            </w:r>
            <w:r w:rsidRPr="00F4689F">
              <w:rPr>
                <w:rFonts w:eastAsia="Calibri" w:cs="Calibri"/>
                <w:noProof/>
              </w:rPr>
              <w:t>a</w:t>
            </w:r>
            <w:r w:rsidRPr="00F4689F">
              <w:rPr>
                <w:rFonts w:eastAsia="Calibri" w:cs="Calibri"/>
                <w:noProof/>
                <w:spacing w:val="-1"/>
              </w:rPr>
              <w:t>pp</w:t>
            </w:r>
            <w:r w:rsidRPr="00F4689F">
              <w:rPr>
                <w:rFonts w:eastAsia="Calibri" w:cs="Calibri"/>
                <w:noProof/>
              </w:rPr>
              <w:t>licati</w:t>
            </w:r>
            <w:r w:rsidRPr="00F4689F">
              <w:rPr>
                <w:rFonts w:eastAsia="Calibri" w:cs="Calibri"/>
                <w:noProof/>
                <w:spacing w:val="1"/>
              </w:rPr>
              <w:t>o</w:t>
            </w:r>
            <w:r w:rsidRPr="00F4689F">
              <w:rPr>
                <w:rFonts w:eastAsia="Calibri" w:cs="Calibri"/>
                <w:noProof/>
              </w:rPr>
              <w:t>n/p</w:t>
            </w:r>
            <w:r w:rsidRPr="00F4689F">
              <w:rPr>
                <w:rFonts w:eastAsia="Calibri" w:cs="Calibri"/>
                <w:noProof/>
                <w:spacing w:val="-1"/>
              </w:rPr>
              <w:t>d</w:t>
            </w:r>
            <w:r w:rsidRPr="00F4689F">
              <w:rPr>
                <w:rFonts w:eastAsia="Calibri" w:cs="Calibri"/>
                <w:noProof/>
              </w:rPr>
              <w:t xml:space="preserve">f </w:t>
            </w:r>
          </w:p>
          <w:p w14:paraId="39D6DB4C" w14:textId="77777777" w:rsidR="005D44AF" w:rsidRPr="00F4689F" w:rsidRDefault="005D44AF" w:rsidP="00AF424D">
            <w:pPr>
              <w:numPr>
                <w:ilvl w:val="0"/>
                <w:numId w:val="46"/>
              </w:numPr>
              <w:ind w:right="425"/>
              <w:contextualSpacing/>
              <w:rPr>
                <w:rFonts w:eastAsia="Calibri" w:cs="Calibri"/>
                <w:noProof/>
              </w:rPr>
            </w:pPr>
            <w:r w:rsidRPr="00F4689F">
              <w:rPr>
                <w:rFonts w:eastAsia="Calibri" w:cs="Calibri"/>
                <w:noProof/>
                <w:spacing w:val="-2"/>
              </w:rPr>
              <w:t>T</w:t>
            </w:r>
            <w:r w:rsidRPr="00F4689F">
              <w:rPr>
                <w:rFonts w:eastAsia="Calibri" w:cs="Calibri"/>
                <w:noProof/>
              </w:rPr>
              <w:t>XT</w:t>
            </w:r>
            <w:r w:rsidRPr="00F4689F">
              <w:rPr>
                <w:rFonts w:eastAsia="Calibri" w:cs="Calibri"/>
                <w:noProof/>
                <w:spacing w:val="-1"/>
              </w:rPr>
              <w:t xml:space="preserve"> </w:t>
            </w:r>
            <w:r w:rsidRPr="00F4689F">
              <w:rPr>
                <w:rFonts w:eastAsia="Calibri" w:cs="Calibri"/>
                <w:noProof/>
              </w:rPr>
              <w:t>–</w:t>
            </w:r>
            <w:r w:rsidRPr="00F4689F">
              <w:rPr>
                <w:rFonts w:eastAsia="Calibri" w:cs="Calibri"/>
                <w:noProof/>
                <w:spacing w:val="1"/>
              </w:rPr>
              <w:t xml:space="preserve"> </w:t>
            </w:r>
            <w:r w:rsidRPr="00F4689F">
              <w:rPr>
                <w:rFonts w:eastAsia="Calibri" w:cs="Calibri"/>
                <w:noProof/>
              </w:rPr>
              <w:t>t</w:t>
            </w:r>
            <w:r w:rsidRPr="00F4689F">
              <w:rPr>
                <w:rFonts w:eastAsia="Calibri" w:cs="Calibri"/>
                <w:noProof/>
                <w:spacing w:val="-1"/>
              </w:rPr>
              <w:t>e</w:t>
            </w:r>
            <w:r w:rsidRPr="00F4689F">
              <w:rPr>
                <w:rFonts w:eastAsia="Calibri" w:cs="Calibri"/>
                <w:noProof/>
              </w:rPr>
              <w:t>xt/t</w:t>
            </w:r>
            <w:r w:rsidRPr="00F4689F">
              <w:rPr>
                <w:rFonts w:eastAsia="Calibri" w:cs="Calibri"/>
                <w:noProof/>
                <w:spacing w:val="1"/>
              </w:rPr>
              <w:t>x</w:t>
            </w:r>
            <w:r w:rsidRPr="00F4689F">
              <w:rPr>
                <w:rFonts w:eastAsia="Calibri" w:cs="Calibri"/>
                <w:noProof/>
              </w:rPr>
              <w:t>t</w:t>
            </w:r>
          </w:p>
          <w:p w14:paraId="02A7C2A3" w14:textId="77777777" w:rsidR="005D44AF" w:rsidRPr="00F4689F" w:rsidRDefault="005D44AF" w:rsidP="00AF424D">
            <w:pPr>
              <w:numPr>
                <w:ilvl w:val="0"/>
                <w:numId w:val="46"/>
              </w:numPr>
              <w:ind w:right="-20"/>
              <w:contextualSpacing/>
              <w:rPr>
                <w:rFonts w:eastAsia="Calibri" w:cs="Calibri"/>
                <w:noProof/>
                <w:lang w:val="en-GB"/>
              </w:rPr>
            </w:pPr>
            <w:r w:rsidRPr="00F4689F">
              <w:rPr>
                <w:rFonts w:eastAsia="Calibri" w:cs="Calibri"/>
                <w:spacing w:val="1"/>
              </w:rPr>
              <w:t>XML</w:t>
            </w:r>
            <w:r w:rsidRPr="00F4689F">
              <w:rPr>
                <w:rFonts w:eastAsia="Calibri" w:cs="Calibri"/>
                <w:spacing w:val="-2"/>
              </w:rPr>
              <w:t xml:space="preserve"> </w:t>
            </w:r>
            <w:r w:rsidRPr="00F4689F">
              <w:rPr>
                <w:rFonts w:eastAsia="Calibri" w:cs="Calibri"/>
              </w:rPr>
              <w:t>–</w:t>
            </w:r>
            <w:r w:rsidRPr="00F4689F">
              <w:rPr>
                <w:rFonts w:eastAsia="Calibri" w:cs="Calibri"/>
                <w:spacing w:val="1"/>
              </w:rPr>
              <w:t xml:space="preserve"> </w:t>
            </w:r>
            <w:r w:rsidRPr="00F4689F">
              <w:rPr>
                <w:rFonts w:eastAsia="Calibri" w:cs="Calibri"/>
                <w:spacing w:val="-3"/>
              </w:rPr>
              <w:t>text</w:t>
            </w:r>
            <w:r w:rsidRPr="00F4689F">
              <w:rPr>
                <w:rFonts w:eastAsia="Calibri" w:cs="Calibri"/>
              </w:rPr>
              <w:t>/</w:t>
            </w:r>
            <w:r w:rsidRPr="00F4689F">
              <w:rPr>
                <w:rFonts w:eastAsia="Calibri" w:cs="Calibri"/>
                <w:spacing w:val="-1"/>
              </w:rPr>
              <w:t>xml</w:t>
            </w:r>
            <w:r w:rsidRPr="00F4689F">
              <w:rPr>
                <w:rFonts w:eastAsia="Calibri" w:cs="Calibri"/>
                <w:noProof/>
                <w:lang w:val="en-GB"/>
              </w:rPr>
              <w:t xml:space="preserve"> </w:t>
            </w:r>
          </w:p>
          <w:p w14:paraId="78E29A63" w14:textId="77777777" w:rsidR="005D44AF" w:rsidRPr="00F4689F" w:rsidRDefault="005D44AF" w:rsidP="00AF424D">
            <w:pPr>
              <w:numPr>
                <w:ilvl w:val="0"/>
                <w:numId w:val="46"/>
              </w:numPr>
              <w:ind w:right="-20"/>
              <w:contextualSpacing/>
              <w:rPr>
                <w:rFonts w:eastAsia="Calibri" w:cs="Calibri"/>
                <w:noProof/>
                <w:lang w:val="en-GB"/>
              </w:rPr>
            </w:pPr>
            <w:r w:rsidRPr="00F4689F">
              <w:rPr>
                <w:rFonts w:eastAsia="Calibri" w:cs="Calibri"/>
                <w:noProof/>
                <w:lang w:val="en-GB"/>
              </w:rPr>
              <w:t>GIF</w:t>
            </w:r>
            <w:r w:rsidRPr="00F4689F">
              <w:rPr>
                <w:rFonts w:eastAsia="Calibri" w:cs="Calibri"/>
                <w:noProof/>
                <w:spacing w:val="-1"/>
                <w:lang w:val="en-GB"/>
              </w:rPr>
              <w:t xml:space="preserve"> </w:t>
            </w:r>
            <w:r w:rsidRPr="00F4689F">
              <w:rPr>
                <w:rFonts w:eastAsia="Calibri" w:cs="Calibri"/>
                <w:noProof/>
                <w:lang w:val="en-GB"/>
              </w:rPr>
              <w:t>–</w:t>
            </w:r>
            <w:r w:rsidRPr="00F4689F">
              <w:rPr>
                <w:rFonts w:eastAsia="Calibri" w:cs="Calibri"/>
                <w:noProof/>
                <w:spacing w:val="-1"/>
                <w:lang w:val="en-GB"/>
              </w:rPr>
              <w:t xml:space="preserve"> </w:t>
            </w:r>
            <w:r w:rsidRPr="00F4689F">
              <w:rPr>
                <w:rFonts w:eastAsia="Calibri" w:cs="Calibri"/>
                <w:noProof/>
                <w:lang w:val="en-GB"/>
              </w:rPr>
              <w:t>i</w:t>
            </w:r>
            <w:r w:rsidRPr="00F4689F">
              <w:rPr>
                <w:rFonts w:eastAsia="Calibri" w:cs="Calibri"/>
                <w:noProof/>
                <w:spacing w:val="1"/>
                <w:lang w:val="en-GB"/>
              </w:rPr>
              <w:t>m</w:t>
            </w:r>
            <w:r w:rsidRPr="00F4689F">
              <w:rPr>
                <w:rFonts w:eastAsia="Calibri" w:cs="Calibri"/>
                <w:noProof/>
                <w:lang w:val="en-GB"/>
              </w:rPr>
              <w:t>a</w:t>
            </w:r>
            <w:r w:rsidRPr="00F4689F">
              <w:rPr>
                <w:rFonts w:eastAsia="Calibri" w:cs="Calibri"/>
                <w:noProof/>
                <w:spacing w:val="-3"/>
                <w:lang w:val="en-GB"/>
              </w:rPr>
              <w:t>g</w:t>
            </w:r>
            <w:r w:rsidRPr="00F4689F">
              <w:rPr>
                <w:rFonts w:eastAsia="Calibri" w:cs="Calibri"/>
                <w:noProof/>
                <w:lang w:val="en-GB"/>
              </w:rPr>
              <w:t>e/gif</w:t>
            </w:r>
          </w:p>
          <w:p w14:paraId="2849CA7E" w14:textId="77777777" w:rsidR="005D44AF" w:rsidRPr="00F4689F" w:rsidRDefault="005D44AF" w:rsidP="00AF424D">
            <w:pPr>
              <w:numPr>
                <w:ilvl w:val="0"/>
                <w:numId w:val="46"/>
              </w:numPr>
              <w:ind w:right="-20"/>
              <w:contextualSpacing/>
              <w:rPr>
                <w:rFonts w:eastAsia="Calibri" w:cs="Calibri"/>
                <w:noProof/>
                <w:lang w:val="en-GB"/>
              </w:rPr>
            </w:pPr>
            <w:r w:rsidRPr="00F4689F">
              <w:rPr>
                <w:rFonts w:eastAsia="Calibri" w:cs="Calibri"/>
                <w:noProof/>
                <w:lang w:val="en-GB"/>
              </w:rPr>
              <w:t>TIFF</w:t>
            </w:r>
            <w:r w:rsidRPr="00F4689F">
              <w:rPr>
                <w:rFonts w:eastAsia="Calibri" w:cs="Calibri"/>
                <w:noProof/>
                <w:spacing w:val="-1"/>
                <w:lang w:val="en-GB"/>
              </w:rPr>
              <w:t xml:space="preserve"> </w:t>
            </w:r>
            <w:r w:rsidRPr="00F4689F">
              <w:rPr>
                <w:rFonts w:eastAsia="Calibri" w:cs="Calibri"/>
                <w:noProof/>
                <w:lang w:val="en-GB"/>
              </w:rPr>
              <w:t>–</w:t>
            </w:r>
            <w:r w:rsidRPr="00F4689F">
              <w:rPr>
                <w:rFonts w:eastAsia="Calibri" w:cs="Calibri"/>
                <w:noProof/>
                <w:spacing w:val="-1"/>
                <w:lang w:val="en-GB"/>
              </w:rPr>
              <w:t xml:space="preserve"> </w:t>
            </w:r>
            <w:r w:rsidRPr="00F4689F">
              <w:rPr>
                <w:rFonts w:eastAsia="Calibri" w:cs="Calibri"/>
                <w:noProof/>
                <w:lang w:val="en-GB"/>
              </w:rPr>
              <w:t>i</w:t>
            </w:r>
            <w:r w:rsidRPr="00F4689F">
              <w:rPr>
                <w:rFonts w:eastAsia="Calibri" w:cs="Calibri"/>
                <w:noProof/>
                <w:spacing w:val="-1"/>
                <w:lang w:val="en-GB"/>
              </w:rPr>
              <w:t>m</w:t>
            </w:r>
            <w:r w:rsidRPr="00F4689F">
              <w:rPr>
                <w:rFonts w:eastAsia="Calibri" w:cs="Calibri"/>
                <w:noProof/>
                <w:lang w:val="en-GB"/>
              </w:rPr>
              <w:t>a</w:t>
            </w:r>
            <w:r w:rsidRPr="00F4689F">
              <w:rPr>
                <w:rFonts w:eastAsia="Calibri" w:cs="Calibri"/>
                <w:noProof/>
                <w:spacing w:val="-1"/>
                <w:lang w:val="en-GB"/>
              </w:rPr>
              <w:t>g</w:t>
            </w:r>
            <w:r w:rsidRPr="00F4689F">
              <w:rPr>
                <w:rFonts w:eastAsia="Calibri" w:cs="Calibri"/>
                <w:noProof/>
                <w:lang w:val="en-GB"/>
              </w:rPr>
              <w:t>e/</w:t>
            </w:r>
            <w:r w:rsidRPr="00F4689F">
              <w:rPr>
                <w:rFonts w:eastAsia="Calibri" w:cs="Calibri"/>
                <w:noProof/>
                <w:spacing w:val="1"/>
                <w:lang w:val="en-GB"/>
              </w:rPr>
              <w:t>t</w:t>
            </w:r>
            <w:r w:rsidRPr="00F4689F">
              <w:rPr>
                <w:rFonts w:eastAsia="Calibri" w:cs="Calibri"/>
                <w:noProof/>
                <w:lang w:val="en-GB"/>
              </w:rPr>
              <w:t>iff</w:t>
            </w:r>
          </w:p>
          <w:p w14:paraId="31EA1E5D" w14:textId="77777777" w:rsidR="005D44AF" w:rsidRPr="00F4689F" w:rsidRDefault="005D44AF" w:rsidP="00AF424D">
            <w:pPr>
              <w:numPr>
                <w:ilvl w:val="0"/>
                <w:numId w:val="46"/>
              </w:numPr>
              <w:ind w:right="-20"/>
              <w:contextualSpacing/>
              <w:rPr>
                <w:rFonts w:eastAsia="Calibri" w:cs="Calibri"/>
                <w:noProof/>
                <w:lang w:val="en-GB"/>
              </w:rPr>
            </w:pPr>
            <w:r w:rsidRPr="00F4689F">
              <w:rPr>
                <w:rFonts w:eastAsia="Calibri" w:cs="Calibri"/>
                <w:noProof/>
                <w:spacing w:val="-1"/>
                <w:lang w:val="en-GB"/>
              </w:rPr>
              <w:t>J</w:t>
            </w:r>
            <w:r w:rsidRPr="00F4689F">
              <w:rPr>
                <w:rFonts w:eastAsia="Calibri" w:cs="Calibri"/>
                <w:noProof/>
                <w:spacing w:val="1"/>
                <w:lang w:val="en-GB"/>
              </w:rPr>
              <w:t>P</w:t>
            </w:r>
            <w:r w:rsidRPr="00F4689F">
              <w:rPr>
                <w:rFonts w:eastAsia="Calibri" w:cs="Calibri"/>
                <w:noProof/>
                <w:spacing w:val="-2"/>
                <w:lang w:val="en-GB"/>
              </w:rPr>
              <w:t>E</w:t>
            </w:r>
            <w:r w:rsidRPr="00F4689F">
              <w:rPr>
                <w:rFonts w:eastAsia="Calibri" w:cs="Calibri"/>
                <w:noProof/>
                <w:lang w:val="en-GB"/>
              </w:rPr>
              <w:t>G, J</w:t>
            </w:r>
            <w:r w:rsidRPr="00F4689F">
              <w:rPr>
                <w:rFonts w:eastAsia="Calibri" w:cs="Calibri"/>
                <w:noProof/>
                <w:spacing w:val="-2"/>
                <w:lang w:val="en-GB"/>
              </w:rPr>
              <w:t>P</w:t>
            </w:r>
            <w:r w:rsidRPr="00F4689F">
              <w:rPr>
                <w:rFonts w:eastAsia="Calibri" w:cs="Calibri"/>
                <w:noProof/>
                <w:lang w:val="en-GB"/>
              </w:rPr>
              <w:t>G</w:t>
            </w:r>
            <w:r w:rsidRPr="00F4689F">
              <w:rPr>
                <w:rFonts w:eastAsia="Calibri" w:cs="Calibri"/>
                <w:noProof/>
                <w:spacing w:val="1"/>
                <w:lang w:val="en-GB"/>
              </w:rPr>
              <w:t xml:space="preserve"> </w:t>
            </w:r>
            <w:r w:rsidRPr="00F4689F">
              <w:rPr>
                <w:rFonts w:eastAsia="Calibri" w:cs="Calibri"/>
                <w:noProof/>
                <w:lang w:val="en-GB"/>
              </w:rPr>
              <w:t>–</w:t>
            </w:r>
            <w:r w:rsidRPr="00F4689F">
              <w:rPr>
                <w:rFonts w:eastAsia="Calibri" w:cs="Calibri"/>
                <w:noProof/>
                <w:spacing w:val="-1"/>
                <w:lang w:val="en-GB"/>
              </w:rPr>
              <w:t xml:space="preserve"> </w:t>
            </w:r>
            <w:r w:rsidRPr="00F4689F">
              <w:rPr>
                <w:rFonts w:eastAsia="Calibri" w:cs="Calibri"/>
                <w:noProof/>
                <w:lang w:val="en-GB"/>
              </w:rPr>
              <w:t>i</w:t>
            </w:r>
            <w:r w:rsidRPr="00F4689F">
              <w:rPr>
                <w:rFonts w:eastAsia="Calibri" w:cs="Calibri"/>
                <w:noProof/>
                <w:spacing w:val="1"/>
                <w:lang w:val="en-GB"/>
              </w:rPr>
              <w:t>m</w:t>
            </w:r>
            <w:r w:rsidRPr="00F4689F">
              <w:rPr>
                <w:rFonts w:eastAsia="Calibri" w:cs="Calibri"/>
                <w:noProof/>
                <w:lang w:val="en-GB"/>
              </w:rPr>
              <w:t>a</w:t>
            </w:r>
            <w:r w:rsidRPr="00F4689F">
              <w:rPr>
                <w:rFonts w:eastAsia="Calibri" w:cs="Calibri"/>
                <w:noProof/>
                <w:spacing w:val="-3"/>
                <w:lang w:val="en-GB"/>
              </w:rPr>
              <w:t>g</w:t>
            </w:r>
            <w:r w:rsidRPr="00F4689F">
              <w:rPr>
                <w:rFonts w:eastAsia="Calibri" w:cs="Calibri"/>
                <w:noProof/>
                <w:lang w:val="en-GB"/>
              </w:rPr>
              <w:t>e/jpeg</w:t>
            </w:r>
          </w:p>
          <w:p w14:paraId="7D9BA069" w14:textId="77777777" w:rsidR="005D44AF" w:rsidRPr="00F4689F" w:rsidRDefault="005D44AF" w:rsidP="00AF424D">
            <w:pPr>
              <w:numPr>
                <w:ilvl w:val="0"/>
                <w:numId w:val="46"/>
              </w:numPr>
              <w:ind w:right="-20"/>
              <w:contextualSpacing/>
              <w:rPr>
                <w:rFonts w:eastAsia="Calibri" w:cs="Calibri"/>
                <w:noProof/>
                <w:lang w:val="en-GB"/>
              </w:rPr>
            </w:pPr>
            <w:r w:rsidRPr="00F4689F">
              <w:rPr>
                <w:rFonts w:eastAsia="Calibri" w:cs="Calibri"/>
                <w:noProof/>
                <w:lang w:val="en-GB"/>
              </w:rPr>
              <w:t>PNG – image/png</w:t>
            </w:r>
          </w:p>
        </w:tc>
      </w:tr>
      <w:tr w:rsidR="005D44AF" w:rsidRPr="00E60747" w14:paraId="40D3B24F" w14:textId="77777777" w:rsidTr="00BF4964">
        <w:trPr>
          <w:trHeight w:val="267"/>
          <w:jc w:val="center"/>
        </w:trPr>
        <w:tc>
          <w:tcPr>
            <w:tcW w:w="1980" w:type="dxa"/>
            <w:tcBorders>
              <w:top w:val="single" w:sz="4" w:space="0" w:color="000000"/>
              <w:left w:val="single" w:sz="4" w:space="0" w:color="000000"/>
              <w:bottom w:val="single" w:sz="4" w:space="0" w:color="000000"/>
              <w:right w:val="single" w:sz="4" w:space="0" w:color="000000"/>
            </w:tcBorders>
          </w:tcPr>
          <w:p w14:paraId="1C4499C6" w14:textId="77777777" w:rsidR="005D44AF" w:rsidRPr="00F4689F" w:rsidRDefault="005D44AF" w:rsidP="00BF4964">
            <w:pPr>
              <w:spacing w:before="49" w:line="278" w:lineRule="auto"/>
              <w:ind w:left="52" w:right="382" w:hanging="13"/>
              <w:rPr>
                <w:rFonts w:eastAsia="Calibri" w:cs="Calibri"/>
                <w:noProof/>
                <w:lang w:val="en-GB"/>
              </w:rPr>
            </w:pPr>
            <w:r w:rsidRPr="00F4689F">
              <w:rPr>
                <w:rFonts w:eastAsia="Calibri" w:cs="Calibri"/>
                <w:noProof/>
                <w:lang w:val="en-GB"/>
              </w:rPr>
              <w:t>Dimensione</w:t>
            </w:r>
          </w:p>
        </w:tc>
        <w:tc>
          <w:tcPr>
            <w:tcW w:w="8197" w:type="dxa"/>
            <w:tcBorders>
              <w:top w:val="single" w:sz="4" w:space="0" w:color="000000"/>
              <w:left w:val="single" w:sz="4" w:space="0" w:color="000000"/>
              <w:bottom w:val="single" w:sz="4" w:space="0" w:color="000000"/>
              <w:right w:val="single" w:sz="4" w:space="0" w:color="000000"/>
            </w:tcBorders>
          </w:tcPr>
          <w:p w14:paraId="0ECBF070" w14:textId="77777777" w:rsidR="005D44AF" w:rsidRPr="00F4689F" w:rsidRDefault="005D44AF" w:rsidP="00BF4964">
            <w:pPr>
              <w:autoSpaceDE w:val="0"/>
              <w:autoSpaceDN w:val="0"/>
              <w:ind w:left="142"/>
              <w:rPr>
                <w:color w:val="000000"/>
                <w:lang w:val="it-IT"/>
              </w:rPr>
            </w:pPr>
            <w:r w:rsidRPr="00F4689F">
              <w:rPr>
                <w:color w:val="000000"/>
                <w:lang w:val="it-IT"/>
              </w:rPr>
              <w:t xml:space="preserve">La dimensione massima del messaggio raccomandata </w:t>
            </w:r>
            <w:r w:rsidRPr="00F4689F">
              <w:rPr>
                <w:rFonts w:eastAsia="Calibri" w:cs="Calibri"/>
                <w:noProof/>
                <w:spacing w:val="1"/>
                <w:lang w:val="it-IT"/>
              </w:rPr>
              <w:t xml:space="preserve"> </w:t>
            </w:r>
            <w:r w:rsidRPr="00F4689F">
              <w:rPr>
                <w:rFonts w:eastAsia="Calibri" w:cs="Calibri"/>
                <w:noProof/>
                <w:spacing w:val="1"/>
                <w:u w:val="single"/>
                <w:lang w:val="it-IT"/>
              </w:rPr>
              <w:t>inclusi</w:t>
            </w:r>
            <w:r w:rsidRPr="00F4689F">
              <w:rPr>
                <w:rFonts w:eastAsia="Calibri" w:cs="Calibri"/>
                <w:noProof/>
                <w:spacing w:val="1"/>
                <w:lang w:val="it-IT"/>
              </w:rPr>
              <w:t xml:space="preserve"> gli allegati è 5MB.</w:t>
            </w:r>
          </w:p>
        </w:tc>
      </w:tr>
      <w:tr w:rsidR="005D44AF" w:rsidRPr="00E60747" w14:paraId="65E0190C" w14:textId="77777777" w:rsidTr="00BF4964">
        <w:trPr>
          <w:jc w:val="center"/>
        </w:trPr>
        <w:tc>
          <w:tcPr>
            <w:tcW w:w="1980" w:type="dxa"/>
            <w:tcBorders>
              <w:top w:val="single" w:sz="4" w:space="0" w:color="000000"/>
              <w:left w:val="single" w:sz="4" w:space="0" w:color="000000"/>
              <w:bottom w:val="single" w:sz="4" w:space="0" w:color="000000"/>
              <w:right w:val="single" w:sz="4" w:space="0" w:color="000000"/>
            </w:tcBorders>
          </w:tcPr>
          <w:p w14:paraId="146C4E54" w14:textId="77777777" w:rsidR="005D44AF" w:rsidRPr="00F4689F" w:rsidRDefault="005D44AF" w:rsidP="00BF4964">
            <w:pPr>
              <w:spacing w:before="49" w:line="278" w:lineRule="auto"/>
              <w:ind w:left="52" w:right="382" w:hanging="13"/>
              <w:rPr>
                <w:rFonts w:eastAsia="Calibri" w:cs="Calibri"/>
                <w:noProof/>
                <w:lang w:val="en-GB"/>
              </w:rPr>
            </w:pPr>
            <w:r w:rsidRPr="00F4689F">
              <w:rPr>
                <w:rFonts w:eastAsia="Calibri" w:cs="Calibri"/>
                <w:noProof/>
                <w:lang w:val="en-GB"/>
              </w:rPr>
              <w:t>Descrizione</w:t>
            </w:r>
          </w:p>
        </w:tc>
        <w:tc>
          <w:tcPr>
            <w:tcW w:w="8197" w:type="dxa"/>
            <w:tcBorders>
              <w:top w:val="single" w:sz="4" w:space="0" w:color="000000"/>
              <w:left w:val="single" w:sz="4" w:space="0" w:color="000000"/>
              <w:bottom w:val="single" w:sz="4" w:space="0" w:color="000000"/>
              <w:right w:val="single" w:sz="4" w:space="0" w:color="000000"/>
            </w:tcBorders>
          </w:tcPr>
          <w:p w14:paraId="1A05A6E3" w14:textId="77777777" w:rsidR="005D44AF" w:rsidRPr="00F4689F" w:rsidRDefault="005D44AF" w:rsidP="00BF4964">
            <w:pPr>
              <w:autoSpaceDE w:val="0"/>
              <w:autoSpaceDN w:val="0"/>
              <w:ind w:left="142"/>
              <w:rPr>
                <w:rFonts w:eastAsia="Calibri" w:cs="Calibri"/>
                <w:noProof/>
                <w:lang w:val="it-IT"/>
              </w:rPr>
            </w:pPr>
            <w:r w:rsidRPr="00F4689F">
              <w:rPr>
                <w:color w:val="000000"/>
                <w:lang w:val="it-IT"/>
              </w:rPr>
              <w:t xml:space="preserve">Si raccomanda l’uso dell’elemento cac:AdditionalDocumentReference/cbc:DocumentType per inviare una breve descrizione del contenuto dell’allegato. </w:t>
            </w:r>
          </w:p>
        </w:tc>
      </w:tr>
    </w:tbl>
    <w:p w14:paraId="612DBF3E" w14:textId="77777777" w:rsidR="005D44AF" w:rsidRPr="00F4689F" w:rsidRDefault="005D44AF" w:rsidP="005D44AF">
      <w:pPr>
        <w:rPr>
          <w:noProof/>
          <w:sz w:val="16"/>
          <w:szCs w:val="16"/>
          <w:lang w:val="it-IT"/>
        </w:rPr>
      </w:pPr>
    </w:p>
    <w:p w14:paraId="330E9E37" w14:textId="77777777" w:rsidR="005D44AF" w:rsidRPr="00F4689F" w:rsidRDefault="005D44AF" w:rsidP="005D44AF">
      <w:pPr>
        <w:jc w:val="both"/>
        <w:rPr>
          <w:noProof/>
          <w:lang w:val="it-IT"/>
        </w:rPr>
      </w:pPr>
    </w:p>
    <w:p w14:paraId="52D88503" w14:textId="77777777" w:rsidR="005D44AF" w:rsidRPr="00F4689F" w:rsidRDefault="005D44AF" w:rsidP="005D44AF">
      <w:pPr>
        <w:jc w:val="both"/>
        <w:rPr>
          <w:lang w:val="it-IT"/>
        </w:rPr>
      </w:pPr>
      <w:r w:rsidRPr="00F4689F">
        <w:rPr>
          <w:b/>
          <w:color w:val="000000"/>
          <w:lang w:val="it-IT"/>
        </w:rPr>
        <w:t>NB:</w:t>
      </w:r>
      <w:r w:rsidRPr="00F4689F">
        <w:rPr>
          <w:color w:val="000000"/>
          <w:lang w:val="it-IT"/>
        </w:rPr>
        <w:t xml:space="preserve"> Gli allegati dovrebbero essere utilizzati per fornire informazioni aggiuntive e non per copie dell’ordine in altri formati.</w:t>
      </w:r>
    </w:p>
    <w:p w14:paraId="5773A68B" w14:textId="77777777" w:rsidR="005D44AF" w:rsidRPr="00F4689F" w:rsidRDefault="005D44AF" w:rsidP="005D44AF">
      <w:pPr>
        <w:jc w:val="both"/>
        <w:rPr>
          <w:noProof/>
          <w:lang w:val="it-IT"/>
        </w:rPr>
      </w:pPr>
    </w:p>
    <w:p w14:paraId="0AC91644" w14:textId="77777777" w:rsidR="005D44AF" w:rsidRPr="00F4689F" w:rsidRDefault="005D44AF" w:rsidP="005D44AF">
      <w:pPr>
        <w:jc w:val="both"/>
        <w:rPr>
          <w:noProof/>
          <w:lang w:val="it-IT"/>
        </w:rPr>
      </w:pPr>
      <w:r w:rsidRPr="00F4689F">
        <w:rPr>
          <w:noProof/>
          <w:lang w:val="it-IT"/>
        </w:rPr>
        <w:t>Esempio di allegato incorporato, binario nel messaggio dell’Ordine PEPPOL.</w:t>
      </w:r>
    </w:p>
    <w:p w14:paraId="5F67D42A" w14:textId="77777777" w:rsidR="005D44AF" w:rsidRPr="00F4689F" w:rsidRDefault="005D44AF" w:rsidP="005D44AF">
      <w:pPr>
        <w:jc w:val="both"/>
        <w:rPr>
          <w:noProof/>
          <w:sz w:val="16"/>
          <w:szCs w:val="16"/>
          <w:lang w:val="it-IT"/>
        </w:rPr>
      </w:pPr>
    </w:p>
    <w:p w14:paraId="2D434891" w14:textId="77777777" w:rsidR="005D44AF" w:rsidRPr="00F4689F" w:rsidRDefault="005D44AF" w:rsidP="005D44AF">
      <w:pPr>
        <w:ind w:left="720"/>
        <w:rPr>
          <w:rFonts w:ascii="Arial" w:hAnsi="Arial" w:cs="Arial"/>
          <w:noProof/>
          <w:color w:val="800000"/>
          <w:sz w:val="20"/>
          <w:szCs w:val="20"/>
          <w:highlight w:val="white"/>
          <w:lang w:val="it-IT"/>
        </w:rPr>
      </w:pPr>
      <w:r w:rsidRPr="00F4689F">
        <w:rPr>
          <w:rFonts w:ascii="Arial" w:hAnsi="Arial" w:cs="Arial"/>
          <w:noProof/>
          <w:color w:val="800000"/>
          <w:sz w:val="18"/>
          <w:szCs w:val="18"/>
          <w:highlight w:val="white"/>
          <w:lang w:val="it-IT"/>
        </w:rPr>
        <w:t>    </w:t>
      </w:r>
      <w:r w:rsidRPr="00F4689F">
        <w:rPr>
          <w:rFonts w:ascii="Arial" w:hAnsi="Arial" w:cs="Arial"/>
          <w:noProof/>
          <w:color w:val="800000"/>
          <w:sz w:val="20"/>
          <w:szCs w:val="20"/>
          <w:highlight w:val="white"/>
          <w:lang w:val="it-IT"/>
        </w:rPr>
        <w:t>&lt;cac:AdditionalDocumentReference&gt;</w:t>
      </w:r>
      <w:r w:rsidRPr="00F4689F">
        <w:rPr>
          <w:rFonts w:ascii="Arial" w:hAnsi="Arial" w:cs="Arial"/>
          <w:noProof/>
          <w:color w:val="800000"/>
          <w:sz w:val="20"/>
          <w:szCs w:val="20"/>
          <w:highlight w:val="white"/>
          <w:lang w:val="it-IT"/>
        </w:rPr>
        <w:br/>
        <w:t>        &lt;cbc:ID&gt;</w:t>
      </w:r>
      <w:r w:rsidRPr="00F4689F">
        <w:rPr>
          <w:rFonts w:ascii="Arial" w:hAnsi="Arial" w:cs="Arial"/>
          <w:noProof/>
          <w:sz w:val="20"/>
          <w:szCs w:val="20"/>
          <w:highlight w:val="white"/>
          <w:lang w:val="it-IT"/>
        </w:rPr>
        <w:t>Specification 123</w:t>
      </w:r>
      <w:r w:rsidRPr="00F4689F">
        <w:rPr>
          <w:rFonts w:ascii="Arial" w:hAnsi="Arial" w:cs="Arial"/>
          <w:noProof/>
          <w:color w:val="800000"/>
          <w:sz w:val="20"/>
          <w:szCs w:val="20"/>
          <w:highlight w:val="white"/>
          <w:lang w:val="it-IT"/>
        </w:rPr>
        <w:t>&lt;/cbc:ID&gt;</w:t>
      </w:r>
    </w:p>
    <w:p w14:paraId="0943BF71" w14:textId="77777777" w:rsidR="005D44AF" w:rsidRPr="00F4689F" w:rsidRDefault="005D44AF" w:rsidP="005D44AF">
      <w:pPr>
        <w:ind w:left="720"/>
        <w:rPr>
          <w:rFonts w:ascii="Arial" w:hAnsi="Arial" w:cs="Arial"/>
          <w:noProof/>
          <w:sz w:val="20"/>
          <w:szCs w:val="20"/>
          <w:highlight w:val="white"/>
        </w:rPr>
      </w:pPr>
      <w:r w:rsidRPr="00F4689F">
        <w:rPr>
          <w:rFonts w:ascii="Arial" w:hAnsi="Arial" w:cs="Arial"/>
          <w:noProof/>
          <w:color w:val="800000"/>
          <w:sz w:val="20"/>
          <w:szCs w:val="20"/>
          <w:highlight w:val="white"/>
          <w:lang w:val="it-IT"/>
        </w:rPr>
        <w:t>        </w:t>
      </w:r>
      <w:r w:rsidRPr="006D1D46">
        <w:rPr>
          <w:rFonts w:ascii="Arial" w:hAnsi="Arial" w:cs="Arial"/>
          <w:noProof/>
          <w:color w:val="800000"/>
          <w:sz w:val="20"/>
          <w:szCs w:val="20"/>
          <w:highlight w:val="white"/>
          <w:lang w:val="it-IT"/>
        </w:rPr>
        <w:t>&lt;cbc:DocumentType</w:t>
      </w:r>
      <w:r w:rsidRPr="006D1D46">
        <w:rPr>
          <w:rFonts w:ascii="Arial" w:hAnsi="Arial" w:cs="Arial"/>
          <w:noProof/>
          <w:sz w:val="20"/>
          <w:szCs w:val="20"/>
          <w:highlight w:val="white"/>
          <w:lang w:val="it-IT"/>
        </w:rPr>
        <w:t>&gt;Order details</w:t>
      </w:r>
      <w:r w:rsidRPr="00790DF7">
        <w:rPr>
          <w:rFonts w:ascii="Arial" w:hAnsi="Arial" w:cs="Arial"/>
          <w:noProof/>
          <w:color w:val="800000"/>
          <w:sz w:val="20"/>
          <w:szCs w:val="20"/>
          <w:highlight w:val="white"/>
          <w:lang w:val="it-IT"/>
        </w:rPr>
        <w:t>&lt;/cbc:DocumentType&gt;</w:t>
      </w:r>
      <w:r w:rsidRPr="00790DF7">
        <w:rPr>
          <w:rFonts w:ascii="Arial" w:hAnsi="Arial" w:cs="Arial"/>
          <w:noProof/>
          <w:color w:val="800000"/>
          <w:sz w:val="20"/>
          <w:szCs w:val="20"/>
          <w:highlight w:val="white"/>
          <w:lang w:val="it-IT"/>
        </w:rPr>
        <w:br/>
        <w:t>        &lt;cac:Attachment&gt;</w:t>
      </w:r>
      <w:r w:rsidRPr="00790DF7">
        <w:rPr>
          <w:rFonts w:ascii="Arial" w:hAnsi="Arial" w:cs="Arial"/>
          <w:noProof/>
          <w:color w:val="800000"/>
          <w:sz w:val="20"/>
          <w:szCs w:val="20"/>
          <w:highlight w:val="white"/>
          <w:lang w:val="it-IT"/>
        </w:rPr>
        <w:br/>
        <w:t xml:space="preserve">            &lt;cbc:EmbeddedDocumentBinaryObject </w:t>
      </w:r>
      <w:r w:rsidRPr="0003107D">
        <w:rPr>
          <w:rFonts w:ascii="Arial" w:hAnsi="Arial" w:cs="Arial"/>
          <w:noProof/>
          <w:color w:val="FF0000"/>
          <w:sz w:val="20"/>
          <w:szCs w:val="20"/>
          <w:highlight w:val="white"/>
          <w:lang w:val="it-IT"/>
        </w:rPr>
        <w:t>mimeCode</w:t>
      </w:r>
      <w:r w:rsidRPr="00786340">
        <w:rPr>
          <w:rFonts w:ascii="Arial" w:hAnsi="Arial" w:cs="Arial"/>
          <w:noProof/>
          <w:sz w:val="20"/>
          <w:szCs w:val="20"/>
          <w:highlight w:val="white"/>
          <w:lang w:val="it-IT"/>
        </w:rPr>
        <w:t xml:space="preserve">="application/pdf" </w:t>
      </w:r>
      <w:r w:rsidRPr="00B5705F">
        <w:rPr>
          <w:rFonts w:ascii="Arial" w:hAnsi="Arial" w:cs="Arial"/>
          <w:noProof/>
          <w:color w:val="FF0000"/>
          <w:sz w:val="20"/>
          <w:szCs w:val="20"/>
          <w:highlight w:val="white"/>
          <w:lang w:val="it-IT"/>
        </w:rPr>
        <w:t>filename</w:t>
      </w:r>
      <w:r w:rsidRPr="00B5705F">
        <w:rPr>
          <w:rFonts w:ascii="Arial" w:hAnsi="Arial" w:cs="Arial"/>
          <w:noProof/>
          <w:sz w:val="20"/>
          <w:szCs w:val="20"/>
          <w:highlight w:val="white"/>
          <w:lang w:val="it-IT"/>
        </w:rPr>
        <w:t xml:space="preserve">="specification.pdf”&gt;PD94bWwgdm… </w:t>
      </w:r>
      <w:r w:rsidRPr="00F4689F">
        <w:rPr>
          <w:rFonts w:ascii="Arial" w:hAnsi="Arial" w:cs="Arial"/>
          <w:noProof/>
          <w:sz w:val="20"/>
          <w:szCs w:val="20"/>
          <w:highlight w:val="white"/>
        </w:rPr>
        <w:t>+PC9PcmRlcj4=</w:t>
      </w:r>
    </w:p>
    <w:p w14:paraId="07140096" w14:textId="77777777" w:rsidR="005D44AF" w:rsidRPr="00F4689F" w:rsidRDefault="005D44AF" w:rsidP="005D44AF">
      <w:pPr>
        <w:ind w:left="720" w:firstLine="720"/>
        <w:rPr>
          <w:rFonts w:ascii="Arial" w:hAnsi="Arial" w:cs="Arial"/>
          <w:noProof/>
          <w:color w:val="800000"/>
          <w:sz w:val="18"/>
          <w:szCs w:val="18"/>
          <w:highlight w:val="white"/>
        </w:rPr>
      </w:pPr>
      <w:r w:rsidRPr="00F4689F">
        <w:rPr>
          <w:rFonts w:ascii="Arial" w:hAnsi="Arial" w:cs="Arial"/>
          <w:noProof/>
          <w:sz w:val="20"/>
          <w:szCs w:val="20"/>
          <w:highlight w:val="white"/>
        </w:rPr>
        <w:t>&lt;</w:t>
      </w:r>
      <w:r w:rsidRPr="00F4689F">
        <w:rPr>
          <w:rFonts w:ascii="Arial" w:hAnsi="Arial" w:cs="Arial"/>
          <w:noProof/>
          <w:color w:val="800000"/>
          <w:sz w:val="20"/>
          <w:szCs w:val="20"/>
          <w:highlight w:val="white"/>
        </w:rPr>
        <w:t>/cbc:EmbeddedDocumentBinaryObject&gt;</w:t>
      </w:r>
      <w:r w:rsidRPr="00F4689F">
        <w:rPr>
          <w:rFonts w:ascii="Arial" w:hAnsi="Arial" w:cs="Arial"/>
          <w:noProof/>
          <w:color w:val="800000"/>
          <w:sz w:val="20"/>
          <w:szCs w:val="20"/>
          <w:highlight w:val="white"/>
        </w:rPr>
        <w:br/>
        <w:t>        &lt;/cac:Attachment&gt;</w:t>
      </w:r>
      <w:r w:rsidRPr="00F4689F">
        <w:rPr>
          <w:rFonts w:ascii="Arial" w:hAnsi="Arial" w:cs="Arial"/>
          <w:noProof/>
          <w:color w:val="800000"/>
          <w:sz w:val="20"/>
          <w:szCs w:val="20"/>
          <w:highlight w:val="white"/>
        </w:rPr>
        <w:br/>
        <w:t>    &lt;/cac:AdditionalDocumentReference&gt;</w:t>
      </w:r>
      <w:r w:rsidRPr="00F4689F">
        <w:rPr>
          <w:rFonts w:ascii="Arial" w:hAnsi="Arial" w:cs="Arial"/>
          <w:noProof/>
          <w:color w:val="800000"/>
          <w:sz w:val="18"/>
          <w:szCs w:val="18"/>
          <w:highlight w:val="white"/>
        </w:rPr>
        <w:t xml:space="preserve"> </w:t>
      </w:r>
    </w:p>
    <w:p w14:paraId="25672641" w14:textId="77777777" w:rsidR="005D44AF" w:rsidRPr="00F4689F" w:rsidRDefault="005D44AF" w:rsidP="005D44AF">
      <w:pPr>
        <w:rPr>
          <w:rFonts w:ascii="Arial" w:hAnsi="Arial" w:cs="Arial"/>
          <w:noProof/>
          <w:color w:val="800000"/>
          <w:sz w:val="18"/>
          <w:szCs w:val="18"/>
          <w:highlight w:val="white"/>
        </w:rPr>
      </w:pPr>
    </w:p>
    <w:p w14:paraId="395AFE0D" w14:textId="77777777" w:rsidR="002A4864" w:rsidRDefault="002A4864">
      <w:pPr>
        <w:rPr>
          <w:rFonts w:ascii="Cambria" w:eastAsia="Calibri" w:hAnsi="Cambria"/>
          <w:b/>
          <w:bCs/>
          <w:highlight w:val="white"/>
          <w:lang w:val="en-GB" w:eastAsia="en-GB"/>
        </w:rPr>
      </w:pPr>
      <w:bookmarkStart w:id="1192" w:name="_Toc371417573"/>
      <w:bookmarkStart w:id="1193" w:name="_Toc495606413"/>
      <w:r>
        <w:rPr>
          <w:rFonts w:eastAsia="Calibri"/>
          <w:highlight w:val="white"/>
          <w:lang w:val="en-GB" w:eastAsia="en-GB"/>
        </w:rPr>
        <w:br w:type="page"/>
      </w:r>
    </w:p>
    <w:p w14:paraId="01334217" w14:textId="704C475F" w:rsidR="005D44AF" w:rsidRPr="00F4689F" w:rsidRDefault="005D44AF" w:rsidP="005D44AF">
      <w:pPr>
        <w:pStyle w:val="Heading3"/>
        <w:rPr>
          <w:rFonts w:eastAsia="Calibri"/>
          <w:highlight w:val="white"/>
          <w:lang w:val="en-GB" w:eastAsia="en-GB"/>
        </w:rPr>
      </w:pPr>
      <w:bookmarkStart w:id="1194" w:name="_Toc510780878"/>
      <w:r w:rsidRPr="00F4689F">
        <w:rPr>
          <w:rFonts w:eastAsia="Calibri"/>
          <w:highlight w:val="white"/>
          <w:lang w:val="en-GB" w:eastAsia="en-GB"/>
        </w:rPr>
        <w:lastRenderedPageBreak/>
        <w:t>Identificazione prodotto</w:t>
      </w:r>
      <w:bookmarkEnd w:id="1192"/>
      <w:bookmarkEnd w:id="1193"/>
      <w:bookmarkEnd w:id="1194"/>
    </w:p>
    <w:p w14:paraId="267B21DB" w14:textId="77777777" w:rsidR="005D44AF" w:rsidRPr="00F4689F" w:rsidRDefault="005D44AF" w:rsidP="005D44AF">
      <w:pPr>
        <w:ind w:right="991"/>
        <w:jc w:val="both"/>
        <w:rPr>
          <w:rFonts w:eastAsia="Calibri"/>
          <w:lang w:val="it-IT"/>
        </w:rPr>
      </w:pPr>
      <w:r w:rsidRPr="00F4689F">
        <w:rPr>
          <w:rFonts w:eastAsia="Calibri"/>
          <w:lang w:val="it-IT"/>
        </w:rPr>
        <w:t xml:space="preserve">I prodotti devono essere identificati utilizzando i seguenti identificatori: </w:t>
      </w:r>
    </w:p>
    <w:p w14:paraId="5CCE9C8F" w14:textId="77777777" w:rsidR="005D44AF" w:rsidRPr="00F4689F" w:rsidRDefault="005D44AF" w:rsidP="005D44AF">
      <w:pPr>
        <w:ind w:right="991"/>
        <w:jc w:val="both"/>
        <w:rPr>
          <w:rFonts w:eastAsia="Calibri"/>
          <w:lang w:val="it-IT"/>
        </w:rPr>
      </w:pPr>
      <w:r w:rsidRPr="00F4689F">
        <w:rPr>
          <w:rFonts w:eastAsia="Calibri"/>
          <w:lang w:val="it-IT"/>
        </w:rPr>
        <w:t xml:space="preserve"> </w:t>
      </w:r>
    </w:p>
    <w:p w14:paraId="7D5902A8" w14:textId="77777777" w:rsidR="005D44AF" w:rsidRPr="00F4689F" w:rsidRDefault="005D44AF" w:rsidP="005D44AF">
      <w:pPr>
        <w:numPr>
          <w:ilvl w:val="0"/>
          <w:numId w:val="6"/>
        </w:numPr>
        <w:spacing w:after="200" w:line="276" w:lineRule="auto"/>
        <w:ind w:right="991"/>
        <w:contextualSpacing/>
        <w:jc w:val="both"/>
        <w:rPr>
          <w:rFonts w:eastAsia="Calibri"/>
        </w:rPr>
      </w:pPr>
      <w:r w:rsidRPr="00F4689F">
        <w:rPr>
          <w:rFonts w:eastAsia="Calibri"/>
        </w:rPr>
        <w:t xml:space="preserve">Sellers ID; </w:t>
      </w:r>
    </w:p>
    <w:p w14:paraId="5AC7F458" w14:textId="77777777" w:rsidR="005D44AF" w:rsidRPr="00F4689F" w:rsidRDefault="005D44AF" w:rsidP="005D44AF">
      <w:pPr>
        <w:numPr>
          <w:ilvl w:val="0"/>
          <w:numId w:val="6"/>
        </w:numPr>
        <w:spacing w:after="200" w:line="276" w:lineRule="auto"/>
        <w:ind w:right="991"/>
        <w:contextualSpacing/>
        <w:jc w:val="both"/>
        <w:rPr>
          <w:rFonts w:eastAsia="Calibri"/>
        </w:rPr>
      </w:pPr>
      <w:r w:rsidRPr="00F4689F">
        <w:rPr>
          <w:rFonts w:eastAsia="Calibri"/>
        </w:rPr>
        <w:t>Standard ID, es. Il GTIN (Global Trade Item Number) di GS1.</w:t>
      </w:r>
    </w:p>
    <w:p w14:paraId="43F5C3FD" w14:textId="77777777" w:rsidR="005D44AF" w:rsidRPr="00F4689F" w:rsidRDefault="005D44AF" w:rsidP="005D44AF">
      <w:pPr>
        <w:spacing w:after="200" w:line="276" w:lineRule="auto"/>
        <w:ind w:left="720" w:right="991"/>
        <w:contextualSpacing/>
        <w:jc w:val="both"/>
        <w:rPr>
          <w:rFonts w:eastAsia="Calibri"/>
        </w:rPr>
      </w:pPr>
    </w:p>
    <w:p w14:paraId="466C8997" w14:textId="6BE2F481" w:rsidR="005D44AF" w:rsidRPr="00F4689F" w:rsidDel="00926CDA" w:rsidRDefault="00926CDA" w:rsidP="005D44AF">
      <w:pPr>
        <w:ind w:right="-28"/>
        <w:jc w:val="both"/>
        <w:rPr>
          <w:del w:id="1195" w:author="Bertocchi Elisa" w:date="2018-09-21T14:37:00Z"/>
          <w:rFonts w:eastAsia="Calibri"/>
          <w:lang w:val="it-IT"/>
        </w:rPr>
      </w:pPr>
      <w:ins w:id="1196" w:author="Bertocchi Elisa" w:date="2018-09-21T14:37:00Z">
        <w:r w:rsidRPr="00E60747">
          <w:rPr>
            <w:lang w:val="it-IT"/>
            <w:rPrChange w:id="1197" w:author="Cernigliaro, Giuseppe (IT - Bologna)" w:date="2018-12-05T11:22:00Z">
              <w:rPr/>
            </w:rPrChange>
          </w:rPr>
          <w:br/>
        </w:r>
        <w:r>
          <w:rPr>
            <w:rFonts w:ascii="Arial" w:hAnsi="Arial" w:cs="Arial"/>
            <w:color w:val="212121"/>
            <w:shd w:val="clear" w:color="auto" w:fill="FFFFFF"/>
            <w:lang w:val="it-IT"/>
          </w:rPr>
          <w:t>L’ordine pre-concordato</w:t>
        </w:r>
        <w:r w:rsidR="00AC31F5">
          <w:rPr>
            <w:rFonts w:ascii="Arial" w:hAnsi="Arial" w:cs="Arial"/>
            <w:color w:val="212121"/>
            <w:shd w:val="clear" w:color="auto" w:fill="FFFFFF"/>
            <w:lang w:val="it-IT"/>
          </w:rPr>
          <w:t xml:space="preserve"> </w:t>
        </w:r>
        <w:r w:rsidRPr="00926CDA">
          <w:rPr>
            <w:rFonts w:ascii="Arial" w:hAnsi="Arial" w:cs="Arial"/>
            <w:color w:val="212121"/>
            <w:shd w:val="clear" w:color="auto" w:fill="FFFFFF"/>
            <w:lang w:val="it-IT"/>
            <w:rPrChange w:id="1198" w:author="Bertocchi Elisa" w:date="2018-09-21T14:37:00Z">
              <w:rPr>
                <w:rFonts w:ascii="Arial" w:hAnsi="Arial" w:cs="Arial"/>
                <w:color w:val="212121"/>
                <w:shd w:val="clear" w:color="auto" w:fill="FFFFFF"/>
              </w:rPr>
            </w:rPrChange>
          </w:rPr>
          <w:t xml:space="preserve">richiede che un articolo abbia un identificatore. </w:t>
        </w:r>
      </w:ins>
      <w:ins w:id="1199" w:author="Bertocchi Elisa" w:date="2018-09-21T14:38:00Z">
        <w:r w:rsidR="00AC31F5">
          <w:rPr>
            <w:rFonts w:ascii="Arial" w:hAnsi="Arial" w:cs="Arial"/>
            <w:color w:val="212121"/>
            <w:shd w:val="clear" w:color="auto" w:fill="FFFFFF"/>
            <w:lang w:val="it-IT"/>
          </w:rPr>
          <w:t>Può essere usato o il codice articolo fornitore o il codice standard articolo</w:t>
        </w:r>
      </w:ins>
      <w:ins w:id="1200" w:author="Bertocchi Elisa" w:date="2018-09-21T14:37:00Z">
        <w:r w:rsidRPr="00926CDA">
          <w:rPr>
            <w:rFonts w:ascii="Arial" w:hAnsi="Arial" w:cs="Arial"/>
            <w:color w:val="212121"/>
            <w:shd w:val="clear" w:color="auto" w:fill="FFFFFF"/>
            <w:lang w:val="it-IT"/>
            <w:rPrChange w:id="1201" w:author="Bertocchi Elisa" w:date="2018-09-21T14:37:00Z">
              <w:rPr>
                <w:rFonts w:ascii="Arial" w:hAnsi="Arial" w:cs="Arial"/>
                <w:color w:val="212121"/>
                <w:shd w:val="clear" w:color="auto" w:fill="FFFFFF"/>
              </w:rPr>
            </w:rPrChange>
          </w:rPr>
          <w:t>. L'identificativo da utilizzare dipende da ciò che è noto al momento dell'acquisto o da ciò che viene comunemente utilizzato nel settore di attività pertinente.</w:t>
        </w:r>
      </w:ins>
      <w:del w:id="1202" w:author="Bertocchi Elisa" w:date="2018-09-21T14:37:00Z">
        <w:r w:rsidR="005D44AF" w:rsidRPr="00F4689F" w:rsidDel="00926CDA">
          <w:rPr>
            <w:rFonts w:eastAsia="Calibri"/>
            <w:lang w:val="it-IT"/>
          </w:rPr>
          <w:delText>Quale identificatore deve essere usato dipende dalle informazioni conosciute al momento dell’ordine o da quello comunemente utilizzato nel settore business di riferimento.</w:delText>
        </w:r>
      </w:del>
    </w:p>
    <w:p w14:paraId="4CE74709" w14:textId="77777777" w:rsidR="005D44AF" w:rsidRPr="00F4689F" w:rsidRDefault="005D44AF" w:rsidP="005D44AF">
      <w:pPr>
        <w:widowControl w:val="0"/>
        <w:tabs>
          <w:tab w:val="left" w:pos="1241"/>
        </w:tabs>
        <w:autoSpaceDE w:val="0"/>
        <w:autoSpaceDN w:val="0"/>
        <w:adjustRightInd w:val="0"/>
        <w:jc w:val="both"/>
        <w:rPr>
          <w:rFonts w:asciiTheme="minorHAnsi" w:hAnsiTheme="minorHAnsi" w:cs="Arial"/>
          <w:color w:val="000000"/>
          <w:lang w:val="it-IT" w:eastAsia="nb-NO"/>
        </w:rPr>
      </w:pPr>
    </w:p>
    <w:p w14:paraId="5F9D14A9" w14:textId="77777777" w:rsidR="005D44AF" w:rsidRPr="00F4689F" w:rsidRDefault="005D44AF" w:rsidP="005D44AF">
      <w:pPr>
        <w:widowControl w:val="0"/>
        <w:tabs>
          <w:tab w:val="left" w:pos="1241"/>
        </w:tabs>
        <w:autoSpaceDE w:val="0"/>
        <w:autoSpaceDN w:val="0"/>
        <w:adjustRightInd w:val="0"/>
        <w:jc w:val="both"/>
        <w:rPr>
          <w:rFonts w:asciiTheme="minorHAnsi" w:eastAsia="Calibri" w:hAnsiTheme="minorHAnsi"/>
          <w:b/>
          <w:lang w:val="it-IT"/>
        </w:rPr>
      </w:pPr>
      <w:r w:rsidRPr="00F4689F">
        <w:rPr>
          <w:rFonts w:asciiTheme="minorHAnsi" w:hAnsiTheme="minorHAnsi" w:cs="Arial"/>
          <w:b/>
          <w:color w:val="000000"/>
          <w:lang w:val="it-IT" w:eastAsia="nb-NO"/>
        </w:rPr>
        <w:t xml:space="preserve">Ogni ordine DEVE avere un identificatore per l’articolo e/o la sua denominazione </w:t>
      </w:r>
    </w:p>
    <w:p w14:paraId="282E82EB" w14:textId="77777777" w:rsidR="005D44AF" w:rsidRPr="00F4689F" w:rsidRDefault="005D44AF" w:rsidP="005D44AF">
      <w:pPr>
        <w:ind w:right="991"/>
        <w:jc w:val="both"/>
        <w:rPr>
          <w:rFonts w:eastAsia="Calibri"/>
          <w:lang w:val="it-IT"/>
        </w:rPr>
      </w:pPr>
      <w:r w:rsidRPr="00F4689F">
        <w:rPr>
          <w:rFonts w:eastAsia="Calibri"/>
          <w:lang w:val="it-IT"/>
        </w:rPr>
        <w:br/>
        <w:t>Esempio di un articolo di un Ordine PEPPOL utilizzando sia il Sellers ID che lo Standard ID (GTIN):</w:t>
      </w:r>
    </w:p>
    <w:p w14:paraId="1B613DF3" w14:textId="77777777" w:rsidR="005D44AF" w:rsidRPr="00F4689F" w:rsidRDefault="005D44AF" w:rsidP="005D44AF">
      <w:pPr>
        <w:ind w:right="991"/>
        <w:rPr>
          <w:rFonts w:eastAsia="Calibri"/>
          <w:lang w:val="it-IT"/>
        </w:rPr>
      </w:pPr>
    </w:p>
    <w:p w14:paraId="7C925F2D" w14:textId="77777777" w:rsidR="005D44AF" w:rsidRPr="00F4689F" w:rsidRDefault="005D44AF" w:rsidP="005D44AF">
      <w:pPr>
        <w:ind w:left="720"/>
        <w:rPr>
          <w:rFonts w:ascii="Arial" w:hAnsi="Arial" w:cs="Arial"/>
          <w:noProof/>
          <w:color w:val="800000"/>
          <w:sz w:val="20"/>
          <w:szCs w:val="20"/>
          <w:highlight w:val="white"/>
          <w:lang w:val="en-GB"/>
        </w:rPr>
      </w:pPr>
      <w:r w:rsidRPr="00F4689F">
        <w:rPr>
          <w:rFonts w:ascii="Arial" w:hAnsi="Arial" w:cs="Arial"/>
          <w:noProof/>
          <w:color w:val="800000"/>
          <w:sz w:val="20"/>
          <w:szCs w:val="20"/>
          <w:highlight w:val="white"/>
          <w:lang w:val="en-GB"/>
        </w:rPr>
        <w:t>&lt;cac:Item</w:t>
      </w:r>
    </w:p>
    <w:p w14:paraId="165A41A1" w14:textId="77777777" w:rsidR="005D44AF" w:rsidRPr="00F4689F" w:rsidRDefault="005D44AF" w:rsidP="005D44AF">
      <w:pPr>
        <w:ind w:left="720"/>
        <w:rPr>
          <w:rFonts w:ascii="Arial" w:hAnsi="Arial" w:cs="Arial"/>
          <w:noProof/>
          <w:color w:val="800000"/>
          <w:sz w:val="20"/>
          <w:szCs w:val="20"/>
          <w:highlight w:val="white"/>
          <w:lang w:val="en-GB"/>
        </w:rPr>
      </w:pPr>
      <w:r w:rsidRPr="00F4689F">
        <w:rPr>
          <w:rFonts w:ascii="Arial" w:hAnsi="Arial" w:cs="Arial"/>
          <w:noProof/>
          <w:color w:val="800000"/>
          <w:sz w:val="20"/>
          <w:szCs w:val="20"/>
          <w:highlight w:val="white"/>
          <w:lang w:val="en-GB"/>
        </w:rPr>
        <w:t xml:space="preserve"> ….</w:t>
      </w:r>
    </w:p>
    <w:p w14:paraId="1F946FC4" w14:textId="77777777" w:rsidR="005D44AF" w:rsidRPr="00F4689F" w:rsidRDefault="005D44AF" w:rsidP="005D44AF">
      <w:pPr>
        <w:ind w:left="720" w:hanging="127"/>
        <w:rPr>
          <w:rFonts w:ascii="Arial" w:hAnsi="Arial" w:cs="Arial"/>
          <w:noProof/>
          <w:color w:val="800000"/>
          <w:sz w:val="20"/>
          <w:szCs w:val="20"/>
          <w:highlight w:val="white"/>
          <w:lang w:val="en-GB"/>
        </w:rPr>
      </w:pPr>
      <w:r w:rsidRPr="00F4689F">
        <w:rPr>
          <w:rFonts w:ascii="Arial" w:hAnsi="Arial" w:cs="Arial"/>
          <w:noProof/>
          <w:color w:val="800000"/>
          <w:sz w:val="20"/>
          <w:szCs w:val="20"/>
          <w:highlight w:val="white"/>
          <w:lang w:val="en-GB"/>
        </w:rPr>
        <w:t>        &lt;cac:SellersItemIdentification&gt;</w:t>
      </w:r>
      <w:r w:rsidRPr="00F4689F">
        <w:rPr>
          <w:rFonts w:ascii="Arial" w:hAnsi="Arial" w:cs="Arial"/>
          <w:noProof/>
          <w:color w:val="800000"/>
          <w:sz w:val="20"/>
          <w:szCs w:val="20"/>
          <w:highlight w:val="white"/>
          <w:lang w:val="en-GB"/>
        </w:rPr>
        <w:br/>
        <w:t>          &lt;cbc:ID</w:t>
      </w:r>
      <w:r w:rsidRPr="00F4689F">
        <w:rPr>
          <w:rFonts w:ascii="Arial" w:hAnsi="Arial" w:cs="Arial"/>
          <w:noProof/>
          <w:sz w:val="20"/>
          <w:szCs w:val="20"/>
          <w:highlight w:val="white"/>
          <w:lang w:val="en-GB"/>
        </w:rPr>
        <w:t>&gt;541706</w:t>
      </w:r>
      <w:r w:rsidRPr="00F4689F">
        <w:rPr>
          <w:rFonts w:ascii="Arial" w:hAnsi="Arial" w:cs="Arial"/>
          <w:noProof/>
          <w:color w:val="800000"/>
          <w:sz w:val="20"/>
          <w:szCs w:val="20"/>
          <w:highlight w:val="white"/>
          <w:lang w:val="en-GB"/>
        </w:rPr>
        <w:t>&lt;/cbc:ID&gt;</w:t>
      </w:r>
      <w:r w:rsidRPr="00F4689F">
        <w:rPr>
          <w:rFonts w:ascii="Arial" w:hAnsi="Arial" w:cs="Arial"/>
          <w:noProof/>
          <w:color w:val="800000"/>
          <w:sz w:val="20"/>
          <w:szCs w:val="20"/>
          <w:highlight w:val="white"/>
          <w:lang w:val="en-GB"/>
        </w:rPr>
        <w:br/>
        <w:t>       &lt;/cac:SellersItemIdentification&gt;</w:t>
      </w:r>
      <w:r w:rsidRPr="00F4689F">
        <w:rPr>
          <w:rFonts w:ascii="Arial" w:hAnsi="Arial" w:cs="Arial"/>
          <w:noProof/>
          <w:color w:val="800000"/>
          <w:sz w:val="20"/>
          <w:szCs w:val="20"/>
          <w:highlight w:val="white"/>
          <w:lang w:val="en-GB"/>
        </w:rPr>
        <w:br/>
        <w:t>       &lt;cac:StandardItemIdentification&gt;</w:t>
      </w:r>
      <w:r w:rsidRPr="00F4689F">
        <w:rPr>
          <w:rFonts w:ascii="Arial" w:hAnsi="Arial" w:cs="Arial"/>
          <w:noProof/>
          <w:color w:val="800000"/>
          <w:sz w:val="20"/>
          <w:szCs w:val="20"/>
          <w:highlight w:val="white"/>
          <w:lang w:val="en-GB"/>
        </w:rPr>
        <w:br/>
        <w:t xml:space="preserve">          &lt;cbc:ID </w:t>
      </w:r>
      <w:r w:rsidRPr="00F4689F">
        <w:rPr>
          <w:rFonts w:ascii="Arial" w:hAnsi="Arial" w:cs="Arial"/>
          <w:noProof/>
          <w:color w:val="FF0000"/>
          <w:sz w:val="20"/>
          <w:szCs w:val="20"/>
          <w:highlight w:val="white"/>
          <w:lang w:val="en-GB"/>
        </w:rPr>
        <w:t>schemeID</w:t>
      </w:r>
      <w:r w:rsidRPr="00F4689F">
        <w:rPr>
          <w:rFonts w:ascii="Arial" w:hAnsi="Arial" w:cs="Arial"/>
          <w:noProof/>
          <w:sz w:val="20"/>
          <w:szCs w:val="20"/>
          <w:highlight w:val="white"/>
          <w:lang w:val="en-GB"/>
        </w:rPr>
        <w:t>="GTIN"&gt;</w:t>
      </w:r>
      <w:r w:rsidRPr="00F4689F">
        <w:rPr>
          <w:color w:val="1F497D"/>
        </w:rPr>
        <w:t>05704368124358</w:t>
      </w:r>
      <w:r w:rsidRPr="00F4689F">
        <w:rPr>
          <w:rFonts w:ascii="Arial" w:hAnsi="Arial" w:cs="Arial"/>
          <w:noProof/>
          <w:color w:val="800000"/>
          <w:sz w:val="20"/>
          <w:szCs w:val="20"/>
          <w:highlight w:val="white"/>
          <w:lang w:val="en-GB"/>
        </w:rPr>
        <w:t>&lt;/cbc:ID&gt;</w:t>
      </w:r>
      <w:r w:rsidRPr="00F4689F">
        <w:rPr>
          <w:rFonts w:ascii="Arial" w:hAnsi="Arial" w:cs="Arial"/>
          <w:noProof/>
          <w:color w:val="800000"/>
          <w:sz w:val="20"/>
          <w:szCs w:val="20"/>
          <w:highlight w:val="white"/>
          <w:lang w:val="en-GB"/>
        </w:rPr>
        <w:br/>
        <w:t>        &lt;/cac:StandardItemIdentification&gt;</w:t>
      </w:r>
    </w:p>
    <w:p w14:paraId="1C908779" w14:textId="77777777" w:rsidR="005D44AF" w:rsidRPr="00F4689F" w:rsidRDefault="005D44AF" w:rsidP="005D44AF">
      <w:pPr>
        <w:ind w:left="720" w:hanging="127"/>
        <w:rPr>
          <w:rFonts w:ascii="Arial" w:hAnsi="Arial" w:cs="Arial"/>
          <w:noProof/>
          <w:color w:val="800000"/>
          <w:sz w:val="20"/>
          <w:szCs w:val="20"/>
          <w:highlight w:val="white"/>
          <w:lang w:val="en-GB"/>
        </w:rPr>
      </w:pPr>
      <w:r w:rsidRPr="00F4689F">
        <w:rPr>
          <w:rFonts w:ascii="Arial" w:hAnsi="Arial" w:cs="Arial"/>
          <w:noProof/>
          <w:color w:val="800000"/>
          <w:sz w:val="20"/>
          <w:szCs w:val="20"/>
          <w:highlight w:val="white"/>
          <w:lang w:val="en-GB"/>
        </w:rPr>
        <w:t xml:space="preserve">     …..</w:t>
      </w:r>
      <w:r w:rsidRPr="00F4689F">
        <w:rPr>
          <w:rFonts w:ascii="Arial" w:hAnsi="Arial" w:cs="Arial"/>
          <w:noProof/>
          <w:color w:val="800000"/>
          <w:sz w:val="20"/>
          <w:szCs w:val="20"/>
          <w:highlight w:val="white"/>
          <w:lang w:val="en-GB"/>
        </w:rPr>
        <w:br/>
        <w:t xml:space="preserve"> &lt;/cac:Item&gt; </w:t>
      </w:r>
    </w:p>
    <w:p w14:paraId="6FA9FB8E" w14:textId="77777777" w:rsidR="005D44AF" w:rsidRPr="00F4689F" w:rsidRDefault="005D44AF" w:rsidP="005D44AF">
      <w:pPr>
        <w:pStyle w:val="Heading3"/>
        <w:rPr>
          <w:rFonts w:eastAsia="Calibri"/>
          <w:highlight w:val="white"/>
          <w:lang w:val="en-GB" w:eastAsia="en-GB"/>
        </w:rPr>
      </w:pPr>
      <w:bookmarkStart w:id="1203" w:name="_Toc371417574"/>
      <w:bookmarkStart w:id="1204" w:name="_Toc495606414"/>
      <w:bookmarkStart w:id="1205" w:name="_Toc510780879"/>
      <w:r w:rsidRPr="00F4689F">
        <w:rPr>
          <w:rFonts w:eastAsia="Calibri"/>
          <w:highlight w:val="white"/>
          <w:lang w:val="en-GB" w:eastAsia="en-GB"/>
        </w:rPr>
        <w:t>Nome e descrizione prodotto</w:t>
      </w:r>
      <w:bookmarkEnd w:id="1203"/>
      <w:bookmarkEnd w:id="1204"/>
      <w:bookmarkEnd w:id="1205"/>
    </w:p>
    <w:p w14:paraId="6724652E" w14:textId="77777777" w:rsidR="005D44AF" w:rsidRPr="00F4689F" w:rsidRDefault="005D44AF" w:rsidP="005D44AF">
      <w:pPr>
        <w:autoSpaceDE w:val="0"/>
        <w:autoSpaceDN w:val="0"/>
        <w:adjustRightInd w:val="0"/>
        <w:jc w:val="both"/>
        <w:rPr>
          <w:rFonts w:eastAsia="SimSun" w:cs="Calibri"/>
          <w:color w:val="000000"/>
          <w:lang w:val="it-IT"/>
        </w:rPr>
      </w:pPr>
      <w:r w:rsidRPr="00F4689F">
        <w:rPr>
          <w:rFonts w:eastAsia="SimSun" w:cs="Calibri"/>
          <w:color w:val="000000"/>
          <w:lang w:val="it-IT"/>
        </w:rPr>
        <w:t xml:space="preserve">Il nome del Prodotto deve essere fornito nell’elemento Item/Name a livello di riga. La sua descrizione può essere fornita nell’elemento Item/Description. </w:t>
      </w:r>
    </w:p>
    <w:p w14:paraId="7A4A7371" w14:textId="77777777" w:rsidR="005D44AF" w:rsidRPr="00F4689F" w:rsidRDefault="005D44AF" w:rsidP="005D44AF">
      <w:pPr>
        <w:autoSpaceDE w:val="0"/>
        <w:autoSpaceDN w:val="0"/>
        <w:adjustRightInd w:val="0"/>
        <w:rPr>
          <w:rFonts w:eastAsia="SimSun" w:cs="Calibri"/>
          <w:color w:val="000000"/>
          <w:lang w:val="it-IT"/>
        </w:rPr>
      </w:pPr>
    </w:p>
    <w:p w14:paraId="153BBF2C" w14:textId="77777777" w:rsidR="005D44AF" w:rsidRPr="00F4689F" w:rsidRDefault="005D44AF" w:rsidP="005D44AF">
      <w:pPr>
        <w:keepNext/>
        <w:ind w:right="992"/>
        <w:rPr>
          <w:rFonts w:eastAsia="Calibri"/>
          <w:noProof/>
          <w:lang w:val="it-IT"/>
        </w:rPr>
      </w:pPr>
      <w:r w:rsidRPr="00F4689F">
        <w:rPr>
          <w:rFonts w:eastAsia="Calibri"/>
          <w:noProof/>
          <w:lang w:val="it-IT"/>
        </w:rPr>
        <w:t>Esempio:</w:t>
      </w:r>
    </w:p>
    <w:p w14:paraId="3021BE0C" w14:textId="77777777" w:rsidR="005D44AF" w:rsidRPr="00F4689F" w:rsidRDefault="005D44AF" w:rsidP="005D44AF">
      <w:pPr>
        <w:keepNext/>
        <w:ind w:right="992"/>
        <w:rPr>
          <w:rFonts w:eastAsia="Calibri"/>
          <w:noProof/>
          <w:lang w:val="it-IT"/>
        </w:rPr>
      </w:pPr>
    </w:p>
    <w:p w14:paraId="19849BA4" w14:textId="77777777" w:rsidR="005D44AF" w:rsidRPr="001271C4" w:rsidRDefault="005D44AF" w:rsidP="005D44AF">
      <w:pPr>
        <w:ind w:left="720" w:firstLine="3"/>
        <w:rPr>
          <w:rFonts w:ascii="Arial" w:hAnsi="Arial" w:cs="Arial"/>
          <w:noProof/>
          <w:color w:val="800000"/>
          <w:sz w:val="20"/>
          <w:szCs w:val="20"/>
          <w:highlight w:val="white"/>
          <w:lang w:val="it-IT"/>
          <w:rPrChange w:id="1206" w:author="Bertocchi Elisa" w:date="2018-09-18T16:28:00Z">
            <w:rPr>
              <w:rFonts w:ascii="Arial" w:hAnsi="Arial" w:cs="Arial"/>
              <w:noProof/>
              <w:color w:val="800000"/>
              <w:sz w:val="20"/>
              <w:szCs w:val="20"/>
              <w:highlight w:val="white"/>
            </w:rPr>
          </w:rPrChange>
        </w:rPr>
      </w:pPr>
      <w:r w:rsidRPr="001271C4">
        <w:rPr>
          <w:rFonts w:ascii="Arial" w:hAnsi="Arial" w:cs="Arial"/>
          <w:noProof/>
          <w:color w:val="800000"/>
          <w:sz w:val="20"/>
          <w:szCs w:val="20"/>
          <w:highlight w:val="white"/>
          <w:lang w:val="it-IT"/>
          <w:rPrChange w:id="1207" w:author="Bertocchi Elisa" w:date="2018-09-18T16:28:00Z">
            <w:rPr>
              <w:rFonts w:ascii="Arial" w:hAnsi="Arial" w:cs="Arial"/>
              <w:noProof/>
              <w:color w:val="800000"/>
              <w:sz w:val="20"/>
              <w:szCs w:val="20"/>
              <w:highlight w:val="white"/>
            </w:rPr>
          </w:rPrChange>
        </w:rPr>
        <w:t>&lt;cac:Item&gt;</w:t>
      </w:r>
    </w:p>
    <w:p w14:paraId="63A31E49" w14:textId="77777777" w:rsidR="002B5F91" w:rsidRDefault="006B307E" w:rsidP="005D44AF">
      <w:pPr>
        <w:ind w:left="720" w:firstLine="720"/>
        <w:rPr>
          <w:ins w:id="1208" w:author="Bertocchi Elisa" w:date="2018-09-21T14:41:00Z"/>
          <w:rFonts w:ascii="Arial" w:hAnsi="Arial" w:cs="Arial"/>
          <w:noProof/>
          <w:color w:val="800000"/>
          <w:sz w:val="20"/>
          <w:szCs w:val="20"/>
        </w:rPr>
      </w:pPr>
      <w:ins w:id="1209" w:author="Bertocchi Elisa" w:date="2018-09-21T14:40:00Z">
        <w:r w:rsidRPr="006B307E">
          <w:rPr>
            <w:rFonts w:ascii="Arial" w:hAnsi="Arial" w:cs="Arial"/>
            <w:noProof/>
            <w:color w:val="800000"/>
            <w:sz w:val="20"/>
            <w:szCs w:val="20"/>
            <w:rPrChange w:id="1210" w:author="Bertocchi Elisa" w:date="2018-09-21T14:40:00Z">
              <w:rPr>
                <w:rFonts w:ascii="Arial" w:hAnsi="Arial" w:cs="Arial"/>
                <w:noProof/>
                <w:color w:val="800000"/>
                <w:sz w:val="20"/>
                <w:szCs w:val="20"/>
                <w:lang w:val="it-IT"/>
              </w:rPr>
            </w:rPrChange>
          </w:rPr>
          <w:t>&lt;cbc:Description&gt;</w:t>
        </w:r>
        <w:r>
          <w:rPr>
            <w:rFonts w:ascii="Arial" w:hAnsi="Arial" w:cs="Arial"/>
            <w:noProof/>
            <w:color w:val="800000"/>
            <w:sz w:val="20"/>
            <w:szCs w:val="20"/>
          </w:rPr>
          <w:t>Desc</w:t>
        </w:r>
      </w:ins>
      <w:ins w:id="1211" w:author="Bertocchi Elisa" w:date="2018-09-21T14:41:00Z">
        <w:r>
          <w:rPr>
            <w:rFonts w:ascii="Arial" w:hAnsi="Arial" w:cs="Arial"/>
            <w:noProof/>
            <w:color w:val="800000"/>
            <w:sz w:val="20"/>
            <w:szCs w:val="20"/>
          </w:rPr>
          <w:t>rizione articolo</w:t>
        </w:r>
      </w:ins>
      <w:ins w:id="1212" w:author="Bertocchi Elisa" w:date="2018-09-21T14:40:00Z">
        <w:r w:rsidRPr="006B307E">
          <w:rPr>
            <w:rFonts w:ascii="Arial" w:hAnsi="Arial" w:cs="Arial"/>
            <w:noProof/>
            <w:color w:val="800000"/>
            <w:sz w:val="20"/>
            <w:szCs w:val="20"/>
            <w:rPrChange w:id="1213" w:author="Bertocchi Elisa" w:date="2018-09-21T14:40:00Z">
              <w:rPr>
                <w:rFonts w:ascii="Arial" w:hAnsi="Arial" w:cs="Arial"/>
                <w:noProof/>
                <w:color w:val="800000"/>
                <w:sz w:val="20"/>
                <w:szCs w:val="20"/>
                <w:lang w:val="it-IT"/>
              </w:rPr>
            </w:rPrChange>
          </w:rPr>
          <w:t>&lt;/cbc:Description&gt;</w:t>
        </w:r>
      </w:ins>
    </w:p>
    <w:p w14:paraId="0F53AEC9" w14:textId="7ED244B7" w:rsidR="005D44AF" w:rsidRPr="002B5F91" w:rsidRDefault="005D44AF" w:rsidP="005D44AF">
      <w:pPr>
        <w:ind w:left="720" w:firstLine="720"/>
        <w:rPr>
          <w:rFonts w:ascii="Arial" w:hAnsi="Arial" w:cs="Arial"/>
          <w:noProof/>
          <w:color w:val="800000"/>
          <w:sz w:val="20"/>
          <w:szCs w:val="20"/>
          <w:highlight w:val="white"/>
          <w:lang w:val="it-IT"/>
        </w:rPr>
      </w:pPr>
      <w:r w:rsidRPr="002B5F91">
        <w:rPr>
          <w:rFonts w:ascii="Arial" w:hAnsi="Arial" w:cs="Arial"/>
          <w:noProof/>
          <w:color w:val="800000"/>
          <w:sz w:val="20"/>
          <w:szCs w:val="20"/>
          <w:highlight w:val="white"/>
          <w:lang w:val="it-IT"/>
        </w:rPr>
        <w:t>&lt;cbc:Name&gt;</w:t>
      </w:r>
      <w:r w:rsidRPr="002B5F91">
        <w:rPr>
          <w:rFonts w:ascii="Arial" w:hAnsi="Arial" w:cs="Arial"/>
          <w:noProof/>
          <w:color w:val="000000"/>
          <w:sz w:val="20"/>
          <w:szCs w:val="20"/>
          <w:highlight w:val="white"/>
          <w:lang w:val="it-IT"/>
        </w:rPr>
        <w:t>Salviette per bambini</w:t>
      </w:r>
      <w:r w:rsidRPr="002B5F91">
        <w:rPr>
          <w:rFonts w:ascii="Arial" w:hAnsi="Arial" w:cs="Arial"/>
          <w:noProof/>
          <w:color w:val="800000"/>
          <w:sz w:val="20"/>
          <w:szCs w:val="20"/>
          <w:highlight w:val="white"/>
          <w:lang w:val="it-IT"/>
        </w:rPr>
        <w:t>&lt;/cbc:Name&gt;</w:t>
      </w:r>
      <w:r w:rsidRPr="002B5F91">
        <w:rPr>
          <w:rFonts w:ascii="Arial" w:hAnsi="Arial" w:cs="Arial"/>
          <w:noProof/>
          <w:color w:val="800000"/>
          <w:sz w:val="20"/>
          <w:szCs w:val="20"/>
          <w:highlight w:val="white"/>
          <w:lang w:val="it-IT"/>
        </w:rPr>
        <w:br/>
        <w:t xml:space="preserve">     </w:t>
      </w:r>
      <w:r w:rsidRPr="002B5F91">
        <w:rPr>
          <w:rFonts w:ascii="Arial" w:hAnsi="Arial" w:cs="Arial"/>
          <w:noProof/>
          <w:color w:val="800000"/>
          <w:sz w:val="20"/>
          <w:szCs w:val="20"/>
          <w:highlight w:val="white"/>
          <w:lang w:val="it-IT"/>
        </w:rPr>
        <w:tab/>
        <w:t xml:space="preserve"> ….</w:t>
      </w:r>
    </w:p>
    <w:p w14:paraId="1864FE15" w14:textId="77777777" w:rsidR="005D44AF" w:rsidRPr="00F4689F" w:rsidRDefault="005D44AF" w:rsidP="005D44AF">
      <w:pPr>
        <w:ind w:left="720" w:firstLine="3"/>
        <w:rPr>
          <w:rFonts w:ascii="Arial" w:hAnsi="Arial" w:cs="Arial"/>
          <w:noProof/>
          <w:color w:val="800000"/>
          <w:sz w:val="20"/>
          <w:szCs w:val="20"/>
          <w:highlight w:val="white"/>
          <w:lang w:val="en-GB"/>
        </w:rPr>
      </w:pPr>
      <w:del w:id="1214" w:author="Bertocchi Elisa" w:date="2018-09-21T14:41:00Z">
        <w:r w:rsidRPr="002B5F91" w:rsidDel="002B5F91">
          <w:rPr>
            <w:rFonts w:ascii="Arial" w:hAnsi="Arial" w:cs="Arial"/>
            <w:noProof/>
            <w:color w:val="800000"/>
            <w:sz w:val="20"/>
            <w:szCs w:val="20"/>
            <w:highlight w:val="white"/>
            <w:lang w:val="it-IT"/>
          </w:rPr>
          <w:delText> </w:delText>
        </w:r>
      </w:del>
      <w:r w:rsidRPr="00F4689F">
        <w:rPr>
          <w:rFonts w:ascii="Arial" w:hAnsi="Arial" w:cs="Arial"/>
          <w:noProof/>
          <w:color w:val="800000"/>
          <w:sz w:val="20"/>
          <w:szCs w:val="20"/>
          <w:highlight w:val="white"/>
          <w:lang w:val="en-GB"/>
        </w:rPr>
        <w:t xml:space="preserve">&lt;/cac:Item&gt; </w:t>
      </w:r>
    </w:p>
    <w:p w14:paraId="56131A67" w14:textId="77777777" w:rsidR="002A4864" w:rsidRDefault="002A4864">
      <w:pPr>
        <w:rPr>
          <w:rFonts w:ascii="Cambria" w:eastAsia="Calibri" w:hAnsi="Cambria"/>
          <w:b/>
          <w:bCs/>
          <w:highlight w:val="white"/>
          <w:lang w:val="it-IT" w:eastAsia="en-GB"/>
        </w:rPr>
      </w:pPr>
      <w:bookmarkStart w:id="1215" w:name="_Toc495606415"/>
      <w:bookmarkStart w:id="1216" w:name="_Toc371417575"/>
      <w:r>
        <w:rPr>
          <w:rFonts w:eastAsia="Calibri"/>
          <w:highlight w:val="white"/>
          <w:lang w:val="it-IT" w:eastAsia="en-GB"/>
        </w:rPr>
        <w:br w:type="page"/>
      </w:r>
    </w:p>
    <w:p w14:paraId="75FD7315" w14:textId="5CFA9179" w:rsidR="00C87872" w:rsidRPr="00F4689F" w:rsidRDefault="00C87872" w:rsidP="00C87872">
      <w:pPr>
        <w:pStyle w:val="Heading3"/>
        <w:rPr>
          <w:ins w:id="1217" w:author="Bertocchi Elisa" w:date="2018-09-21T14:43:00Z"/>
          <w:rFonts w:eastAsia="Calibri"/>
          <w:highlight w:val="white"/>
          <w:lang w:val="it-IT" w:eastAsia="en-GB"/>
        </w:rPr>
      </w:pPr>
      <w:bookmarkStart w:id="1218" w:name="_Toc510780880"/>
      <w:ins w:id="1219" w:author="Bertocchi Elisa" w:date="2018-09-21T14:43:00Z">
        <w:r>
          <w:rPr>
            <w:rFonts w:eastAsia="Calibri"/>
            <w:highlight w:val="white"/>
            <w:lang w:val="it-IT" w:eastAsia="en-GB"/>
          </w:rPr>
          <w:lastRenderedPageBreak/>
          <w:t>Etichetta prodotto</w:t>
        </w:r>
      </w:ins>
    </w:p>
    <w:p w14:paraId="61665C0B" w14:textId="4E272F83" w:rsidR="00C87872" w:rsidRDefault="0055261B" w:rsidP="0055261B">
      <w:pPr>
        <w:jc w:val="both"/>
        <w:rPr>
          <w:ins w:id="1220" w:author="Bertocchi Elisa" w:date="2018-09-21T14:44:00Z"/>
          <w:rFonts w:ascii="Arial" w:hAnsi="Arial" w:cs="Arial"/>
          <w:color w:val="212121"/>
          <w:shd w:val="clear" w:color="auto" w:fill="FFFFFF"/>
          <w:lang w:val="it-IT"/>
        </w:rPr>
      </w:pPr>
      <w:ins w:id="1221" w:author="Bertocchi Elisa" w:date="2018-09-21T14:43:00Z">
        <w:r w:rsidRPr="0055261B">
          <w:rPr>
            <w:lang w:val="it-IT"/>
            <w:rPrChange w:id="1222" w:author="Bertocchi Elisa" w:date="2018-09-21T14:43:00Z">
              <w:rPr/>
            </w:rPrChange>
          </w:rPr>
          <w:br/>
        </w:r>
        <w:r w:rsidRPr="0055261B">
          <w:rPr>
            <w:rFonts w:ascii="Arial" w:hAnsi="Arial" w:cs="Arial"/>
            <w:color w:val="212121"/>
            <w:shd w:val="clear" w:color="auto" w:fill="FFFFFF"/>
            <w:lang w:val="it-IT"/>
            <w:rPrChange w:id="1223" w:author="Bertocchi Elisa" w:date="2018-09-21T14:43:00Z">
              <w:rPr>
                <w:rFonts w:ascii="Arial" w:hAnsi="Arial" w:cs="Arial"/>
                <w:color w:val="212121"/>
                <w:shd w:val="clear" w:color="auto" w:fill="FFFFFF"/>
              </w:rPr>
            </w:rPrChange>
          </w:rPr>
          <w:t>Informazioni sugli articoli di tipo ambientale, sociale, etico e di qualità. La struttura UBL utilizzata per l'etichettatura degli articoli richiede alcuni elementi oltre a quelli utilizzati da questa BIS. Per soddisfare i requisiti UBL questi sono inclusi con il valore fittizio NA.</w:t>
        </w:r>
      </w:ins>
    </w:p>
    <w:p w14:paraId="5056A043" w14:textId="77777777" w:rsidR="0055261B" w:rsidRPr="00F4689F" w:rsidRDefault="0055261B">
      <w:pPr>
        <w:jc w:val="both"/>
        <w:rPr>
          <w:ins w:id="1224" w:author="Bertocchi Elisa" w:date="2018-09-21T14:43:00Z"/>
          <w:rFonts w:eastAsia="Calibri"/>
          <w:highlight w:val="white"/>
          <w:lang w:val="it-IT" w:eastAsia="en-GB"/>
        </w:rPr>
        <w:pPrChange w:id="1225" w:author="Bertocchi Elisa" w:date="2018-09-21T14:44:00Z">
          <w:pPr/>
        </w:pPrChange>
      </w:pPr>
    </w:p>
    <w:p w14:paraId="7AAD80FC" w14:textId="77777777" w:rsidR="002A73CF" w:rsidRPr="002A73CF" w:rsidRDefault="002A73CF" w:rsidP="002A73CF">
      <w:pPr>
        <w:ind w:left="720"/>
        <w:rPr>
          <w:ins w:id="1226" w:author="Bertocchi Elisa" w:date="2018-09-21T14:44:00Z"/>
          <w:rFonts w:ascii="Arial" w:hAnsi="Arial" w:cs="Arial"/>
          <w:noProof/>
          <w:color w:val="800000"/>
          <w:sz w:val="20"/>
          <w:szCs w:val="20"/>
          <w:lang w:val="it-IT"/>
          <w:rPrChange w:id="1227" w:author="Bertocchi Elisa" w:date="2018-09-21T14:44:00Z">
            <w:rPr>
              <w:ins w:id="1228" w:author="Bertocchi Elisa" w:date="2018-09-21T14:44:00Z"/>
              <w:rFonts w:ascii="Arial" w:hAnsi="Arial" w:cs="Arial"/>
              <w:noProof/>
              <w:color w:val="800000"/>
              <w:sz w:val="20"/>
              <w:szCs w:val="20"/>
            </w:rPr>
          </w:rPrChange>
        </w:rPr>
      </w:pPr>
      <w:ins w:id="1229" w:author="Bertocchi Elisa" w:date="2018-09-21T14:44:00Z">
        <w:r w:rsidRPr="002A73CF">
          <w:rPr>
            <w:rFonts w:ascii="Arial" w:hAnsi="Arial" w:cs="Arial"/>
            <w:noProof/>
            <w:color w:val="800000"/>
            <w:sz w:val="20"/>
            <w:szCs w:val="20"/>
            <w:lang w:val="it-IT"/>
            <w:rPrChange w:id="1230" w:author="Bertocchi Elisa" w:date="2018-09-21T14:44:00Z">
              <w:rPr>
                <w:rFonts w:ascii="Arial" w:hAnsi="Arial" w:cs="Arial"/>
                <w:noProof/>
                <w:color w:val="800000"/>
                <w:sz w:val="20"/>
                <w:szCs w:val="20"/>
              </w:rPr>
            </w:rPrChange>
          </w:rPr>
          <w:t>&lt;cac:Certificate&gt;</w:t>
        </w:r>
      </w:ins>
    </w:p>
    <w:p w14:paraId="6D3A368F" w14:textId="77777777" w:rsidR="002A73CF" w:rsidRPr="002A73CF" w:rsidRDefault="002A73CF" w:rsidP="002A73CF">
      <w:pPr>
        <w:ind w:left="720"/>
        <w:rPr>
          <w:ins w:id="1231" w:author="Bertocchi Elisa" w:date="2018-09-21T14:44:00Z"/>
          <w:rFonts w:ascii="Arial" w:hAnsi="Arial" w:cs="Arial"/>
          <w:noProof/>
          <w:color w:val="800000"/>
          <w:sz w:val="20"/>
          <w:szCs w:val="20"/>
          <w:lang w:val="it-IT"/>
          <w:rPrChange w:id="1232" w:author="Bertocchi Elisa" w:date="2018-09-21T14:44:00Z">
            <w:rPr>
              <w:ins w:id="1233" w:author="Bertocchi Elisa" w:date="2018-09-21T14:44:00Z"/>
              <w:rFonts w:ascii="Arial" w:hAnsi="Arial" w:cs="Arial"/>
              <w:noProof/>
              <w:color w:val="800000"/>
              <w:sz w:val="20"/>
              <w:szCs w:val="20"/>
            </w:rPr>
          </w:rPrChange>
        </w:rPr>
      </w:pPr>
      <w:ins w:id="1234" w:author="Bertocchi Elisa" w:date="2018-09-21T14:44:00Z">
        <w:r w:rsidRPr="002A73CF">
          <w:rPr>
            <w:rFonts w:ascii="Arial" w:hAnsi="Arial" w:cs="Arial"/>
            <w:noProof/>
            <w:color w:val="800000"/>
            <w:sz w:val="20"/>
            <w:szCs w:val="20"/>
            <w:lang w:val="it-IT"/>
            <w:rPrChange w:id="1235" w:author="Bertocchi Elisa" w:date="2018-09-21T14:44:00Z">
              <w:rPr>
                <w:rFonts w:ascii="Arial" w:hAnsi="Arial" w:cs="Arial"/>
                <w:noProof/>
                <w:color w:val="800000"/>
                <w:sz w:val="20"/>
                <w:szCs w:val="20"/>
              </w:rPr>
            </w:rPrChange>
          </w:rPr>
          <w:t xml:space="preserve">        &lt;cbc:ID&gt;EU Ecolabel&lt;/cbc:ID&gt;</w:t>
        </w:r>
      </w:ins>
    </w:p>
    <w:p w14:paraId="6D4C0541" w14:textId="77777777" w:rsidR="002A73CF" w:rsidRPr="002A73CF" w:rsidRDefault="002A73CF" w:rsidP="002A73CF">
      <w:pPr>
        <w:ind w:left="720"/>
        <w:rPr>
          <w:ins w:id="1236" w:author="Bertocchi Elisa" w:date="2018-09-21T14:44:00Z"/>
          <w:rFonts w:ascii="Arial" w:hAnsi="Arial" w:cs="Arial"/>
          <w:noProof/>
          <w:color w:val="800000"/>
          <w:sz w:val="20"/>
          <w:szCs w:val="20"/>
        </w:rPr>
      </w:pPr>
      <w:ins w:id="1237" w:author="Bertocchi Elisa" w:date="2018-09-21T14:44:00Z">
        <w:r w:rsidRPr="002A73CF">
          <w:rPr>
            <w:rFonts w:ascii="Arial" w:hAnsi="Arial" w:cs="Arial"/>
            <w:noProof/>
            <w:color w:val="800000"/>
            <w:sz w:val="20"/>
            <w:szCs w:val="20"/>
            <w:lang w:val="it-IT"/>
            <w:rPrChange w:id="1238" w:author="Bertocchi Elisa" w:date="2018-09-21T14:44:00Z">
              <w:rPr>
                <w:rFonts w:ascii="Arial" w:hAnsi="Arial" w:cs="Arial"/>
                <w:noProof/>
                <w:color w:val="800000"/>
                <w:sz w:val="20"/>
                <w:szCs w:val="20"/>
              </w:rPr>
            </w:rPrChange>
          </w:rPr>
          <w:t xml:space="preserve">        </w:t>
        </w:r>
        <w:r w:rsidRPr="002A73CF">
          <w:rPr>
            <w:rFonts w:ascii="Arial" w:hAnsi="Arial" w:cs="Arial"/>
            <w:noProof/>
            <w:color w:val="800000"/>
            <w:sz w:val="20"/>
            <w:szCs w:val="20"/>
          </w:rPr>
          <w:t>&lt;cbc:CertificateTypeCode&gt;NA&lt;/cbc:CertificateTypeCode&gt;</w:t>
        </w:r>
      </w:ins>
    </w:p>
    <w:p w14:paraId="187291D1" w14:textId="77777777" w:rsidR="002A73CF" w:rsidRPr="002A73CF" w:rsidRDefault="002A73CF" w:rsidP="002A73CF">
      <w:pPr>
        <w:ind w:left="720"/>
        <w:rPr>
          <w:ins w:id="1239" w:author="Bertocchi Elisa" w:date="2018-09-21T14:44:00Z"/>
          <w:rFonts w:ascii="Arial" w:hAnsi="Arial" w:cs="Arial"/>
          <w:noProof/>
          <w:color w:val="800000"/>
          <w:sz w:val="20"/>
          <w:szCs w:val="20"/>
        </w:rPr>
      </w:pPr>
      <w:ins w:id="1240" w:author="Bertocchi Elisa" w:date="2018-09-21T14:44:00Z">
        <w:r w:rsidRPr="002A73CF">
          <w:rPr>
            <w:rFonts w:ascii="Arial" w:hAnsi="Arial" w:cs="Arial"/>
            <w:noProof/>
            <w:color w:val="800000"/>
            <w:sz w:val="20"/>
            <w:szCs w:val="20"/>
          </w:rPr>
          <w:t xml:space="preserve">        &lt;cbc:CertificateType&gt;Environmental&lt;/cbc:CertificateType&gt;</w:t>
        </w:r>
      </w:ins>
    </w:p>
    <w:p w14:paraId="7E50B47F" w14:textId="77777777" w:rsidR="002A73CF" w:rsidRPr="002A73CF" w:rsidRDefault="002A73CF" w:rsidP="002A73CF">
      <w:pPr>
        <w:ind w:left="720"/>
        <w:rPr>
          <w:ins w:id="1241" w:author="Bertocchi Elisa" w:date="2018-09-21T14:44:00Z"/>
          <w:rFonts w:ascii="Arial" w:hAnsi="Arial" w:cs="Arial"/>
          <w:noProof/>
          <w:color w:val="800000"/>
          <w:sz w:val="20"/>
          <w:szCs w:val="20"/>
        </w:rPr>
      </w:pPr>
      <w:ins w:id="1242" w:author="Bertocchi Elisa" w:date="2018-09-21T14:44:00Z">
        <w:r w:rsidRPr="002A73CF">
          <w:rPr>
            <w:rFonts w:ascii="Arial" w:hAnsi="Arial" w:cs="Arial"/>
            <w:noProof/>
            <w:color w:val="800000"/>
            <w:sz w:val="20"/>
            <w:szCs w:val="20"/>
          </w:rPr>
          <w:t xml:space="preserve">        &lt;cbc:Remarks&gt;Item label value&lt;/cbc:Remarks&gt;</w:t>
        </w:r>
      </w:ins>
    </w:p>
    <w:p w14:paraId="79296777" w14:textId="77777777" w:rsidR="002A73CF" w:rsidRPr="002A73CF" w:rsidRDefault="002A73CF" w:rsidP="002A73CF">
      <w:pPr>
        <w:ind w:left="720"/>
        <w:rPr>
          <w:ins w:id="1243" w:author="Bertocchi Elisa" w:date="2018-09-21T14:44:00Z"/>
          <w:rFonts w:ascii="Arial" w:hAnsi="Arial" w:cs="Arial"/>
          <w:noProof/>
          <w:color w:val="800000"/>
          <w:sz w:val="20"/>
          <w:szCs w:val="20"/>
        </w:rPr>
      </w:pPr>
      <w:ins w:id="1244" w:author="Bertocchi Elisa" w:date="2018-09-21T14:44:00Z">
        <w:r w:rsidRPr="002A73CF">
          <w:rPr>
            <w:rFonts w:ascii="Arial" w:hAnsi="Arial" w:cs="Arial"/>
            <w:noProof/>
            <w:color w:val="800000"/>
            <w:sz w:val="20"/>
            <w:szCs w:val="20"/>
          </w:rPr>
          <w:t xml:space="preserve">        &lt;cac:IssuerParty&gt;</w:t>
        </w:r>
      </w:ins>
    </w:p>
    <w:p w14:paraId="44733FD5" w14:textId="77777777" w:rsidR="002A73CF" w:rsidRPr="002A73CF" w:rsidRDefault="002A73CF" w:rsidP="002A73CF">
      <w:pPr>
        <w:ind w:left="720"/>
        <w:rPr>
          <w:ins w:id="1245" w:author="Bertocchi Elisa" w:date="2018-09-21T14:44:00Z"/>
          <w:rFonts w:ascii="Arial" w:hAnsi="Arial" w:cs="Arial"/>
          <w:noProof/>
          <w:color w:val="800000"/>
          <w:sz w:val="20"/>
          <w:szCs w:val="20"/>
        </w:rPr>
      </w:pPr>
      <w:ins w:id="1246" w:author="Bertocchi Elisa" w:date="2018-09-21T14:44:00Z">
        <w:r w:rsidRPr="002A73CF">
          <w:rPr>
            <w:rFonts w:ascii="Arial" w:hAnsi="Arial" w:cs="Arial"/>
            <w:noProof/>
            <w:color w:val="800000"/>
            <w:sz w:val="20"/>
            <w:szCs w:val="20"/>
          </w:rPr>
          <w:t xml:space="preserve">                &lt;cac:PartyName&gt;</w:t>
        </w:r>
      </w:ins>
    </w:p>
    <w:p w14:paraId="1464B51C" w14:textId="77777777" w:rsidR="002A73CF" w:rsidRPr="002A73CF" w:rsidRDefault="002A73CF" w:rsidP="002A73CF">
      <w:pPr>
        <w:ind w:left="720"/>
        <w:rPr>
          <w:ins w:id="1247" w:author="Bertocchi Elisa" w:date="2018-09-21T14:44:00Z"/>
          <w:rFonts w:ascii="Arial" w:hAnsi="Arial" w:cs="Arial"/>
          <w:noProof/>
          <w:color w:val="800000"/>
          <w:sz w:val="20"/>
          <w:szCs w:val="20"/>
        </w:rPr>
      </w:pPr>
      <w:ins w:id="1248" w:author="Bertocchi Elisa" w:date="2018-09-21T14:44:00Z">
        <w:r w:rsidRPr="002A73CF">
          <w:rPr>
            <w:rFonts w:ascii="Arial" w:hAnsi="Arial" w:cs="Arial"/>
            <w:noProof/>
            <w:color w:val="800000"/>
            <w:sz w:val="20"/>
            <w:szCs w:val="20"/>
          </w:rPr>
          <w:t xml:space="preserve">                        &lt;cbc:Name&gt;NA&lt;/cbc:Name&gt;</w:t>
        </w:r>
      </w:ins>
    </w:p>
    <w:p w14:paraId="7684A7C5" w14:textId="77777777" w:rsidR="002A73CF" w:rsidRPr="002A73CF" w:rsidRDefault="002A73CF" w:rsidP="002A73CF">
      <w:pPr>
        <w:ind w:left="720"/>
        <w:rPr>
          <w:ins w:id="1249" w:author="Bertocchi Elisa" w:date="2018-09-21T14:44:00Z"/>
          <w:rFonts w:ascii="Arial" w:hAnsi="Arial" w:cs="Arial"/>
          <w:noProof/>
          <w:color w:val="800000"/>
          <w:sz w:val="20"/>
          <w:szCs w:val="20"/>
        </w:rPr>
      </w:pPr>
      <w:ins w:id="1250" w:author="Bertocchi Elisa" w:date="2018-09-21T14:44:00Z">
        <w:r w:rsidRPr="002A73CF">
          <w:rPr>
            <w:rFonts w:ascii="Arial" w:hAnsi="Arial" w:cs="Arial"/>
            <w:noProof/>
            <w:color w:val="800000"/>
            <w:sz w:val="20"/>
            <w:szCs w:val="20"/>
          </w:rPr>
          <w:t xml:space="preserve">                &lt;/cac:PartyName&gt;</w:t>
        </w:r>
      </w:ins>
    </w:p>
    <w:p w14:paraId="5A251E09" w14:textId="77777777" w:rsidR="002A73CF" w:rsidRPr="002A73CF" w:rsidRDefault="002A73CF" w:rsidP="002A73CF">
      <w:pPr>
        <w:ind w:left="720"/>
        <w:rPr>
          <w:ins w:id="1251" w:author="Bertocchi Elisa" w:date="2018-09-21T14:44:00Z"/>
          <w:rFonts w:ascii="Arial" w:hAnsi="Arial" w:cs="Arial"/>
          <w:noProof/>
          <w:color w:val="800000"/>
          <w:sz w:val="20"/>
          <w:szCs w:val="20"/>
        </w:rPr>
      </w:pPr>
      <w:ins w:id="1252" w:author="Bertocchi Elisa" w:date="2018-09-21T14:44:00Z">
        <w:r w:rsidRPr="002A73CF">
          <w:rPr>
            <w:rFonts w:ascii="Arial" w:hAnsi="Arial" w:cs="Arial"/>
            <w:noProof/>
            <w:color w:val="800000"/>
            <w:sz w:val="20"/>
            <w:szCs w:val="20"/>
          </w:rPr>
          <w:t xml:space="preserve">        &lt;/cac:IssuerParty&gt;</w:t>
        </w:r>
      </w:ins>
    </w:p>
    <w:p w14:paraId="5CFE27A5" w14:textId="77777777" w:rsidR="002A73CF" w:rsidRPr="002A73CF" w:rsidRDefault="002A73CF" w:rsidP="002A73CF">
      <w:pPr>
        <w:ind w:left="720"/>
        <w:rPr>
          <w:ins w:id="1253" w:author="Bertocchi Elisa" w:date="2018-09-21T14:44:00Z"/>
          <w:rFonts w:ascii="Arial" w:hAnsi="Arial" w:cs="Arial"/>
          <w:noProof/>
          <w:color w:val="800000"/>
          <w:sz w:val="20"/>
          <w:szCs w:val="20"/>
        </w:rPr>
      </w:pPr>
      <w:ins w:id="1254" w:author="Bertocchi Elisa" w:date="2018-09-21T14:44:00Z">
        <w:r w:rsidRPr="002A73CF">
          <w:rPr>
            <w:rFonts w:ascii="Arial" w:hAnsi="Arial" w:cs="Arial"/>
            <w:noProof/>
            <w:color w:val="800000"/>
            <w:sz w:val="20"/>
            <w:szCs w:val="20"/>
          </w:rPr>
          <w:t xml:space="preserve">        &lt;cac:DocumentReference&gt;</w:t>
        </w:r>
      </w:ins>
    </w:p>
    <w:p w14:paraId="1D43BFC2" w14:textId="77777777" w:rsidR="002A73CF" w:rsidRPr="002A73CF" w:rsidRDefault="002A73CF" w:rsidP="002A73CF">
      <w:pPr>
        <w:ind w:left="720"/>
        <w:rPr>
          <w:ins w:id="1255" w:author="Bertocchi Elisa" w:date="2018-09-21T14:44:00Z"/>
          <w:rFonts w:ascii="Arial" w:hAnsi="Arial" w:cs="Arial"/>
          <w:noProof/>
          <w:color w:val="800000"/>
          <w:sz w:val="20"/>
          <w:szCs w:val="20"/>
        </w:rPr>
      </w:pPr>
      <w:ins w:id="1256" w:author="Bertocchi Elisa" w:date="2018-09-21T14:44:00Z">
        <w:r w:rsidRPr="002A73CF">
          <w:rPr>
            <w:rFonts w:ascii="Arial" w:hAnsi="Arial" w:cs="Arial"/>
            <w:noProof/>
            <w:color w:val="800000"/>
            <w:sz w:val="20"/>
            <w:szCs w:val="20"/>
          </w:rPr>
          <w:t xml:space="preserve">                &lt;cbc:ID&gt;Item label reference&lt;/cbc:ID&gt;</w:t>
        </w:r>
      </w:ins>
    </w:p>
    <w:p w14:paraId="4B202EA6" w14:textId="77777777" w:rsidR="002A73CF" w:rsidRPr="002A73CF" w:rsidRDefault="002A73CF" w:rsidP="002A73CF">
      <w:pPr>
        <w:ind w:left="720"/>
        <w:rPr>
          <w:ins w:id="1257" w:author="Bertocchi Elisa" w:date="2018-09-21T14:44:00Z"/>
          <w:rFonts w:ascii="Arial" w:hAnsi="Arial" w:cs="Arial"/>
          <w:noProof/>
          <w:color w:val="800000"/>
          <w:sz w:val="20"/>
          <w:szCs w:val="20"/>
        </w:rPr>
      </w:pPr>
      <w:ins w:id="1258" w:author="Bertocchi Elisa" w:date="2018-09-21T14:44:00Z">
        <w:r w:rsidRPr="002A73CF">
          <w:rPr>
            <w:rFonts w:ascii="Arial" w:hAnsi="Arial" w:cs="Arial"/>
            <w:noProof/>
            <w:color w:val="800000"/>
            <w:sz w:val="20"/>
            <w:szCs w:val="20"/>
          </w:rPr>
          <w:t xml:space="preserve">        &lt;/cac:DocumentReference&gt;</w:t>
        </w:r>
      </w:ins>
    </w:p>
    <w:p w14:paraId="785118DE" w14:textId="2CAA607C" w:rsidR="00C87872" w:rsidRPr="00F4689F" w:rsidRDefault="002A73CF">
      <w:pPr>
        <w:ind w:left="720"/>
        <w:rPr>
          <w:ins w:id="1259" w:author="Bertocchi Elisa" w:date="2018-09-21T14:43:00Z"/>
          <w:rFonts w:ascii="Arial" w:hAnsi="Arial" w:cs="Arial"/>
          <w:noProof/>
          <w:color w:val="800000"/>
          <w:sz w:val="20"/>
          <w:szCs w:val="20"/>
          <w:highlight w:val="white"/>
        </w:rPr>
        <w:pPrChange w:id="1260" w:author="Bertocchi Elisa" w:date="2018-09-21T14:44:00Z">
          <w:pPr>
            <w:ind w:left="720" w:firstLine="720"/>
          </w:pPr>
        </w:pPrChange>
      </w:pPr>
      <w:ins w:id="1261" w:author="Bertocchi Elisa" w:date="2018-09-21T14:44:00Z">
        <w:r w:rsidRPr="002A73CF">
          <w:rPr>
            <w:rFonts w:ascii="Arial" w:hAnsi="Arial" w:cs="Arial"/>
            <w:noProof/>
            <w:color w:val="800000"/>
            <w:sz w:val="20"/>
            <w:szCs w:val="20"/>
          </w:rPr>
          <w:t>&lt;/cac:Certificate&gt;</w:t>
        </w:r>
      </w:ins>
    </w:p>
    <w:p w14:paraId="0F943A3F" w14:textId="2D4A4629" w:rsidR="00C87872" w:rsidRPr="00C87872" w:rsidRDefault="00C87872">
      <w:pPr>
        <w:pStyle w:val="Heading3"/>
        <w:numPr>
          <w:ilvl w:val="0"/>
          <w:numId w:val="0"/>
        </w:numPr>
        <w:ind w:left="720"/>
        <w:rPr>
          <w:ins w:id="1262" w:author="Bertocchi Elisa" w:date="2018-09-21T14:43:00Z"/>
          <w:rFonts w:eastAsia="Calibri"/>
          <w:highlight w:val="white"/>
          <w:lang w:eastAsia="en-GB"/>
          <w:rPrChange w:id="1263" w:author="Bertocchi Elisa" w:date="2018-09-21T14:43:00Z">
            <w:rPr>
              <w:ins w:id="1264" w:author="Bertocchi Elisa" w:date="2018-09-21T14:43:00Z"/>
              <w:rFonts w:eastAsia="Calibri"/>
              <w:highlight w:val="white"/>
              <w:lang w:val="it-IT" w:eastAsia="en-GB"/>
            </w:rPr>
          </w:rPrChange>
        </w:rPr>
        <w:pPrChange w:id="1265" w:author="Bertocchi Elisa" w:date="2018-09-21T14:43:00Z">
          <w:pPr>
            <w:pStyle w:val="Heading3"/>
          </w:pPr>
        </w:pPrChange>
      </w:pPr>
    </w:p>
    <w:p w14:paraId="757433C8" w14:textId="2F7CBAF1" w:rsidR="005D44AF" w:rsidRPr="00F4689F" w:rsidDel="00290E0A" w:rsidRDefault="005D44AF" w:rsidP="005D44AF">
      <w:pPr>
        <w:pStyle w:val="Heading3"/>
        <w:rPr>
          <w:del w:id="1266" w:author="Bertocchi Elisa" w:date="2018-09-21T14:46:00Z"/>
          <w:rFonts w:eastAsia="Calibri"/>
          <w:highlight w:val="white"/>
          <w:lang w:val="it-IT" w:eastAsia="en-GB"/>
        </w:rPr>
      </w:pPr>
      <w:commentRangeStart w:id="1267"/>
      <w:del w:id="1268" w:author="Bertocchi Elisa" w:date="2018-09-21T14:46:00Z">
        <w:r w:rsidRPr="00F4689F" w:rsidDel="00290E0A">
          <w:rPr>
            <w:rFonts w:eastAsia="Calibri"/>
            <w:highlight w:val="white"/>
            <w:lang w:val="it-IT" w:eastAsia="en-GB"/>
          </w:rPr>
          <w:delText>Centro di Costo</w:delText>
        </w:r>
        <w:bookmarkEnd w:id="1215"/>
        <w:bookmarkEnd w:id="1218"/>
      </w:del>
    </w:p>
    <w:p w14:paraId="05F37CCA" w14:textId="569CBE88" w:rsidR="005D44AF" w:rsidRPr="00F4689F" w:rsidDel="00290E0A" w:rsidRDefault="005D44AF" w:rsidP="005D44AF">
      <w:pPr>
        <w:jc w:val="both"/>
        <w:rPr>
          <w:del w:id="1269" w:author="Bertocchi Elisa" w:date="2018-09-21T14:46:00Z"/>
          <w:rFonts w:eastAsia="Calibri"/>
          <w:highlight w:val="white"/>
          <w:lang w:val="it-IT" w:eastAsia="en-GB"/>
        </w:rPr>
      </w:pPr>
      <w:del w:id="1270" w:author="Bertocchi Elisa" w:date="2018-09-21T14:46:00Z">
        <w:r w:rsidRPr="00F4689F" w:rsidDel="00290E0A">
          <w:rPr>
            <w:rFonts w:eastAsia="Calibri"/>
            <w:highlight w:val="white"/>
            <w:lang w:val="it-IT" w:eastAsia="en-GB"/>
          </w:rPr>
          <w:delText xml:space="preserve">Gli ordini di </w:delText>
        </w:r>
        <w:r w:rsidDel="00290E0A">
          <w:rPr>
            <w:rFonts w:eastAsia="Calibri"/>
            <w:highlight w:val="white"/>
            <w:lang w:val="it-IT" w:eastAsia="en-GB"/>
          </w:rPr>
          <w:delText>acquisto</w:delText>
        </w:r>
        <w:r w:rsidR="00065431" w:rsidDel="00290E0A">
          <w:rPr>
            <w:rFonts w:eastAsia="Calibri"/>
            <w:highlight w:val="white"/>
            <w:lang w:val="it-IT" w:eastAsia="en-GB"/>
          </w:rPr>
          <w:delText xml:space="preserve"> pre-concordati</w:delText>
        </w:r>
        <w:r w:rsidRPr="00F4689F" w:rsidDel="00290E0A">
          <w:rPr>
            <w:rFonts w:eastAsia="Calibri"/>
            <w:highlight w:val="white"/>
            <w:lang w:val="it-IT" w:eastAsia="en-GB"/>
          </w:rPr>
          <w:delText xml:space="preserve"> di certi settori, come ad esempio quello sanitario, necessitano di identificare precisamente il Centro di Costo di ogni articolo ordinato. Nell’esempio che segue si evidenzia come un’ordine</w:delText>
        </w:r>
        <w:r w:rsidR="00065431" w:rsidDel="00290E0A">
          <w:rPr>
            <w:rFonts w:eastAsia="Calibri"/>
            <w:highlight w:val="white"/>
            <w:lang w:val="it-IT" w:eastAsia="en-GB"/>
          </w:rPr>
          <w:delText xml:space="preserve"> pre-concordato</w:delText>
        </w:r>
        <w:r w:rsidRPr="00F4689F" w:rsidDel="00290E0A">
          <w:rPr>
            <w:rFonts w:eastAsia="Calibri"/>
            <w:highlight w:val="white"/>
            <w:lang w:val="it-IT" w:eastAsia="en-GB"/>
          </w:rPr>
          <w:delText xml:space="preserve"> possa contenere gli articoli richiesti da diverse unità operative (U.O.) che solitamente corrispondono a diversi centri di costo.</w:delText>
        </w:r>
      </w:del>
    </w:p>
    <w:p w14:paraId="6907120B" w14:textId="564651F4" w:rsidR="005D44AF" w:rsidRPr="00F4689F" w:rsidDel="00290E0A" w:rsidRDefault="005D44AF" w:rsidP="005D44AF">
      <w:pPr>
        <w:rPr>
          <w:del w:id="1271" w:author="Bertocchi Elisa" w:date="2018-09-21T14:46:00Z"/>
          <w:rFonts w:eastAsia="Calibri"/>
          <w:highlight w:val="white"/>
          <w:lang w:val="it-IT" w:eastAsia="en-GB"/>
        </w:rPr>
      </w:pPr>
    </w:p>
    <w:p w14:paraId="4F4C26D5" w14:textId="698087F4" w:rsidR="005D44AF" w:rsidRPr="00F4689F" w:rsidDel="00290E0A" w:rsidRDefault="005D44AF" w:rsidP="005D44AF">
      <w:pPr>
        <w:ind w:left="720"/>
        <w:rPr>
          <w:del w:id="1272" w:author="Bertocchi Elisa" w:date="2018-09-21T14:46:00Z"/>
          <w:rFonts w:ascii="Arial" w:hAnsi="Arial" w:cs="Arial"/>
          <w:noProof/>
          <w:color w:val="800000"/>
          <w:sz w:val="20"/>
          <w:szCs w:val="20"/>
          <w:highlight w:val="white"/>
          <w:lang w:val="it-IT"/>
        </w:rPr>
      </w:pPr>
      <w:del w:id="1273" w:author="Bertocchi Elisa" w:date="2018-09-21T14:46:00Z">
        <w:r w:rsidRPr="00F4689F" w:rsidDel="00290E0A">
          <w:rPr>
            <w:rFonts w:ascii="Arial" w:hAnsi="Arial" w:cs="Arial"/>
            <w:noProof/>
            <w:color w:val="800000"/>
            <w:sz w:val="20"/>
            <w:szCs w:val="20"/>
            <w:highlight w:val="white"/>
            <w:lang w:val="it-IT"/>
          </w:rPr>
          <w:delText>&lt;cac:OrderLine&gt;</w:delText>
        </w:r>
      </w:del>
    </w:p>
    <w:p w14:paraId="377A965E" w14:textId="496B876B" w:rsidR="005D44AF" w:rsidRPr="00F4689F" w:rsidDel="00290E0A" w:rsidRDefault="005D44AF" w:rsidP="005D44AF">
      <w:pPr>
        <w:ind w:left="720" w:firstLine="720"/>
        <w:rPr>
          <w:del w:id="1274" w:author="Bertocchi Elisa" w:date="2018-09-21T14:46:00Z"/>
          <w:rFonts w:ascii="Arial" w:hAnsi="Arial" w:cs="Arial"/>
          <w:noProof/>
          <w:color w:val="800000"/>
          <w:sz w:val="20"/>
          <w:szCs w:val="20"/>
          <w:highlight w:val="white"/>
          <w:lang w:val="it-IT"/>
        </w:rPr>
      </w:pPr>
      <w:del w:id="1275" w:author="Bertocchi Elisa" w:date="2018-09-21T14:46:00Z">
        <w:r w:rsidRPr="00F4689F" w:rsidDel="00290E0A">
          <w:rPr>
            <w:rFonts w:ascii="Arial" w:hAnsi="Arial" w:cs="Arial"/>
            <w:noProof/>
            <w:color w:val="800000"/>
            <w:sz w:val="20"/>
            <w:szCs w:val="20"/>
            <w:highlight w:val="white"/>
            <w:lang w:val="it-IT"/>
          </w:rPr>
          <w:delText>&lt;cac:LineItem&gt;</w:delText>
        </w:r>
      </w:del>
    </w:p>
    <w:p w14:paraId="74E75795" w14:textId="54DBECBA" w:rsidR="005D44AF" w:rsidRPr="00F4689F" w:rsidDel="00290E0A" w:rsidRDefault="005D44AF" w:rsidP="005D44AF">
      <w:pPr>
        <w:ind w:left="2160"/>
        <w:rPr>
          <w:del w:id="1276" w:author="Bertocchi Elisa" w:date="2018-09-21T14:46:00Z"/>
          <w:rFonts w:ascii="Arial" w:hAnsi="Arial" w:cs="Arial"/>
          <w:noProof/>
          <w:color w:val="800000"/>
          <w:sz w:val="20"/>
          <w:szCs w:val="20"/>
          <w:highlight w:val="white"/>
          <w:lang w:val="it-IT"/>
        </w:rPr>
      </w:pPr>
      <w:del w:id="1277" w:author="Bertocchi Elisa" w:date="2018-09-21T14:46:00Z">
        <w:r w:rsidRPr="00F4689F" w:rsidDel="00290E0A">
          <w:rPr>
            <w:rFonts w:ascii="Arial" w:hAnsi="Arial" w:cs="Arial"/>
            <w:noProof/>
            <w:color w:val="800000"/>
            <w:sz w:val="20"/>
            <w:szCs w:val="20"/>
            <w:highlight w:val="white"/>
            <w:lang w:val="it-IT"/>
          </w:rPr>
          <w:delText>&lt;cbc:ID&gt;</w:delText>
        </w:r>
        <w:r w:rsidRPr="00F4689F" w:rsidDel="00290E0A">
          <w:rPr>
            <w:rFonts w:ascii="Arial" w:hAnsi="Arial" w:cs="Arial"/>
            <w:noProof/>
            <w:sz w:val="20"/>
            <w:szCs w:val="20"/>
            <w:highlight w:val="white"/>
            <w:lang w:val="it-IT"/>
          </w:rPr>
          <w:delText>1</w:delText>
        </w:r>
        <w:r w:rsidRPr="00F4689F" w:rsidDel="00290E0A">
          <w:rPr>
            <w:rFonts w:ascii="Arial" w:hAnsi="Arial" w:cs="Arial"/>
            <w:noProof/>
            <w:color w:val="800000"/>
            <w:sz w:val="20"/>
            <w:szCs w:val="20"/>
            <w:highlight w:val="white"/>
            <w:lang w:val="it-IT"/>
          </w:rPr>
          <w:delText>&lt;/cbc:ID&gt;</w:delText>
        </w:r>
        <w:r w:rsidRPr="00F4689F" w:rsidDel="00290E0A">
          <w:rPr>
            <w:rFonts w:ascii="Arial" w:hAnsi="Arial" w:cs="Arial"/>
            <w:noProof/>
            <w:color w:val="800000"/>
            <w:sz w:val="20"/>
            <w:szCs w:val="20"/>
            <w:highlight w:val="white"/>
            <w:lang w:val="it-IT"/>
          </w:rPr>
          <w:br/>
          <w:delText xml:space="preserve">&lt;cbc:Quantity </w:delText>
        </w:r>
        <w:r w:rsidRPr="00F4689F" w:rsidDel="00290E0A">
          <w:rPr>
            <w:rFonts w:ascii="Arial" w:hAnsi="Arial" w:cs="Arial"/>
            <w:noProof/>
            <w:color w:val="FF0000"/>
            <w:sz w:val="20"/>
            <w:szCs w:val="20"/>
            <w:highlight w:val="white"/>
            <w:lang w:val="it-IT"/>
          </w:rPr>
          <w:delText>unitCode</w:delText>
        </w:r>
        <w:r w:rsidRPr="00F4689F" w:rsidDel="00290E0A">
          <w:rPr>
            <w:rFonts w:ascii="Arial" w:hAnsi="Arial" w:cs="Arial"/>
            <w:noProof/>
            <w:color w:val="800000"/>
            <w:sz w:val="20"/>
            <w:szCs w:val="20"/>
            <w:highlight w:val="white"/>
            <w:lang w:val="it-IT"/>
          </w:rPr>
          <w:delText>="</w:delText>
        </w:r>
        <w:r w:rsidRPr="00F4689F" w:rsidDel="00290E0A">
          <w:rPr>
            <w:rFonts w:ascii="Arial" w:hAnsi="Arial" w:cs="Arial"/>
            <w:noProof/>
            <w:sz w:val="20"/>
            <w:szCs w:val="20"/>
            <w:highlight w:val="white"/>
            <w:lang w:val="it-IT"/>
          </w:rPr>
          <w:delText>NAR</w:delText>
        </w:r>
        <w:r w:rsidRPr="00F4689F" w:rsidDel="00290E0A">
          <w:rPr>
            <w:rFonts w:ascii="Arial" w:hAnsi="Arial" w:cs="Arial"/>
            <w:noProof/>
            <w:color w:val="800000"/>
            <w:sz w:val="20"/>
            <w:szCs w:val="20"/>
            <w:highlight w:val="white"/>
            <w:lang w:val="it-IT"/>
          </w:rPr>
          <w:delText xml:space="preserve">" </w:delText>
        </w:r>
        <w:r w:rsidRPr="00F4689F" w:rsidDel="00290E0A">
          <w:rPr>
            <w:rFonts w:ascii="Arial" w:eastAsia="Calibri" w:hAnsi="Arial" w:cs="Arial"/>
            <w:color w:val="FF0000"/>
            <w:sz w:val="20"/>
            <w:szCs w:val="20"/>
            <w:highlight w:val="white"/>
            <w:lang w:val="it-IT" w:eastAsia="en-GB"/>
          </w:rPr>
          <w:delText>unitCodeListID</w:delText>
        </w:r>
        <w:r w:rsidRPr="00F4689F" w:rsidDel="00290E0A">
          <w:rPr>
            <w:rFonts w:ascii="Arial" w:eastAsia="Calibri" w:hAnsi="Arial" w:cs="Arial"/>
            <w:color w:val="0000FF"/>
            <w:sz w:val="20"/>
            <w:szCs w:val="20"/>
            <w:highlight w:val="white"/>
            <w:lang w:val="it-IT" w:eastAsia="en-GB"/>
          </w:rPr>
          <w:delText>=”</w:delText>
        </w:r>
        <w:r w:rsidRPr="00F4689F" w:rsidDel="00290E0A">
          <w:rPr>
            <w:rFonts w:ascii="Arial" w:eastAsia="Calibri" w:hAnsi="Arial" w:cs="Arial"/>
            <w:color w:val="000000"/>
            <w:sz w:val="20"/>
            <w:szCs w:val="20"/>
            <w:highlight w:val="white"/>
            <w:lang w:val="it-IT" w:eastAsia="en-GB"/>
          </w:rPr>
          <w:delText>UNECERec20</w:delText>
        </w:r>
        <w:r w:rsidRPr="00F4689F" w:rsidDel="00290E0A">
          <w:rPr>
            <w:rFonts w:ascii="Arial" w:eastAsia="Calibri" w:hAnsi="Arial" w:cs="Arial"/>
            <w:color w:val="0000FF"/>
            <w:sz w:val="20"/>
            <w:szCs w:val="20"/>
            <w:highlight w:val="white"/>
            <w:lang w:val="it-IT" w:eastAsia="en-GB"/>
          </w:rPr>
          <w:delText>”</w:delText>
        </w:r>
        <w:r w:rsidRPr="00F4689F" w:rsidDel="00290E0A">
          <w:rPr>
            <w:rFonts w:ascii="Arial" w:hAnsi="Arial" w:cs="Arial"/>
            <w:noProof/>
            <w:color w:val="800000"/>
            <w:sz w:val="20"/>
            <w:szCs w:val="20"/>
            <w:highlight w:val="white"/>
            <w:lang w:val="it-IT"/>
          </w:rPr>
          <w:delText>&gt;</w:delText>
        </w:r>
        <w:r w:rsidRPr="00F4689F" w:rsidDel="00290E0A">
          <w:rPr>
            <w:rFonts w:ascii="Arial" w:hAnsi="Arial" w:cs="Arial"/>
            <w:noProof/>
            <w:sz w:val="20"/>
            <w:szCs w:val="20"/>
            <w:highlight w:val="white"/>
            <w:lang w:val="it-IT"/>
          </w:rPr>
          <w:delText>1000</w:delText>
        </w:r>
        <w:r w:rsidRPr="00F4689F" w:rsidDel="00290E0A">
          <w:rPr>
            <w:rFonts w:ascii="Arial" w:hAnsi="Arial" w:cs="Arial"/>
            <w:noProof/>
            <w:color w:val="800000"/>
            <w:sz w:val="20"/>
            <w:szCs w:val="20"/>
            <w:highlight w:val="white"/>
            <w:lang w:val="it-IT"/>
          </w:rPr>
          <w:delText>&lt;/cbc:Quantity&gt;</w:delText>
        </w:r>
      </w:del>
    </w:p>
    <w:p w14:paraId="6A17DB40" w14:textId="61B6686B" w:rsidR="005D44AF" w:rsidRPr="00F4689F" w:rsidDel="00290E0A" w:rsidRDefault="005D44AF" w:rsidP="005D44AF">
      <w:pPr>
        <w:ind w:left="2160"/>
        <w:rPr>
          <w:del w:id="1278" w:author="Bertocchi Elisa" w:date="2018-09-21T14:46:00Z"/>
          <w:rFonts w:ascii="Arial" w:hAnsi="Arial" w:cs="Arial"/>
          <w:noProof/>
          <w:color w:val="800000"/>
          <w:sz w:val="20"/>
          <w:szCs w:val="20"/>
          <w:highlight w:val="white"/>
        </w:rPr>
      </w:pPr>
      <w:del w:id="1279" w:author="Bertocchi Elisa" w:date="2018-09-21T14:46:00Z">
        <w:r w:rsidRPr="00F4689F" w:rsidDel="00290E0A">
          <w:rPr>
            <w:rFonts w:ascii="Arial" w:hAnsi="Arial" w:cs="Arial"/>
            <w:noProof/>
            <w:color w:val="800000"/>
            <w:sz w:val="20"/>
            <w:szCs w:val="20"/>
            <w:highlight w:val="white"/>
          </w:rPr>
          <w:delText xml:space="preserve">&lt;cbc:LineExtensionAmount </w:delText>
        </w:r>
        <w:r w:rsidRPr="00F4689F" w:rsidDel="00290E0A">
          <w:rPr>
            <w:rFonts w:ascii="Arial" w:hAnsi="Arial" w:cs="Arial"/>
            <w:noProof/>
            <w:color w:val="FF0000"/>
            <w:sz w:val="20"/>
            <w:szCs w:val="20"/>
            <w:highlight w:val="white"/>
          </w:rPr>
          <w:delText>currencyID</w:delText>
        </w:r>
        <w:r w:rsidRPr="00F4689F" w:rsidDel="00290E0A">
          <w:rPr>
            <w:rFonts w:ascii="Arial" w:hAnsi="Arial" w:cs="Arial"/>
            <w:noProof/>
            <w:sz w:val="20"/>
            <w:szCs w:val="20"/>
            <w:highlight w:val="white"/>
          </w:rPr>
          <w:delText>="EUR"&gt;5000.00</w:delText>
        </w:r>
        <w:r w:rsidRPr="00F4689F" w:rsidDel="00290E0A">
          <w:rPr>
            <w:rFonts w:ascii="Arial" w:hAnsi="Arial" w:cs="Arial"/>
            <w:noProof/>
            <w:color w:val="800000"/>
            <w:sz w:val="20"/>
            <w:szCs w:val="20"/>
            <w:highlight w:val="white"/>
          </w:rPr>
          <w:delText>&lt;/cbc:LineExtensionAmount&gt;</w:delText>
        </w:r>
      </w:del>
    </w:p>
    <w:p w14:paraId="30430449" w14:textId="331B3376" w:rsidR="005D44AF" w:rsidRPr="00F4689F" w:rsidDel="00290E0A" w:rsidRDefault="005D44AF" w:rsidP="005D44AF">
      <w:pPr>
        <w:ind w:left="2160"/>
        <w:rPr>
          <w:del w:id="1280" w:author="Bertocchi Elisa" w:date="2018-09-21T14:46:00Z"/>
          <w:rFonts w:ascii="Arial" w:hAnsi="Arial" w:cs="Arial"/>
          <w:noProof/>
          <w:color w:val="800000"/>
          <w:sz w:val="20"/>
          <w:szCs w:val="20"/>
          <w:highlight w:val="white"/>
        </w:rPr>
      </w:pPr>
      <w:del w:id="1281" w:author="Bertocchi Elisa" w:date="2018-09-21T14:46:00Z">
        <w:r w:rsidRPr="00F4689F" w:rsidDel="00290E0A">
          <w:rPr>
            <w:rFonts w:ascii="Arial" w:hAnsi="Arial" w:cs="Arial"/>
            <w:noProof/>
            <w:color w:val="800000"/>
            <w:sz w:val="20"/>
            <w:szCs w:val="20"/>
            <w:highlight w:val="white"/>
          </w:rPr>
          <w:delText>&lt;cbc:AccountingCost&gt;</w:delText>
        </w:r>
        <w:r w:rsidRPr="00F4689F" w:rsidDel="00290E0A">
          <w:rPr>
            <w:rFonts w:ascii="Arial" w:hAnsi="Arial" w:cs="Arial"/>
            <w:b/>
            <w:noProof/>
            <w:sz w:val="20"/>
            <w:szCs w:val="20"/>
            <w:highlight w:val="white"/>
          </w:rPr>
          <w:delText>PRONTO SOCCORSO</w:delText>
        </w:r>
        <w:r w:rsidRPr="00F4689F" w:rsidDel="00290E0A">
          <w:rPr>
            <w:rFonts w:ascii="Arial" w:hAnsi="Arial" w:cs="Arial"/>
            <w:noProof/>
            <w:color w:val="800000"/>
            <w:sz w:val="20"/>
            <w:szCs w:val="20"/>
            <w:highlight w:val="white"/>
          </w:rPr>
          <w:delText xml:space="preserve">&lt;/cbc:AccountingCost&gt; </w:delText>
        </w:r>
        <w:r w:rsidRPr="00F4689F" w:rsidDel="00290E0A">
          <w:rPr>
            <w:rFonts w:ascii="Arial" w:hAnsi="Arial" w:cs="Arial"/>
            <w:noProof/>
            <w:color w:val="800000"/>
            <w:sz w:val="20"/>
            <w:szCs w:val="20"/>
            <w:highlight w:val="white"/>
          </w:rPr>
          <w:br/>
          <w:delText>&lt;cac:Price&gt;</w:delText>
        </w:r>
      </w:del>
    </w:p>
    <w:p w14:paraId="16083CCA" w14:textId="503F38C6" w:rsidR="005D44AF" w:rsidRPr="00F4689F" w:rsidDel="00290E0A" w:rsidRDefault="005D44AF" w:rsidP="005D44AF">
      <w:pPr>
        <w:ind w:left="2160" w:firstLine="720"/>
        <w:rPr>
          <w:del w:id="1282" w:author="Bertocchi Elisa" w:date="2018-09-21T14:46:00Z"/>
          <w:rFonts w:ascii="Arial" w:hAnsi="Arial" w:cs="Arial"/>
          <w:noProof/>
          <w:color w:val="800000"/>
          <w:sz w:val="20"/>
          <w:szCs w:val="20"/>
          <w:highlight w:val="white"/>
        </w:rPr>
      </w:pPr>
      <w:del w:id="1283" w:author="Bertocchi Elisa" w:date="2018-09-21T14:46:00Z">
        <w:r w:rsidRPr="00F4689F" w:rsidDel="00290E0A">
          <w:rPr>
            <w:rFonts w:ascii="Arial" w:hAnsi="Arial" w:cs="Arial"/>
            <w:noProof/>
            <w:color w:val="800000"/>
            <w:sz w:val="20"/>
            <w:szCs w:val="20"/>
            <w:highlight w:val="white"/>
          </w:rPr>
          <w:delText xml:space="preserve">&lt;cbc:PriceAmount </w:delText>
        </w:r>
        <w:r w:rsidRPr="00F4689F" w:rsidDel="00290E0A">
          <w:rPr>
            <w:rFonts w:ascii="Arial" w:hAnsi="Arial" w:cs="Arial"/>
            <w:noProof/>
            <w:color w:val="FF0000"/>
            <w:sz w:val="20"/>
            <w:szCs w:val="20"/>
            <w:highlight w:val="white"/>
          </w:rPr>
          <w:delText>currencyID</w:delText>
        </w:r>
        <w:r w:rsidRPr="00F4689F" w:rsidDel="00290E0A">
          <w:rPr>
            <w:rFonts w:ascii="Arial" w:hAnsi="Arial" w:cs="Arial"/>
            <w:noProof/>
            <w:sz w:val="20"/>
            <w:szCs w:val="20"/>
            <w:highlight w:val="white"/>
          </w:rPr>
          <w:delText>="EUR"&gt;5</w:delText>
        </w:r>
        <w:r w:rsidRPr="00F4689F" w:rsidDel="00290E0A">
          <w:rPr>
            <w:rFonts w:ascii="Arial" w:hAnsi="Arial" w:cs="Arial"/>
            <w:noProof/>
            <w:color w:val="800000"/>
            <w:sz w:val="20"/>
            <w:szCs w:val="20"/>
            <w:highlight w:val="white"/>
          </w:rPr>
          <w:delText>&lt;/cbc:PriceAmount&gt;</w:delText>
        </w:r>
        <w:r w:rsidRPr="00F4689F" w:rsidDel="00290E0A">
          <w:rPr>
            <w:rFonts w:ascii="Arial" w:hAnsi="Arial" w:cs="Arial"/>
            <w:noProof/>
            <w:color w:val="800000"/>
            <w:sz w:val="20"/>
            <w:szCs w:val="20"/>
            <w:highlight w:val="white"/>
          </w:rPr>
          <w:br/>
          <w:delText>&lt;/cac:Price&gt;</w:delText>
        </w:r>
      </w:del>
    </w:p>
    <w:p w14:paraId="5510C3CF" w14:textId="41EAC27E" w:rsidR="005D44AF" w:rsidRPr="00F4689F" w:rsidDel="00290E0A" w:rsidRDefault="005D44AF" w:rsidP="005D44AF">
      <w:pPr>
        <w:ind w:left="2160"/>
        <w:rPr>
          <w:del w:id="1284" w:author="Bertocchi Elisa" w:date="2018-09-21T14:46:00Z"/>
          <w:rFonts w:ascii="Arial" w:hAnsi="Arial" w:cs="Arial"/>
          <w:noProof/>
          <w:color w:val="800000"/>
          <w:sz w:val="20"/>
          <w:szCs w:val="20"/>
          <w:highlight w:val="white"/>
        </w:rPr>
      </w:pPr>
      <w:del w:id="1285" w:author="Bertocchi Elisa" w:date="2018-09-21T14:46:00Z">
        <w:r w:rsidRPr="00F4689F" w:rsidDel="00290E0A">
          <w:rPr>
            <w:rFonts w:ascii="Arial" w:hAnsi="Arial" w:cs="Arial"/>
            <w:noProof/>
            <w:color w:val="800000"/>
            <w:sz w:val="20"/>
            <w:szCs w:val="20"/>
            <w:highlight w:val="white"/>
          </w:rPr>
          <w:delText>&lt;cac:Item&gt;</w:delText>
        </w:r>
      </w:del>
    </w:p>
    <w:p w14:paraId="7F34BF67" w14:textId="06690CF2" w:rsidR="005D44AF" w:rsidRPr="00F4689F" w:rsidDel="00290E0A" w:rsidRDefault="005D44AF" w:rsidP="005D44AF">
      <w:pPr>
        <w:ind w:left="2160" w:firstLine="720"/>
        <w:rPr>
          <w:del w:id="1286" w:author="Bertocchi Elisa" w:date="2018-09-21T14:46:00Z"/>
          <w:rFonts w:ascii="Arial" w:hAnsi="Arial" w:cs="Arial"/>
          <w:noProof/>
          <w:color w:val="800000"/>
          <w:sz w:val="20"/>
          <w:szCs w:val="20"/>
          <w:highlight w:val="white"/>
        </w:rPr>
      </w:pPr>
      <w:del w:id="1287" w:author="Bertocchi Elisa" w:date="2018-09-21T14:46:00Z">
        <w:r w:rsidRPr="00F4689F" w:rsidDel="00290E0A">
          <w:rPr>
            <w:rFonts w:ascii="Arial" w:hAnsi="Arial" w:cs="Arial"/>
            <w:noProof/>
            <w:color w:val="800000"/>
            <w:sz w:val="20"/>
            <w:szCs w:val="20"/>
            <w:highlight w:val="white"/>
          </w:rPr>
          <w:delText>&lt;cbc:Name&gt;</w:delText>
        </w:r>
        <w:r w:rsidRPr="00F4689F" w:rsidDel="00290E0A">
          <w:rPr>
            <w:rFonts w:ascii="Arial" w:hAnsi="Arial" w:cs="Arial"/>
            <w:noProof/>
            <w:color w:val="000000"/>
            <w:sz w:val="20"/>
            <w:szCs w:val="20"/>
            <w:highlight w:val="white"/>
          </w:rPr>
          <w:delText>Confezione Garze</w:delText>
        </w:r>
        <w:r w:rsidRPr="00F4689F" w:rsidDel="00290E0A">
          <w:rPr>
            <w:rFonts w:ascii="Arial" w:hAnsi="Arial" w:cs="Arial"/>
            <w:noProof/>
            <w:color w:val="800000"/>
            <w:sz w:val="20"/>
            <w:szCs w:val="20"/>
            <w:highlight w:val="white"/>
          </w:rPr>
          <w:delText>&lt;/cbc:Name&gt;</w:delText>
        </w:r>
        <w:r w:rsidRPr="00F4689F" w:rsidDel="00290E0A">
          <w:rPr>
            <w:rFonts w:ascii="Arial" w:hAnsi="Arial" w:cs="Arial"/>
            <w:noProof/>
            <w:color w:val="800000"/>
            <w:sz w:val="20"/>
            <w:szCs w:val="20"/>
            <w:highlight w:val="white"/>
          </w:rPr>
          <w:br/>
          <w:delText>&lt;/cac:Item&gt;</w:delText>
        </w:r>
      </w:del>
    </w:p>
    <w:p w14:paraId="259FBF24" w14:textId="072243E2" w:rsidR="005D44AF" w:rsidRPr="00F4689F" w:rsidDel="00290E0A" w:rsidRDefault="005D44AF" w:rsidP="005D44AF">
      <w:pPr>
        <w:ind w:left="2160" w:firstLine="720"/>
        <w:rPr>
          <w:del w:id="1288" w:author="Bertocchi Elisa" w:date="2018-09-21T14:46:00Z"/>
          <w:rFonts w:ascii="Arial" w:hAnsi="Arial" w:cs="Arial"/>
          <w:noProof/>
          <w:color w:val="800000"/>
          <w:sz w:val="20"/>
          <w:szCs w:val="20"/>
          <w:highlight w:val="white"/>
        </w:rPr>
      </w:pPr>
    </w:p>
    <w:p w14:paraId="7C749121" w14:textId="48053B06" w:rsidR="005D44AF" w:rsidRPr="00F4689F" w:rsidDel="00290E0A" w:rsidRDefault="005D44AF" w:rsidP="005D44AF">
      <w:pPr>
        <w:ind w:left="720" w:firstLine="720"/>
        <w:rPr>
          <w:del w:id="1289" w:author="Bertocchi Elisa" w:date="2018-09-21T14:46:00Z"/>
          <w:rFonts w:ascii="Arial" w:hAnsi="Arial" w:cs="Arial"/>
          <w:noProof/>
          <w:color w:val="800000"/>
          <w:sz w:val="20"/>
          <w:szCs w:val="20"/>
          <w:highlight w:val="white"/>
        </w:rPr>
      </w:pPr>
      <w:del w:id="1290" w:author="Bertocchi Elisa" w:date="2018-09-21T14:46:00Z">
        <w:r w:rsidRPr="00F4689F" w:rsidDel="00290E0A">
          <w:rPr>
            <w:rFonts w:ascii="Arial" w:hAnsi="Arial" w:cs="Arial"/>
            <w:noProof/>
            <w:color w:val="800000"/>
            <w:sz w:val="20"/>
            <w:szCs w:val="20"/>
            <w:highlight w:val="white"/>
          </w:rPr>
          <w:delText>&lt;/cac:LineItem&gt;</w:delText>
        </w:r>
      </w:del>
    </w:p>
    <w:p w14:paraId="1EF0A304" w14:textId="655979F4" w:rsidR="005D44AF" w:rsidRPr="00F4689F" w:rsidDel="00290E0A" w:rsidRDefault="005D44AF" w:rsidP="005D44AF">
      <w:pPr>
        <w:ind w:left="720"/>
        <w:rPr>
          <w:del w:id="1291" w:author="Bertocchi Elisa" w:date="2018-09-21T14:46:00Z"/>
          <w:rFonts w:ascii="Arial" w:hAnsi="Arial" w:cs="Arial"/>
          <w:noProof/>
          <w:color w:val="800000"/>
          <w:sz w:val="20"/>
          <w:szCs w:val="20"/>
          <w:highlight w:val="white"/>
        </w:rPr>
      </w:pPr>
      <w:del w:id="1292" w:author="Bertocchi Elisa" w:date="2018-09-21T14:46:00Z">
        <w:r w:rsidRPr="00F4689F" w:rsidDel="00290E0A">
          <w:rPr>
            <w:rFonts w:ascii="Arial" w:hAnsi="Arial" w:cs="Arial"/>
            <w:noProof/>
            <w:color w:val="800000"/>
            <w:sz w:val="20"/>
            <w:szCs w:val="20"/>
            <w:highlight w:val="white"/>
          </w:rPr>
          <w:delText>&lt;/cac:OrderLine&gt;</w:delText>
        </w:r>
      </w:del>
    </w:p>
    <w:p w14:paraId="10AA8608" w14:textId="3F1B0D0A" w:rsidR="005D44AF" w:rsidRPr="00F4689F" w:rsidDel="00290E0A" w:rsidRDefault="005D44AF" w:rsidP="005D44AF">
      <w:pPr>
        <w:ind w:left="720"/>
        <w:rPr>
          <w:del w:id="1293" w:author="Bertocchi Elisa" w:date="2018-09-21T14:46:00Z"/>
          <w:rFonts w:ascii="Arial" w:hAnsi="Arial" w:cs="Arial"/>
          <w:noProof/>
          <w:color w:val="800000"/>
          <w:sz w:val="20"/>
          <w:szCs w:val="20"/>
          <w:highlight w:val="white"/>
        </w:rPr>
      </w:pPr>
      <w:del w:id="1294" w:author="Bertocchi Elisa" w:date="2018-09-21T14:46:00Z">
        <w:r w:rsidRPr="00F4689F" w:rsidDel="00290E0A">
          <w:rPr>
            <w:rFonts w:ascii="Arial" w:hAnsi="Arial" w:cs="Arial"/>
            <w:noProof/>
            <w:color w:val="800000"/>
            <w:sz w:val="20"/>
            <w:szCs w:val="20"/>
            <w:highlight w:val="white"/>
          </w:rPr>
          <w:delText>&lt;cac:OrderLine&gt;</w:delText>
        </w:r>
      </w:del>
    </w:p>
    <w:p w14:paraId="78E48F82" w14:textId="47A3C62A" w:rsidR="005D44AF" w:rsidRPr="00F4689F" w:rsidDel="00290E0A" w:rsidRDefault="005D44AF" w:rsidP="005D44AF">
      <w:pPr>
        <w:ind w:left="720" w:firstLine="720"/>
        <w:rPr>
          <w:del w:id="1295" w:author="Bertocchi Elisa" w:date="2018-09-21T14:46:00Z"/>
          <w:rFonts w:ascii="Arial" w:hAnsi="Arial" w:cs="Arial"/>
          <w:noProof/>
          <w:color w:val="800000"/>
          <w:sz w:val="20"/>
          <w:szCs w:val="20"/>
          <w:highlight w:val="white"/>
        </w:rPr>
      </w:pPr>
      <w:del w:id="1296" w:author="Bertocchi Elisa" w:date="2018-09-21T14:46:00Z">
        <w:r w:rsidRPr="00F4689F" w:rsidDel="00290E0A">
          <w:rPr>
            <w:rFonts w:ascii="Arial" w:hAnsi="Arial" w:cs="Arial"/>
            <w:noProof/>
            <w:color w:val="800000"/>
            <w:sz w:val="20"/>
            <w:szCs w:val="20"/>
            <w:highlight w:val="white"/>
          </w:rPr>
          <w:delText>&lt;cac:LineItem&gt;</w:delText>
        </w:r>
      </w:del>
    </w:p>
    <w:p w14:paraId="73626DAD" w14:textId="0AEACE0F" w:rsidR="005D44AF" w:rsidRPr="00F4689F" w:rsidDel="00290E0A" w:rsidRDefault="005D44AF" w:rsidP="005D44AF">
      <w:pPr>
        <w:ind w:left="2160"/>
        <w:rPr>
          <w:del w:id="1297" w:author="Bertocchi Elisa" w:date="2018-09-21T14:46:00Z"/>
          <w:rFonts w:ascii="Arial" w:hAnsi="Arial" w:cs="Arial"/>
          <w:noProof/>
          <w:color w:val="800000"/>
          <w:sz w:val="20"/>
          <w:szCs w:val="20"/>
          <w:highlight w:val="white"/>
        </w:rPr>
      </w:pPr>
      <w:del w:id="1298" w:author="Bertocchi Elisa" w:date="2018-09-21T14:46:00Z">
        <w:r w:rsidRPr="00F4689F" w:rsidDel="00290E0A">
          <w:rPr>
            <w:rFonts w:ascii="Arial" w:hAnsi="Arial" w:cs="Arial"/>
            <w:noProof/>
            <w:color w:val="800000"/>
            <w:sz w:val="20"/>
            <w:szCs w:val="20"/>
            <w:highlight w:val="white"/>
          </w:rPr>
          <w:delText>&lt;cbc:ID&gt;</w:delText>
        </w:r>
        <w:r w:rsidRPr="00F4689F" w:rsidDel="00290E0A">
          <w:rPr>
            <w:rFonts w:ascii="Arial" w:hAnsi="Arial" w:cs="Arial"/>
            <w:noProof/>
            <w:sz w:val="20"/>
            <w:szCs w:val="20"/>
            <w:highlight w:val="white"/>
          </w:rPr>
          <w:delText>2</w:delText>
        </w:r>
        <w:r w:rsidRPr="00F4689F" w:rsidDel="00290E0A">
          <w:rPr>
            <w:rFonts w:ascii="Arial" w:hAnsi="Arial" w:cs="Arial"/>
            <w:noProof/>
            <w:color w:val="800000"/>
            <w:sz w:val="20"/>
            <w:szCs w:val="20"/>
            <w:highlight w:val="white"/>
          </w:rPr>
          <w:delText>&lt;/cbc:ID&gt;</w:delText>
        </w:r>
        <w:r w:rsidRPr="00F4689F" w:rsidDel="00290E0A">
          <w:rPr>
            <w:rFonts w:ascii="Arial" w:hAnsi="Arial" w:cs="Arial"/>
            <w:noProof/>
            <w:color w:val="800000"/>
            <w:sz w:val="20"/>
            <w:szCs w:val="20"/>
            <w:highlight w:val="white"/>
          </w:rPr>
          <w:br/>
          <w:delText xml:space="preserve">&lt;cbc:Quantity </w:delText>
        </w:r>
        <w:r w:rsidRPr="00F4689F" w:rsidDel="00290E0A">
          <w:rPr>
            <w:rFonts w:ascii="Arial" w:hAnsi="Arial" w:cs="Arial"/>
            <w:noProof/>
            <w:color w:val="FF0000"/>
            <w:sz w:val="20"/>
            <w:szCs w:val="20"/>
            <w:highlight w:val="white"/>
          </w:rPr>
          <w:delText>unitCode</w:delText>
        </w:r>
        <w:r w:rsidRPr="00F4689F" w:rsidDel="00290E0A">
          <w:rPr>
            <w:rFonts w:ascii="Arial" w:hAnsi="Arial" w:cs="Arial"/>
            <w:noProof/>
            <w:color w:val="800000"/>
            <w:sz w:val="20"/>
            <w:szCs w:val="20"/>
            <w:highlight w:val="white"/>
          </w:rPr>
          <w:delText>="</w:delText>
        </w:r>
        <w:r w:rsidRPr="00F4689F" w:rsidDel="00290E0A">
          <w:rPr>
            <w:rFonts w:ascii="Arial" w:hAnsi="Arial" w:cs="Arial"/>
            <w:noProof/>
            <w:sz w:val="20"/>
            <w:szCs w:val="20"/>
            <w:highlight w:val="white"/>
          </w:rPr>
          <w:delText>NAR</w:delText>
        </w:r>
        <w:r w:rsidRPr="00F4689F" w:rsidDel="00290E0A">
          <w:rPr>
            <w:rFonts w:ascii="Arial" w:hAnsi="Arial" w:cs="Arial"/>
            <w:noProof/>
            <w:color w:val="800000"/>
            <w:sz w:val="20"/>
            <w:szCs w:val="20"/>
            <w:highlight w:val="white"/>
          </w:rPr>
          <w:delText xml:space="preserve">" </w:delText>
        </w:r>
        <w:r w:rsidRPr="00F4689F" w:rsidDel="00290E0A">
          <w:rPr>
            <w:rFonts w:ascii="Arial" w:eastAsia="Calibri" w:hAnsi="Arial" w:cs="Arial"/>
            <w:color w:val="FF0000"/>
            <w:sz w:val="20"/>
            <w:szCs w:val="20"/>
            <w:highlight w:val="white"/>
            <w:lang w:eastAsia="en-GB"/>
          </w:rPr>
          <w:delText>unitCodeListID</w:delText>
        </w:r>
        <w:r w:rsidRPr="00F4689F" w:rsidDel="00290E0A">
          <w:rPr>
            <w:rFonts w:ascii="Arial" w:eastAsia="Calibri" w:hAnsi="Arial" w:cs="Arial"/>
            <w:color w:val="0000FF"/>
            <w:sz w:val="20"/>
            <w:szCs w:val="20"/>
            <w:highlight w:val="white"/>
            <w:lang w:eastAsia="en-GB"/>
          </w:rPr>
          <w:delText>=”</w:delText>
        </w:r>
        <w:r w:rsidRPr="00F4689F" w:rsidDel="00290E0A">
          <w:rPr>
            <w:rFonts w:ascii="Arial" w:eastAsia="Calibri" w:hAnsi="Arial" w:cs="Arial"/>
            <w:color w:val="000000"/>
            <w:sz w:val="20"/>
            <w:szCs w:val="20"/>
            <w:highlight w:val="white"/>
            <w:lang w:eastAsia="en-GB"/>
          </w:rPr>
          <w:delText>UNECERec20</w:delText>
        </w:r>
        <w:r w:rsidRPr="00F4689F" w:rsidDel="00290E0A">
          <w:rPr>
            <w:rFonts w:ascii="Arial" w:eastAsia="Calibri" w:hAnsi="Arial" w:cs="Arial"/>
            <w:color w:val="0000FF"/>
            <w:sz w:val="20"/>
            <w:szCs w:val="20"/>
            <w:highlight w:val="white"/>
            <w:lang w:eastAsia="en-GB"/>
          </w:rPr>
          <w:delText>”</w:delText>
        </w:r>
        <w:r w:rsidRPr="00F4689F" w:rsidDel="00290E0A">
          <w:rPr>
            <w:rFonts w:ascii="Arial" w:hAnsi="Arial" w:cs="Arial"/>
            <w:noProof/>
            <w:color w:val="800000"/>
            <w:sz w:val="20"/>
            <w:szCs w:val="20"/>
            <w:highlight w:val="white"/>
          </w:rPr>
          <w:delText>&gt;</w:delText>
        </w:r>
        <w:r w:rsidRPr="00F4689F" w:rsidDel="00290E0A">
          <w:rPr>
            <w:rFonts w:ascii="Arial" w:hAnsi="Arial" w:cs="Arial"/>
            <w:noProof/>
            <w:sz w:val="20"/>
            <w:szCs w:val="20"/>
            <w:highlight w:val="white"/>
          </w:rPr>
          <w:delText>500</w:delText>
        </w:r>
        <w:r w:rsidRPr="00F4689F" w:rsidDel="00290E0A">
          <w:rPr>
            <w:rFonts w:ascii="Arial" w:hAnsi="Arial" w:cs="Arial"/>
            <w:noProof/>
            <w:color w:val="800000"/>
            <w:sz w:val="20"/>
            <w:szCs w:val="20"/>
            <w:highlight w:val="white"/>
          </w:rPr>
          <w:delText>&lt;/cbc:Quantity&gt;</w:delText>
        </w:r>
      </w:del>
    </w:p>
    <w:p w14:paraId="22168501" w14:textId="7CB33535" w:rsidR="005D44AF" w:rsidRPr="00F4689F" w:rsidDel="00290E0A" w:rsidRDefault="005D44AF" w:rsidP="005D44AF">
      <w:pPr>
        <w:ind w:left="2160"/>
        <w:rPr>
          <w:del w:id="1299" w:author="Bertocchi Elisa" w:date="2018-09-21T14:46:00Z"/>
          <w:rFonts w:ascii="Arial" w:hAnsi="Arial" w:cs="Arial"/>
          <w:noProof/>
          <w:color w:val="800000"/>
          <w:sz w:val="20"/>
          <w:szCs w:val="20"/>
          <w:highlight w:val="white"/>
        </w:rPr>
      </w:pPr>
      <w:del w:id="1300" w:author="Bertocchi Elisa" w:date="2018-09-21T14:46:00Z">
        <w:r w:rsidRPr="00F4689F" w:rsidDel="00290E0A">
          <w:rPr>
            <w:rFonts w:ascii="Arial" w:hAnsi="Arial" w:cs="Arial"/>
            <w:noProof/>
            <w:color w:val="800000"/>
            <w:sz w:val="20"/>
            <w:szCs w:val="20"/>
            <w:highlight w:val="white"/>
          </w:rPr>
          <w:delText xml:space="preserve">&lt;cbc:LineExtensionAmount </w:delText>
        </w:r>
        <w:r w:rsidRPr="00F4689F" w:rsidDel="00290E0A">
          <w:rPr>
            <w:rFonts w:ascii="Arial" w:hAnsi="Arial" w:cs="Arial"/>
            <w:noProof/>
            <w:color w:val="FF0000"/>
            <w:sz w:val="20"/>
            <w:szCs w:val="20"/>
            <w:highlight w:val="white"/>
          </w:rPr>
          <w:delText>currencyID</w:delText>
        </w:r>
        <w:r w:rsidRPr="00F4689F" w:rsidDel="00290E0A">
          <w:rPr>
            <w:rFonts w:ascii="Arial" w:hAnsi="Arial" w:cs="Arial"/>
            <w:noProof/>
            <w:sz w:val="20"/>
            <w:szCs w:val="20"/>
            <w:highlight w:val="white"/>
          </w:rPr>
          <w:delText>="EUR"&gt;2500.00</w:delText>
        </w:r>
        <w:r w:rsidRPr="00F4689F" w:rsidDel="00290E0A">
          <w:rPr>
            <w:rFonts w:ascii="Arial" w:hAnsi="Arial" w:cs="Arial"/>
            <w:noProof/>
            <w:color w:val="800000"/>
            <w:sz w:val="20"/>
            <w:szCs w:val="20"/>
            <w:highlight w:val="white"/>
          </w:rPr>
          <w:delText>&lt;/cbc:LineExtensionAmount&gt;</w:delText>
        </w:r>
      </w:del>
    </w:p>
    <w:p w14:paraId="54F93447" w14:textId="78EF61DA" w:rsidR="005D44AF" w:rsidRPr="00F4689F" w:rsidDel="00290E0A" w:rsidRDefault="005D44AF" w:rsidP="005D44AF">
      <w:pPr>
        <w:ind w:left="2160"/>
        <w:rPr>
          <w:del w:id="1301" w:author="Bertocchi Elisa" w:date="2018-09-21T14:46:00Z"/>
          <w:rFonts w:ascii="Arial" w:hAnsi="Arial" w:cs="Arial"/>
          <w:noProof/>
          <w:color w:val="800000"/>
          <w:sz w:val="20"/>
          <w:szCs w:val="20"/>
          <w:highlight w:val="white"/>
        </w:rPr>
      </w:pPr>
      <w:del w:id="1302" w:author="Bertocchi Elisa" w:date="2018-09-21T14:46:00Z">
        <w:r w:rsidRPr="00F4689F" w:rsidDel="00290E0A">
          <w:rPr>
            <w:rFonts w:ascii="Arial" w:hAnsi="Arial" w:cs="Arial"/>
            <w:noProof/>
            <w:color w:val="800000"/>
            <w:sz w:val="20"/>
            <w:szCs w:val="20"/>
            <w:highlight w:val="white"/>
          </w:rPr>
          <w:delText>&lt;cbc:AccountingCost&gt;</w:delText>
        </w:r>
        <w:r w:rsidRPr="00F4689F" w:rsidDel="00290E0A">
          <w:rPr>
            <w:rFonts w:ascii="Arial" w:hAnsi="Arial" w:cs="Arial"/>
            <w:b/>
            <w:noProof/>
            <w:sz w:val="20"/>
            <w:szCs w:val="20"/>
            <w:highlight w:val="white"/>
          </w:rPr>
          <w:delText>MEDICINA GENERALE</w:delText>
        </w:r>
        <w:r w:rsidRPr="00F4689F" w:rsidDel="00290E0A">
          <w:rPr>
            <w:rFonts w:ascii="Arial" w:hAnsi="Arial" w:cs="Arial"/>
            <w:noProof/>
            <w:color w:val="800000"/>
            <w:sz w:val="20"/>
            <w:szCs w:val="20"/>
            <w:highlight w:val="white"/>
          </w:rPr>
          <w:delText xml:space="preserve">&lt;/cbc:AccountingCost&gt; </w:delText>
        </w:r>
        <w:r w:rsidRPr="00F4689F" w:rsidDel="00290E0A">
          <w:rPr>
            <w:rFonts w:ascii="Arial" w:hAnsi="Arial" w:cs="Arial"/>
            <w:noProof/>
            <w:color w:val="800000"/>
            <w:sz w:val="20"/>
            <w:szCs w:val="20"/>
            <w:highlight w:val="white"/>
          </w:rPr>
          <w:br/>
          <w:delText>&lt;cac:Price&gt;</w:delText>
        </w:r>
      </w:del>
    </w:p>
    <w:p w14:paraId="77577B7B" w14:textId="0EC927AD" w:rsidR="005D44AF" w:rsidRPr="00F4689F" w:rsidDel="00290E0A" w:rsidRDefault="005D44AF" w:rsidP="005D44AF">
      <w:pPr>
        <w:ind w:left="2160" w:firstLine="720"/>
        <w:rPr>
          <w:del w:id="1303" w:author="Bertocchi Elisa" w:date="2018-09-21T14:46:00Z"/>
          <w:rFonts w:ascii="Arial" w:hAnsi="Arial" w:cs="Arial"/>
          <w:noProof/>
          <w:color w:val="800000"/>
          <w:sz w:val="20"/>
          <w:szCs w:val="20"/>
          <w:highlight w:val="white"/>
        </w:rPr>
      </w:pPr>
      <w:del w:id="1304" w:author="Bertocchi Elisa" w:date="2018-09-21T14:46:00Z">
        <w:r w:rsidRPr="00F4689F" w:rsidDel="00290E0A">
          <w:rPr>
            <w:rFonts w:ascii="Arial" w:hAnsi="Arial" w:cs="Arial"/>
            <w:noProof/>
            <w:color w:val="800000"/>
            <w:sz w:val="20"/>
            <w:szCs w:val="20"/>
            <w:highlight w:val="white"/>
          </w:rPr>
          <w:delText xml:space="preserve">&lt;cbc:PriceAmount </w:delText>
        </w:r>
        <w:r w:rsidRPr="00F4689F" w:rsidDel="00290E0A">
          <w:rPr>
            <w:rFonts w:ascii="Arial" w:hAnsi="Arial" w:cs="Arial"/>
            <w:noProof/>
            <w:color w:val="FF0000"/>
            <w:sz w:val="20"/>
            <w:szCs w:val="20"/>
            <w:highlight w:val="white"/>
          </w:rPr>
          <w:delText>currencyID</w:delText>
        </w:r>
        <w:r w:rsidRPr="00F4689F" w:rsidDel="00290E0A">
          <w:rPr>
            <w:rFonts w:ascii="Arial" w:hAnsi="Arial" w:cs="Arial"/>
            <w:noProof/>
            <w:sz w:val="20"/>
            <w:szCs w:val="20"/>
            <w:highlight w:val="white"/>
          </w:rPr>
          <w:delText>="EUR"&gt;5</w:delText>
        </w:r>
        <w:r w:rsidRPr="00F4689F" w:rsidDel="00290E0A">
          <w:rPr>
            <w:rFonts w:ascii="Arial" w:hAnsi="Arial" w:cs="Arial"/>
            <w:noProof/>
            <w:color w:val="800000"/>
            <w:sz w:val="20"/>
            <w:szCs w:val="20"/>
            <w:highlight w:val="white"/>
          </w:rPr>
          <w:delText>&lt;/cbc:PriceAmount&gt;</w:delText>
        </w:r>
        <w:r w:rsidRPr="00F4689F" w:rsidDel="00290E0A">
          <w:rPr>
            <w:rFonts w:ascii="Arial" w:hAnsi="Arial" w:cs="Arial"/>
            <w:noProof/>
            <w:color w:val="800000"/>
            <w:sz w:val="20"/>
            <w:szCs w:val="20"/>
            <w:highlight w:val="white"/>
          </w:rPr>
          <w:br/>
          <w:delText>&lt;/cac:Price&gt;</w:delText>
        </w:r>
      </w:del>
    </w:p>
    <w:p w14:paraId="722908E7" w14:textId="6B9335B3" w:rsidR="005D44AF" w:rsidRPr="00F4689F" w:rsidDel="00290E0A" w:rsidRDefault="005D44AF" w:rsidP="005D44AF">
      <w:pPr>
        <w:ind w:left="2160"/>
        <w:rPr>
          <w:del w:id="1305" w:author="Bertocchi Elisa" w:date="2018-09-21T14:46:00Z"/>
          <w:rFonts w:ascii="Arial" w:hAnsi="Arial" w:cs="Arial"/>
          <w:noProof/>
          <w:color w:val="800000"/>
          <w:sz w:val="20"/>
          <w:szCs w:val="20"/>
          <w:highlight w:val="white"/>
        </w:rPr>
      </w:pPr>
      <w:del w:id="1306" w:author="Bertocchi Elisa" w:date="2018-09-21T14:46:00Z">
        <w:r w:rsidRPr="00F4689F" w:rsidDel="00290E0A">
          <w:rPr>
            <w:rFonts w:ascii="Arial" w:hAnsi="Arial" w:cs="Arial"/>
            <w:noProof/>
            <w:color w:val="800000"/>
            <w:sz w:val="20"/>
            <w:szCs w:val="20"/>
            <w:highlight w:val="white"/>
          </w:rPr>
          <w:delText>&lt;cac:Item&gt;</w:delText>
        </w:r>
      </w:del>
      <w:commentRangeEnd w:id="1267"/>
      <w:r w:rsidR="00290E0A">
        <w:rPr>
          <w:rStyle w:val="CommentReference"/>
        </w:rPr>
        <w:commentReference w:id="1267"/>
      </w:r>
    </w:p>
    <w:p w14:paraId="2B47836D" w14:textId="4E3B08B0" w:rsidR="005D44AF" w:rsidRPr="00F4689F" w:rsidDel="00290E0A" w:rsidRDefault="005D44AF" w:rsidP="005D44AF">
      <w:pPr>
        <w:ind w:left="2160" w:firstLine="720"/>
        <w:rPr>
          <w:del w:id="1307" w:author="Bertocchi Elisa" w:date="2018-09-21T14:46:00Z"/>
          <w:rFonts w:ascii="Arial" w:hAnsi="Arial" w:cs="Arial"/>
          <w:noProof/>
          <w:color w:val="800000"/>
          <w:sz w:val="20"/>
          <w:szCs w:val="20"/>
          <w:highlight w:val="white"/>
        </w:rPr>
      </w:pPr>
      <w:del w:id="1308" w:author="Bertocchi Elisa" w:date="2018-09-21T14:46:00Z">
        <w:r w:rsidRPr="00F4689F" w:rsidDel="00290E0A">
          <w:rPr>
            <w:rFonts w:ascii="Arial" w:hAnsi="Arial" w:cs="Arial"/>
            <w:noProof/>
            <w:color w:val="800000"/>
            <w:sz w:val="20"/>
            <w:szCs w:val="20"/>
            <w:highlight w:val="white"/>
          </w:rPr>
          <w:delText>&lt;cbc:Name&gt;</w:delText>
        </w:r>
        <w:r w:rsidRPr="00F4689F" w:rsidDel="00290E0A">
          <w:rPr>
            <w:rFonts w:ascii="Arial" w:hAnsi="Arial" w:cs="Arial"/>
            <w:noProof/>
            <w:color w:val="000000"/>
            <w:sz w:val="20"/>
            <w:szCs w:val="20"/>
            <w:highlight w:val="white"/>
          </w:rPr>
          <w:delText>Confezione Garze</w:delText>
        </w:r>
        <w:r w:rsidRPr="00F4689F" w:rsidDel="00290E0A">
          <w:rPr>
            <w:rFonts w:ascii="Arial" w:hAnsi="Arial" w:cs="Arial"/>
            <w:noProof/>
            <w:color w:val="800000"/>
            <w:sz w:val="20"/>
            <w:szCs w:val="20"/>
            <w:highlight w:val="white"/>
          </w:rPr>
          <w:delText>&lt;/cbc:Name&gt;</w:delText>
        </w:r>
        <w:r w:rsidRPr="00F4689F" w:rsidDel="00290E0A">
          <w:rPr>
            <w:rFonts w:ascii="Arial" w:hAnsi="Arial" w:cs="Arial"/>
            <w:noProof/>
            <w:color w:val="800000"/>
            <w:sz w:val="20"/>
            <w:szCs w:val="20"/>
            <w:highlight w:val="white"/>
          </w:rPr>
          <w:br/>
          <w:delText>&lt;/cac:Item&gt;</w:delText>
        </w:r>
      </w:del>
    </w:p>
    <w:p w14:paraId="7189A9A9" w14:textId="466646D7" w:rsidR="005D44AF" w:rsidRPr="00F4689F" w:rsidDel="00290E0A" w:rsidRDefault="005D44AF" w:rsidP="005D44AF">
      <w:pPr>
        <w:ind w:left="720" w:firstLine="720"/>
        <w:rPr>
          <w:del w:id="1309" w:author="Bertocchi Elisa" w:date="2018-09-21T14:46:00Z"/>
          <w:rFonts w:ascii="Arial" w:hAnsi="Arial" w:cs="Arial"/>
          <w:noProof/>
          <w:color w:val="800000"/>
          <w:sz w:val="20"/>
          <w:szCs w:val="20"/>
          <w:highlight w:val="white"/>
        </w:rPr>
      </w:pPr>
      <w:del w:id="1310" w:author="Bertocchi Elisa" w:date="2018-09-21T14:46:00Z">
        <w:r w:rsidRPr="00F4689F" w:rsidDel="00290E0A">
          <w:rPr>
            <w:rFonts w:ascii="Arial" w:hAnsi="Arial" w:cs="Arial"/>
            <w:noProof/>
            <w:color w:val="800000"/>
            <w:sz w:val="20"/>
            <w:szCs w:val="20"/>
            <w:highlight w:val="white"/>
          </w:rPr>
          <w:delText>&lt;/cac:LineItem&gt;</w:delText>
        </w:r>
      </w:del>
    </w:p>
    <w:p w14:paraId="493EBA05" w14:textId="75BACE45" w:rsidR="005D44AF" w:rsidRPr="00F4689F" w:rsidDel="00290E0A" w:rsidRDefault="005D44AF" w:rsidP="005D44AF">
      <w:pPr>
        <w:ind w:left="720"/>
        <w:rPr>
          <w:del w:id="1311" w:author="Bertocchi Elisa" w:date="2018-09-21T14:46:00Z"/>
          <w:rFonts w:ascii="Arial" w:hAnsi="Arial" w:cs="Arial"/>
          <w:noProof/>
          <w:color w:val="800000"/>
          <w:sz w:val="20"/>
          <w:szCs w:val="20"/>
          <w:highlight w:val="white"/>
          <w:lang w:val="it-IT"/>
        </w:rPr>
      </w:pPr>
      <w:del w:id="1312" w:author="Bertocchi Elisa" w:date="2018-09-21T14:46:00Z">
        <w:r w:rsidRPr="00F4689F" w:rsidDel="00290E0A">
          <w:rPr>
            <w:rFonts w:ascii="Arial" w:hAnsi="Arial" w:cs="Arial"/>
            <w:noProof/>
            <w:color w:val="800000"/>
            <w:sz w:val="20"/>
            <w:szCs w:val="20"/>
            <w:highlight w:val="white"/>
            <w:lang w:val="it-IT"/>
          </w:rPr>
          <w:delText>&lt;/cac:OrderLine&gt;</w:delText>
        </w:r>
      </w:del>
    </w:p>
    <w:p w14:paraId="3DB215A6" w14:textId="77777777" w:rsidR="002A4864" w:rsidRDefault="002A4864">
      <w:pPr>
        <w:rPr>
          <w:rFonts w:ascii="Cambria" w:eastAsia="Calibri" w:hAnsi="Cambria"/>
          <w:b/>
          <w:bCs/>
          <w:highlight w:val="white"/>
          <w:lang w:val="it-IT" w:eastAsia="en-GB"/>
        </w:rPr>
      </w:pPr>
      <w:bookmarkStart w:id="1313" w:name="_Toc495606416"/>
      <w:r>
        <w:rPr>
          <w:rFonts w:eastAsia="Calibri"/>
          <w:highlight w:val="white"/>
          <w:lang w:val="it-IT" w:eastAsia="en-GB"/>
        </w:rPr>
        <w:br w:type="page"/>
      </w:r>
    </w:p>
    <w:p w14:paraId="067334F3" w14:textId="35E8C3F3" w:rsidR="005D44AF" w:rsidRPr="00F4689F" w:rsidRDefault="005D44AF" w:rsidP="005D44AF">
      <w:pPr>
        <w:pStyle w:val="Heading3"/>
        <w:rPr>
          <w:rFonts w:eastAsia="Calibri"/>
          <w:highlight w:val="white"/>
          <w:lang w:val="it-IT" w:eastAsia="en-GB"/>
        </w:rPr>
      </w:pPr>
      <w:bookmarkStart w:id="1314" w:name="_Toc510780881"/>
      <w:r w:rsidRPr="00F4689F">
        <w:rPr>
          <w:rFonts w:eastAsia="Calibri"/>
          <w:highlight w:val="white"/>
          <w:lang w:val="it-IT" w:eastAsia="en-GB"/>
        </w:rPr>
        <w:lastRenderedPageBreak/>
        <w:t>Quantità e unità di misura</w:t>
      </w:r>
      <w:bookmarkEnd w:id="1216"/>
      <w:bookmarkEnd w:id="1313"/>
      <w:bookmarkEnd w:id="1314"/>
    </w:p>
    <w:p w14:paraId="0CC30DAC" w14:textId="77777777" w:rsidR="005D44AF" w:rsidRPr="00F4689F" w:rsidRDefault="005D44AF" w:rsidP="005D44AF">
      <w:pPr>
        <w:jc w:val="both"/>
        <w:rPr>
          <w:rFonts w:eastAsia="Calibri"/>
          <w:lang w:val="it-IT"/>
        </w:rPr>
      </w:pPr>
      <w:r w:rsidRPr="00F4689F">
        <w:rPr>
          <w:rFonts w:eastAsia="Calibri"/>
          <w:lang w:val="it-IT"/>
        </w:rPr>
        <w:t>Nell’Ordine</w:t>
      </w:r>
      <w:r w:rsidR="00065431">
        <w:rPr>
          <w:rFonts w:eastAsia="Calibri"/>
          <w:lang w:val="it-IT"/>
        </w:rPr>
        <w:t xml:space="preserve"> pre-concordato</w:t>
      </w:r>
      <w:r w:rsidRPr="00F4689F">
        <w:rPr>
          <w:rFonts w:eastAsia="Calibri"/>
          <w:lang w:val="it-IT"/>
        </w:rPr>
        <w:t xml:space="preserve"> PEPPOL possono essere fornite diverse Quantità e le relative Unità di misura. Esse sono relazionate sia al processo dell’ordine che a quello della logistica. La tabella seguente elenca le quantità e le relative unità di misura previste. Ogni quantità deve avere la sua unità di misura espresso secondo la codifica di riferimento.</w:t>
      </w:r>
    </w:p>
    <w:p w14:paraId="31F02639" w14:textId="77777777" w:rsidR="005D44AF" w:rsidRPr="00F4689F" w:rsidRDefault="005D44AF" w:rsidP="005D44AF">
      <w:pPr>
        <w:rPr>
          <w:rFonts w:eastAsia="Calibri"/>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5677"/>
      </w:tblGrid>
      <w:tr w:rsidR="005D44AF" w:rsidRPr="00F4689F" w14:paraId="4FC327EF" w14:textId="77777777" w:rsidTr="00BF4964">
        <w:trPr>
          <w:jc w:val="center"/>
        </w:trPr>
        <w:tc>
          <w:tcPr>
            <w:tcW w:w="3122" w:type="dxa"/>
            <w:shd w:val="clear" w:color="auto" w:fill="D9D9D9"/>
            <w:vAlign w:val="center"/>
          </w:tcPr>
          <w:p w14:paraId="64F72F06" w14:textId="77777777" w:rsidR="005D44AF" w:rsidRPr="00F4689F" w:rsidRDefault="005D44AF" w:rsidP="00BF4964">
            <w:pPr>
              <w:jc w:val="center"/>
              <w:rPr>
                <w:rFonts w:eastAsia="Calibri"/>
                <w:b/>
              </w:rPr>
            </w:pPr>
            <w:r w:rsidRPr="00F4689F">
              <w:rPr>
                <w:rFonts w:eastAsia="Calibri"/>
                <w:b/>
              </w:rPr>
              <w:t>Nome element / (Nome tag)</w:t>
            </w:r>
          </w:p>
        </w:tc>
        <w:tc>
          <w:tcPr>
            <w:tcW w:w="5677" w:type="dxa"/>
            <w:shd w:val="clear" w:color="auto" w:fill="D9D9D9"/>
            <w:vAlign w:val="center"/>
          </w:tcPr>
          <w:p w14:paraId="79D3DC9B" w14:textId="77777777" w:rsidR="005D44AF" w:rsidRPr="00F4689F" w:rsidRDefault="005D44AF" w:rsidP="00BF4964">
            <w:pPr>
              <w:jc w:val="center"/>
              <w:rPr>
                <w:rFonts w:eastAsia="Calibri"/>
                <w:b/>
              </w:rPr>
            </w:pPr>
            <w:r w:rsidRPr="00F4689F">
              <w:rPr>
                <w:rFonts w:eastAsia="Calibri"/>
                <w:b/>
              </w:rPr>
              <w:t>Descrizione</w:t>
            </w:r>
          </w:p>
        </w:tc>
      </w:tr>
      <w:tr w:rsidR="005D44AF" w:rsidRPr="00F4689F" w14:paraId="58431BCB" w14:textId="77777777" w:rsidTr="00BF4964">
        <w:trPr>
          <w:jc w:val="center"/>
        </w:trPr>
        <w:tc>
          <w:tcPr>
            <w:tcW w:w="3122" w:type="dxa"/>
            <w:shd w:val="clear" w:color="auto" w:fill="auto"/>
          </w:tcPr>
          <w:p w14:paraId="0CDFDEF5" w14:textId="77777777" w:rsidR="005D44AF" w:rsidRPr="00F4689F" w:rsidRDefault="005D44AF" w:rsidP="00BF4964">
            <w:pPr>
              <w:rPr>
                <w:rFonts w:eastAsia="Calibri"/>
              </w:rPr>
            </w:pPr>
            <w:r w:rsidRPr="00F4689F">
              <w:rPr>
                <w:rFonts w:eastAsia="Calibri"/>
              </w:rPr>
              <w:t>Price Quantity / (BaseQuantity)</w:t>
            </w:r>
          </w:p>
        </w:tc>
        <w:tc>
          <w:tcPr>
            <w:tcW w:w="5677" w:type="dxa"/>
            <w:shd w:val="clear" w:color="auto" w:fill="auto"/>
          </w:tcPr>
          <w:p w14:paraId="03791C66" w14:textId="77777777" w:rsidR="005D44AF" w:rsidRPr="00F4689F" w:rsidRDefault="005D44AF" w:rsidP="00BF4964">
            <w:pPr>
              <w:jc w:val="both"/>
              <w:rPr>
                <w:rFonts w:eastAsia="Calibri"/>
                <w:lang w:val="it-IT"/>
              </w:rPr>
            </w:pPr>
            <w:r w:rsidRPr="00F4689F">
              <w:rPr>
                <w:rFonts w:eastAsia="Calibri"/>
                <w:lang w:val="it-IT"/>
              </w:rPr>
              <w:t xml:space="preserve">Quantità relative al Prezzo.  </w:t>
            </w:r>
          </w:p>
        </w:tc>
      </w:tr>
      <w:tr w:rsidR="005D44AF" w:rsidRPr="00E60747" w14:paraId="1E9203CA" w14:textId="77777777" w:rsidTr="00BF4964">
        <w:trPr>
          <w:jc w:val="center"/>
        </w:trPr>
        <w:tc>
          <w:tcPr>
            <w:tcW w:w="3122" w:type="dxa"/>
            <w:shd w:val="clear" w:color="auto" w:fill="auto"/>
          </w:tcPr>
          <w:p w14:paraId="218E1111" w14:textId="77777777" w:rsidR="005D44AF" w:rsidRPr="00F4689F" w:rsidRDefault="005D44AF" w:rsidP="00BF4964">
            <w:pPr>
              <w:rPr>
                <w:rFonts w:eastAsia="Calibri"/>
              </w:rPr>
            </w:pPr>
            <w:r w:rsidRPr="00F4689F">
              <w:rPr>
                <w:rFonts w:eastAsia="Calibri"/>
              </w:rPr>
              <w:t>Order Quantity / (Quantity)</w:t>
            </w:r>
          </w:p>
        </w:tc>
        <w:tc>
          <w:tcPr>
            <w:tcW w:w="5677" w:type="dxa"/>
            <w:shd w:val="clear" w:color="auto" w:fill="auto"/>
          </w:tcPr>
          <w:p w14:paraId="6231763E" w14:textId="77777777" w:rsidR="005D44AF" w:rsidRPr="00F4689F" w:rsidRDefault="005D44AF" w:rsidP="00BF4964">
            <w:pPr>
              <w:jc w:val="both"/>
              <w:rPr>
                <w:rFonts w:eastAsia="Calibri"/>
                <w:lang w:val="it-IT"/>
              </w:rPr>
            </w:pPr>
            <w:r w:rsidRPr="00F4689F">
              <w:rPr>
                <w:rFonts w:eastAsia="Calibri"/>
                <w:lang w:val="it-IT"/>
              </w:rPr>
              <w:t>Quantità ordinate, es. Il numero dei pezzi o il volume in litri.</w:t>
            </w:r>
          </w:p>
        </w:tc>
      </w:tr>
    </w:tbl>
    <w:p w14:paraId="62A818FF" w14:textId="77777777" w:rsidR="005D44AF" w:rsidRPr="00F4689F" w:rsidRDefault="005D44AF" w:rsidP="005D44AF">
      <w:pPr>
        <w:ind w:right="991"/>
        <w:rPr>
          <w:rFonts w:eastAsia="Calibri"/>
          <w:noProof/>
          <w:lang w:val="it-IT"/>
        </w:rPr>
      </w:pPr>
    </w:p>
    <w:p w14:paraId="65D3ECD0" w14:textId="299C438B" w:rsidR="005D44AF" w:rsidRPr="00F4689F" w:rsidDel="00077FB0" w:rsidRDefault="00077FB0" w:rsidP="00077FB0">
      <w:pPr>
        <w:autoSpaceDE w:val="0"/>
        <w:autoSpaceDN w:val="0"/>
        <w:adjustRightInd w:val="0"/>
        <w:jc w:val="both"/>
        <w:rPr>
          <w:del w:id="1315" w:author="Bertocchi Elisa" w:date="2018-09-21T14:50:00Z"/>
          <w:rFonts w:asciiTheme="minorHAnsi" w:hAnsiTheme="minorHAnsi" w:cstheme="minorHAnsi"/>
          <w:noProof/>
          <w:color w:val="000000"/>
          <w:highlight w:val="white"/>
          <w:lang w:val="it-IT"/>
        </w:rPr>
      </w:pPr>
      <w:ins w:id="1316" w:author="Bertocchi Elisa" w:date="2018-09-21T14:50:00Z">
        <w:r w:rsidRPr="00077FB0">
          <w:rPr>
            <w:rFonts w:asciiTheme="minorHAnsi" w:hAnsiTheme="minorHAnsi" w:cstheme="minorHAnsi"/>
            <w:noProof/>
            <w:color w:val="000000"/>
            <w:lang w:val="it-IT"/>
          </w:rPr>
          <w:t>Esempio di una riga di</w:t>
        </w:r>
        <w:r>
          <w:rPr>
            <w:rFonts w:asciiTheme="minorHAnsi" w:hAnsiTheme="minorHAnsi" w:cstheme="minorHAnsi"/>
            <w:noProof/>
            <w:color w:val="000000"/>
            <w:lang w:val="it-IT"/>
          </w:rPr>
          <w:t xml:space="preserve"> ordine pre-concordato </w:t>
        </w:r>
        <w:r w:rsidRPr="00077FB0">
          <w:rPr>
            <w:rFonts w:asciiTheme="minorHAnsi" w:hAnsiTheme="minorHAnsi" w:cstheme="minorHAnsi"/>
            <w:noProof/>
            <w:color w:val="000000"/>
            <w:lang w:val="it-IT"/>
          </w:rPr>
          <w:t>con una quantità di 120 pezzi (cbc: quantità) e il prezzo è dato per 12 articoli. Nel calcolare l'importo della riga viene applicato il prezzo di 12 pezzi, ovvero 120 / 12x50 = € 500</w:t>
        </w:r>
        <w:r>
          <w:rPr>
            <w:rFonts w:asciiTheme="minorHAnsi" w:hAnsiTheme="minorHAnsi" w:cstheme="minorHAnsi"/>
            <w:noProof/>
            <w:color w:val="000000"/>
            <w:lang w:val="it-IT"/>
          </w:rPr>
          <w:t xml:space="preserve"> </w:t>
        </w:r>
      </w:ins>
      <w:del w:id="1317" w:author="Bertocchi Elisa" w:date="2018-09-21T14:50:00Z">
        <w:r w:rsidR="005D44AF" w:rsidRPr="00F4689F" w:rsidDel="00077FB0">
          <w:rPr>
            <w:rFonts w:asciiTheme="minorHAnsi" w:hAnsiTheme="minorHAnsi" w:cstheme="minorHAnsi"/>
            <w:noProof/>
            <w:color w:val="000000"/>
            <w:highlight w:val="white"/>
            <w:lang w:val="it-IT"/>
          </w:rPr>
          <w:delText xml:space="preserve">Esempio di una riga d’ordine con una quantità di 120 litri </w:delText>
        </w:r>
        <w:r w:rsidR="005D44AF" w:rsidRPr="00F4689F" w:rsidDel="00077FB0">
          <w:rPr>
            <w:rFonts w:asciiTheme="minorHAnsi" w:hAnsiTheme="minorHAnsi" w:cstheme="minorHAnsi"/>
            <w:noProof/>
            <w:color w:val="800000"/>
            <w:highlight w:val="white"/>
            <w:lang w:val="it-IT"/>
          </w:rPr>
          <w:delText>(cbc:Quantity)</w:delText>
        </w:r>
        <w:r w:rsidR="005D44AF" w:rsidRPr="00F4689F" w:rsidDel="00077FB0">
          <w:rPr>
            <w:rFonts w:asciiTheme="minorHAnsi" w:hAnsiTheme="minorHAnsi" w:cstheme="minorHAnsi"/>
            <w:noProof/>
            <w:color w:val="000000"/>
            <w:highlight w:val="white"/>
            <w:lang w:val="it-IT"/>
          </w:rPr>
          <w:delText xml:space="preserve"> e il prezzo al litro:</w:delText>
        </w:r>
      </w:del>
    </w:p>
    <w:p w14:paraId="0E30E346" w14:textId="6AD7F0A7" w:rsidR="005D44AF" w:rsidRPr="00F4689F" w:rsidDel="00077FB0" w:rsidRDefault="005D44AF">
      <w:pPr>
        <w:autoSpaceDE w:val="0"/>
        <w:autoSpaceDN w:val="0"/>
        <w:adjustRightInd w:val="0"/>
        <w:jc w:val="both"/>
        <w:rPr>
          <w:del w:id="1318" w:author="Bertocchi Elisa" w:date="2018-09-21T14:50:00Z"/>
          <w:rFonts w:ascii="Arial" w:hAnsi="Arial" w:cs="Arial"/>
          <w:noProof/>
          <w:color w:val="800000"/>
          <w:sz w:val="20"/>
          <w:szCs w:val="20"/>
          <w:highlight w:val="white"/>
          <w:lang w:val="it-IT"/>
        </w:rPr>
        <w:pPrChange w:id="1319" w:author="Bertocchi Elisa" w:date="2018-09-21T14:50:00Z">
          <w:pPr>
            <w:ind w:left="720"/>
          </w:pPr>
        </w:pPrChange>
      </w:pPr>
    </w:p>
    <w:p w14:paraId="048BA3A3" w14:textId="7AA111B9" w:rsidR="005D44AF" w:rsidRPr="00F4689F" w:rsidRDefault="005D44AF">
      <w:pPr>
        <w:autoSpaceDE w:val="0"/>
        <w:autoSpaceDN w:val="0"/>
        <w:adjustRightInd w:val="0"/>
        <w:jc w:val="both"/>
        <w:rPr>
          <w:rFonts w:ascii="Arial" w:hAnsi="Arial" w:cs="Arial"/>
          <w:noProof/>
          <w:color w:val="800000"/>
          <w:sz w:val="20"/>
          <w:szCs w:val="20"/>
          <w:highlight w:val="white"/>
        </w:rPr>
        <w:pPrChange w:id="1320" w:author="Bertocchi Elisa" w:date="2018-09-21T14:50:00Z">
          <w:pPr>
            <w:ind w:left="720"/>
          </w:pPr>
        </w:pPrChange>
      </w:pPr>
      <w:r w:rsidRPr="00F4689F">
        <w:rPr>
          <w:rFonts w:ascii="Arial" w:hAnsi="Arial" w:cs="Arial"/>
          <w:noProof/>
          <w:color w:val="800000"/>
          <w:sz w:val="20"/>
          <w:szCs w:val="20"/>
          <w:highlight w:val="white"/>
        </w:rPr>
        <w:t>&lt;cac:OrderLine&gt;</w:t>
      </w:r>
    </w:p>
    <w:p w14:paraId="7C116852" w14:textId="61BDC5CB" w:rsidR="005D44AF" w:rsidRPr="00F4689F" w:rsidDel="00077FB0" w:rsidRDefault="005D44AF">
      <w:pPr>
        <w:autoSpaceDE w:val="0"/>
        <w:autoSpaceDN w:val="0"/>
        <w:adjustRightInd w:val="0"/>
        <w:jc w:val="both"/>
        <w:rPr>
          <w:del w:id="1321" w:author="Bertocchi Elisa" w:date="2018-09-21T14:50:00Z"/>
          <w:rFonts w:ascii="Arial" w:hAnsi="Arial" w:cs="Arial"/>
          <w:noProof/>
          <w:color w:val="800000"/>
          <w:sz w:val="20"/>
          <w:szCs w:val="20"/>
          <w:highlight w:val="white"/>
        </w:rPr>
        <w:pPrChange w:id="1322" w:author="Bertocchi Elisa" w:date="2018-09-21T14:50:00Z">
          <w:pPr>
            <w:ind w:left="720" w:firstLine="720"/>
          </w:pPr>
        </w:pPrChange>
      </w:pPr>
      <w:del w:id="1323" w:author="Bertocchi Elisa" w:date="2018-09-21T14:50:00Z">
        <w:r w:rsidRPr="00F4689F" w:rsidDel="00077FB0">
          <w:rPr>
            <w:rFonts w:ascii="Arial" w:hAnsi="Arial" w:cs="Arial"/>
            <w:noProof/>
            <w:color w:val="800000"/>
            <w:sz w:val="20"/>
            <w:szCs w:val="20"/>
            <w:highlight w:val="white"/>
          </w:rPr>
          <w:delText>&lt;cac:LineItem&gt;</w:delText>
        </w:r>
      </w:del>
    </w:p>
    <w:p w14:paraId="42DC1643" w14:textId="2A5589E5" w:rsidR="005D44AF" w:rsidRPr="00F4689F" w:rsidDel="00077FB0" w:rsidRDefault="005D44AF">
      <w:pPr>
        <w:autoSpaceDE w:val="0"/>
        <w:autoSpaceDN w:val="0"/>
        <w:adjustRightInd w:val="0"/>
        <w:jc w:val="both"/>
        <w:rPr>
          <w:del w:id="1324" w:author="Bertocchi Elisa" w:date="2018-09-21T14:50:00Z"/>
          <w:rFonts w:ascii="Arial" w:hAnsi="Arial" w:cs="Arial"/>
          <w:noProof/>
          <w:color w:val="800000"/>
          <w:sz w:val="20"/>
          <w:szCs w:val="20"/>
          <w:highlight w:val="white"/>
        </w:rPr>
        <w:pPrChange w:id="1325" w:author="Bertocchi Elisa" w:date="2018-09-21T14:50:00Z">
          <w:pPr>
            <w:ind w:left="1440" w:firstLine="720"/>
          </w:pPr>
        </w:pPrChange>
      </w:pPr>
      <w:del w:id="1326" w:author="Bertocchi Elisa" w:date="2018-09-21T14:50:00Z">
        <w:r w:rsidRPr="00F4689F" w:rsidDel="00077FB0">
          <w:rPr>
            <w:rFonts w:ascii="Arial" w:hAnsi="Arial" w:cs="Arial"/>
            <w:noProof/>
            <w:color w:val="800000"/>
            <w:sz w:val="20"/>
            <w:szCs w:val="20"/>
            <w:highlight w:val="white"/>
          </w:rPr>
          <w:delText>&lt;cbc:ID&gt;</w:delText>
        </w:r>
        <w:r w:rsidRPr="00F4689F" w:rsidDel="00077FB0">
          <w:rPr>
            <w:rFonts w:ascii="Arial" w:hAnsi="Arial" w:cs="Arial"/>
            <w:noProof/>
            <w:sz w:val="20"/>
            <w:szCs w:val="20"/>
            <w:highlight w:val="white"/>
          </w:rPr>
          <w:delText>1</w:delText>
        </w:r>
        <w:r w:rsidRPr="00F4689F" w:rsidDel="00077FB0">
          <w:rPr>
            <w:rFonts w:ascii="Arial" w:hAnsi="Arial" w:cs="Arial"/>
            <w:noProof/>
            <w:color w:val="800000"/>
            <w:sz w:val="20"/>
            <w:szCs w:val="20"/>
            <w:highlight w:val="white"/>
          </w:rPr>
          <w:delText>&lt;/cbc:ID&gt;</w:delText>
        </w:r>
      </w:del>
    </w:p>
    <w:p w14:paraId="104EE794" w14:textId="08EB76BA" w:rsidR="005D44AF" w:rsidRPr="006B09D3" w:rsidDel="00077FB0" w:rsidRDefault="005D44AF">
      <w:pPr>
        <w:autoSpaceDE w:val="0"/>
        <w:autoSpaceDN w:val="0"/>
        <w:adjustRightInd w:val="0"/>
        <w:jc w:val="both"/>
        <w:rPr>
          <w:del w:id="1327" w:author="Bertocchi Elisa" w:date="2018-09-21T14:50:00Z"/>
          <w:rFonts w:ascii="Arial" w:hAnsi="Arial" w:cs="Arial"/>
          <w:noProof/>
          <w:color w:val="800000"/>
          <w:sz w:val="20"/>
          <w:szCs w:val="20"/>
          <w:highlight w:val="white"/>
          <w:rPrChange w:id="1328" w:author="Cernigliaro, Giuseppe (IT - Bologna)" w:date="2018-11-08T11:02:00Z">
            <w:rPr>
              <w:del w:id="1329" w:author="Bertocchi Elisa" w:date="2018-09-21T14:50:00Z"/>
              <w:rFonts w:ascii="Arial" w:hAnsi="Arial" w:cs="Arial"/>
              <w:noProof/>
              <w:color w:val="800000"/>
              <w:sz w:val="20"/>
              <w:szCs w:val="20"/>
              <w:highlight w:val="white"/>
              <w:lang w:val="it-IT"/>
            </w:rPr>
          </w:rPrChange>
        </w:rPr>
        <w:pPrChange w:id="1330" w:author="Bertocchi Elisa" w:date="2018-09-21T14:50:00Z">
          <w:pPr>
            <w:ind w:left="1440" w:firstLine="720"/>
          </w:pPr>
        </w:pPrChange>
      </w:pPr>
      <w:del w:id="1331" w:author="Bertocchi Elisa" w:date="2018-09-21T14:50:00Z">
        <w:r w:rsidRPr="006B09D3" w:rsidDel="00077FB0">
          <w:rPr>
            <w:rFonts w:ascii="Arial" w:hAnsi="Arial" w:cs="Arial"/>
            <w:noProof/>
            <w:color w:val="800000"/>
            <w:sz w:val="20"/>
            <w:szCs w:val="20"/>
            <w:highlight w:val="white"/>
            <w:rPrChange w:id="1332" w:author="Cernigliaro, Giuseppe (IT - Bologna)" w:date="2018-11-08T11:02:00Z">
              <w:rPr>
                <w:rFonts w:ascii="Arial" w:hAnsi="Arial" w:cs="Arial"/>
                <w:noProof/>
                <w:color w:val="800000"/>
                <w:sz w:val="20"/>
                <w:szCs w:val="20"/>
                <w:highlight w:val="white"/>
                <w:lang w:val="it-IT"/>
              </w:rPr>
            </w:rPrChange>
          </w:rPr>
          <w:delText xml:space="preserve">&lt;cbc:Quantity </w:delText>
        </w:r>
        <w:r w:rsidRPr="006B09D3" w:rsidDel="00077FB0">
          <w:rPr>
            <w:rFonts w:ascii="Arial" w:hAnsi="Arial" w:cs="Arial"/>
            <w:noProof/>
            <w:color w:val="FF0000"/>
            <w:sz w:val="20"/>
            <w:szCs w:val="20"/>
            <w:highlight w:val="white"/>
            <w:rPrChange w:id="1333" w:author="Cernigliaro, Giuseppe (IT - Bologna)" w:date="2018-11-08T11:02:00Z">
              <w:rPr>
                <w:rFonts w:ascii="Arial" w:hAnsi="Arial" w:cs="Arial"/>
                <w:noProof/>
                <w:color w:val="FF0000"/>
                <w:sz w:val="20"/>
                <w:szCs w:val="20"/>
                <w:highlight w:val="white"/>
                <w:lang w:val="it-IT"/>
              </w:rPr>
            </w:rPrChange>
          </w:rPr>
          <w:delText>unitCode</w:delText>
        </w:r>
        <w:r w:rsidRPr="006B09D3" w:rsidDel="00077FB0">
          <w:rPr>
            <w:rFonts w:ascii="Arial" w:hAnsi="Arial" w:cs="Arial"/>
            <w:noProof/>
            <w:color w:val="800000"/>
            <w:sz w:val="20"/>
            <w:szCs w:val="20"/>
            <w:highlight w:val="white"/>
            <w:rPrChange w:id="1334" w:author="Cernigliaro, Giuseppe (IT - Bologna)" w:date="2018-11-08T11:02:00Z">
              <w:rPr>
                <w:rFonts w:ascii="Arial" w:hAnsi="Arial" w:cs="Arial"/>
                <w:noProof/>
                <w:color w:val="800000"/>
                <w:sz w:val="20"/>
                <w:szCs w:val="20"/>
                <w:highlight w:val="white"/>
                <w:lang w:val="it-IT"/>
              </w:rPr>
            </w:rPrChange>
          </w:rPr>
          <w:delText>="</w:delText>
        </w:r>
        <w:r w:rsidRPr="006B09D3" w:rsidDel="00077FB0">
          <w:rPr>
            <w:rFonts w:ascii="Arial" w:hAnsi="Arial" w:cs="Arial"/>
            <w:b/>
            <w:noProof/>
            <w:sz w:val="20"/>
            <w:szCs w:val="20"/>
            <w:highlight w:val="white"/>
            <w:rPrChange w:id="1335" w:author="Cernigliaro, Giuseppe (IT - Bologna)" w:date="2018-11-08T11:02:00Z">
              <w:rPr>
                <w:rFonts w:ascii="Arial" w:hAnsi="Arial" w:cs="Arial"/>
                <w:b/>
                <w:noProof/>
                <w:sz w:val="20"/>
                <w:szCs w:val="20"/>
                <w:highlight w:val="white"/>
                <w:lang w:val="it-IT"/>
              </w:rPr>
            </w:rPrChange>
          </w:rPr>
          <w:delText>LTR</w:delText>
        </w:r>
        <w:r w:rsidRPr="006B09D3" w:rsidDel="00077FB0">
          <w:rPr>
            <w:rFonts w:ascii="Arial" w:hAnsi="Arial" w:cs="Arial"/>
            <w:noProof/>
            <w:color w:val="800000"/>
            <w:sz w:val="20"/>
            <w:szCs w:val="20"/>
            <w:highlight w:val="white"/>
            <w:rPrChange w:id="1336" w:author="Cernigliaro, Giuseppe (IT - Bologna)" w:date="2018-11-08T11:02:00Z">
              <w:rPr>
                <w:rFonts w:ascii="Arial" w:hAnsi="Arial" w:cs="Arial"/>
                <w:noProof/>
                <w:color w:val="800000"/>
                <w:sz w:val="20"/>
                <w:szCs w:val="20"/>
                <w:highlight w:val="white"/>
                <w:lang w:val="it-IT"/>
              </w:rPr>
            </w:rPrChange>
          </w:rPr>
          <w:delText xml:space="preserve">" </w:delText>
        </w:r>
        <w:r w:rsidRPr="006B09D3" w:rsidDel="00077FB0">
          <w:rPr>
            <w:rFonts w:ascii="Arial" w:eastAsia="Calibri" w:hAnsi="Arial" w:cs="Arial"/>
            <w:color w:val="FF0000"/>
            <w:sz w:val="20"/>
            <w:szCs w:val="20"/>
            <w:highlight w:val="white"/>
            <w:lang w:eastAsia="en-GB"/>
            <w:rPrChange w:id="1337" w:author="Cernigliaro, Giuseppe (IT - Bologna)" w:date="2018-11-08T11:02:00Z">
              <w:rPr>
                <w:rFonts w:ascii="Arial" w:eastAsia="Calibri" w:hAnsi="Arial" w:cs="Arial"/>
                <w:color w:val="FF0000"/>
                <w:sz w:val="20"/>
                <w:szCs w:val="20"/>
                <w:highlight w:val="white"/>
                <w:lang w:val="it-IT" w:eastAsia="en-GB"/>
              </w:rPr>
            </w:rPrChange>
          </w:rPr>
          <w:delText>unitCodeListID</w:delText>
        </w:r>
        <w:r w:rsidRPr="006B09D3" w:rsidDel="00077FB0">
          <w:rPr>
            <w:rFonts w:ascii="Arial" w:eastAsia="Calibri" w:hAnsi="Arial" w:cs="Arial"/>
            <w:color w:val="0000FF"/>
            <w:sz w:val="20"/>
            <w:szCs w:val="20"/>
            <w:highlight w:val="white"/>
            <w:lang w:eastAsia="en-GB"/>
            <w:rPrChange w:id="1338" w:author="Cernigliaro, Giuseppe (IT - Bologna)" w:date="2018-11-08T11:02:00Z">
              <w:rPr>
                <w:rFonts w:ascii="Arial" w:eastAsia="Calibri" w:hAnsi="Arial" w:cs="Arial"/>
                <w:color w:val="0000FF"/>
                <w:sz w:val="20"/>
                <w:szCs w:val="20"/>
                <w:highlight w:val="white"/>
                <w:lang w:val="it-IT" w:eastAsia="en-GB"/>
              </w:rPr>
            </w:rPrChange>
          </w:rPr>
          <w:delText>=”</w:delText>
        </w:r>
        <w:r w:rsidRPr="006B09D3" w:rsidDel="00077FB0">
          <w:rPr>
            <w:rFonts w:ascii="Arial" w:eastAsia="Calibri" w:hAnsi="Arial" w:cs="Arial"/>
            <w:b/>
            <w:color w:val="000000"/>
            <w:sz w:val="20"/>
            <w:szCs w:val="20"/>
            <w:highlight w:val="white"/>
            <w:lang w:eastAsia="en-GB"/>
            <w:rPrChange w:id="1339" w:author="Cernigliaro, Giuseppe (IT - Bologna)" w:date="2018-11-08T11:02:00Z">
              <w:rPr>
                <w:rFonts w:ascii="Arial" w:eastAsia="Calibri" w:hAnsi="Arial" w:cs="Arial"/>
                <w:b/>
                <w:color w:val="000000"/>
                <w:sz w:val="20"/>
                <w:szCs w:val="20"/>
                <w:highlight w:val="white"/>
                <w:lang w:val="it-IT" w:eastAsia="en-GB"/>
              </w:rPr>
            </w:rPrChange>
          </w:rPr>
          <w:delText>UNECERec20</w:delText>
        </w:r>
        <w:r w:rsidRPr="006B09D3" w:rsidDel="00077FB0">
          <w:rPr>
            <w:rFonts w:ascii="Arial" w:eastAsia="Calibri" w:hAnsi="Arial" w:cs="Arial"/>
            <w:color w:val="0000FF"/>
            <w:sz w:val="20"/>
            <w:szCs w:val="20"/>
            <w:highlight w:val="white"/>
            <w:lang w:eastAsia="en-GB"/>
            <w:rPrChange w:id="1340" w:author="Cernigliaro, Giuseppe (IT - Bologna)" w:date="2018-11-08T11:02:00Z">
              <w:rPr>
                <w:rFonts w:ascii="Arial" w:eastAsia="Calibri" w:hAnsi="Arial" w:cs="Arial"/>
                <w:color w:val="0000FF"/>
                <w:sz w:val="20"/>
                <w:szCs w:val="20"/>
                <w:highlight w:val="white"/>
                <w:lang w:val="it-IT" w:eastAsia="en-GB"/>
              </w:rPr>
            </w:rPrChange>
          </w:rPr>
          <w:delText>”</w:delText>
        </w:r>
        <w:r w:rsidRPr="006B09D3" w:rsidDel="00077FB0">
          <w:rPr>
            <w:rFonts w:ascii="Arial" w:hAnsi="Arial" w:cs="Arial"/>
            <w:noProof/>
            <w:color w:val="800000"/>
            <w:sz w:val="20"/>
            <w:szCs w:val="20"/>
            <w:highlight w:val="white"/>
            <w:rPrChange w:id="1341" w:author="Cernigliaro, Giuseppe (IT - Bologna)" w:date="2018-11-08T11:02:00Z">
              <w:rPr>
                <w:rFonts w:ascii="Arial" w:hAnsi="Arial" w:cs="Arial"/>
                <w:noProof/>
                <w:color w:val="800000"/>
                <w:sz w:val="20"/>
                <w:szCs w:val="20"/>
                <w:highlight w:val="white"/>
                <w:lang w:val="it-IT"/>
              </w:rPr>
            </w:rPrChange>
          </w:rPr>
          <w:delText>&gt;</w:delText>
        </w:r>
        <w:r w:rsidRPr="006B09D3" w:rsidDel="00077FB0">
          <w:rPr>
            <w:rFonts w:ascii="Arial" w:hAnsi="Arial" w:cs="Arial"/>
            <w:b/>
            <w:noProof/>
            <w:sz w:val="20"/>
            <w:szCs w:val="20"/>
            <w:highlight w:val="white"/>
            <w:rPrChange w:id="1342" w:author="Cernigliaro, Giuseppe (IT - Bologna)" w:date="2018-11-08T11:02:00Z">
              <w:rPr>
                <w:rFonts w:ascii="Arial" w:hAnsi="Arial" w:cs="Arial"/>
                <w:b/>
                <w:noProof/>
                <w:sz w:val="20"/>
                <w:szCs w:val="20"/>
                <w:highlight w:val="white"/>
                <w:lang w:val="it-IT"/>
              </w:rPr>
            </w:rPrChange>
          </w:rPr>
          <w:delText>120</w:delText>
        </w:r>
        <w:r w:rsidRPr="006B09D3" w:rsidDel="00077FB0">
          <w:rPr>
            <w:rFonts w:ascii="Arial" w:hAnsi="Arial" w:cs="Arial"/>
            <w:noProof/>
            <w:color w:val="800000"/>
            <w:sz w:val="20"/>
            <w:szCs w:val="20"/>
            <w:highlight w:val="white"/>
            <w:rPrChange w:id="1343" w:author="Cernigliaro, Giuseppe (IT - Bologna)" w:date="2018-11-08T11:02:00Z">
              <w:rPr>
                <w:rFonts w:ascii="Arial" w:hAnsi="Arial" w:cs="Arial"/>
                <w:noProof/>
                <w:color w:val="800000"/>
                <w:sz w:val="20"/>
                <w:szCs w:val="20"/>
                <w:highlight w:val="white"/>
                <w:lang w:val="it-IT"/>
              </w:rPr>
            </w:rPrChange>
          </w:rPr>
          <w:delText>&lt;/cbc:Quantity&gt;</w:delText>
        </w:r>
      </w:del>
    </w:p>
    <w:p w14:paraId="3E16C712" w14:textId="32791481" w:rsidR="005D44AF" w:rsidRPr="00F4689F" w:rsidDel="00077FB0" w:rsidRDefault="005D44AF">
      <w:pPr>
        <w:autoSpaceDE w:val="0"/>
        <w:autoSpaceDN w:val="0"/>
        <w:adjustRightInd w:val="0"/>
        <w:jc w:val="both"/>
        <w:rPr>
          <w:del w:id="1344" w:author="Bertocchi Elisa" w:date="2018-09-21T14:50:00Z"/>
          <w:rFonts w:ascii="Arial" w:hAnsi="Arial" w:cs="Arial"/>
          <w:noProof/>
          <w:color w:val="800000"/>
          <w:sz w:val="20"/>
          <w:szCs w:val="20"/>
          <w:highlight w:val="white"/>
        </w:rPr>
        <w:pPrChange w:id="1345" w:author="Bertocchi Elisa" w:date="2018-09-21T14:50:00Z">
          <w:pPr>
            <w:ind w:left="1440" w:firstLine="720"/>
          </w:pPr>
        </w:pPrChange>
      </w:pPr>
      <w:del w:id="1346" w:author="Bertocchi Elisa" w:date="2018-09-21T14:50:00Z">
        <w:r w:rsidRPr="00F4689F" w:rsidDel="00077FB0">
          <w:rPr>
            <w:rFonts w:ascii="Arial" w:hAnsi="Arial" w:cs="Arial"/>
            <w:noProof/>
            <w:color w:val="800000"/>
            <w:sz w:val="20"/>
            <w:szCs w:val="20"/>
            <w:highlight w:val="white"/>
          </w:rPr>
          <w:delText xml:space="preserve">&lt;cbc:LineExtensionAmount </w:delText>
        </w:r>
        <w:r w:rsidRPr="00F4689F" w:rsidDel="00077FB0">
          <w:rPr>
            <w:rFonts w:ascii="Arial" w:hAnsi="Arial" w:cs="Arial"/>
            <w:noProof/>
            <w:color w:val="FF0000"/>
            <w:sz w:val="20"/>
            <w:szCs w:val="20"/>
            <w:highlight w:val="white"/>
          </w:rPr>
          <w:delText>currencyID</w:delText>
        </w:r>
        <w:r w:rsidRPr="00F4689F" w:rsidDel="00077FB0">
          <w:rPr>
            <w:rFonts w:ascii="Arial" w:hAnsi="Arial" w:cs="Arial"/>
            <w:noProof/>
            <w:sz w:val="20"/>
            <w:szCs w:val="20"/>
            <w:highlight w:val="white"/>
          </w:rPr>
          <w:delText>="NOK"&gt;6000</w:delText>
        </w:r>
        <w:r w:rsidRPr="00F4689F" w:rsidDel="00077FB0">
          <w:rPr>
            <w:rFonts w:ascii="Arial" w:hAnsi="Arial" w:cs="Arial"/>
            <w:noProof/>
            <w:color w:val="800000"/>
            <w:sz w:val="20"/>
            <w:szCs w:val="20"/>
            <w:highlight w:val="white"/>
          </w:rPr>
          <w:delText>&lt;/cbc:LineExtensionAmount&gt;</w:delText>
        </w:r>
      </w:del>
    </w:p>
    <w:p w14:paraId="0ADFE11F" w14:textId="60CF128D" w:rsidR="005D44AF" w:rsidRPr="00F4689F" w:rsidDel="00077FB0" w:rsidRDefault="005D44AF">
      <w:pPr>
        <w:autoSpaceDE w:val="0"/>
        <w:autoSpaceDN w:val="0"/>
        <w:adjustRightInd w:val="0"/>
        <w:jc w:val="both"/>
        <w:rPr>
          <w:del w:id="1347" w:author="Bertocchi Elisa" w:date="2018-09-21T14:50:00Z"/>
          <w:rFonts w:ascii="Arial" w:hAnsi="Arial" w:cs="Arial"/>
          <w:noProof/>
          <w:color w:val="800000"/>
          <w:sz w:val="20"/>
          <w:szCs w:val="20"/>
          <w:highlight w:val="white"/>
        </w:rPr>
        <w:pPrChange w:id="1348" w:author="Bertocchi Elisa" w:date="2018-09-21T14:50:00Z">
          <w:pPr>
            <w:ind w:left="1440" w:firstLine="720"/>
          </w:pPr>
        </w:pPrChange>
      </w:pPr>
      <w:del w:id="1349" w:author="Bertocchi Elisa" w:date="2018-09-21T14:50:00Z">
        <w:r w:rsidRPr="00F4689F" w:rsidDel="00077FB0">
          <w:rPr>
            <w:rFonts w:ascii="Arial" w:hAnsi="Arial" w:cs="Arial"/>
            <w:noProof/>
            <w:color w:val="800000"/>
            <w:sz w:val="20"/>
            <w:szCs w:val="20"/>
            <w:highlight w:val="white"/>
          </w:rPr>
          <w:delText>&lt;cbc:PartialDeliveryIndicator&gt;</w:delText>
        </w:r>
        <w:r w:rsidRPr="00F4689F" w:rsidDel="00077FB0">
          <w:rPr>
            <w:rFonts w:ascii="Arial" w:hAnsi="Arial" w:cs="Arial"/>
            <w:noProof/>
            <w:sz w:val="20"/>
            <w:szCs w:val="20"/>
            <w:highlight w:val="white"/>
          </w:rPr>
          <w:delText>false</w:delText>
        </w:r>
        <w:r w:rsidRPr="00F4689F" w:rsidDel="00077FB0">
          <w:rPr>
            <w:rFonts w:ascii="Arial" w:hAnsi="Arial" w:cs="Arial"/>
            <w:noProof/>
            <w:color w:val="800000"/>
            <w:sz w:val="20"/>
            <w:szCs w:val="20"/>
            <w:highlight w:val="white"/>
          </w:rPr>
          <w:delText>&lt;/cbc:PartialDeliveryIndicator&gt;</w:delText>
        </w:r>
      </w:del>
    </w:p>
    <w:p w14:paraId="49CC2519" w14:textId="01B427F0" w:rsidR="005D44AF" w:rsidRPr="00F4689F" w:rsidDel="00077FB0" w:rsidRDefault="005D44AF">
      <w:pPr>
        <w:autoSpaceDE w:val="0"/>
        <w:autoSpaceDN w:val="0"/>
        <w:adjustRightInd w:val="0"/>
        <w:jc w:val="both"/>
        <w:rPr>
          <w:del w:id="1350" w:author="Bertocchi Elisa" w:date="2018-09-21T14:50:00Z"/>
          <w:rFonts w:ascii="Arial" w:hAnsi="Arial" w:cs="Arial"/>
          <w:noProof/>
          <w:color w:val="800000"/>
          <w:sz w:val="20"/>
          <w:szCs w:val="20"/>
          <w:highlight w:val="white"/>
        </w:rPr>
        <w:pPrChange w:id="1351" w:author="Bertocchi Elisa" w:date="2018-09-21T14:50:00Z">
          <w:pPr>
            <w:ind w:left="1440" w:firstLine="720"/>
          </w:pPr>
        </w:pPrChange>
      </w:pPr>
      <w:del w:id="1352" w:author="Bertocchi Elisa" w:date="2018-09-21T14:50:00Z">
        <w:r w:rsidRPr="00F4689F" w:rsidDel="00077FB0">
          <w:rPr>
            <w:rFonts w:ascii="Arial" w:hAnsi="Arial" w:cs="Arial"/>
            <w:noProof/>
            <w:color w:val="800000"/>
            <w:sz w:val="20"/>
            <w:szCs w:val="20"/>
            <w:highlight w:val="white"/>
          </w:rPr>
          <w:delText>&lt;cbc:AccountingCost&gt;</w:delText>
        </w:r>
        <w:r w:rsidRPr="00F4689F" w:rsidDel="00077FB0">
          <w:rPr>
            <w:rFonts w:ascii="Arial" w:hAnsi="Arial" w:cs="Arial"/>
            <w:noProof/>
            <w:sz w:val="20"/>
            <w:szCs w:val="20"/>
            <w:highlight w:val="white"/>
          </w:rPr>
          <w:delText>ProjectID123</w:delText>
        </w:r>
        <w:r w:rsidRPr="00F4689F" w:rsidDel="00077FB0">
          <w:rPr>
            <w:rFonts w:ascii="Arial" w:hAnsi="Arial" w:cs="Arial"/>
            <w:noProof/>
            <w:color w:val="800000"/>
            <w:sz w:val="20"/>
            <w:szCs w:val="20"/>
            <w:highlight w:val="white"/>
          </w:rPr>
          <w:delText>&lt;/cbc:AccountingCost&gt;</w:delText>
        </w:r>
      </w:del>
    </w:p>
    <w:p w14:paraId="37B80AD2" w14:textId="26983D90" w:rsidR="005D44AF" w:rsidRPr="00F4689F" w:rsidDel="00077FB0" w:rsidRDefault="005D44AF">
      <w:pPr>
        <w:autoSpaceDE w:val="0"/>
        <w:autoSpaceDN w:val="0"/>
        <w:adjustRightInd w:val="0"/>
        <w:jc w:val="both"/>
        <w:rPr>
          <w:del w:id="1353" w:author="Bertocchi Elisa" w:date="2018-09-21T14:50:00Z"/>
          <w:rFonts w:ascii="Arial" w:hAnsi="Arial" w:cs="Arial"/>
          <w:noProof/>
          <w:color w:val="800000"/>
          <w:sz w:val="20"/>
          <w:szCs w:val="20"/>
          <w:highlight w:val="white"/>
        </w:rPr>
        <w:pPrChange w:id="1354" w:author="Bertocchi Elisa" w:date="2018-09-21T14:50:00Z">
          <w:pPr>
            <w:ind w:left="1440" w:firstLine="720"/>
          </w:pPr>
        </w:pPrChange>
      </w:pPr>
      <w:del w:id="1355" w:author="Bertocchi Elisa" w:date="2018-09-21T14:50:00Z">
        <w:r w:rsidRPr="00F4689F" w:rsidDel="00077FB0">
          <w:rPr>
            <w:rFonts w:ascii="Arial" w:hAnsi="Arial" w:cs="Arial"/>
            <w:noProof/>
            <w:color w:val="800000"/>
            <w:sz w:val="20"/>
            <w:szCs w:val="20"/>
            <w:highlight w:val="white"/>
          </w:rPr>
          <w:delText>&lt;cac:Price&gt;</w:delText>
        </w:r>
      </w:del>
    </w:p>
    <w:p w14:paraId="2A83F2DB" w14:textId="79949DE3" w:rsidR="005D44AF" w:rsidRPr="00F4689F" w:rsidDel="00077FB0" w:rsidRDefault="005D44AF">
      <w:pPr>
        <w:autoSpaceDE w:val="0"/>
        <w:autoSpaceDN w:val="0"/>
        <w:adjustRightInd w:val="0"/>
        <w:jc w:val="both"/>
        <w:rPr>
          <w:del w:id="1356" w:author="Bertocchi Elisa" w:date="2018-09-21T14:50:00Z"/>
          <w:rFonts w:ascii="Arial" w:hAnsi="Arial" w:cs="Arial"/>
          <w:noProof/>
          <w:color w:val="800000"/>
          <w:sz w:val="20"/>
          <w:szCs w:val="20"/>
          <w:highlight w:val="white"/>
        </w:rPr>
        <w:pPrChange w:id="1357" w:author="Bertocchi Elisa" w:date="2018-09-21T14:50:00Z">
          <w:pPr>
            <w:ind w:left="2160" w:firstLine="720"/>
          </w:pPr>
        </w:pPrChange>
      </w:pPr>
      <w:del w:id="1358" w:author="Bertocchi Elisa" w:date="2018-09-21T14:50:00Z">
        <w:r w:rsidRPr="00F4689F" w:rsidDel="00077FB0">
          <w:rPr>
            <w:rFonts w:ascii="Arial" w:hAnsi="Arial" w:cs="Arial"/>
            <w:noProof/>
            <w:color w:val="800000"/>
            <w:sz w:val="20"/>
            <w:szCs w:val="20"/>
            <w:highlight w:val="white"/>
          </w:rPr>
          <w:delText xml:space="preserve">&lt;cbc:PriceAmount </w:delText>
        </w:r>
        <w:r w:rsidRPr="00F4689F" w:rsidDel="00077FB0">
          <w:rPr>
            <w:rFonts w:ascii="Arial" w:hAnsi="Arial" w:cs="Arial"/>
            <w:noProof/>
            <w:color w:val="FF0000"/>
            <w:sz w:val="20"/>
            <w:szCs w:val="20"/>
            <w:highlight w:val="white"/>
          </w:rPr>
          <w:delText>currencyID</w:delText>
        </w:r>
        <w:r w:rsidRPr="00F4689F" w:rsidDel="00077FB0">
          <w:rPr>
            <w:rFonts w:ascii="Arial" w:hAnsi="Arial" w:cs="Arial"/>
            <w:noProof/>
            <w:sz w:val="20"/>
            <w:szCs w:val="20"/>
            <w:highlight w:val="white"/>
          </w:rPr>
          <w:delText>="NOK"&gt;50</w:delText>
        </w:r>
        <w:r w:rsidRPr="00F4689F" w:rsidDel="00077FB0">
          <w:rPr>
            <w:rFonts w:ascii="Arial" w:hAnsi="Arial" w:cs="Arial"/>
            <w:noProof/>
            <w:color w:val="800000"/>
            <w:sz w:val="20"/>
            <w:szCs w:val="20"/>
            <w:highlight w:val="white"/>
          </w:rPr>
          <w:delText>&lt;/cbc:PriceAmount&gt;</w:delText>
        </w:r>
      </w:del>
    </w:p>
    <w:p w14:paraId="230889DC" w14:textId="477C3EA8" w:rsidR="005D44AF" w:rsidRPr="00F4689F" w:rsidDel="00077FB0" w:rsidRDefault="005D44AF">
      <w:pPr>
        <w:autoSpaceDE w:val="0"/>
        <w:autoSpaceDN w:val="0"/>
        <w:adjustRightInd w:val="0"/>
        <w:jc w:val="both"/>
        <w:rPr>
          <w:del w:id="1359" w:author="Bertocchi Elisa" w:date="2018-09-21T14:50:00Z"/>
          <w:rFonts w:ascii="Arial" w:hAnsi="Arial" w:cs="Arial"/>
          <w:noProof/>
          <w:color w:val="800000"/>
          <w:sz w:val="20"/>
          <w:szCs w:val="20"/>
          <w:highlight w:val="white"/>
        </w:rPr>
        <w:pPrChange w:id="1360" w:author="Bertocchi Elisa" w:date="2018-09-21T14:50:00Z">
          <w:pPr>
            <w:ind w:left="1440" w:firstLine="720"/>
          </w:pPr>
        </w:pPrChange>
      </w:pPr>
      <w:del w:id="1361" w:author="Bertocchi Elisa" w:date="2018-09-21T14:50:00Z">
        <w:r w:rsidRPr="00F4689F" w:rsidDel="00077FB0">
          <w:rPr>
            <w:rFonts w:ascii="Arial" w:hAnsi="Arial" w:cs="Arial"/>
            <w:noProof/>
            <w:color w:val="800000"/>
            <w:sz w:val="20"/>
            <w:szCs w:val="20"/>
            <w:highlight w:val="white"/>
          </w:rPr>
          <w:delText xml:space="preserve">&lt;/cac:Price&gt; </w:delText>
        </w:r>
      </w:del>
    </w:p>
    <w:p w14:paraId="199D8FA5" w14:textId="3A0CAEFC" w:rsidR="005D44AF" w:rsidRPr="00F4689F" w:rsidDel="00077FB0" w:rsidRDefault="005D44AF">
      <w:pPr>
        <w:autoSpaceDE w:val="0"/>
        <w:autoSpaceDN w:val="0"/>
        <w:adjustRightInd w:val="0"/>
        <w:jc w:val="both"/>
        <w:rPr>
          <w:del w:id="1362" w:author="Bertocchi Elisa" w:date="2018-09-21T14:50:00Z"/>
          <w:rFonts w:ascii="Arial" w:hAnsi="Arial" w:cs="Arial"/>
          <w:noProof/>
          <w:color w:val="800000"/>
          <w:sz w:val="20"/>
          <w:szCs w:val="20"/>
          <w:highlight w:val="white"/>
        </w:rPr>
        <w:pPrChange w:id="1363" w:author="Bertocchi Elisa" w:date="2018-09-21T14:50:00Z">
          <w:pPr>
            <w:ind w:left="720" w:firstLine="720"/>
          </w:pPr>
        </w:pPrChange>
      </w:pPr>
      <w:del w:id="1364" w:author="Bertocchi Elisa" w:date="2018-09-21T14:50:00Z">
        <w:r w:rsidRPr="00F4689F" w:rsidDel="00077FB0">
          <w:rPr>
            <w:rFonts w:ascii="Arial" w:hAnsi="Arial" w:cs="Arial"/>
            <w:noProof/>
            <w:color w:val="800000"/>
            <w:sz w:val="20"/>
            <w:szCs w:val="20"/>
            <w:highlight w:val="white"/>
          </w:rPr>
          <w:delText>&lt;/cac:LineItem&gt;</w:delText>
        </w:r>
      </w:del>
    </w:p>
    <w:p w14:paraId="4C9C74CC" w14:textId="13A1D0C4" w:rsidR="005D44AF" w:rsidRDefault="005D44AF">
      <w:pPr>
        <w:autoSpaceDE w:val="0"/>
        <w:autoSpaceDN w:val="0"/>
        <w:adjustRightInd w:val="0"/>
        <w:jc w:val="both"/>
        <w:rPr>
          <w:ins w:id="1365" w:author="Bertocchi Elisa" w:date="2018-09-21T14:48:00Z"/>
          <w:rFonts w:ascii="Arial" w:hAnsi="Arial" w:cs="Arial"/>
          <w:noProof/>
          <w:color w:val="800000"/>
          <w:sz w:val="20"/>
          <w:szCs w:val="20"/>
          <w:highlight w:val="white"/>
        </w:rPr>
        <w:pPrChange w:id="1366" w:author="Bertocchi Elisa" w:date="2018-09-21T14:50:00Z">
          <w:pPr>
            <w:ind w:left="720"/>
          </w:pPr>
        </w:pPrChange>
      </w:pPr>
      <w:del w:id="1367" w:author="Bertocchi Elisa" w:date="2018-09-21T14:50:00Z">
        <w:r w:rsidRPr="00F4689F" w:rsidDel="00077FB0">
          <w:rPr>
            <w:rFonts w:ascii="Arial" w:hAnsi="Arial" w:cs="Arial"/>
            <w:noProof/>
            <w:color w:val="800000"/>
            <w:sz w:val="20"/>
            <w:szCs w:val="20"/>
            <w:highlight w:val="white"/>
          </w:rPr>
          <w:delText>&lt;/cac:OrderLine&gt;</w:delText>
        </w:r>
      </w:del>
    </w:p>
    <w:p w14:paraId="5E750ED3" w14:textId="77777777" w:rsidR="001D2CC8" w:rsidRDefault="001D2CC8" w:rsidP="001D2CC8">
      <w:pPr>
        <w:autoSpaceDE w:val="0"/>
        <w:autoSpaceDN w:val="0"/>
        <w:adjustRightInd w:val="0"/>
        <w:jc w:val="both"/>
        <w:rPr>
          <w:ins w:id="1368" w:author="Bertocchi Elisa" w:date="2018-09-21T14:52:00Z"/>
          <w:rFonts w:ascii="Arial" w:hAnsi="Arial" w:cs="Arial"/>
          <w:noProof/>
          <w:color w:val="800000"/>
          <w:sz w:val="20"/>
          <w:szCs w:val="20"/>
          <w:highlight w:val="white"/>
        </w:rPr>
      </w:pPr>
    </w:p>
    <w:p w14:paraId="0212B404" w14:textId="407B8A4A" w:rsidR="001D2CC8" w:rsidRPr="00F4689F" w:rsidRDefault="001D2CC8" w:rsidP="001D2CC8">
      <w:pPr>
        <w:autoSpaceDE w:val="0"/>
        <w:autoSpaceDN w:val="0"/>
        <w:adjustRightInd w:val="0"/>
        <w:jc w:val="both"/>
        <w:rPr>
          <w:ins w:id="1369" w:author="Bertocchi Elisa" w:date="2018-09-21T14:51:00Z"/>
          <w:rFonts w:ascii="Arial" w:hAnsi="Arial" w:cs="Arial"/>
          <w:noProof/>
          <w:color w:val="800000"/>
          <w:sz w:val="20"/>
          <w:szCs w:val="20"/>
          <w:highlight w:val="white"/>
        </w:rPr>
      </w:pPr>
      <w:ins w:id="1370" w:author="Bertocchi Elisa" w:date="2018-09-21T14:51:00Z">
        <w:r w:rsidRPr="00F4689F">
          <w:rPr>
            <w:rFonts w:ascii="Arial" w:hAnsi="Arial" w:cs="Arial"/>
            <w:noProof/>
            <w:color w:val="800000"/>
            <w:sz w:val="20"/>
            <w:szCs w:val="20"/>
            <w:highlight w:val="white"/>
          </w:rPr>
          <w:t>&lt;cac:OrderLine&gt;</w:t>
        </w:r>
      </w:ins>
    </w:p>
    <w:p w14:paraId="6A92C16D"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71" w:author="Bertocchi Elisa" w:date="2018-09-21T14:48:00Z"/>
          <w:rFonts w:ascii="Arial" w:hAnsi="Arial" w:cs="Arial"/>
          <w:sz w:val="20"/>
          <w:szCs w:val="24"/>
          <w:lang w:eastAsia="it-IT"/>
          <w:rPrChange w:id="1372" w:author="Bertocchi Elisa" w:date="2018-09-21T14:51:00Z">
            <w:rPr>
              <w:ins w:id="1373" w:author="Bertocchi Elisa" w:date="2018-09-21T14:48:00Z"/>
              <w:rFonts w:ascii="Courier New" w:hAnsi="Courier New" w:cs="Courier New"/>
              <w:sz w:val="24"/>
              <w:szCs w:val="24"/>
              <w:lang w:val="it-IT" w:eastAsia="it-IT"/>
            </w:rPr>
          </w:rPrChange>
        </w:rPr>
      </w:pPr>
      <w:ins w:id="1374" w:author="Bertocchi Elisa" w:date="2018-09-21T14:48:00Z">
        <w:r w:rsidRPr="00077FB0">
          <w:rPr>
            <w:rFonts w:ascii="Arial" w:hAnsi="Arial" w:cs="Arial"/>
            <w:color w:val="008080"/>
            <w:sz w:val="20"/>
            <w:szCs w:val="24"/>
            <w:lang w:eastAsia="it-IT"/>
            <w:rPrChange w:id="1375" w:author="Bertocchi Elisa" w:date="2018-09-21T14:51:00Z">
              <w:rPr>
                <w:rFonts w:ascii="Courier New" w:hAnsi="Courier New" w:cs="Courier New"/>
                <w:color w:val="008080"/>
                <w:sz w:val="24"/>
                <w:szCs w:val="24"/>
                <w:lang w:val="it-IT" w:eastAsia="it-IT"/>
              </w:rPr>
            </w:rPrChange>
          </w:rPr>
          <w:t>&lt;cac:LineItem&gt;</w:t>
        </w:r>
      </w:ins>
    </w:p>
    <w:p w14:paraId="1B136C49"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76" w:author="Bertocchi Elisa" w:date="2018-09-21T14:48:00Z"/>
          <w:rFonts w:ascii="Arial" w:hAnsi="Arial" w:cs="Arial"/>
          <w:sz w:val="20"/>
          <w:szCs w:val="24"/>
          <w:lang w:eastAsia="it-IT"/>
          <w:rPrChange w:id="1377" w:author="Bertocchi Elisa" w:date="2018-09-21T14:51:00Z">
            <w:rPr>
              <w:ins w:id="1378" w:author="Bertocchi Elisa" w:date="2018-09-21T14:48:00Z"/>
              <w:rFonts w:ascii="Courier New" w:hAnsi="Courier New" w:cs="Courier New"/>
              <w:sz w:val="24"/>
              <w:szCs w:val="24"/>
              <w:lang w:val="it-IT" w:eastAsia="it-IT"/>
            </w:rPr>
          </w:rPrChange>
        </w:rPr>
      </w:pPr>
      <w:ins w:id="1379" w:author="Bertocchi Elisa" w:date="2018-09-21T14:48:00Z">
        <w:r w:rsidRPr="00077FB0">
          <w:rPr>
            <w:rFonts w:ascii="Arial" w:hAnsi="Arial" w:cs="Arial"/>
            <w:sz w:val="20"/>
            <w:szCs w:val="24"/>
            <w:lang w:eastAsia="it-IT"/>
            <w:rPrChange w:id="1380"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eastAsia="it-IT"/>
            <w:rPrChange w:id="1381" w:author="Bertocchi Elisa" w:date="2018-09-21T14:51:00Z">
              <w:rPr>
                <w:rFonts w:ascii="Courier New" w:hAnsi="Courier New" w:cs="Courier New"/>
                <w:color w:val="008080"/>
                <w:sz w:val="24"/>
                <w:szCs w:val="24"/>
                <w:lang w:val="it-IT" w:eastAsia="it-IT"/>
              </w:rPr>
            </w:rPrChange>
          </w:rPr>
          <w:t>&lt;cbc:ID&gt;</w:t>
        </w:r>
        <w:r w:rsidRPr="00077FB0">
          <w:rPr>
            <w:rFonts w:ascii="Arial" w:hAnsi="Arial" w:cs="Arial"/>
            <w:sz w:val="20"/>
            <w:szCs w:val="24"/>
            <w:lang w:eastAsia="it-IT"/>
            <w:rPrChange w:id="1382" w:author="Bertocchi Elisa" w:date="2018-09-21T14:51:00Z">
              <w:rPr>
                <w:rFonts w:ascii="Courier New" w:hAnsi="Courier New" w:cs="Courier New"/>
                <w:sz w:val="24"/>
                <w:szCs w:val="24"/>
                <w:lang w:val="it-IT" w:eastAsia="it-IT"/>
              </w:rPr>
            </w:rPrChange>
          </w:rPr>
          <w:t>1</w:t>
        </w:r>
        <w:r w:rsidRPr="00077FB0">
          <w:rPr>
            <w:rFonts w:ascii="Arial" w:hAnsi="Arial" w:cs="Arial"/>
            <w:color w:val="008080"/>
            <w:sz w:val="20"/>
            <w:szCs w:val="24"/>
            <w:lang w:eastAsia="it-IT"/>
            <w:rPrChange w:id="1383" w:author="Bertocchi Elisa" w:date="2018-09-21T14:51:00Z">
              <w:rPr>
                <w:rFonts w:ascii="Courier New" w:hAnsi="Courier New" w:cs="Courier New"/>
                <w:color w:val="008080"/>
                <w:sz w:val="24"/>
                <w:szCs w:val="24"/>
                <w:lang w:val="it-IT" w:eastAsia="it-IT"/>
              </w:rPr>
            </w:rPrChange>
          </w:rPr>
          <w:t>&lt;/cbc:ID&gt;</w:t>
        </w:r>
      </w:ins>
    </w:p>
    <w:p w14:paraId="532DDF65"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84" w:author="Bertocchi Elisa" w:date="2018-09-21T14:48:00Z"/>
          <w:rFonts w:ascii="Arial" w:hAnsi="Arial" w:cs="Arial"/>
          <w:sz w:val="20"/>
          <w:szCs w:val="24"/>
          <w:lang w:eastAsia="it-IT"/>
          <w:rPrChange w:id="1385" w:author="Bertocchi Elisa" w:date="2018-09-21T14:51:00Z">
            <w:rPr>
              <w:ins w:id="1386" w:author="Bertocchi Elisa" w:date="2018-09-21T14:48:00Z"/>
              <w:rFonts w:ascii="Courier New" w:hAnsi="Courier New" w:cs="Courier New"/>
              <w:sz w:val="24"/>
              <w:szCs w:val="24"/>
              <w:lang w:val="it-IT" w:eastAsia="it-IT"/>
            </w:rPr>
          </w:rPrChange>
        </w:rPr>
      </w:pPr>
      <w:ins w:id="1387" w:author="Bertocchi Elisa" w:date="2018-09-21T14:48:00Z">
        <w:r w:rsidRPr="00077FB0">
          <w:rPr>
            <w:rFonts w:ascii="Arial" w:hAnsi="Arial" w:cs="Arial"/>
            <w:sz w:val="20"/>
            <w:szCs w:val="24"/>
            <w:lang w:eastAsia="it-IT"/>
            <w:rPrChange w:id="1388"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eastAsia="it-IT"/>
            <w:rPrChange w:id="1389" w:author="Bertocchi Elisa" w:date="2018-09-21T14:51:00Z">
              <w:rPr>
                <w:rFonts w:ascii="Courier New" w:hAnsi="Courier New" w:cs="Courier New"/>
                <w:color w:val="008080"/>
                <w:sz w:val="24"/>
                <w:szCs w:val="24"/>
                <w:lang w:val="it-IT" w:eastAsia="it-IT"/>
              </w:rPr>
            </w:rPrChange>
          </w:rPr>
          <w:t>&lt;cbc:Note&gt;</w:t>
        </w:r>
        <w:r w:rsidRPr="00077FB0">
          <w:rPr>
            <w:rFonts w:ascii="Arial" w:hAnsi="Arial" w:cs="Arial"/>
            <w:sz w:val="20"/>
            <w:szCs w:val="24"/>
            <w:lang w:eastAsia="it-IT"/>
            <w:rPrChange w:id="1390" w:author="Bertocchi Elisa" w:date="2018-09-21T14:51:00Z">
              <w:rPr>
                <w:rFonts w:ascii="Courier New" w:hAnsi="Courier New" w:cs="Courier New"/>
                <w:sz w:val="24"/>
                <w:szCs w:val="24"/>
                <w:lang w:val="it-IT" w:eastAsia="it-IT"/>
              </w:rPr>
            </w:rPrChange>
          </w:rPr>
          <w:t>Line note</w:t>
        </w:r>
        <w:r w:rsidRPr="00077FB0">
          <w:rPr>
            <w:rFonts w:ascii="Arial" w:hAnsi="Arial" w:cs="Arial"/>
            <w:color w:val="008080"/>
            <w:sz w:val="20"/>
            <w:szCs w:val="24"/>
            <w:lang w:eastAsia="it-IT"/>
            <w:rPrChange w:id="1391" w:author="Bertocchi Elisa" w:date="2018-09-21T14:51:00Z">
              <w:rPr>
                <w:rFonts w:ascii="Courier New" w:hAnsi="Courier New" w:cs="Courier New"/>
                <w:color w:val="008080"/>
                <w:sz w:val="24"/>
                <w:szCs w:val="24"/>
                <w:lang w:val="it-IT" w:eastAsia="it-IT"/>
              </w:rPr>
            </w:rPrChange>
          </w:rPr>
          <w:t>&lt;/cbc:Note&gt;</w:t>
        </w:r>
      </w:ins>
    </w:p>
    <w:p w14:paraId="21E00C58"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92" w:author="Bertocchi Elisa" w:date="2018-09-21T14:48:00Z"/>
          <w:rFonts w:ascii="Arial" w:hAnsi="Arial" w:cs="Arial"/>
          <w:sz w:val="20"/>
          <w:szCs w:val="24"/>
          <w:lang w:val="it-IT" w:eastAsia="it-IT"/>
          <w:rPrChange w:id="1393" w:author="Bertocchi Elisa" w:date="2018-09-21T14:51:00Z">
            <w:rPr>
              <w:ins w:id="1394" w:author="Bertocchi Elisa" w:date="2018-09-21T14:48:00Z"/>
              <w:rFonts w:ascii="Courier New" w:hAnsi="Courier New" w:cs="Courier New"/>
              <w:sz w:val="24"/>
              <w:szCs w:val="24"/>
              <w:lang w:val="it-IT" w:eastAsia="it-IT"/>
            </w:rPr>
          </w:rPrChange>
        </w:rPr>
      </w:pPr>
      <w:ins w:id="1395" w:author="Bertocchi Elisa" w:date="2018-09-21T14:48:00Z">
        <w:r w:rsidRPr="00077FB0">
          <w:rPr>
            <w:rFonts w:ascii="Arial" w:hAnsi="Arial" w:cs="Arial"/>
            <w:sz w:val="20"/>
            <w:szCs w:val="24"/>
            <w:lang w:eastAsia="it-IT"/>
            <w:rPrChange w:id="1396"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val="it-IT" w:eastAsia="it-IT"/>
            <w:rPrChange w:id="1397" w:author="Bertocchi Elisa" w:date="2018-09-21T14:51:00Z">
              <w:rPr>
                <w:rFonts w:ascii="Courier New" w:hAnsi="Courier New" w:cs="Courier New"/>
                <w:color w:val="008080"/>
                <w:sz w:val="24"/>
                <w:szCs w:val="24"/>
                <w:lang w:val="it-IT" w:eastAsia="it-IT"/>
              </w:rPr>
            </w:rPrChange>
          </w:rPr>
          <w:t>&lt;cbc:Quantity</w:t>
        </w:r>
        <w:r w:rsidRPr="00077FB0">
          <w:rPr>
            <w:rFonts w:ascii="Arial" w:hAnsi="Arial" w:cs="Arial"/>
            <w:sz w:val="20"/>
            <w:szCs w:val="24"/>
            <w:lang w:val="it-IT" w:eastAsia="it-IT"/>
            <w:rPrChange w:id="1398"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0080"/>
            <w:sz w:val="20"/>
            <w:szCs w:val="24"/>
            <w:lang w:val="it-IT" w:eastAsia="it-IT"/>
            <w:rPrChange w:id="1399" w:author="Bertocchi Elisa" w:date="2018-09-21T14:51:00Z">
              <w:rPr>
                <w:rFonts w:ascii="Courier New" w:hAnsi="Courier New" w:cs="Courier New"/>
                <w:color w:val="000080"/>
                <w:sz w:val="24"/>
                <w:szCs w:val="24"/>
                <w:lang w:val="it-IT" w:eastAsia="it-IT"/>
              </w:rPr>
            </w:rPrChange>
          </w:rPr>
          <w:t>unitCode</w:t>
        </w:r>
        <w:r w:rsidRPr="00077FB0">
          <w:rPr>
            <w:rFonts w:ascii="Arial" w:hAnsi="Arial" w:cs="Arial"/>
            <w:sz w:val="20"/>
            <w:szCs w:val="24"/>
            <w:lang w:val="it-IT" w:eastAsia="it-IT"/>
            <w:rPrChange w:id="1400" w:author="Bertocchi Elisa" w:date="2018-09-21T14:51:00Z">
              <w:rPr>
                <w:rFonts w:ascii="Courier New" w:hAnsi="Courier New" w:cs="Courier New"/>
                <w:sz w:val="24"/>
                <w:szCs w:val="24"/>
                <w:lang w:val="it-IT" w:eastAsia="it-IT"/>
              </w:rPr>
            </w:rPrChange>
          </w:rPr>
          <w:t>=</w:t>
        </w:r>
        <w:r w:rsidRPr="00077FB0">
          <w:rPr>
            <w:rFonts w:ascii="Arial" w:hAnsi="Arial" w:cs="Arial"/>
            <w:color w:val="DD1144"/>
            <w:sz w:val="20"/>
            <w:szCs w:val="24"/>
            <w:lang w:val="it-IT" w:eastAsia="it-IT"/>
            <w:rPrChange w:id="1401" w:author="Bertocchi Elisa" w:date="2018-09-21T14:51:00Z">
              <w:rPr>
                <w:rFonts w:ascii="Courier New" w:hAnsi="Courier New" w:cs="Courier New"/>
                <w:color w:val="DD1144"/>
                <w:sz w:val="24"/>
                <w:szCs w:val="24"/>
                <w:lang w:val="it-IT" w:eastAsia="it-IT"/>
              </w:rPr>
            </w:rPrChange>
          </w:rPr>
          <w:t>"C62"</w:t>
        </w:r>
        <w:r w:rsidRPr="00077FB0">
          <w:rPr>
            <w:rFonts w:ascii="Arial" w:hAnsi="Arial" w:cs="Arial"/>
            <w:color w:val="008080"/>
            <w:sz w:val="20"/>
            <w:szCs w:val="24"/>
            <w:lang w:val="it-IT" w:eastAsia="it-IT"/>
            <w:rPrChange w:id="1402" w:author="Bertocchi Elisa" w:date="2018-09-21T14:51:00Z">
              <w:rPr>
                <w:rFonts w:ascii="Courier New" w:hAnsi="Courier New" w:cs="Courier New"/>
                <w:color w:val="008080"/>
                <w:sz w:val="24"/>
                <w:szCs w:val="24"/>
                <w:lang w:val="it-IT" w:eastAsia="it-IT"/>
              </w:rPr>
            </w:rPrChange>
          </w:rPr>
          <w:t>&gt;</w:t>
        </w:r>
        <w:r w:rsidRPr="00077FB0">
          <w:rPr>
            <w:rFonts w:ascii="Arial" w:hAnsi="Arial" w:cs="Arial"/>
            <w:sz w:val="20"/>
            <w:szCs w:val="24"/>
            <w:lang w:val="it-IT" w:eastAsia="it-IT"/>
            <w:rPrChange w:id="1403" w:author="Bertocchi Elisa" w:date="2018-09-21T14:51:00Z">
              <w:rPr>
                <w:rFonts w:ascii="Courier New" w:hAnsi="Courier New" w:cs="Courier New"/>
                <w:sz w:val="24"/>
                <w:szCs w:val="24"/>
                <w:lang w:val="it-IT" w:eastAsia="it-IT"/>
              </w:rPr>
            </w:rPrChange>
          </w:rPr>
          <w:t>120</w:t>
        </w:r>
        <w:r w:rsidRPr="00077FB0">
          <w:rPr>
            <w:rFonts w:ascii="Arial" w:hAnsi="Arial" w:cs="Arial"/>
            <w:color w:val="008080"/>
            <w:sz w:val="20"/>
            <w:szCs w:val="24"/>
            <w:lang w:val="it-IT" w:eastAsia="it-IT"/>
            <w:rPrChange w:id="1404" w:author="Bertocchi Elisa" w:date="2018-09-21T14:51:00Z">
              <w:rPr>
                <w:rFonts w:ascii="Courier New" w:hAnsi="Courier New" w:cs="Courier New"/>
                <w:color w:val="008080"/>
                <w:sz w:val="24"/>
                <w:szCs w:val="24"/>
                <w:lang w:val="it-IT" w:eastAsia="it-IT"/>
              </w:rPr>
            </w:rPrChange>
          </w:rPr>
          <w:t>&lt;/cbc:Quantity&gt;</w:t>
        </w:r>
      </w:ins>
    </w:p>
    <w:p w14:paraId="2B465FF7"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05" w:author="Bertocchi Elisa" w:date="2018-09-21T14:48:00Z"/>
          <w:rFonts w:ascii="Arial" w:hAnsi="Arial" w:cs="Arial"/>
          <w:sz w:val="20"/>
          <w:szCs w:val="24"/>
          <w:lang w:eastAsia="it-IT"/>
          <w:rPrChange w:id="1406" w:author="Bertocchi Elisa" w:date="2018-09-21T14:51:00Z">
            <w:rPr>
              <w:ins w:id="1407" w:author="Bertocchi Elisa" w:date="2018-09-21T14:48:00Z"/>
              <w:rFonts w:ascii="Courier New" w:hAnsi="Courier New" w:cs="Courier New"/>
              <w:sz w:val="24"/>
              <w:szCs w:val="24"/>
              <w:lang w:val="it-IT" w:eastAsia="it-IT"/>
            </w:rPr>
          </w:rPrChange>
        </w:rPr>
      </w:pPr>
      <w:ins w:id="1408" w:author="Bertocchi Elisa" w:date="2018-09-21T14:48:00Z">
        <w:r w:rsidRPr="00077FB0">
          <w:rPr>
            <w:rFonts w:ascii="Arial" w:hAnsi="Arial" w:cs="Arial"/>
            <w:sz w:val="20"/>
            <w:szCs w:val="24"/>
            <w:lang w:val="it-IT" w:eastAsia="it-IT"/>
            <w:rPrChange w:id="1409"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eastAsia="it-IT"/>
            <w:rPrChange w:id="1410" w:author="Bertocchi Elisa" w:date="2018-09-21T14:51:00Z">
              <w:rPr>
                <w:rFonts w:ascii="Courier New" w:hAnsi="Courier New" w:cs="Courier New"/>
                <w:color w:val="008080"/>
                <w:sz w:val="24"/>
                <w:szCs w:val="24"/>
                <w:lang w:val="it-IT" w:eastAsia="it-IT"/>
              </w:rPr>
            </w:rPrChange>
          </w:rPr>
          <w:t>&lt;cbc:LineExtensionAmount</w:t>
        </w:r>
        <w:r w:rsidRPr="00077FB0">
          <w:rPr>
            <w:rFonts w:ascii="Arial" w:hAnsi="Arial" w:cs="Arial"/>
            <w:sz w:val="20"/>
            <w:szCs w:val="24"/>
            <w:lang w:eastAsia="it-IT"/>
            <w:rPrChange w:id="1411"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0080"/>
            <w:sz w:val="20"/>
            <w:szCs w:val="24"/>
            <w:lang w:eastAsia="it-IT"/>
            <w:rPrChange w:id="1412" w:author="Bertocchi Elisa" w:date="2018-09-21T14:51:00Z">
              <w:rPr>
                <w:rFonts w:ascii="Courier New" w:hAnsi="Courier New" w:cs="Courier New"/>
                <w:color w:val="000080"/>
                <w:sz w:val="24"/>
                <w:szCs w:val="24"/>
                <w:lang w:val="it-IT" w:eastAsia="it-IT"/>
              </w:rPr>
            </w:rPrChange>
          </w:rPr>
          <w:t>currencyID</w:t>
        </w:r>
        <w:r w:rsidRPr="00077FB0">
          <w:rPr>
            <w:rFonts w:ascii="Arial" w:hAnsi="Arial" w:cs="Arial"/>
            <w:sz w:val="20"/>
            <w:szCs w:val="24"/>
            <w:lang w:eastAsia="it-IT"/>
            <w:rPrChange w:id="1413" w:author="Bertocchi Elisa" w:date="2018-09-21T14:51:00Z">
              <w:rPr>
                <w:rFonts w:ascii="Courier New" w:hAnsi="Courier New" w:cs="Courier New"/>
                <w:sz w:val="24"/>
                <w:szCs w:val="24"/>
                <w:lang w:val="it-IT" w:eastAsia="it-IT"/>
              </w:rPr>
            </w:rPrChange>
          </w:rPr>
          <w:t>=</w:t>
        </w:r>
        <w:r w:rsidRPr="00077FB0">
          <w:rPr>
            <w:rFonts w:ascii="Arial" w:hAnsi="Arial" w:cs="Arial"/>
            <w:color w:val="DD1144"/>
            <w:sz w:val="20"/>
            <w:szCs w:val="24"/>
            <w:lang w:eastAsia="it-IT"/>
            <w:rPrChange w:id="1414" w:author="Bertocchi Elisa" w:date="2018-09-21T14:51:00Z">
              <w:rPr>
                <w:rFonts w:ascii="Courier New" w:hAnsi="Courier New" w:cs="Courier New"/>
                <w:color w:val="DD1144"/>
                <w:sz w:val="24"/>
                <w:szCs w:val="24"/>
                <w:lang w:val="it-IT" w:eastAsia="it-IT"/>
              </w:rPr>
            </w:rPrChange>
          </w:rPr>
          <w:t>"EUR"</w:t>
        </w:r>
        <w:r w:rsidRPr="00077FB0">
          <w:rPr>
            <w:rFonts w:ascii="Arial" w:hAnsi="Arial" w:cs="Arial"/>
            <w:color w:val="008080"/>
            <w:sz w:val="20"/>
            <w:szCs w:val="24"/>
            <w:lang w:eastAsia="it-IT"/>
            <w:rPrChange w:id="1415" w:author="Bertocchi Elisa" w:date="2018-09-21T14:51:00Z">
              <w:rPr>
                <w:rFonts w:ascii="Courier New" w:hAnsi="Courier New" w:cs="Courier New"/>
                <w:color w:val="008080"/>
                <w:sz w:val="24"/>
                <w:szCs w:val="24"/>
                <w:lang w:val="it-IT" w:eastAsia="it-IT"/>
              </w:rPr>
            </w:rPrChange>
          </w:rPr>
          <w:t>&gt;</w:t>
        </w:r>
        <w:r w:rsidRPr="00077FB0">
          <w:rPr>
            <w:rFonts w:ascii="Arial" w:hAnsi="Arial" w:cs="Arial"/>
            <w:sz w:val="20"/>
            <w:szCs w:val="24"/>
            <w:lang w:eastAsia="it-IT"/>
            <w:rPrChange w:id="1416" w:author="Bertocchi Elisa" w:date="2018-09-21T14:51:00Z">
              <w:rPr>
                <w:rFonts w:ascii="Courier New" w:hAnsi="Courier New" w:cs="Courier New"/>
                <w:sz w:val="24"/>
                <w:szCs w:val="24"/>
                <w:lang w:val="it-IT" w:eastAsia="it-IT"/>
              </w:rPr>
            </w:rPrChange>
          </w:rPr>
          <w:t>500</w:t>
        </w:r>
        <w:r w:rsidRPr="00077FB0">
          <w:rPr>
            <w:rFonts w:ascii="Arial" w:hAnsi="Arial" w:cs="Arial"/>
            <w:color w:val="008080"/>
            <w:sz w:val="20"/>
            <w:szCs w:val="24"/>
            <w:lang w:eastAsia="it-IT"/>
            <w:rPrChange w:id="1417" w:author="Bertocchi Elisa" w:date="2018-09-21T14:51:00Z">
              <w:rPr>
                <w:rFonts w:ascii="Courier New" w:hAnsi="Courier New" w:cs="Courier New"/>
                <w:color w:val="008080"/>
                <w:sz w:val="24"/>
                <w:szCs w:val="24"/>
                <w:lang w:val="it-IT" w:eastAsia="it-IT"/>
              </w:rPr>
            </w:rPrChange>
          </w:rPr>
          <w:t>&lt;/cbc:LineExtensionAmount&gt;</w:t>
        </w:r>
      </w:ins>
    </w:p>
    <w:p w14:paraId="45DC51F5"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18" w:author="Bertocchi Elisa" w:date="2018-09-21T14:48:00Z"/>
          <w:rFonts w:ascii="Arial" w:hAnsi="Arial" w:cs="Arial"/>
          <w:sz w:val="20"/>
          <w:szCs w:val="24"/>
          <w:lang w:eastAsia="it-IT"/>
          <w:rPrChange w:id="1419" w:author="Bertocchi Elisa" w:date="2018-09-21T14:51:00Z">
            <w:rPr>
              <w:ins w:id="1420" w:author="Bertocchi Elisa" w:date="2018-09-21T14:48:00Z"/>
              <w:rFonts w:ascii="Courier New" w:hAnsi="Courier New" w:cs="Courier New"/>
              <w:sz w:val="24"/>
              <w:szCs w:val="24"/>
              <w:lang w:val="it-IT" w:eastAsia="it-IT"/>
            </w:rPr>
          </w:rPrChange>
        </w:rPr>
      </w:pPr>
    </w:p>
    <w:p w14:paraId="30410BEE"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21" w:author="Bertocchi Elisa" w:date="2018-09-21T14:48:00Z"/>
          <w:rFonts w:ascii="Arial" w:hAnsi="Arial" w:cs="Arial"/>
          <w:sz w:val="20"/>
          <w:szCs w:val="24"/>
          <w:lang w:eastAsia="it-IT"/>
          <w:rPrChange w:id="1422" w:author="Bertocchi Elisa" w:date="2018-09-21T14:51:00Z">
            <w:rPr>
              <w:ins w:id="1423" w:author="Bertocchi Elisa" w:date="2018-09-21T14:48:00Z"/>
              <w:rFonts w:ascii="Courier New" w:hAnsi="Courier New" w:cs="Courier New"/>
              <w:sz w:val="24"/>
              <w:szCs w:val="24"/>
              <w:lang w:val="it-IT" w:eastAsia="it-IT"/>
            </w:rPr>
          </w:rPrChange>
        </w:rPr>
      </w:pPr>
      <w:ins w:id="1424" w:author="Bertocchi Elisa" w:date="2018-09-21T14:48:00Z">
        <w:r w:rsidRPr="00077FB0">
          <w:rPr>
            <w:rFonts w:ascii="Arial" w:hAnsi="Arial" w:cs="Arial"/>
            <w:i/>
            <w:iCs/>
            <w:color w:val="999988"/>
            <w:sz w:val="20"/>
            <w:szCs w:val="24"/>
            <w:lang w:eastAsia="it-IT"/>
            <w:rPrChange w:id="1425" w:author="Bertocchi Elisa" w:date="2018-09-21T14:51:00Z">
              <w:rPr>
                <w:rFonts w:ascii="Courier New" w:hAnsi="Courier New" w:cs="Courier New"/>
                <w:i/>
                <w:iCs/>
                <w:color w:val="999988"/>
                <w:sz w:val="24"/>
                <w:szCs w:val="24"/>
                <w:lang w:val="it-IT" w:eastAsia="it-IT"/>
              </w:rPr>
            </w:rPrChange>
          </w:rPr>
          <w:t>&lt;!-- code omitted for clarity --&gt;</w:t>
        </w:r>
      </w:ins>
    </w:p>
    <w:p w14:paraId="4A7380D4"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26" w:author="Bertocchi Elisa" w:date="2018-09-21T14:48:00Z"/>
          <w:rFonts w:ascii="Arial" w:hAnsi="Arial" w:cs="Arial"/>
          <w:sz w:val="20"/>
          <w:szCs w:val="24"/>
          <w:lang w:eastAsia="it-IT"/>
          <w:rPrChange w:id="1427" w:author="Bertocchi Elisa" w:date="2018-09-21T14:51:00Z">
            <w:rPr>
              <w:ins w:id="1428" w:author="Bertocchi Elisa" w:date="2018-09-21T14:48:00Z"/>
              <w:rFonts w:ascii="Courier New" w:hAnsi="Courier New" w:cs="Courier New"/>
              <w:sz w:val="24"/>
              <w:szCs w:val="24"/>
              <w:lang w:val="it-IT" w:eastAsia="it-IT"/>
            </w:rPr>
          </w:rPrChange>
        </w:rPr>
      </w:pPr>
      <w:ins w:id="1429" w:author="Bertocchi Elisa" w:date="2018-09-21T14:48:00Z">
        <w:r w:rsidRPr="00077FB0">
          <w:rPr>
            <w:rFonts w:ascii="Arial" w:hAnsi="Arial" w:cs="Arial"/>
            <w:sz w:val="20"/>
            <w:szCs w:val="24"/>
            <w:lang w:eastAsia="it-IT"/>
            <w:rPrChange w:id="1430"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eastAsia="it-IT"/>
            <w:rPrChange w:id="1431" w:author="Bertocchi Elisa" w:date="2018-09-21T14:51:00Z">
              <w:rPr>
                <w:rFonts w:ascii="Courier New" w:hAnsi="Courier New" w:cs="Courier New"/>
                <w:color w:val="008080"/>
                <w:sz w:val="24"/>
                <w:szCs w:val="24"/>
                <w:lang w:val="it-IT" w:eastAsia="it-IT"/>
              </w:rPr>
            </w:rPrChange>
          </w:rPr>
          <w:t>&lt;cac:Price&gt;</w:t>
        </w:r>
      </w:ins>
    </w:p>
    <w:p w14:paraId="4C2216E9"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32" w:author="Bertocchi Elisa" w:date="2018-09-21T14:48:00Z"/>
          <w:rFonts w:ascii="Arial" w:hAnsi="Arial" w:cs="Arial"/>
          <w:sz w:val="20"/>
          <w:szCs w:val="24"/>
          <w:lang w:eastAsia="it-IT"/>
          <w:rPrChange w:id="1433" w:author="Bertocchi Elisa" w:date="2018-09-21T14:51:00Z">
            <w:rPr>
              <w:ins w:id="1434" w:author="Bertocchi Elisa" w:date="2018-09-21T14:48:00Z"/>
              <w:rFonts w:ascii="Courier New" w:hAnsi="Courier New" w:cs="Courier New"/>
              <w:sz w:val="24"/>
              <w:szCs w:val="24"/>
              <w:lang w:val="it-IT" w:eastAsia="it-IT"/>
            </w:rPr>
          </w:rPrChange>
        </w:rPr>
      </w:pPr>
      <w:ins w:id="1435" w:author="Bertocchi Elisa" w:date="2018-09-21T14:48:00Z">
        <w:r w:rsidRPr="00077FB0">
          <w:rPr>
            <w:rFonts w:ascii="Arial" w:hAnsi="Arial" w:cs="Arial"/>
            <w:sz w:val="20"/>
            <w:szCs w:val="24"/>
            <w:lang w:eastAsia="it-IT"/>
            <w:rPrChange w:id="1436"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eastAsia="it-IT"/>
            <w:rPrChange w:id="1437" w:author="Bertocchi Elisa" w:date="2018-09-21T14:51:00Z">
              <w:rPr>
                <w:rFonts w:ascii="Courier New" w:hAnsi="Courier New" w:cs="Courier New"/>
                <w:color w:val="008080"/>
                <w:sz w:val="24"/>
                <w:szCs w:val="24"/>
                <w:lang w:val="it-IT" w:eastAsia="it-IT"/>
              </w:rPr>
            </w:rPrChange>
          </w:rPr>
          <w:t>&lt;cbc:PriceAmount</w:t>
        </w:r>
        <w:r w:rsidRPr="00077FB0">
          <w:rPr>
            <w:rFonts w:ascii="Arial" w:hAnsi="Arial" w:cs="Arial"/>
            <w:sz w:val="20"/>
            <w:szCs w:val="24"/>
            <w:lang w:eastAsia="it-IT"/>
            <w:rPrChange w:id="1438"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0080"/>
            <w:sz w:val="20"/>
            <w:szCs w:val="24"/>
            <w:lang w:eastAsia="it-IT"/>
            <w:rPrChange w:id="1439" w:author="Bertocchi Elisa" w:date="2018-09-21T14:51:00Z">
              <w:rPr>
                <w:rFonts w:ascii="Courier New" w:hAnsi="Courier New" w:cs="Courier New"/>
                <w:color w:val="000080"/>
                <w:sz w:val="24"/>
                <w:szCs w:val="24"/>
                <w:lang w:val="it-IT" w:eastAsia="it-IT"/>
              </w:rPr>
            </w:rPrChange>
          </w:rPr>
          <w:t>currencyID</w:t>
        </w:r>
        <w:r w:rsidRPr="00077FB0">
          <w:rPr>
            <w:rFonts w:ascii="Arial" w:hAnsi="Arial" w:cs="Arial"/>
            <w:sz w:val="20"/>
            <w:szCs w:val="24"/>
            <w:lang w:eastAsia="it-IT"/>
            <w:rPrChange w:id="1440" w:author="Bertocchi Elisa" w:date="2018-09-21T14:51:00Z">
              <w:rPr>
                <w:rFonts w:ascii="Courier New" w:hAnsi="Courier New" w:cs="Courier New"/>
                <w:sz w:val="24"/>
                <w:szCs w:val="24"/>
                <w:lang w:val="it-IT" w:eastAsia="it-IT"/>
              </w:rPr>
            </w:rPrChange>
          </w:rPr>
          <w:t>=</w:t>
        </w:r>
        <w:r w:rsidRPr="00077FB0">
          <w:rPr>
            <w:rFonts w:ascii="Arial" w:hAnsi="Arial" w:cs="Arial"/>
            <w:color w:val="DD1144"/>
            <w:sz w:val="20"/>
            <w:szCs w:val="24"/>
            <w:lang w:eastAsia="it-IT"/>
            <w:rPrChange w:id="1441" w:author="Bertocchi Elisa" w:date="2018-09-21T14:51:00Z">
              <w:rPr>
                <w:rFonts w:ascii="Courier New" w:hAnsi="Courier New" w:cs="Courier New"/>
                <w:color w:val="DD1144"/>
                <w:sz w:val="24"/>
                <w:szCs w:val="24"/>
                <w:lang w:val="it-IT" w:eastAsia="it-IT"/>
              </w:rPr>
            </w:rPrChange>
          </w:rPr>
          <w:t>"EUR"</w:t>
        </w:r>
        <w:r w:rsidRPr="00077FB0">
          <w:rPr>
            <w:rFonts w:ascii="Arial" w:hAnsi="Arial" w:cs="Arial"/>
            <w:color w:val="008080"/>
            <w:sz w:val="20"/>
            <w:szCs w:val="24"/>
            <w:lang w:eastAsia="it-IT"/>
            <w:rPrChange w:id="1442" w:author="Bertocchi Elisa" w:date="2018-09-21T14:51:00Z">
              <w:rPr>
                <w:rFonts w:ascii="Courier New" w:hAnsi="Courier New" w:cs="Courier New"/>
                <w:color w:val="008080"/>
                <w:sz w:val="24"/>
                <w:szCs w:val="24"/>
                <w:lang w:val="it-IT" w:eastAsia="it-IT"/>
              </w:rPr>
            </w:rPrChange>
          </w:rPr>
          <w:t>&gt;</w:t>
        </w:r>
        <w:r w:rsidRPr="00077FB0">
          <w:rPr>
            <w:rFonts w:ascii="Arial" w:hAnsi="Arial" w:cs="Arial"/>
            <w:sz w:val="20"/>
            <w:szCs w:val="24"/>
            <w:lang w:eastAsia="it-IT"/>
            <w:rPrChange w:id="1443" w:author="Bertocchi Elisa" w:date="2018-09-21T14:51:00Z">
              <w:rPr>
                <w:rFonts w:ascii="Courier New" w:hAnsi="Courier New" w:cs="Courier New"/>
                <w:sz w:val="24"/>
                <w:szCs w:val="24"/>
                <w:lang w:val="it-IT" w:eastAsia="it-IT"/>
              </w:rPr>
            </w:rPrChange>
          </w:rPr>
          <w:t>50</w:t>
        </w:r>
        <w:r w:rsidRPr="00077FB0">
          <w:rPr>
            <w:rFonts w:ascii="Arial" w:hAnsi="Arial" w:cs="Arial"/>
            <w:color w:val="008080"/>
            <w:sz w:val="20"/>
            <w:szCs w:val="24"/>
            <w:lang w:eastAsia="it-IT"/>
            <w:rPrChange w:id="1444" w:author="Bertocchi Elisa" w:date="2018-09-21T14:51:00Z">
              <w:rPr>
                <w:rFonts w:ascii="Courier New" w:hAnsi="Courier New" w:cs="Courier New"/>
                <w:color w:val="008080"/>
                <w:sz w:val="24"/>
                <w:szCs w:val="24"/>
                <w:lang w:val="it-IT" w:eastAsia="it-IT"/>
              </w:rPr>
            </w:rPrChange>
          </w:rPr>
          <w:t>&lt;/cbc:PriceAmount&gt;</w:t>
        </w:r>
      </w:ins>
    </w:p>
    <w:p w14:paraId="52D5D6F0" w14:textId="77777777" w:rsidR="004A7723" w:rsidRPr="00077FB0"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45" w:author="Bertocchi Elisa" w:date="2018-09-21T14:48:00Z"/>
          <w:rFonts w:ascii="Arial" w:hAnsi="Arial" w:cs="Arial"/>
          <w:sz w:val="20"/>
          <w:szCs w:val="24"/>
          <w:lang w:val="it-IT" w:eastAsia="it-IT"/>
          <w:rPrChange w:id="1446" w:author="Bertocchi Elisa" w:date="2018-09-21T14:51:00Z">
            <w:rPr>
              <w:ins w:id="1447" w:author="Bertocchi Elisa" w:date="2018-09-21T14:48:00Z"/>
              <w:rFonts w:ascii="Courier New" w:hAnsi="Courier New" w:cs="Courier New"/>
              <w:sz w:val="24"/>
              <w:szCs w:val="24"/>
              <w:lang w:val="it-IT" w:eastAsia="it-IT"/>
            </w:rPr>
          </w:rPrChange>
        </w:rPr>
      </w:pPr>
      <w:ins w:id="1448" w:author="Bertocchi Elisa" w:date="2018-09-21T14:48:00Z">
        <w:r w:rsidRPr="00077FB0">
          <w:rPr>
            <w:rFonts w:ascii="Arial" w:hAnsi="Arial" w:cs="Arial"/>
            <w:sz w:val="20"/>
            <w:szCs w:val="24"/>
            <w:lang w:eastAsia="it-IT"/>
            <w:rPrChange w:id="1449"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8080"/>
            <w:sz w:val="20"/>
            <w:szCs w:val="24"/>
            <w:lang w:val="it-IT" w:eastAsia="it-IT"/>
            <w:rPrChange w:id="1450" w:author="Bertocchi Elisa" w:date="2018-09-21T14:51:00Z">
              <w:rPr>
                <w:rFonts w:ascii="Courier New" w:hAnsi="Courier New" w:cs="Courier New"/>
                <w:color w:val="008080"/>
                <w:sz w:val="24"/>
                <w:szCs w:val="24"/>
                <w:lang w:val="it-IT" w:eastAsia="it-IT"/>
              </w:rPr>
            </w:rPrChange>
          </w:rPr>
          <w:t>&lt;cbc:BaseQuantity</w:t>
        </w:r>
        <w:r w:rsidRPr="00077FB0">
          <w:rPr>
            <w:rFonts w:ascii="Arial" w:hAnsi="Arial" w:cs="Arial"/>
            <w:sz w:val="20"/>
            <w:szCs w:val="24"/>
            <w:lang w:val="it-IT" w:eastAsia="it-IT"/>
            <w:rPrChange w:id="1451" w:author="Bertocchi Elisa" w:date="2018-09-21T14:51:00Z">
              <w:rPr>
                <w:rFonts w:ascii="Courier New" w:hAnsi="Courier New" w:cs="Courier New"/>
                <w:sz w:val="24"/>
                <w:szCs w:val="24"/>
                <w:lang w:val="it-IT" w:eastAsia="it-IT"/>
              </w:rPr>
            </w:rPrChange>
          </w:rPr>
          <w:t xml:space="preserve"> </w:t>
        </w:r>
        <w:r w:rsidRPr="00077FB0">
          <w:rPr>
            <w:rFonts w:ascii="Arial" w:hAnsi="Arial" w:cs="Arial"/>
            <w:color w:val="000080"/>
            <w:sz w:val="20"/>
            <w:szCs w:val="24"/>
            <w:lang w:val="it-IT" w:eastAsia="it-IT"/>
            <w:rPrChange w:id="1452" w:author="Bertocchi Elisa" w:date="2018-09-21T14:51:00Z">
              <w:rPr>
                <w:rFonts w:ascii="Courier New" w:hAnsi="Courier New" w:cs="Courier New"/>
                <w:color w:val="000080"/>
                <w:sz w:val="24"/>
                <w:szCs w:val="24"/>
                <w:lang w:val="it-IT" w:eastAsia="it-IT"/>
              </w:rPr>
            </w:rPrChange>
          </w:rPr>
          <w:t>unitCode</w:t>
        </w:r>
        <w:r w:rsidRPr="00077FB0">
          <w:rPr>
            <w:rFonts w:ascii="Arial" w:hAnsi="Arial" w:cs="Arial"/>
            <w:sz w:val="20"/>
            <w:szCs w:val="24"/>
            <w:lang w:val="it-IT" w:eastAsia="it-IT"/>
            <w:rPrChange w:id="1453" w:author="Bertocchi Elisa" w:date="2018-09-21T14:51:00Z">
              <w:rPr>
                <w:rFonts w:ascii="Courier New" w:hAnsi="Courier New" w:cs="Courier New"/>
                <w:sz w:val="24"/>
                <w:szCs w:val="24"/>
                <w:lang w:val="it-IT" w:eastAsia="it-IT"/>
              </w:rPr>
            </w:rPrChange>
          </w:rPr>
          <w:t>=</w:t>
        </w:r>
        <w:r w:rsidRPr="00077FB0">
          <w:rPr>
            <w:rFonts w:ascii="Arial" w:hAnsi="Arial" w:cs="Arial"/>
            <w:color w:val="DD1144"/>
            <w:sz w:val="20"/>
            <w:szCs w:val="24"/>
            <w:lang w:val="it-IT" w:eastAsia="it-IT"/>
            <w:rPrChange w:id="1454" w:author="Bertocchi Elisa" w:date="2018-09-21T14:51:00Z">
              <w:rPr>
                <w:rFonts w:ascii="Courier New" w:hAnsi="Courier New" w:cs="Courier New"/>
                <w:color w:val="DD1144"/>
                <w:sz w:val="24"/>
                <w:szCs w:val="24"/>
                <w:lang w:val="it-IT" w:eastAsia="it-IT"/>
              </w:rPr>
            </w:rPrChange>
          </w:rPr>
          <w:t>"C62"</w:t>
        </w:r>
        <w:r w:rsidRPr="00077FB0">
          <w:rPr>
            <w:rFonts w:ascii="Arial" w:hAnsi="Arial" w:cs="Arial"/>
            <w:color w:val="008080"/>
            <w:sz w:val="20"/>
            <w:szCs w:val="24"/>
            <w:lang w:val="it-IT" w:eastAsia="it-IT"/>
            <w:rPrChange w:id="1455" w:author="Bertocchi Elisa" w:date="2018-09-21T14:51:00Z">
              <w:rPr>
                <w:rFonts w:ascii="Courier New" w:hAnsi="Courier New" w:cs="Courier New"/>
                <w:color w:val="008080"/>
                <w:sz w:val="24"/>
                <w:szCs w:val="24"/>
                <w:lang w:val="it-IT" w:eastAsia="it-IT"/>
              </w:rPr>
            </w:rPrChange>
          </w:rPr>
          <w:t>&gt;</w:t>
        </w:r>
        <w:r w:rsidRPr="00077FB0">
          <w:rPr>
            <w:rFonts w:ascii="Arial" w:hAnsi="Arial" w:cs="Arial"/>
            <w:sz w:val="20"/>
            <w:szCs w:val="24"/>
            <w:lang w:val="it-IT" w:eastAsia="it-IT"/>
            <w:rPrChange w:id="1456" w:author="Bertocchi Elisa" w:date="2018-09-21T14:51:00Z">
              <w:rPr>
                <w:rFonts w:ascii="Courier New" w:hAnsi="Courier New" w:cs="Courier New"/>
                <w:sz w:val="24"/>
                <w:szCs w:val="24"/>
                <w:lang w:val="it-IT" w:eastAsia="it-IT"/>
              </w:rPr>
            </w:rPrChange>
          </w:rPr>
          <w:t>12</w:t>
        </w:r>
        <w:r w:rsidRPr="00077FB0">
          <w:rPr>
            <w:rFonts w:ascii="Arial" w:hAnsi="Arial" w:cs="Arial"/>
            <w:color w:val="008080"/>
            <w:sz w:val="20"/>
            <w:szCs w:val="24"/>
            <w:lang w:val="it-IT" w:eastAsia="it-IT"/>
            <w:rPrChange w:id="1457" w:author="Bertocchi Elisa" w:date="2018-09-21T14:51:00Z">
              <w:rPr>
                <w:rFonts w:ascii="Courier New" w:hAnsi="Courier New" w:cs="Courier New"/>
                <w:color w:val="008080"/>
                <w:sz w:val="24"/>
                <w:szCs w:val="24"/>
                <w:lang w:val="it-IT" w:eastAsia="it-IT"/>
              </w:rPr>
            </w:rPrChange>
          </w:rPr>
          <w:t>&lt;/cbc:BaseQuantity&gt;</w:t>
        </w:r>
      </w:ins>
    </w:p>
    <w:p w14:paraId="70A39D69" w14:textId="77777777" w:rsidR="004A7723" w:rsidRPr="006B09D3" w:rsidRDefault="004A7723" w:rsidP="004A772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58" w:author="Bertocchi Elisa" w:date="2018-09-21T14:48:00Z"/>
          <w:rFonts w:ascii="Arial" w:hAnsi="Arial" w:cs="Arial"/>
          <w:sz w:val="20"/>
          <w:szCs w:val="24"/>
          <w:lang w:eastAsia="it-IT"/>
          <w:rPrChange w:id="1459" w:author="Cernigliaro, Giuseppe (IT - Bologna)" w:date="2018-11-08T11:02:00Z">
            <w:rPr>
              <w:ins w:id="1460" w:author="Bertocchi Elisa" w:date="2018-09-21T14:48:00Z"/>
              <w:rFonts w:ascii="Courier New" w:hAnsi="Courier New" w:cs="Courier New"/>
              <w:sz w:val="24"/>
              <w:szCs w:val="24"/>
              <w:lang w:val="it-IT" w:eastAsia="it-IT"/>
            </w:rPr>
          </w:rPrChange>
        </w:rPr>
      </w:pPr>
      <w:ins w:id="1461" w:author="Bertocchi Elisa" w:date="2018-09-21T14:48:00Z">
        <w:r w:rsidRPr="00077FB0">
          <w:rPr>
            <w:rFonts w:ascii="Arial" w:hAnsi="Arial" w:cs="Arial"/>
            <w:sz w:val="20"/>
            <w:szCs w:val="24"/>
            <w:lang w:val="it-IT" w:eastAsia="it-IT"/>
            <w:rPrChange w:id="1462" w:author="Bertocchi Elisa" w:date="2018-09-21T14:51:00Z">
              <w:rPr>
                <w:rFonts w:ascii="Courier New" w:hAnsi="Courier New" w:cs="Courier New"/>
                <w:sz w:val="24"/>
                <w:szCs w:val="24"/>
                <w:lang w:val="it-IT" w:eastAsia="it-IT"/>
              </w:rPr>
            </w:rPrChange>
          </w:rPr>
          <w:t xml:space="preserve">                        </w:t>
        </w:r>
        <w:r w:rsidRPr="006B09D3">
          <w:rPr>
            <w:rFonts w:ascii="Arial" w:hAnsi="Arial" w:cs="Arial"/>
            <w:color w:val="008080"/>
            <w:sz w:val="20"/>
            <w:szCs w:val="24"/>
            <w:lang w:eastAsia="it-IT"/>
            <w:rPrChange w:id="1463" w:author="Cernigliaro, Giuseppe (IT - Bologna)" w:date="2018-11-08T11:02:00Z">
              <w:rPr>
                <w:rFonts w:ascii="Courier New" w:hAnsi="Courier New" w:cs="Courier New"/>
                <w:color w:val="008080"/>
                <w:sz w:val="24"/>
                <w:szCs w:val="24"/>
                <w:lang w:val="it-IT" w:eastAsia="it-IT"/>
              </w:rPr>
            </w:rPrChange>
          </w:rPr>
          <w:t>&lt;/cac:Price&gt;</w:t>
        </w:r>
      </w:ins>
    </w:p>
    <w:p w14:paraId="14FC755D" w14:textId="77777777" w:rsidR="001D2CC8" w:rsidRDefault="001D2CC8" w:rsidP="001D2CC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64" w:author="Bertocchi Elisa" w:date="2018-09-21T14:52:00Z"/>
          <w:rFonts w:ascii="Arial" w:hAnsi="Arial" w:cs="Arial"/>
          <w:color w:val="008080"/>
          <w:sz w:val="20"/>
          <w:szCs w:val="24"/>
          <w:lang w:eastAsia="it-IT"/>
        </w:rPr>
      </w:pPr>
      <w:ins w:id="1465" w:author="Bertocchi Elisa" w:date="2018-09-21T14:52:00Z">
        <w:r>
          <w:rPr>
            <w:rFonts w:ascii="Arial" w:hAnsi="Arial" w:cs="Arial"/>
            <w:color w:val="008080"/>
            <w:sz w:val="20"/>
            <w:szCs w:val="24"/>
            <w:lang w:eastAsia="it-IT"/>
          </w:rPr>
          <w:t>......</w:t>
        </w:r>
      </w:ins>
    </w:p>
    <w:p w14:paraId="00AC8493" w14:textId="40E10EAA" w:rsidR="001D2CC8" w:rsidRPr="0071509D" w:rsidRDefault="001D2CC8" w:rsidP="001D2CC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66" w:author="Bertocchi Elisa" w:date="2018-09-21T14:52:00Z"/>
          <w:rFonts w:ascii="Arial" w:hAnsi="Arial" w:cs="Arial"/>
          <w:sz w:val="20"/>
          <w:szCs w:val="24"/>
          <w:lang w:eastAsia="it-IT"/>
        </w:rPr>
      </w:pPr>
      <w:ins w:id="1467" w:author="Bertocchi Elisa" w:date="2018-09-21T14:52:00Z">
        <w:r w:rsidRPr="0071509D">
          <w:rPr>
            <w:rFonts w:ascii="Arial" w:hAnsi="Arial" w:cs="Arial"/>
            <w:color w:val="008080"/>
            <w:sz w:val="20"/>
            <w:szCs w:val="24"/>
            <w:lang w:eastAsia="it-IT"/>
          </w:rPr>
          <w:t>&lt;cac:LineItem&gt;</w:t>
        </w:r>
      </w:ins>
    </w:p>
    <w:p w14:paraId="68165F51" w14:textId="77777777" w:rsidR="001D2CC8" w:rsidRPr="00F4689F" w:rsidRDefault="001D2CC8" w:rsidP="001D2CC8">
      <w:pPr>
        <w:autoSpaceDE w:val="0"/>
        <w:autoSpaceDN w:val="0"/>
        <w:adjustRightInd w:val="0"/>
        <w:jc w:val="both"/>
        <w:rPr>
          <w:ins w:id="1468" w:author="Bertocchi Elisa" w:date="2018-09-21T14:52:00Z"/>
          <w:rFonts w:ascii="Arial" w:hAnsi="Arial" w:cs="Arial"/>
          <w:noProof/>
          <w:color w:val="800000"/>
          <w:sz w:val="20"/>
          <w:szCs w:val="20"/>
          <w:highlight w:val="white"/>
        </w:rPr>
      </w:pPr>
      <w:ins w:id="1469" w:author="Bertocchi Elisa" w:date="2018-09-21T14:52:00Z">
        <w:r w:rsidRPr="00F4689F">
          <w:rPr>
            <w:rFonts w:ascii="Arial" w:hAnsi="Arial" w:cs="Arial"/>
            <w:noProof/>
            <w:color w:val="800000"/>
            <w:sz w:val="20"/>
            <w:szCs w:val="20"/>
            <w:highlight w:val="white"/>
          </w:rPr>
          <w:t>&lt;cac:OrderLine&gt;</w:t>
        </w:r>
      </w:ins>
    </w:p>
    <w:p w14:paraId="671C1AC9" w14:textId="77777777" w:rsidR="004A7723" w:rsidRPr="00077FB0" w:rsidRDefault="004A7723" w:rsidP="005D44AF">
      <w:pPr>
        <w:ind w:left="720"/>
        <w:rPr>
          <w:rFonts w:ascii="Arial" w:hAnsi="Arial" w:cs="Arial"/>
          <w:noProof/>
          <w:color w:val="800000"/>
          <w:sz w:val="16"/>
          <w:szCs w:val="20"/>
          <w:highlight w:val="white"/>
          <w:rPrChange w:id="1470" w:author="Bertocchi Elisa" w:date="2018-09-21T14:51:00Z">
            <w:rPr>
              <w:rFonts w:ascii="Arial" w:hAnsi="Arial" w:cs="Arial"/>
              <w:noProof/>
              <w:color w:val="800000"/>
              <w:sz w:val="20"/>
              <w:szCs w:val="20"/>
              <w:highlight w:val="white"/>
            </w:rPr>
          </w:rPrChange>
        </w:rPr>
      </w:pPr>
    </w:p>
    <w:p w14:paraId="2939975E" w14:textId="77777777" w:rsidR="005D44AF" w:rsidRPr="00F4689F" w:rsidRDefault="005D44AF" w:rsidP="005D44AF">
      <w:pPr>
        <w:pStyle w:val="Heading3"/>
        <w:rPr>
          <w:rFonts w:eastAsia="Calibri"/>
          <w:highlight w:val="white"/>
          <w:lang w:val="en-GB" w:eastAsia="en-GB"/>
        </w:rPr>
      </w:pPr>
      <w:bookmarkStart w:id="1471" w:name="_Toc371417576"/>
      <w:bookmarkStart w:id="1472" w:name="_Toc495606417"/>
      <w:bookmarkStart w:id="1473" w:name="_Toc510780882"/>
      <w:r w:rsidRPr="00F4689F">
        <w:rPr>
          <w:rFonts w:eastAsia="Calibri"/>
          <w:highlight w:val="white"/>
          <w:lang w:val="en-GB" w:eastAsia="en-GB"/>
        </w:rPr>
        <w:t>Prezzi</w:t>
      </w:r>
      <w:bookmarkEnd w:id="1471"/>
      <w:bookmarkEnd w:id="1472"/>
      <w:bookmarkEnd w:id="1473"/>
    </w:p>
    <w:p w14:paraId="2FED800B" w14:textId="028102D2" w:rsidR="00CC2BF2" w:rsidRPr="00CC2BF2" w:rsidRDefault="00CC2BF2" w:rsidP="00CC2BF2">
      <w:pPr>
        <w:jc w:val="both"/>
        <w:rPr>
          <w:ins w:id="1474" w:author="Bertocchi Elisa" w:date="2018-09-21T14:54:00Z"/>
          <w:rFonts w:eastAsia="Calibri"/>
          <w:lang w:val="it-IT"/>
        </w:rPr>
      </w:pPr>
      <w:ins w:id="1475" w:author="Bertocchi Elisa" w:date="2018-09-21T14:54:00Z">
        <w:r w:rsidRPr="00CC2BF2">
          <w:rPr>
            <w:rFonts w:eastAsia="Calibri"/>
            <w:lang w:val="it-IT"/>
          </w:rPr>
          <w:t xml:space="preserve">I prezzi devono essere </w:t>
        </w:r>
        <w:r>
          <w:rPr>
            <w:rFonts w:eastAsia="Calibri"/>
            <w:lang w:val="it-IT"/>
          </w:rPr>
          <w:t xml:space="preserve">inciati </w:t>
        </w:r>
        <w:r w:rsidRPr="00CC2BF2">
          <w:rPr>
            <w:rFonts w:eastAsia="Calibri"/>
            <w:lang w:val="it-IT"/>
          </w:rPr>
          <w:t xml:space="preserve"> nell</w:t>
        </w:r>
        <w:r>
          <w:rPr>
            <w:rFonts w:eastAsia="Calibri"/>
            <w:lang w:val="it-IT"/>
          </w:rPr>
          <w:t>’Ordine pre-concordato</w:t>
        </w:r>
        <w:r w:rsidRPr="00CC2BF2">
          <w:rPr>
            <w:rFonts w:eastAsia="Calibri"/>
            <w:lang w:val="it-IT"/>
          </w:rPr>
          <w:t>. Il prezzo può essere 0 (zero)</w:t>
        </w:r>
      </w:ins>
    </w:p>
    <w:p w14:paraId="0C81663B" w14:textId="08C4FB90" w:rsidR="00CC2BF2" w:rsidRPr="00CC2BF2" w:rsidRDefault="00CC2BF2" w:rsidP="00CC2BF2">
      <w:pPr>
        <w:jc w:val="both"/>
        <w:rPr>
          <w:ins w:id="1476" w:author="Bertocchi Elisa" w:date="2018-09-21T14:54:00Z"/>
          <w:rFonts w:eastAsia="Calibri"/>
          <w:lang w:val="it-IT"/>
        </w:rPr>
      </w:pPr>
      <w:ins w:id="1477" w:author="Bertocchi Elisa" w:date="2018-09-21T14:54:00Z">
        <w:r w:rsidRPr="00CC2BF2">
          <w:rPr>
            <w:rFonts w:eastAsia="Calibri"/>
            <w:lang w:val="it-IT"/>
          </w:rPr>
          <w:t xml:space="preserve">Il prezzo inviato è correlato agli articoli o ai servizi </w:t>
        </w:r>
      </w:ins>
      <w:ins w:id="1478" w:author="Bertocchi Elisa" w:date="2018-09-21T14:55:00Z">
        <w:r w:rsidR="00B657E0">
          <w:rPr>
            <w:rFonts w:eastAsia="Calibri"/>
            <w:lang w:val="it-IT"/>
          </w:rPr>
          <w:t xml:space="preserve">contenuti </w:t>
        </w:r>
        <w:r w:rsidR="00B657E0" w:rsidRPr="00CC2BF2">
          <w:rPr>
            <w:rFonts w:eastAsia="Calibri"/>
            <w:lang w:val="it-IT"/>
          </w:rPr>
          <w:t>nell</w:t>
        </w:r>
        <w:r w:rsidR="00B657E0">
          <w:rPr>
            <w:rFonts w:eastAsia="Calibri"/>
            <w:lang w:val="it-IT"/>
          </w:rPr>
          <w:t>’Ordine pre-concordato.</w:t>
        </w:r>
      </w:ins>
    </w:p>
    <w:p w14:paraId="1AC758E7" w14:textId="1A9FD68B" w:rsidR="00CC2BF2" w:rsidRPr="00CC2BF2" w:rsidRDefault="00CC2BF2" w:rsidP="00CC2BF2">
      <w:pPr>
        <w:jc w:val="both"/>
        <w:rPr>
          <w:ins w:id="1479" w:author="Bertocchi Elisa" w:date="2018-09-21T14:54:00Z"/>
          <w:rFonts w:eastAsia="Calibri"/>
          <w:lang w:val="it-IT"/>
        </w:rPr>
      </w:pPr>
      <w:ins w:id="1480" w:author="Bertocchi Elisa" w:date="2018-09-21T14:54:00Z">
        <w:r w:rsidRPr="00CC2BF2">
          <w:rPr>
            <w:rFonts w:eastAsia="Calibri"/>
            <w:lang w:val="it-IT"/>
          </w:rPr>
          <w:t xml:space="preserve">I prezzi includono </w:t>
        </w:r>
      </w:ins>
      <w:ins w:id="1481" w:author="Bertocchi Elisa" w:date="2018-09-21T14:55:00Z">
        <w:r w:rsidR="00B657E0">
          <w:rPr>
            <w:rFonts w:eastAsia="Calibri"/>
            <w:lang w:val="it-IT"/>
          </w:rPr>
          <w:t xml:space="preserve">gli sconti e gli abbuonit </w:t>
        </w:r>
        <w:r w:rsidR="00913061">
          <w:rPr>
            <w:rFonts w:eastAsia="Calibri"/>
            <w:lang w:val="it-IT"/>
          </w:rPr>
          <w:t xml:space="preserve">e o le maggiorazioni </w:t>
        </w:r>
      </w:ins>
      <w:ins w:id="1482" w:author="Bertocchi Elisa" w:date="2018-09-21T14:54:00Z">
        <w:r w:rsidRPr="00CC2BF2">
          <w:rPr>
            <w:rFonts w:eastAsia="Calibri"/>
            <w:lang w:val="it-IT"/>
          </w:rPr>
          <w:t>ma escludono gli importi IVA</w:t>
        </w:r>
      </w:ins>
    </w:p>
    <w:p w14:paraId="6CAA51A2" w14:textId="77777777" w:rsidR="00CC2BF2" w:rsidRPr="00CC2BF2" w:rsidRDefault="00CC2BF2" w:rsidP="00CC2BF2">
      <w:pPr>
        <w:jc w:val="both"/>
        <w:rPr>
          <w:ins w:id="1483" w:author="Bertocchi Elisa" w:date="2018-09-21T14:54:00Z"/>
          <w:rFonts w:eastAsia="Calibri"/>
          <w:lang w:val="it-IT"/>
        </w:rPr>
      </w:pPr>
    </w:p>
    <w:p w14:paraId="5537BC7D" w14:textId="77777777" w:rsidR="00913061" w:rsidRDefault="00CC2BF2" w:rsidP="00CC2BF2">
      <w:pPr>
        <w:jc w:val="both"/>
        <w:rPr>
          <w:ins w:id="1484" w:author="Bertocchi Elisa" w:date="2018-09-21T14:56:00Z"/>
          <w:rFonts w:eastAsia="Calibri"/>
          <w:lang w:val="it-IT"/>
        </w:rPr>
      </w:pPr>
      <w:ins w:id="1485" w:author="Bertocchi Elisa" w:date="2018-09-21T14:54:00Z">
        <w:r w:rsidRPr="00CC2BF2">
          <w:rPr>
            <w:rFonts w:eastAsia="Calibri"/>
            <w:lang w:val="it-IT"/>
          </w:rPr>
          <w:t xml:space="preserve">Esempio di informazioni sui prezzi in un messaggio di </w:t>
        </w:r>
      </w:ins>
      <w:ins w:id="1486" w:author="Bertocchi Elisa" w:date="2018-09-21T14:56:00Z">
        <w:r w:rsidR="00913061">
          <w:rPr>
            <w:rFonts w:eastAsia="Calibri"/>
            <w:lang w:val="it-IT"/>
          </w:rPr>
          <w:t>ordine pre-concordato:</w:t>
        </w:r>
      </w:ins>
    </w:p>
    <w:p w14:paraId="2170C226" w14:textId="2000AE9F" w:rsidR="005D44AF" w:rsidRPr="00F4689F" w:rsidDel="00CC2BF2" w:rsidRDefault="005D44AF" w:rsidP="00CC2BF2">
      <w:pPr>
        <w:jc w:val="both"/>
        <w:rPr>
          <w:del w:id="1487" w:author="Bertocchi Elisa" w:date="2018-09-21T14:54:00Z"/>
          <w:rFonts w:eastAsia="Calibri"/>
          <w:lang w:val="it-IT"/>
        </w:rPr>
      </w:pPr>
      <w:del w:id="1488" w:author="Bertocchi Elisa" w:date="2018-09-21T14:54:00Z">
        <w:r w:rsidRPr="00F4689F" w:rsidDel="00CC2BF2">
          <w:rPr>
            <w:rFonts w:eastAsia="Calibri"/>
            <w:lang w:val="it-IT"/>
          </w:rPr>
          <w:delText>Nel processo dell’ordine</w:delText>
        </w:r>
        <w:r w:rsidR="00065431" w:rsidDel="00CC2BF2">
          <w:rPr>
            <w:rFonts w:eastAsia="Calibri"/>
            <w:lang w:val="it-IT"/>
          </w:rPr>
          <w:delText xml:space="preserve"> pre-concordato</w:delText>
        </w:r>
        <w:r w:rsidRPr="00F4689F" w:rsidDel="00CC2BF2">
          <w:rPr>
            <w:rFonts w:eastAsia="Calibri"/>
            <w:lang w:val="it-IT"/>
          </w:rPr>
          <w:delText xml:space="preserve"> i prezzi possono essere scambiati  sia per prodotti specificati con il nome che mediante identificatori. Se i prezzi non vengono forniti con l’Ordine la prassi è quella di verificare il prezzo durante il processo di fatturazione comparando i prezzi in Fattura con quelli del Catalogo.  Il Prezzo viene specificato per gli articoli o servizi indicati nell’ordine. In particolare i prezzi dovrebbero includere abbuoni/sconti e/o maggiorazioni ma al netto delle imposte (VAT). </w:delText>
        </w:r>
        <w:r w:rsidRPr="00F4689F" w:rsidDel="00CC2BF2">
          <w:rPr>
            <w:rFonts w:eastAsia="Calibri"/>
            <w:noProof/>
            <w:lang w:val="it-IT"/>
          </w:rPr>
          <w:delText>Esempio di prezzo per un articolo merce:</w:delText>
        </w:r>
      </w:del>
    </w:p>
    <w:p w14:paraId="7DD4ECD7" w14:textId="77777777" w:rsidR="005D44AF" w:rsidRPr="00F4689F" w:rsidRDefault="005D44AF" w:rsidP="005D44AF">
      <w:pPr>
        <w:ind w:left="720"/>
        <w:rPr>
          <w:rFonts w:ascii="Arial" w:hAnsi="Arial" w:cs="Arial"/>
          <w:noProof/>
          <w:color w:val="800000"/>
          <w:sz w:val="20"/>
          <w:szCs w:val="20"/>
          <w:highlight w:val="white"/>
          <w:lang w:val="en-GB"/>
        </w:rPr>
      </w:pPr>
      <w:r w:rsidRPr="00F4689F">
        <w:rPr>
          <w:rFonts w:ascii="Arial" w:hAnsi="Arial" w:cs="Arial"/>
          <w:noProof/>
          <w:color w:val="800000"/>
          <w:sz w:val="20"/>
          <w:szCs w:val="20"/>
          <w:highlight w:val="white"/>
          <w:lang w:val="it-IT"/>
        </w:rPr>
        <w:t>      </w:t>
      </w:r>
      <w:r w:rsidRPr="00F4689F">
        <w:rPr>
          <w:rFonts w:ascii="Arial" w:hAnsi="Arial" w:cs="Arial"/>
          <w:noProof/>
          <w:color w:val="800000"/>
          <w:sz w:val="20"/>
          <w:szCs w:val="20"/>
          <w:highlight w:val="white"/>
          <w:lang w:val="en-GB"/>
        </w:rPr>
        <w:t>…</w:t>
      </w:r>
    </w:p>
    <w:p w14:paraId="22207CF4" w14:textId="3E494E41" w:rsidR="003E622C" w:rsidRPr="00BA1986" w:rsidRDefault="005D44AF" w:rsidP="003E622C">
      <w:pPr>
        <w:ind w:left="720"/>
        <w:rPr>
          <w:ins w:id="1489" w:author="Bertocchi Elisa" w:date="2018-09-21T14:57:00Z"/>
          <w:rFonts w:ascii="Arial" w:eastAsia="Calibri" w:hAnsi="Arial" w:cs="Arial"/>
          <w:sz w:val="20"/>
          <w:szCs w:val="20"/>
          <w:lang w:val="en-GB" w:eastAsia="en-GB"/>
          <w:rPrChange w:id="1490" w:author="Bertocchi Elisa" w:date="2018-09-21T14:58:00Z">
            <w:rPr>
              <w:ins w:id="1491" w:author="Bertocchi Elisa" w:date="2018-09-21T14:57:00Z"/>
              <w:rFonts w:eastAsia="Calibri"/>
              <w:lang w:val="en-GB" w:eastAsia="en-GB"/>
            </w:rPr>
          </w:rPrChange>
        </w:rPr>
      </w:pPr>
      <w:r w:rsidRPr="00BA1986">
        <w:rPr>
          <w:rFonts w:ascii="Arial" w:hAnsi="Arial" w:cs="Arial"/>
          <w:noProof/>
          <w:color w:val="800000"/>
          <w:sz w:val="20"/>
          <w:szCs w:val="20"/>
          <w:highlight w:val="white"/>
          <w:lang w:val="en-GB"/>
        </w:rPr>
        <w:t xml:space="preserve">      &lt;cac:Price&gt;</w:t>
      </w:r>
      <w:r w:rsidRPr="00BA1986">
        <w:rPr>
          <w:rFonts w:ascii="Arial" w:hAnsi="Arial" w:cs="Arial"/>
          <w:noProof/>
          <w:color w:val="800000"/>
          <w:sz w:val="20"/>
          <w:szCs w:val="20"/>
          <w:highlight w:val="white"/>
          <w:lang w:val="en-GB"/>
        </w:rPr>
        <w:br/>
        <w:t>      </w:t>
      </w:r>
      <w:r w:rsidRPr="00BA1986">
        <w:rPr>
          <w:rFonts w:ascii="Arial" w:hAnsi="Arial" w:cs="Arial"/>
          <w:noProof/>
          <w:color w:val="800000"/>
          <w:sz w:val="20"/>
          <w:szCs w:val="20"/>
          <w:highlight w:val="white"/>
          <w:lang w:val="en-GB"/>
        </w:rPr>
        <w:tab/>
        <w:t xml:space="preserve">&lt;cbc:PriceAmount </w:t>
      </w:r>
      <w:r w:rsidRPr="00BA1986">
        <w:rPr>
          <w:rFonts w:ascii="Arial" w:hAnsi="Arial" w:cs="Arial"/>
          <w:noProof/>
          <w:color w:val="FF0000"/>
          <w:sz w:val="20"/>
          <w:szCs w:val="20"/>
          <w:highlight w:val="white"/>
          <w:lang w:val="en-GB"/>
        </w:rPr>
        <w:t>currencyID</w:t>
      </w:r>
      <w:r w:rsidRPr="00BA1986">
        <w:rPr>
          <w:rFonts w:ascii="Arial" w:hAnsi="Arial" w:cs="Arial"/>
          <w:noProof/>
          <w:sz w:val="20"/>
          <w:szCs w:val="20"/>
          <w:highlight w:val="white"/>
          <w:lang w:val="en-GB"/>
        </w:rPr>
        <w:t>="</w:t>
      </w:r>
      <w:r w:rsidRPr="00BA1986">
        <w:rPr>
          <w:rFonts w:ascii="Arial" w:hAnsi="Arial" w:cs="Arial"/>
          <w:b/>
          <w:noProof/>
          <w:sz w:val="20"/>
          <w:szCs w:val="20"/>
          <w:highlight w:val="white"/>
          <w:lang w:val="en-GB"/>
        </w:rPr>
        <w:t>EUR</w:t>
      </w:r>
      <w:r w:rsidRPr="00BA1986">
        <w:rPr>
          <w:rFonts w:ascii="Arial" w:hAnsi="Arial" w:cs="Arial"/>
          <w:noProof/>
          <w:sz w:val="20"/>
          <w:szCs w:val="20"/>
          <w:highlight w:val="white"/>
          <w:lang w:val="en-GB"/>
        </w:rPr>
        <w:t>"&gt;</w:t>
      </w:r>
      <w:r w:rsidRPr="00BA1986">
        <w:rPr>
          <w:rFonts w:ascii="Arial" w:hAnsi="Arial" w:cs="Arial"/>
          <w:b/>
          <w:noProof/>
          <w:sz w:val="20"/>
          <w:szCs w:val="20"/>
          <w:highlight w:val="white"/>
          <w:lang w:val="en-GB"/>
        </w:rPr>
        <w:t>50</w:t>
      </w:r>
      <w:r w:rsidRPr="00BA1986">
        <w:rPr>
          <w:rFonts w:ascii="Arial" w:hAnsi="Arial" w:cs="Arial"/>
          <w:noProof/>
          <w:color w:val="800000"/>
          <w:sz w:val="20"/>
          <w:szCs w:val="20"/>
          <w:highlight w:val="white"/>
          <w:lang w:val="en-GB"/>
        </w:rPr>
        <w:t>&lt;/cbc:PriceAmount&gt;</w:t>
      </w:r>
      <w:r w:rsidRPr="00BA1986">
        <w:rPr>
          <w:rFonts w:ascii="Arial" w:hAnsi="Arial" w:cs="Arial"/>
          <w:noProof/>
          <w:color w:val="800000"/>
          <w:sz w:val="20"/>
          <w:szCs w:val="20"/>
          <w:highlight w:val="white"/>
          <w:lang w:val="en-GB"/>
        </w:rPr>
        <w:br/>
      </w:r>
      <w:ins w:id="1492" w:author="Bertocchi Elisa" w:date="2018-09-21T14:57:00Z">
        <w:r w:rsidR="00BA1986" w:rsidRPr="00BA1986">
          <w:rPr>
            <w:rFonts w:ascii="Arial" w:eastAsia="Calibri" w:hAnsi="Arial" w:cs="Arial"/>
            <w:sz w:val="20"/>
            <w:szCs w:val="20"/>
            <w:lang w:val="en-GB" w:eastAsia="en-GB"/>
            <w:rPrChange w:id="1493" w:author="Bertocchi Elisa" w:date="2018-09-21T14:58:00Z">
              <w:rPr>
                <w:rFonts w:eastAsia="Calibri"/>
                <w:lang w:val="en-GB" w:eastAsia="en-GB"/>
              </w:rPr>
            </w:rPrChange>
          </w:rPr>
          <w:t xml:space="preserve">      </w:t>
        </w:r>
        <w:r w:rsidR="003E622C" w:rsidRPr="00BA1986">
          <w:rPr>
            <w:rFonts w:ascii="Arial" w:eastAsia="Calibri" w:hAnsi="Arial" w:cs="Arial"/>
            <w:sz w:val="20"/>
            <w:szCs w:val="20"/>
            <w:lang w:val="en-GB" w:eastAsia="en-GB"/>
            <w:rPrChange w:id="1494" w:author="Bertocchi Elisa" w:date="2018-09-21T14:58:00Z">
              <w:rPr>
                <w:rFonts w:eastAsia="Calibri"/>
                <w:lang w:val="en-GB" w:eastAsia="en-GB"/>
              </w:rPr>
            </w:rPrChange>
          </w:rPr>
          <w:t xml:space="preserve">        &lt;cbc:BaseQuantity unitCode="C62"&gt;1&lt;/cbc:BaseQuantity&gt;</w:t>
        </w:r>
      </w:ins>
    </w:p>
    <w:p w14:paraId="4150E2B1" w14:textId="0E5A46AF" w:rsidR="005D44AF" w:rsidRPr="00BA1986" w:rsidRDefault="005D44AF" w:rsidP="00B45F8B">
      <w:pPr>
        <w:ind w:left="720"/>
        <w:rPr>
          <w:ins w:id="1495" w:author="Bertocchi Elisa" w:date="2018-09-21T14:56:00Z"/>
          <w:rFonts w:ascii="Arial" w:hAnsi="Arial" w:cs="Arial"/>
          <w:noProof/>
          <w:color w:val="800000"/>
          <w:sz w:val="20"/>
          <w:szCs w:val="20"/>
          <w:highlight w:val="white"/>
          <w:lang w:val="en-GB"/>
        </w:rPr>
      </w:pPr>
      <w:r w:rsidRPr="00BA1986">
        <w:rPr>
          <w:rFonts w:ascii="Arial" w:hAnsi="Arial" w:cs="Arial"/>
          <w:noProof/>
          <w:color w:val="800000"/>
          <w:sz w:val="20"/>
          <w:szCs w:val="20"/>
          <w:highlight w:val="white"/>
          <w:lang w:val="en-GB"/>
        </w:rPr>
        <w:t xml:space="preserve">      &lt;/cac:Price&gt; </w:t>
      </w:r>
    </w:p>
    <w:p w14:paraId="385664CB" w14:textId="5E5C44F7" w:rsidR="003E622C" w:rsidRPr="00F4689F" w:rsidDel="00BA1986" w:rsidRDefault="003E622C" w:rsidP="003E622C">
      <w:pPr>
        <w:ind w:left="720"/>
        <w:rPr>
          <w:del w:id="1496" w:author="Bertocchi Elisa" w:date="2018-09-21T14:57:00Z"/>
          <w:rFonts w:eastAsia="Calibri"/>
          <w:highlight w:val="white"/>
          <w:lang w:val="en-GB" w:eastAsia="en-GB"/>
        </w:rPr>
      </w:pPr>
    </w:p>
    <w:p w14:paraId="6BF62007" w14:textId="6BE73F54" w:rsidR="005D44AF" w:rsidRPr="00F4689F" w:rsidRDefault="005D44AF" w:rsidP="005D44AF">
      <w:pPr>
        <w:pStyle w:val="Heading3"/>
        <w:rPr>
          <w:noProof/>
        </w:rPr>
      </w:pPr>
      <w:bookmarkStart w:id="1497" w:name="_Toc495606418"/>
      <w:bookmarkStart w:id="1498" w:name="_Toc510780883"/>
      <w:bookmarkStart w:id="1499" w:name="_Toc371417577"/>
      <w:r w:rsidRPr="00F4689F">
        <w:rPr>
          <w:noProof/>
        </w:rPr>
        <w:t>Omaggi</w:t>
      </w:r>
      <w:bookmarkEnd w:id="1497"/>
      <w:bookmarkEnd w:id="1498"/>
    </w:p>
    <w:p w14:paraId="5C3792D2" w14:textId="77777777" w:rsidR="005D44AF" w:rsidRPr="00F4689F" w:rsidRDefault="005D44AF" w:rsidP="005D44AF">
      <w:pPr>
        <w:jc w:val="both"/>
        <w:rPr>
          <w:lang w:val="it-IT"/>
        </w:rPr>
      </w:pPr>
      <w:r w:rsidRPr="00F4689F">
        <w:rPr>
          <w:lang w:val="it-IT"/>
        </w:rPr>
        <w:t>Per includere nell’ordine</w:t>
      </w:r>
      <w:r w:rsidR="00065431">
        <w:rPr>
          <w:lang w:val="it-IT"/>
        </w:rPr>
        <w:t xml:space="preserve"> pre-concordato </w:t>
      </w:r>
      <w:r w:rsidRPr="00F4689F">
        <w:rPr>
          <w:lang w:val="it-IT"/>
        </w:rPr>
        <w:t xml:space="preserve">gli articoli in omaggio è necessario indicarli in riga separata rispetto a quelli a pagamento e poi si deve indicare sia l’importo di riga che il prezzo con importo a 0 (zero). </w:t>
      </w:r>
      <w:r w:rsidRPr="00F4689F">
        <w:rPr>
          <w:rFonts w:asciiTheme="minorHAnsi" w:hAnsiTheme="minorHAnsi" w:cstheme="minorHAnsi"/>
          <w:noProof/>
          <w:color w:val="000000"/>
          <w:highlight w:val="white"/>
          <w:lang w:val="it-IT"/>
        </w:rPr>
        <w:t xml:space="preserve">Esempio di una riga d’ordine contenente 20 striscie per il test del glucosio in omaggio:  </w:t>
      </w:r>
    </w:p>
    <w:p w14:paraId="5B0859E1" w14:textId="77777777" w:rsidR="005D44AF" w:rsidRPr="00F4689F" w:rsidRDefault="005D44AF" w:rsidP="005D44AF">
      <w:pPr>
        <w:autoSpaceDE w:val="0"/>
        <w:autoSpaceDN w:val="0"/>
        <w:adjustRightInd w:val="0"/>
        <w:rPr>
          <w:rFonts w:ascii="Arial" w:hAnsi="Arial" w:cs="Arial"/>
          <w:noProof/>
          <w:color w:val="000000"/>
          <w:sz w:val="16"/>
          <w:szCs w:val="16"/>
          <w:highlight w:val="white"/>
          <w:lang w:val="it-IT"/>
        </w:rPr>
      </w:pPr>
    </w:p>
    <w:p w14:paraId="6A6CF38A" w14:textId="77777777" w:rsidR="005D44AF" w:rsidRPr="00F4689F" w:rsidRDefault="005D44AF" w:rsidP="005D44AF">
      <w:pPr>
        <w:ind w:left="720"/>
        <w:rPr>
          <w:rFonts w:ascii="Arial" w:hAnsi="Arial" w:cs="Arial"/>
          <w:noProof/>
          <w:color w:val="800000"/>
          <w:sz w:val="20"/>
          <w:szCs w:val="20"/>
          <w:highlight w:val="white"/>
          <w:lang w:val="it-IT"/>
        </w:rPr>
      </w:pPr>
      <w:r w:rsidRPr="00F4689F">
        <w:rPr>
          <w:rFonts w:ascii="Arial" w:hAnsi="Arial" w:cs="Arial"/>
          <w:noProof/>
          <w:color w:val="800000"/>
          <w:sz w:val="20"/>
          <w:szCs w:val="20"/>
          <w:highlight w:val="white"/>
          <w:lang w:val="it-IT"/>
        </w:rPr>
        <w:t>      &lt;cbc:ID&gt;</w:t>
      </w:r>
      <w:r w:rsidRPr="00F4689F">
        <w:rPr>
          <w:rFonts w:ascii="Arial" w:hAnsi="Arial" w:cs="Arial"/>
          <w:noProof/>
          <w:sz w:val="20"/>
          <w:szCs w:val="20"/>
          <w:highlight w:val="white"/>
          <w:lang w:val="it-IT"/>
        </w:rPr>
        <w:t>1</w:t>
      </w:r>
      <w:r w:rsidRPr="00F4689F">
        <w:rPr>
          <w:rFonts w:ascii="Arial" w:hAnsi="Arial" w:cs="Arial"/>
          <w:noProof/>
          <w:color w:val="800000"/>
          <w:sz w:val="20"/>
          <w:szCs w:val="20"/>
          <w:highlight w:val="white"/>
          <w:lang w:val="it-IT"/>
        </w:rPr>
        <w:t>&lt;/cbc:ID&gt;</w:t>
      </w:r>
      <w:r w:rsidRPr="00F4689F">
        <w:rPr>
          <w:rFonts w:ascii="Arial" w:hAnsi="Arial" w:cs="Arial"/>
          <w:noProof/>
          <w:color w:val="800000"/>
          <w:sz w:val="20"/>
          <w:szCs w:val="20"/>
          <w:highlight w:val="white"/>
          <w:lang w:val="it-IT"/>
        </w:rPr>
        <w:br/>
        <w:t xml:space="preserve">      &lt;cbc:Quantity </w:t>
      </w:r>
      <w:r w:rsidRPr="00F4689F">
        <w:rPr>
          <w:rFonts w:ascii="Arial" w:hAnsi="Arial" w:cs="Arial"/>
          <w:noProof/>
          <w:color w:val="FF0000"/>
          <w:sz w:val="20"/>
          <w:szCs w:val="20"/>
          <w:highlight w:val="white"/>
          <w:lang w:val="it-IT"/>
        </w:rPr>
        <w:t>unitCode</w:t>
      </w:r>
      <w:r w:rsidRPr="00F4689F">
        <w:rPr>
          <w:rFonts w:ascii="Arial" w:hAnsi="Arial" w:cs="Arial"/>
          <w:noProof/>
          <w:color w:val="800000"/>
          <w:sz w:val="20"/>
          <w:szCs w:val="20"/>
          <w:highlight w:val="white"/>
          <w:lang w:val="it-IT"/>
        </w:rPr>
        <w:t>="</w:t>
      </w:r>
      <w:r w:rsidRPr="00F4689F">
        <w:rPr>
          <w:rFonts w:ascii="Arial" w:hAnsi="Arial" w:cs="Arial"/>
          <w:noProof/>
          <w:sz w:val="20"/>
          <w:szCs w:val="20"/>
          <w:highlight w:val="white"/>
          <w:lang w:val="it-IT"/>
        </w:rPr>
        <w:t>SR</w:t>
      </w:r>
      <w:r w:rsidRPr="00F4689F">
        <w:rPr>
          <w:rFonts w:ascii="Arial" w:hAnsi="Arial" w:cs="Arial"/>
          <w:noProof/>
          <w:color w:val="800000"/>
          <w:sz w:val="20"/>
          <w:szCs w:val="20"/>
          <w:highlight w:val="white"/>
          <w:lang w:val="it-IT"/>
        </w:rPr>
        <w:t xml:space="preserve">" </w:t>
      </w:r>
      <w:r w:rsidRPr="00F4689F">
        <w:rPr>
          <w:rFonts w:ascii="Arial" w:eastAsia="Calibri" w:hAnsi="Arial" w:cs="Arial"/>
          <w:color w:val="FF0000"/>
          <w:sz w:val="20"/>
          <w:szCs w:val="20"/>
          <w:highlight w:val="white"/>
          <w:lang w:val="it-IT" w:eastAsia="en-GB"/>
        </w:rPr>
        <w:t>unitCodeListID</w:t>
      </w:r>
      <w:r w:rsidRPr="00F4689F">
        <w:rPr>
          <w:rFonts w:ascii="Arial" w:eastAsia="Calibri" w:hAnsi="Arial" w:cs="Arial"/>
          <w:color w:val="0000FF"/>
          <w:sz w:val="20"/>
          <w:szCs w:val="20"/>
          <w:highlight w:val="white"/>
          <w:lang w:val="it-IT" w:eastAsia="en-GB"/>
        </w:rPr>
        <w:t>=”</w:t>
      </w:r>
      <w:r w:rsidRPr="00F4689F">
        <w:rPr>
          <w:rFonts w:ascii="Arial" w:eastAsia="Calibri" w:hAnsi="Arial" w:cs="Arial"/>
          <w:color w:val="000000"/>
          <w:sz w:val="20"/>
          <w:szCs w:val="20"/>
          <w:highlight w:val="white"/>
          <w:lang w:val="it-IT" w:eastAsia="en-GB"/>
        </w:rPr>
        <w:t>UNECERec20</w:t>
      </w:r>
      <w:r w:rsidRPr="00F4689F">
        <w:rPr>
          <w:rFonts w:ascii="Arial" w:eastAsia="Calibri" w:hAnsi="Arial" w:cs="Arial"/>
          <w:color w:val="0000FF"/>
          <w:sz w:val="20"/>
          <w:szCs w:val="20"/>
          <w:highlight w:val="white"/>
          <w:lang w:val="it-IT" w:eastAsia="en-GB"/>
        </w:rPr>
        <w:t>”</w:t>
      </w:r>
      <w:r w:rsidRPr="00F4689F">
        <w:rPr>
          <w:rFonts w:ascii="Arial" w:hAnsi="Arial" w:cs="Arial"/>
          <w:noProof/>
          <w:color w:val="800000"/>
          <w:sz w:val="20"/>
          <w:szCs w:val="20"/>
          <w:highlight w:val="white"/>
          <w:lang w:val="it-IT"/>
        </w:rPr>
        <w:t>&gt;</w:t>
      </w:r>
      <w:r w:rsidRPr="00F4689F">
        <w:rPr>
          <w:rFonts w:ascii="Arial" w:hAnsi="Arial" w:cs="Arial"/>
          <w:noProof/>
          <w:sz w:val="20"/>
          <w:szCs w:val="20"/>
          <w:highlight w:val="white"/>
          <w:lang w:val="it-IT"/>
        </w:rPr>
        <w:t>20</w:t>
      </w:r>
      <w:r w:rsidRPr="00F4689F">
        <w:rPr>
          <w:rFonts w:ascii="Arial" w:hAnsi="Arial" w:cs="Arial"/>
          <w:noProof/>
          <w:color w:val="800000"/>
          <w:sz w:val="20"/>
          <w:szCs w:val="20"/>
          <w:highlight w:val="white"/>
          <w:lang w:val="it-IT"/>
        </w:rPr>
        <w:t>&lt;/cbc:Quantity&gt;</w:t>
      </w:r>
      <w:r w:rsidRPr="00F4689F">
        <w:rPr>
          <w:rFonts w:ascii="Arial" w:hAnsi="Arial" w:cs="Arial"/>
          <w:noProof/>
          <w:color w:val="800000"/>
          <w:sz w:val="20"/>
          <w:szCs w:val="20"/>
          <w:highlight w:val="white"/>
          <w:lang w:val="it-IT"/>
        </w:rPr>
        <w:br/>
        <w:t xml:space="preserve">      &lt;cbc:LineExtensionAmount </w:t>
      </w:r>
      <w:r w:rsidRPr="00F4689F">
        <w:rPr>
          <w:rFonts w:ascii="Arial" w:hAnsi="Arial" w:cs="Arial"/>
          <w:noProof/>
          <w:color w:val="FF0000"/>
          <w:sz w:val="20"/>
          <w:szCs w:val="20"/>
          <w:highlight w:val="white"/>
          <w:lang w:val="it-IT"/>
        </w:rPr>
        <w:t>currencyID</w:t>
      </w:r>
      <w:r w:rsidRPr="00F4689F">
        <w:rPr>
          <w:rFonts w:ascii="Arial" w:hAnsi="Arial" w:cs="Arial"/>
          <w:noProof/>
          <w:sz w:val="20"/>
          <w:szCs w:val="20"/>
          <w:highlight w:val="white"/>
          <w:lang w:val="it-IT"/>
        </w:rPr>
        <w:t>="EUR"&gt;0</w:t>
      </w:r>
      <w:r w:rsidRPr="00F4689F">
        <w:rPr>
          <w:rFonts w:ascii="Arial" w:hAnsi="Arial" w:cs="Arial"/>
          <w:noProof/>
          <w:color w:val="800000"/>
          <w:sz w:val="20"/>
          <w:szCs w:val="20"/>
          <w:highlight w:val="white"/>
          <w:lang w:val="it-IT"/>
        </w:rPr>
        <w:t>&lt;/cbc:LineExtensionAmount&gt;</w:t>
      </w:r>
      <w:r w:rsidRPr="00F4689F">
        <w:rPr>
          <w:rFonts w:ascii="Arial" w:hAnsi="Arial" w:cs="Arial"/>
          <w:noProof/>
          <w:color w:val="800000"/>
          <w:sz w:val="20"/>
          <w:szCs w:val="20"/>
          <w:highlight w:val="white"/>
          <w:lang w:val="it-IT"/>
        </w:rPr>
        <w:br/>
        <w:t>      &lt;cac:Price&gt;</w:t>
      </w:r>
      <w:r w:rsidRPr="00F4689F">
        <w:rPr>
          <w:rFonts w:ascii="Arial" w:hAnsi="Arial" w:cs="Arial"/>
          <w:noProof/>
          <w:color w:val="800000"/>
          <w:sz w:val="20"/>
          <w:szCs w:val="20"/>
          <w:highlight w:val="white"/>
          <w:lang w:val="it-IT"/>
        </w:rPr>
        <w:br/>
        <w:t>       </w:t>
      </w:r>
      <w:r w:rsidRPr="00F4689F">
        <w:rPr>
          <w:rFonts w:ascii="Arial" w:hAnsi="Arial" w:cs="Arial"/>
          <w:noProof/>
          <w:color w:val="800000"/>
          <w:sz w:val="20"/>
          <w:szCs w:val="20"/>
          <w:highlight w:val="white"/>
          <w:lang w:val="it-IT"/>
        </w:rPr>
        <w:tab/>
        <w:t xml:space="preserve">&lt;cbc:PriceAmount </w:t>
      </w:r>
      <w:r w:rsidRPr="00F4689F">
        <w:rPr>
          <w:rFonts w:ascii="Arial" w:hAnsi="Arial" w:cs="Arial"/>
          <w:noProof/>
          <w:color w:val="FF0000"/>
          <w:sz w:val="20"/>
          <w:szCs w:val="20"/>
          <w:highlight w:val="white"/>
          <w:lang w:val="it-IT"/>
        </w:rPr>
        <w:t>currencyID</w:t>
      </w:r>
      <w:r w:rsidRPr="00F4689F">
        <w:rPr>
          <w:rFonts w:ascii="Arial" w:hAnsi="Arial" w:cs="Arial"/>
          <w:noProof/>
          <w:sz w:val="20"/>
          <w:szCs w:val="20"/>
          <w:highlight w:val="white"/>
          <w:lang w:val="it-IT"/>
        </w:rPr>
        <w:t>="EUR"&gt;0</w:t>
      </w:r>
      <w:r w:rsidRPr="00F4689F">
        <w:rPr>
          <w:rFonts w:ascii="Arial" w:hAnsi="Arial" w:cs="Arial"/>
          <w:noProof/>
          <w:color w:val="800000"/>
          <w:sz w:val="20"/>
          <w:szCs w:val="20"/>
          <w:highlight w:val="white"/>
          <w:lang w:val="it-IT"/>
        </w:rPr>
        <w:t>&lt;/cbc:PriceAmount&gt;</w:t>
      </w:r>
      <w:r w:rsidRPr="00F4689F">
        <w:rPr>
          <w:rFonts w:ascii="Arial" w:hAnsi="Arial" w:cs="Arial"/>
          <w:noProof/>
          <w:color w:val="800000"/>
          <w:sz w:val="20"/>
          <w:szCs w:val="20"/>
          <w:highlight w:val="white"/>
          <w:lang w:val="it-IT"/>
        </w:rPr>
        <w:br/>
        <w:t>      &lt;/cac:Price&gt;</w:t>
      </w:r>
    </w:p>
    <w:p w14:paraId="70C7D710" w14:textId="77777777" w:rsidR="005D44AF" w:rsidRPr="00F4689F" w:rsidRDefault="005D44AF" w:rsidP="005D44AF">
      <w:pPr>
        <w:ind w:left="720"/>
        <w:rPr>
          <w:rFonts w:ascii="Arial" w:hAnsi="Arial" w:cs="Arial"/>
          <w:noProof/>
          <w:color w:val="800000"/>
          <w:sz w:val="20"/>
          <w:szCs w:val="20"/>
          <w:highlight w:val="white"/>
          <w:lang w:val="it-IT"/>
        </w:rPr>
      </w:pPr>
      <w:r w:rsidRPr="00F4689F">
        <w:rPr>
          <w:rFonts w:ascii="Arial" w:hAnsi="Arial" w:cs="Arial"/>
          <w:noProof/>
          <w:color w:val="800000"/>
          <w:sz w:val="20"/>
          <w:szCs w:val="20"/>
          <w:highlight w:val="white"/>
          <w:lang w:val="it-IT"/>
        </w:rPr>
        <w:lastRenderedPageBreak/>
        <w:t>      &lt;cac:Item&gt;</w:t>
      </w:r>
      <w:r w:rsidRPr="00F4689F">
        <w:rPr>
          <w:rFonts w:ascii="Arial" w:hAnsi="Arial" w:cs="Arial"/>
          <w:noProof/>
          <w:color w:val="800000"/>
          <w:sz w:val="20"/>
          <w:szCs w:val="20"/>
          <w:highlight w:val="white"/>
          <w:lang w:val="it-IT"/>
        </w:rPr>
        <w:br/>
        <w:t>       </w:t>
      </w:r>
      <w:r w:rsidRPr="00F4689F">
        <w:rPr>
          <w:rFonts w:ascii="Arial" w:hAnsi="Arial" w:cs="Arial"/>
          <w:noProof/>
          <w:color w:val="800000"/>
          <w:sz w:val="20"/>
          <w:szCs w:val="20"/>
          <w:highlight w:val="white"/>
          <w:lang w:val="it-IT"/>
        </w:rPr>
        <w:tab/>
        <w:t>&lt;cbc:Name&gt;</w:t>
      </w:r>
      <w:r w:rsidRPr="00F4689F">
        <w:rPr>
          <w:rFonts w:ascii="Arial" w:hAnsi="Arial" w:cs="Arial"/>
          <w:noProof/>
          <w:color w:val="000000"/>
          <w:sz w:val="20"/>
          <w:szCs w:val="20"/>
          <w:highlight w:val="white"/>
          <w:lang w:val="it-IT"/>
        </w:rPr>
        <w:t>Striscie per glucosio</w:t>
      </w:r>
      <w:r w:rsidRPr="00F4689F">
        <w:rPr>
          <w:rFonts w:ascii="Arial" w:hAnsi="Arial" w:cs="Arial"/>
          <w:noProof/>
          <w:color w:val="800000"/>
          <w:sz w:val="20"/>
          <w:szCs w:val="20"/>
          <w:highlight w:val="white"/>
          <w:lang w:val="it-IT"/>
        </w:rPr>
        <w:t>&lt;/cbc:Name&gt;</w:t>
      </w:r>
      <w:r w:rsidRPr="00F4689F">
        <w:rPr>
          <w:rFonts w:ascii="Arial" w:hAnsi="Arial" w:cs="Arial"/>
          <w:noProof/>
          <w:color w:val="800000"/>
          <w:sz w:val="20"/>
          <w:szCs w:val="20"/>
          <w:highlight w:val="white"/>
          <w:lang w:val="it-IT"/>
        </w:rPr>
        <w:br/>
        <w:t>      &lt;/cac:Item&gt;</w:t>
      </w:r>
    </w:p>
    <w:p w14:paraId="00CE5463" w14:textId="77777777" w:rsidR="002A4864" w:rsidRPr="002F7FEE" w:rsidRDefault="002A4864">
      <w:pPr>
        <w:rPr>
          <w:rFonts w:ascii="Cambria" w:hAnsi="Cambria"/>
          <w:b/>
          <w:bCs/>
          <w:noProof/>
          <w:lang w:val="it-IT"/>
        </w:rPr>
      </w:pPr>
      <w:bookmarkStart w:id="1500" w:name="_Toc495606419"/>
      <w:r w:rsidRPr="002F7FEE">
        <w:rPr>
          <w:noProof/>
          <w:lang w:val="it-IT"/>
        </w:rPr>
        <w:br w:type="page"/>
      </w:r>
    </w:p>
    <w:p w14:paraId="3D926A2A" w14:textId="23FECB6A" w:rsidR="005D44AF" w:rsidRPr="00F4689F" w:rsidRDefault="005D44AF" w:rsidP="005D44AF">
      <w:pPr>
        <w:pStyle w:val="Heading3"/>
        <w:rPr>
          <w:noProof/>
        </w:rPr>
      </w:pPr>
      <w:bookmarkStart w:id="1501" w:name="_Toc510780884"/>
      <w:r w:rsidRPr="00F4689F">
        <w:rPr>
          <w:noProof/>
        </w:rPr>
        <w:lastRenderedPageBreak/>
        <w:t xml:space="preserve">Sconti e </w:t>
      </w:r>
      <w:bookmarkEnd w:id="1499"/>
      <w:r w:rsidRPr="00F4689F">
        <w:rPr>
          <w:noProof/>
        </w:rPr>
        <w:t>maggiorazioni</w:t>
      </w:r>
      <w:bookmarkEnd w:id="1500"/>
      <w:bookmarkEnd w:id="1501"/>
    </w:p>
    <w:p w14:paraId="34FF8FB8" w14:textId="77777777" w:rsidR="005D44AF" w:rsidRPr="00F4689F" w:rsidRDefault="005D44AF" w:rsidP="005D44AF">
      <w:pPr>
        <w:pStyle w:val="Heading4"/>
        <w:rPr>
          <w:noProof/>
        </w:rPr>
      </w:pPr>
      <w:bookmarkStart w:id="1502" w:name="_Toc495606420"/>
      <w:commentRangeStart w:id="1503"/>
      <w:r w:rsidRPr="00F4689F">
        <w:rPr>
          <w:noProof/>
        </w:rPr>
        <w:t>Regole generali</w:t>
      </w:r>
      <w:bookmarkEnd w:id="1502"/>
      <w:commentRangeEnd w:id="1503"/>
      <w:r w:rsidR="00176795">
        <w:rPr>
          <w:rStyle w:val="CommentReference"/>
          <w:rFonts w:ascii="Calibri" w:hAnsi="Calibri"/>
          <w:b w:val="0"/>
          <w:bCs w:val="0"/>
          <w:i w:val="0"/>
          <w:iCs w:val="0"/>
        </w:rPr>
        <w:commentReference w:id="1503"/>
      </w:r>
    </w:p>
    <w:p w14:paraId="4B39641A" w14:textId="77777777" w:rsidR="005D44AF" w:rsidRPr="00F4689F" w:rsidRDefault="005D44AF" w:rsidP="005D44AF">
      <w:pPr>
        <w:jc w:val="both"/>
        <w:rPr>
          <w:lang w:val="it-IT"/>
        </w:rPr>
      </w:pPr>
      <w:r w:rsidRPr="00F4689F">
        <w:rPr>
          <w:lang w:val="it-IT"/>
        </w:rPr>
        <w:t>Gli elementi per specificare sconti e maggiorazioni si trovano su tre diversi livelli:</w:t>
      </w:r>
    </w:p>
    <w:p w14:paraId="73C2269D" w14:textId="77777777" w:rsidR="005D44AF" w:rsidRPr="00F4689F" w:rsidRDefault="005D44AF" w:rsidP="005D44AF">
      <w:pPr>
        <w:jc w:val="both"/>
        <w:rPr>
          <w:sz w:val="16"/>
          <w:szCs w:val="16"/>
          <w:lang w:val="it-IT"/>
        </w:rPr>
      </w:pPr>
    </w:p>
    <w:p w14:paraId="7A5047D2" w14:textId="77777777" w:rsidR="005D44AF" w:rsidRPr="00176795" w:rsidRDefault="005D44AF" w:rsidP="005D44AF">
      <w:pPr>
        <w:numPr>
          <w:ilvl w:val="0"/>
          <w:numId w:val="2"/>
        </w:numPr>
        <w:spacing w:after="200" w:line="276" w:lineRule="auto"/>
        <w:contextualSpacing/>
        <w:jc w:val="both"/>
        <w:rPr>
          <w:highlight w:val="green"/>
          <w:lang w:val="it-IT"/>
          <w:rPrChange w:id="1504" w:author="Cernigliaro, Giuseppe (IT - Bologna)" w:date="2018-11-30T16:08:00Z">
            <w:rPr>
              <w:lang w:val="it-IT"/>
            </w:rPr>
          </w:rPrChange>
        </w:rPr>
      </w:pPr>
      <w:r w:rsidRPr="00176795">
        <w:rPr>
          <w:highlight w:val="green"/>
          <w:lang w:val="it-IT"/>
          <w:rPrChange w:id="1505" w:author="Cernigliaro, Giuseppe (IT - Bologna)" w:date="2018-11-30T16:08:00Z">
            <w:rPr>
              <w:lang w:val="it-IT"/>
            </w:rPr>
          </w:rPrChange>
        </w:rPr>
        <w:t xml:space="preserve">A livello di </w:t>
      </w:r>
      <w:r w:rsidRPr="00176795">
        <w:rPr>
          <w:highlight w:val="green"/>
          <w:u w:val="single"/>
          <w:lang w:val="it-IT"/>
          <w:rPrChange w:id="1506" w:author="Cernigliaro, Giuseppe (IT - Bologna)" w:date="2018-11-30T16:08:00Z">
            <w:rPr>
              <w:u w:val="single"/>
              <w:lang w:val="it-IT"/>
            </w:rPr>
          </w:rPrChange>
        </w:rPr>
        <w:t>Testata</w:t>
      </w:r>
      <w:r w:rsidRPr="00176795">
        <w:rPr>
          <w:highlight w:val="green"/>
          <w:lang w:val="it-IT"/>
          <w:rPrChange w:id="1507" w:author="Cernigliaro, Giuseppe (IT - Bologna)" w:date="2018-11-30T16:08:00Z">
            <w:rPr>
              <w:lang w:val="it-IT"/>
            </w:rPr>
          </w:rPrChange>
        </w:rPr>
        <w:t xml:space="preserve"> si applicano a tutto l’ordine</w:t>
      </w:r>
      <w:r w:rsidR="00065431" w:rsidRPr="00176795">
        <w:rPr>
          <w:highlight w:val="green"/>
          <w:lang w:val="it-IT"/>
          <w:rPrChange w:id="1508" w:author="Cernigliaro, Giuseppe (IT - Bologna)" w:date="2018-11-30T16:08:00Z">
            <w:rPr>
              <w:lang w:val="it-IT"/>
            </w:rPr>
          </w:rPrChange>
        </w:rPr>
        <w:t xml:space="preserve"> pre-concordato</w:t>
      </w:r>
      <w:r w:rsidRPr="00176795">
        <w:rPr>
          <w:highlight w:val="green"/>
          <w:lang w:val="it-IT"/>
          <w:rPrChange w:id="1509" w:author="Cernigliaro, Giuseppe (IT - Bologna)" w:date="2018-11-30T16:08:00Z">
            <w:rPr>
              <w:lang w:val="it-IT"/>
            </w:rPr>
          </w:rPrChange>
        </w:rPr>
        <w:t xml:space="preserve"> e sono inclusi nel calcolo dell’importo totale dell’ordine;</w:t>
      </w:r>
    </w:p>
    <w:p w14:paraId="74E04DFA" w14:textId="77777777" w:rsidR="005D44AF" w:rsidRPr="00F4689F" w:rsidRDefault="005D44AF" w:rsidP="005D44AF">
      <w:pPr>
        <w:numPr>
          <w:ilvl w:val="0"/>
          <w:numId w:val="2"/>
        </w:numPr>
        <w:spacing w:after="200" w:line="276" w:lineRule="auto"/>
        <w:contextualSpacing/>
        <w:jc w:val="both"/>
        <w:rPr>
          <w:lang w:val="it-IT"/>
        </w:rPr>
      </w:pPr>
      <w:r w:rsidRPr="00F4689F">
        <w:rPr>
          <w:lang w:val="it-IT"/>
        </w:rPr>
        <w:t xml:space="preserve">A livello di </w:t>
      </w:r>
      <w:r w:rsidRPr="00F4689F">
        <w:rPr>
          <w:u w:val="single"/>
          <w:lang w:val="it-IT"/>
        </w:rPr>
        <w:t>Singolo Articolo</w:t>
      </w:r>
      <w:r w:rsidRPr="00F4689F">
        <w:rPr>
          <w:lang w:val="it-IT"/>
        </w:rPr>
        <w:t xml:space="preserve"> merce nell’elemento Price;</w:t>
      </w:r>
    </w:p>
    <w:p w14:paraId="5C1C786A" w14:textId="77777777" w:rsidR="005D44AF" w:rsidRPr="00F4689F" w:rsidRDefault="005D44AF" w:rsidP="005D44AF">
      <w:pPr>
        <w:spacing w:after="200" w:line="276" w:lineRule="auto"/>
        <w:ind w:left="1080"/>
        <w:contextualSpacing/>
        <w:jc w:val="both"/>
        <w:rPr>
          <w:lang w:val="it-IT"/>
        </w:rPr>
      </w:pPr>
      <w:r w:rsidRPr="00F4689F">
        <w:rPr>
          <w:lang w:val="it-IT"/>
        </w:rPr>
        <w:t>I dati a questo livello vengono forniti per informare l’acquirente su come è calcolato il prezzo.  Il prezzo stesso è sempre il prezzo netto, es. L’importo del prezzo diminuito/incrementato dell’importo dello sconto/maggiorazione;</w:t>
      </w:r>
    </w:p>
    <w:p w14:paraId="4B445971" w14:textId="77777777" w:rsidR="005D44AF" w:rsidRPr="00F4689F" w:rsidRDefault="005D44AF" w:rsidP="005D44AF">
      <w:pPr>
        <w:numPr>
          <w:ilvl w:val="0"/>
          <w:numId w:val="2"/>
        </w:numPr>
        <w:spacing w:after="200" w:line="276" w:lineRule="auto"/>
        <w:contextualSpacing/>
        <w:jc w:val="both"/>
        <w:rPr>
          <w:lang w:val="it-IT"/>
        </w:rPr>
      </w:pPr>
      <w:r w:rsidRPr="00F4689F">
        <w:rPr>
          <w:lang w:val="it-IT"/>
        </w:rPr>
        <w:t xml:space="preserve">A livello di </w:t>
      </w:r>
      <w:r w:rsidRPr="00F4689F">
        <w:rPr>
          <w:u w:val="single"/>
          <w:lang w:val="it-IT"/>
        </w:rPr>
        <w:t>Riga</w:t>
      </w:r>
      <w:r w:rsidRPr="00F4689F">
        <w:rPr>
          <w:lang w:val="it-IT"/>
        </w:rPr>
        <w:t xml:space="preserve"> come alternativa allo sconto/maggiorazione applicato al prezzo;</w:t>
      </w:r>
    </w:p>
    <w:p w14:paraId="18282336" w14:textId="77777777" w:rsidR="005D44AF" w:rsidRPr="00F4689F" w:rsidRDefault="005D44AF" w:rsidP="005D44AF">
      <w:pPr>
        <w:spacing w:after="200" w:line="276" w:lineRule="auto"/>
        <w:ind w:left="1080"/>
        <w:contextualSpacing/>
        <w:jc w:val="both"/>
        <w:rPr>
          <w:lang w:val="it-IT"/>
        </w:rPr>
      </w:pPr>
      <w:r w:rsidRPr="00F4689F">
        <w:rPr>
          <w:lang w:val="it-IT"/>
        </w:rPr>
        <w:t>Questa modalità permette ad esempio di fornire uno sconto a livello di riga che spesso ha il significato di fare uno sconto sulla quantità.</w:t>
      </w:r>
    </w:p>
    <w:p w14:paraId="56DB9C51" w14:textId="77777777" w:rsidR="005D44AF" w:rsidRPr="00F4689F" w:rsidRDefault="005D44AF" w:rsidP="005D44AF">
      <w:pPr>
        <w:ind w:left="360"/>
        <w:contextualSpacing/>
        <w:rPr>
          <w:sz w:val="16"/>
          <w:szCs w:val="16"/>
          <w:lang w:val="it-IT"/>
        </w:rPr>
      </w:pPr>
    </w:p>
    <w:p w14:paraId="4208B720" w14:textId="77777777" w:rsidR="005D44AF" w:rsidRDefault="005D44AF" w:rsidP="00B45F8B">
      <w:pPr>
        <w:contextualSpacing/>
        <w:jc w:val="both"/>
        <w:rPr>
          <w:lang w:val="it-IT"/>
        </w:rPr>
      </w:pPr>
      <w:r w:rsidRPr="00176795">
        <w:rPr>
          <w:highlight w:val="green"/>
          <w:lang w:val="it-IT"/>
          <w:rPrChange w:id="1510" w:author="Cernigliaro, Giuseppe (IT - Bologna)" w:date="2018-11-30T16:07:00Z">
            <w:rPr>
              <w:lang w:val="it-IT"/>
            </w:rPr>
          </w:rPrChange>
        </w:rPr>
        <w:t>A livello di testata possono essere forniti diversi sconti e maggiorazioni.</w:t>
      </w:r>
      <w:r w:rsidRPr="00F4689F">
        <w:rPr>
          <w:lang w:val="it-IT"/>
        </w:rPr>
        <w:t xml:space="preserve"> Per l’elemento Price è permessa una sola occorrenza dell’elemento AllowanceCharge. </w:t>
      </w:r>
      <w:r w:rsidRPr="00176795">
        <w:rPr>
          <w:highlight w:val="green"/>
          <w:lang w:val="it-IT"/>
          <w:rPrChange w:id="1511" w:author="Cernigliaro, Giuseppe (IT - Bologna)" w:date="2018-11-30T16:07:00Z">
            <w:rPr>
              <w:lang w:val="it-IT"/>
            </w:rPr>
          </w:rPrChange>
        </w:rPr>
        <w:t>L’elemento AllowanceCharge con il sotto elemento ChargeIndicator permette di indicare se si sta specificando una maggiorazione (true) o uno sconto/abbuono (false).</w:t>
      </w:r>
    </w:p>
    <w:p w14:paraId="26E2F282" w14:textId="77777777" w:rsidR="002A4864" w:rsidRDefault="002A4864" w:rsidP="00B45F8B">
      <w:pPr>
        <w:contextualSpacing/>
        <w:jc w:val="both"/>
        <w:rPr>
          <w:lang w:val="it-IT"/>
        </w:rPr>
      </w:pPr>
    </w:p>
    <w:p w14:paraId="63662F73" w14:textId="77777777" w:rsidR="005D44AF" w:rsidRDefault="005D44AF" w:rsidP="00B45F8B">
      <w:pPr>
        <w:contextualSpacing/>
        <w:jc w:val="both"/>
        <w:rPr>
          <w:lang w:val="it-IT"/>
        </w:rPr>
      </w:pPr>
      <w:r w:rsidRPr="00176795">
        <w:rPr>
          <w:highlight w:val="green"/>
          <w:lang w:val="it-IT"/>
          <w:rPrChange w:id="1512" w:author="Cernigliaro, Giuseppe (IT - Bologna)" w:date="2018-11-30T16:10:00Z">
            <w:rPr>
              <w:lang w:val="it-IT"/>
            </w:rPr>
          </w:rPrChange>
        </w:rPr>
        <w:t>La somma di tutti gli sconti e maggiorazioni a livello di testata deve essere specificato rispettivamente nel AllowanceTotalAmount e nel ChargeTotalAmount.</w:t>
      </w:r>
    </w:p>
    <w:p w14:paraId="6B7E2BE2" w14:textId="77777777" w:rsidR="002A4864" w:rsidRDefault="002A4864" w:rsidP="00B45F8B">
      <w:pPr>
        <w:contextualSpacing/>
        <w:jc w:val="both"/>
        <w:rPr>
          <w:lang w:val="it-IT"/>
        </w:rPr>
      </w:pPr>
    </w:p>
    <w:p w14:paraId="62372D09" w14:textId="77777777" w:rsidR="005D44AF" w:rsidRDefault="005D44AF" w:rsidP="00B45F8B">
      <w:pPr>
        <w:contextualSpacing/>
        <w:jc w:val="both"/>
        <w:rPr>
          <w:lang w:val="it-IT"/>
        </w:rPr>
      </w:pPr>
      <w:r w:rsidRPr="00F4689F">
        <w:rPr>
          <w:lang w:val="it-IT"/>
        </w:rPr>
        <w:t xml:space="preserve">Gli sconti e le maggiorazioni relative al prezzo sono solo informative e non considerate in qualsiasi altro calcolo. </w:t>
      </w:r>
    </w:p>
    <w:p w14:paraId="626661F4" w14:textId="77777777" w:rsidR="002A4864" w:rsidRDefault="002A4864" w:rsidP="00B45F8B">
      <w:pPr>
        <w:contextualSpacing/>
        <w:jc w:val="both"/>
        <w:rPr>
          <w:lang w:val="it-IT"/>
        </w:rPr>
      </w:pPr>
    </w:p>
    <w:p w14:paraId="79C79F70" w14:textId="77777777" w:rsidR="005D44AF" w:rsidRDefault="005D44AF" w:rsidP="00B45F8B">
      <w:pPr>
        <w:contextualSpacing/>
        <w:jc w:val="both"/>
        <w:rPr>
          <w:lang w:val="it-IT"/>
        </w:rPr>
      </w:pPr>
      <w:r w:rsidRPr="00F4689F">
        <w:rPr>
          <w:lang w:val="it-IT"/>
        </w:rPr>
        <w:t xml:space="preserve">Gli sconti e le maggiorazioni sulla riga d’ordine sono solo informative e non considerate in qualsiasi altro calcolo. </w:t>
      </w:r>
    </w:p>
    <w:p w14:paraId="0CC8BA5D" w14:textId="77777777" w:rsidR="002A4864" w:rsidRDefault="002A4864" w:rsidP="00B45F8B">
      <w:pPr>
        <w:contextualSpacing/>
        <w:jc w:val="both"/>
        <w:rPr>
          <w:lang w:val="it-IT"/>
        </w:rPr>
      </w:pPr>
    </w:p>
    <w:p w14:paraId="7A3C7E79" w14:textId="5130E2B6" w:rsidR="005D44AF" w:rsidRPr="00F4689F" w:rsidRDefault="005D44AF" w:rsidP="00B45F8B">
      <w:pPr>
        <w:contextualSpacing/>
        <w:jc w:val="both"/>
        <w:rPr>
          <w:lang w:val="it-IT"/>
        </w:rPr>
      </w:pPr>
      <w:r w:rsidRPr="00F4689F">
        <w:rPr>
          <w:lang w:val="it-IT"/>
        </w:rPr>
        <w:t xml:space="preserve">Gli sconti e le maggiorazioni in generale </w:t>
      </w:r>
      <w:del w:id="1513" w:author="Bertocchi Elisa" w:date="2018-09-21T15:00:00Z">
        <w:r w:rsidRPr="00F4689F" w:rsidDel="009A57B8">
          <w:rPr>
            <w:lang w:val="it-IT"/>
          </w:rPr>
          <w:delText xml:space="preserve">po </w:delText>
        </w:r>
      </w:del>
      <w:r w:rsidRPr="00F4689F">
        <w:rPr>
          <w:lang w:val="it-IT"/>
        </w:rPr>
        <w:t>possono specificare l’importo (AllowanceCharge/Amount) e l’importo base.</w:t>
      </w:r>
    </w:p>
    <w:p w14:paraId="6C1B17E5" w14:textId="77777777" w:rsidR="002A4864" w:rsidRDefault="002A4864">
      <w:pPr>
        <w:rPr>
          <w:rFonts w:ascii="Cambria" w:hAnsi="Cambria"/>
          <w:b/>
          <w:bCs/>
          <w:i/>
          <w:iCs/>
          <w:lang w:val="it-IT"/>
        </w:rPr>
      </w:pPr>
      <w:bookmarkStart w:id="1514" w:name="_Toc495606421"/>
      <w:r>
        <w:rPr>
          <w:lang w:val="it-IT"/>
        </w:rPr>
        <w:br w:type="page"/>
      </w:r>
    </w:p>
    <w:p w14:paraId="7DCCF2A5" w14:textId="0BA24AC5" w:rsidR="005D44AF" w:rsidRPr="00F4689F" w:rsidRDefault="005D44AF" w:rsidP="005D44AF">
      <w:pPr>
        <w:pStyle w:val="Heading4"/>
        <w:rPr>
          <w:lang w:val="it-IT"/>
        </w:rPr>
      </w:pPr>
      <w:r w:rsidRPr="00F4689F">
        <w:rPr>
          <w:lang w:val="it-IT"/>
        </w:rPr>
        <w:lastRenderedPageBreak/>
        <w:t>Sconti e maggiornazioni a livello di testata.</w:t>
      </w:r>
      <w:bookmarkEnd w:id="1514"/>
    </w:p>
    <w:p w14:paraId="3A85AC89" w14:textId="77777777" w:rsidR="005D44AF" w:rsidRPr="00F4689F" w:rsidRDefault="005D44AF" w:rsidP="005D44AF">
      <w:pPr>
        <w:jc w:val="both"/>
        <w:rPr>
          <w:lang w:val="it-IT"/>
        </w:rPr>
      </w:pPr>
      <w:commentRangeStart w:id="1515"/>
      <w:r w:rsidRPr="00F4689F">
        <w:rPr>
          <w:lang w:val="it-IT"/>
        </w:rPr>
        <w:t>Questo esempio mostra una maggiorazione relative ai costi di imballaggio:</w:t>
      </w:r>
    </w:p>
    <w:p w14:paraId="3538E2B4" w14:textId="77777777" w:rsidR="005D44AF" w:rsidRPr="00F4689F" w:rsidRDefault="005D44AF" w:rsidP="005D44AF">
      <w:pPr>
        <w:rPr>
          <w:rFonts w:ascii="Arial" w:hAnsi="Arial"/>
          <w:sz w:val="20"/>
          <w:szCs w:val="20"/>
          <w:lang w:val="it-IT" w:eastAsia="nl-NL"/>
        </w:rPr>
      </w:pPr>
    </w:p>
    <w:p w14:paraId="625DF28C"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lang w:val="en-GB"/>
        </w:rPr>
      </w:pP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cac:AllowanceCharge</w:t>
      </w:r>
      <w:r w:rsidRPr="00F4689F">
        <w:rPr>
          <w:rFonts w:ascii="Arial" w:eastAsia="Calibri" w:hAnsi="Arial" w:cs="Arial"/>
          <w:color w:val="0000FF"/>
          <w:sz w:val="20"/>
          <w:szCs w:val="20"/>
          <w:highlight w:val="white"/>
          <w:lang w:val="en-GB"/>
        </w:rPr>
        <w:t>&gt;</w:t>
      </w:r>
    </w:p>
    <w:p w14:paraId="492ED8EC"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lang w:val="en-GB"/>
        </w:rPr>
      </w:pPr>
      <w:r w:rsidRPr="00F4689F">
        <w:rPr>
          <w:rFonts w:ascii="Arial" w:eastAsia="Calibri" w:hAnsi="Arial" w:cs="Arial"/>
          <w:color w:val="000000"/>
          <w:sz w:val="20"/>
          <w:szCs w:val="20"/>
          <w:highlight w:val="white"/>
          <w:lang w:val="en-GB"/>
        </w:rPr>
        <w:tab/>
      </w: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cbc:ChargeIndicator</w:t>
      </w:r>
      <w:r w:rsidRPr="00F4689F">
        <w:rPr>
          <w:rFonts w:ascii="Arial" w:eastAsia="Calibri" w:hAnsi="Arial" w:cs="Arial"/>
          <w:color w:val="0000FF"/>
          <w:sz w:val="20"/>
          <w:szCs w:val="20"/>
          <w:highlight w:val="white"/>
          <w:lang w:val="en-GB"/>
        </w:rPr>
        <w:t>&gt;</w:t>
      </w:r>
      <w:r w:rsidRPr="00F4689F">
        <w:rPr>
          <w:rFonts w:ascii="Arial" w:eastAsia="Calibri" w:hAnsi="Arial" w:cs="Arial"/>
          <w:color w:val="000000"/>
          <w:sz w:val="20"/>
          <w:szCs w:val="20"/>
          <w:highlight w:val="white"/>
          <w:lang w:val="en-GB"/>
        </w:rPr>
        <w:t>true</w:t>
      </w: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cbc:ChargeIndicator</w:t>
      </w:r>
      <w:r w:rsidRPr="00F4689F">
        <w:rPr>
          <w:rFonts w:ascii="Arial" w:eastAsia="Calibri" w:hAnsi="Arial" w:cs="Arial"/>
          <w:color w:val="0000FF"/>
          <w:sz w:val="20"/>
          <w:szCs w:val="20"/>
          <w:highlight w:val="white"/>
          <w:lang w:val="en-GB"/>
        </w:rPr>
        <w:t>&gt;</w:t>
      </w:r>
    </w:p>
    <w:p w14:paraId="2544BD70"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lang w:val="en-GB"/>
        </w:rPr>
      </w:pPr>
      <w:r w:rsidRPr="00F4689F">
        <w:rPr>
          <w:rFonts w:ascii="Arial" w:eastAsia="Calibri" w:hAnsi="Arial" w:cs="Arial"/>
          <w:color w:val="000000"/>
          <w:sz w:val="20"/>
          <w:szCs w:val="20"/>
          <w:highlight w:val="white"/>
          <w:lang w:val="en-GB"/>
        </w:rPr>
        <w:tab/>
      </w: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cbc:AllowanceChargeReason</w:t>
      </w:r>
      <w:r w:rsidRPr="00F4689F">
        <w:rPr>
          <w:rFonts w:ascii="Arial" w:eastAsia="Calibri" w:hAnsi="Arial" w:cs="Arial"/>
          <w:color w:val="0000FF"/>
          <w:sz w:val="20"/>
          <w:szCs w:val="20"/>
          <w:highlight w:val="white"/>
          <w:lang w:val="en-GB"/>
        </w:rPr>
        <w:t>&gt;</w:t>
      </w:r>
      <w:r w:rsidRPr="00F4689F">
        <w:rPr>
          <w:rFonts w:ascii="Arial" w:eastAsia="Calibri" w:hAnsi="Arial" w:cs="Arial"/>
          <w:color w:val="000000"/>
          <w:sz w:val="20"/>
          <w:szCs w:val="20"/>
          <w:highlight w:val="white"/>
          <w:lang w:val="en-GB"/>
        </w:rPr>
        <w:t>Costi di imballaggio</w:t>
      </w: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cbc:AllowanceChargeReason</w:t>
      </w:r>
      <w:r w:rsidRPr="00F4689F">
        <w:rPr>
          <w:rFonts w:ascii="Arial" w:eastAsia="Calibri" w:hAnsi="Arial" w:cs="Arial"/>
          <w:color w:val="0000FF"/>
          <w:sz w:val="20"/>
          <w:szCs w:val="20"/>
          <w:highlight w:val="white"/>
          <w:lang w:val="en-GB"/>
        </w:rPr>
        <w:t>&gt;</w:t>
      </w:r>
    </w:p>
    <w:p w14:paraId="59243426"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lang w:val="en-GB"/>
        </w:rPr>
      </w:pPr>
      <w:r w:rsidRPr="00F4689F">
        <w:rPr>
          <w:rFonts w:ascii="Arial" w:eastAsia="Calibri" w:hAnsi="Arial" w:cs="Arial"/>
          <w:color w:val="000000"/>
          <w:sz w:val="20"/>
          <w:szCs w:val="20"/>
          <w:highlight w:val="white"/>
          <w:lang w:val="en-GB"/>
        </w:rPr>
        <w:tab/>
      </w: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cbc:Amount</w:t>
      </w:r>
      <w:r w:rsidRPr="00F4689F">
        <w:rPr>
          <w:rFonts w:ascii="Arial" w:eastAsia="Calibri" w:hAnsi="Arial" w:cs="Arial"/>
          <w:color w:val="FF0000"/>
          <w:sz w:val="20"/>
          <w:szCs w:val="20"/>
          <w:highlight w:val="white"/>
          <w:lang w:val="en-GB"/>
        </w:rPr>
        <w:t xml:space="preserve"> currencyID</w:t>
      </w:r>
      <w:r w:rsidRPr="00F4689F">
        <w:rPr>
          <w:rFonts w:ascii="Arial" w:eastAsia="Calibri" w:hAnsi="Arial" w:cs="Arial"/>
          <w:color w:val="0000FF"/>
          <w:sz w:val="20"/>
          <w:szCs w:val="20"/>
          <w:highlight w:val="white"/>
          <w:lang w:val="en-GB"/>
        </w:rPr>
        <w:t>="</w:t>
      </w:r>
      <w:r w:rsidRPr="00F4689F">
        <w:rPr>
          <w:rFonts w:ascii="Arial" w:eastAsia="Calibri" w:hAnsi="Arial" w:cs="Arial"/>
          <w:color w:val="000000"/>
          <w:sz w:val="20"/>
          <w:szCs w:val="20"/>
          <w:highlight w:val="white"/>
          <w:lang w:val="en-GB"/>
        </w:rPr>
        <w:t>EUR</w:t>
      </w:r>
      <w:r w:rsidRPr="00F4689F">
        <w:rPr>
          <w:rFonts w:ascii="Arial" w:eastAsia="Calibri" w:hAnsi="Arial" w:cs="Arial"/>
          <w:color w:val="0000FF"/>
          <w:sz w:val="20"/>
          <w:szCs w:val="20"/>
          <w:highlight w:val="white"/>
          <w:lang w:val="en-GB"/>
        </w:rPr>
        <w:t>"&gt;</w:t>
      </w:r>
      <w:r w:rsidRPr="00F4689F">
        <w:rPr>
          <w:rFonts w:ascii="Arial" w:eastAsia="Calibri" w:hAnsi="Arial" w:cs="Arial"/>
          <w:color w:val="000000"/>
          <w:sz w:val="20"/>
          <w:szCs w:val="20"/>
          <w:highlight w:val="white"/>
          <w:lang w:val="en-GB"/>
        </w:rPr>
        <w:t>100.00</w:t>
      </w:r>
      <w:r w:rsidRPr="00F4689F">
        <w:rPr>
          <w:rFonts w:ascii="Arial" w:eastAsia="Calibri" w:hAnsi="Arial" w:cs="Arial"/>
          <w:color w:val="0000FF"/>
          <w:sz w:val="20"/>
          <w:szCs w:val="20"/>
          <w:highlight w:val="white"/>
          <w:lang w:val="en-GB"/>
        </w:rPr>
        <w:t>&lt;/</w:t>
      </w:r>
      <w:r w:rsidRPr="00F4689F">
        <w:rPr>
          <w:rFonts w:ascii="Arial" w:eastAsia="Calibri" w:hAnsi="Arial" w:cs="Arial"/>
          <w:color w:val="800000"/>
          <w:sz w:val="20"/>
          <w:szCs w:val="20"/>
          <w:highlight w:val="white"/>
          <w:lang w:val="en-GB"/>
        </w:rPr>
        <w:t>cbc:Amount</w:t>
      </w:r>
      <w:r w:rsidRPr="00F4689F">
        <w:rPr>
          <w:rFonts w:ascii="Arial" w:eastAsia="Calibri" w:hAnsi="Arial" w:cs="Arial"/>
          <w:color w:val="0000FF"/>
          <w:sz w:val="20"/>
          <w:szCs w:val="20"/>
          <w:highlight w:val="white"/>
          <w:lang w:val="en-GB"/>
        </w:rPr>
        <w:t>&gt;</w:t>
      </w:r>
    </w:p>
    <w:p w14:paraId="5CF17410" w14:textId="77777777" w:rsidR="005D44AF" w:rsidRPr="00F4689F" w:rsidRDefault="005D44AF" w:rsidP="005D44AF">
      <w:pPr>
        <w:autoSpaceDE w:val="0"/>
        <w:autoSpaceDN w:val="0"/>
        <w:adjustRightInd w:val="0"/>
        <w:rPr>
          <w:rFonts w:eastAsia="Calibri" w:cs="Arial"/>
          <w:color w:val="0000FF"/>
          <w:highlight w:val="white"/>
          <w:lang w:val="it-IT"/>
        </w:rPr>
      </w:pPr>
      <w:r w:rsidRPr="00F4689F">
        <w:rPr>
          <w:rFonts w:eastAsia="Calibri" w:cs="Arial"/>
          <w:color w:val="0000FF"/>
          <w:highlight w:val="white"/>
          <w:lang w:val="it-IT"/>
        </w:rPr>
        <w:t>&lt;/</w:t>
      </w:r>
      <w:r w:rsidRPr="00F4689F">
        <w:rPr>
          <w:rFonts w:eastAsia="Calibri" w:cs="Arial"/>
          <w:color w:val="800000"/>
          <w:highlight w:val="white"/>
          <w:lang w:val="it-IT"/>
        </w:rPr>
        <w:t>cac:AllowanceCharge</w:t>
      </w:r>
      <w:r w:rsidRPr="00F4689F">
        <w:rPr>
          <w:rFonts w:eastAsia="Calibri" w:cs="Arial"/>
          <w:color w:val="0000FF"/>
          <w:highlight w:val="white"/>
          <w:lang w:val="it-IT"/>
        </w:rPr>
        <w:t>&gt;</w:t>
      </w:r>
    </w:p>
    <w:p w14:paraId="35FE76FC" w14:textId="77777777" w:rsidR="005D44AF" w:rsidRPr="00F4689F" w:rsidRDefault="005D44AF" w:rsidP="005D44AF">
      <w:pPr>
        <w:rPr>
          <w:sz w:val="16"/>
          <w:szCs w:val="16"/>
          <w:lang w:val="it-IT"/>
        </w:rPr>
      </w:pPr>
    </w:p>
    <w:p w14:paraId="7E276DF8" w14:textId="77777777" w:rsidR="005D44AF" w:rsidRPr="00F4689F" w:rsidRDefault="005D44AF" w:rsidP="005D44AF">
      <w:pPr>
        <w:rPr>
          <w:lang w:val="it-IT"/>
        </w:rPr>
      </w:pPr>
      <w:r w:rsidRPr="00F4689F">
        <w:rPr>
          <w:lang w:val="it-IT"/>
        </w:rPr>
        <w:t>Questo esempio mostra uno sconto per l’intero ordine:</w:t>
      </w:r>
    </w:p>
    <w:p w14:paraId="49B2CDC9" w14:textId="77777777" w:rsidR="005D44AF" w:rsidRPr="00F4689F" w:rsidRDefault="005D44AF" w:rsidP="005D44AF">
      <w:pPr>
        <w:rPr>
          <w:rFonts w:ascii="Arial" w:hAnsi="Arial"/>
          <w:sz w:val="16"/>
          <w:szCs w:val="16"/>
          <w:lang w:val="it-IT" w:eastAsia="nl-NL"/>
        </w:rPr>
      </w:pPr>
    </w:p>
    <w:p w14:paraId="6B8D7A40"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cac:AllowanceCharge</w:t>
      </w:r>
      <w:r w:rsidRPr="00F4689F">
        <w:rPr>
          <w:rFonts w:ascii="Arial" w:eastAsia="Calibri" w:hAnsi="Arial" w:cs="Arial"/>
          <w:color w:val="0000FF"/>
          <w:sz w:val="20"/>
          <w:szCs w:val="20"/>
          <w:highlight w:val="white"/>
        </w:rPr>
        <w:t>&gt;</w:t>
      </w:r>
    </w:p>
    <w:p w14:paraId="2D97C81C"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00"/>
          <w:sz w:val="20"/>
          <w:szCs w:val="20"/>
          <w:highlight w:val="white"/>
        </w:rPr>
        <w:tab/>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false</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p>
    <w:p w14:paraId="32E4B283" w14:textId="77777777" w:rsidR="005D44AF" w:rsidRPr="00F4689F" w:rsidRDefault="005D44AF" w:rsidP="005D44AF">
      <w:pPr>
        <w:autoSpaceDE w:val="0"/>
        <w:autoSpaceDN w:val="0"/>
        <w:adjustRightInd w:val="0"/>
        <w:ind w:firstLine="720"/>
        <w:rPr>
          <w:rFonts w:ascii="Arial" w:eastAsia="Calibri" w:hAnsi="Arial" w:cs="Arial"/>
          <w:color w:val="000000"/>
          <w:sz w:val="20"/>
          <w:szCs w:val="20"/>
          <w:highlight w:val="white"/>
        </w:rPr>
      </w:pPr>
      <w:r w:rsidRPr="00F4689F">
        <w:rPr>
          <w:rFonts w:ascii="Arial" w:eastAsia="Calibri" w:hAnsi="Arial" w:cs="Arial"/>
          <w:color w:val="800000"/>
          <w:sz w:val="20"/>
          <w:szCs w:val="20"/>
          <w:highlight w:val="white"/>
        </w:rPr>
        <w:t>&lt;cbc:AllowanceChargeReason</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Sconto</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cbc:AllowanceChargeReason</w:t>
      </w:r>
      <w:r w:rsidRPr="00F4689F">
        <w:rPr>
          <w:rFonts w:ascii="Arial" w:eastAsia="Calibri" w:hAnsi="Arial" w:cs="Arial"/>
          <w:color w:val="0000FF"/>
          <w:sz w:val="20"/>
          <w:szCs w:val="20"/>
          <w:highlight w:val="white"/>
        </w:rPr>
        <w:t>&gt;</w:t>
      </w:r>
    </w:p>
    <w:p w14:paraId="0AA12B5A"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00"/>
          <w:sz w:val="20"/>
          <w:szCs w:val="20"/>
          <w:highlight w:val="white"/>
        </w:rPr>
        <w:tab/>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FF0000"/>
          <w:sz w:val="20"/>
          <w:szCs w:val="20"/>
          <w:highlight w:val="white"/>
        </w:rPr>
        <w:t xml:space="preserve"> currencyID</w:t>
      </w:r>
      <w:r w:rsidRPr="00F4689F">
        <w:rPr>
          <w:rFonts w:ascii="Arial" w:eastAsia="Calibri" w:hAnsi="Arial" w:cs="Arial"/>
          <w:color w:val="0000FF"/>
          <w:sz w:val="20"/>
          <w:szCs w:val="20"/>
          <w:highlight w:val="white"/>
        </w:rPr>
        <w:t>="</w:t>
      </w:r>
      <w:r w:rsidRPr="00F4689F">
        <w:rPr>
          <w:rFonts w:ascii="Arial" w:eastAsia="Calibri" w:hAnsi="Arial" w:cs="Arial"/>
          <w:color w:val="000000"/>
          <w:sz w:val="20"/>
          <w:szCs w:val="20"/>
          <w:highlight w:val="white"/>
        </w:rPr>
        <w:t>EUR</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100.00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0000FF"/>
          <w:sz w:val="20"/>
          <w:szCs w:val="20"/>
          <w:highlight w:val="white"/>
        </w:rPr>
        <w:t>&gt;</w:t>
      </w:r>
    </w:p>
    <w:p w14:paraId="6408D46A" w14:textId="77777777" w:rsidR="005D44AF" w:rsidRPr="00F4689F" w:rsidRDefault="005D44AF" w:rsidP="005D44AF">
      <w:pPr>
        <w:rPr>
          <w:rFonts w:ascii="Arial" w:eastAsia="Calibri" w:hAnsi="Arial" w:cs="Arial"/>
          <w:color w:val="0000FF"/>
          <w:sz w:val="20"/>
          <w:szCs w:val="20"/>
          <w:lang w:val="da-DK" w:eastAsia="nl-NL"/>
        </w:rPr>
      </w:pPr>
      <w:r w:rsidRPr="00F4689F">
        <w:rPr>
          <w:rFonts w:ascii="Arial" w:eastAsia="Calibri" w:hAnsi="Arial" w:cs="Arial"/>
          <w:color w:val="0000FF"/>
          <w:sz w:val="20"/>
          <w:szCs w:val="20"/>
          <w:highlight w:val="white"/>
          <w:lang w:val="da-DK" w:eastAsia="nl-NL"/>
        </w:rPr>
        <w:t>&lt;/</w:t>
      </w:r>
      <w:r w:rsidRPr="00F4689F">
        <w:rPr>
          <w:rFonts w:ascii="Arial" w:eastAsia="Calibri" w:hAnsi="Arial" w:cs="Arial"/>
          <w:color w:val="800000"/>
          <w:sz w:val="20"/>
          <w:szCs w:val="20"/>
          <w:highlight w:val="white"/>
          <w:lang w:val="da-DK" w:eastAsia="nl-NL"/>
        </w:rPr>
        <w:t>cac:AllowanceCharge</w:t>
      </w:r>
      <w:r w:rsidRPr="00F4689F">
        <w:rPr>
          <w:rFonts w:ascii="Arial" w:eastAsia="Calibri" w:hAnsi="Arial" w:cs="Arial"/>
          <w:color w:val="0000FF"/>
          <w:sz w:val="20"/>
          <w:szCs w:val="20"/>
          <w:highlight w:val="white"/>
          <w:lang w:val="da-DK" w:eastAsia="nl-NL"/>
        </w:rPr>
        <w:t>&gt;</w:t>
      </w:r>
      <w:commentRangeEnd w:id="1515"/>
      <w:r w:rsidR="00AE0EA4">
        <w:rPr>
          <w:rStyle w:val="CommentReference"/>
        </w:rPr>
        <w:commentReference w:id="1515"/>
      </w:r>
    </w:p>
    <w:p w14:paraId="41C9D39B" w14:textId="06881A42" w:rsidR="005D44AF" w:rsidRPr="00F4689F" w:rsidRDefault="005D44AF" w:rsidP="005D44AF">
      <w:pPr>
        <w:pStyle w:val="Heading4"/>
        <w:rPr>
          <w:lang w:val="it-IT"/>
        </w:rPr>
      </w:pPr>
      <w:bookmarkStart w:id="1516" w:name="OLE_LINK3"/>
      <w:bookmarkStart w:id="1517" w:name="_Toc495606422"/>
      <w:r w:rsidRPr="00F4689F">
        <w:rPr>
          <w:lang w:val="it-IT"/>
        </w:rPr>
        <w:t>Sconti e maggiorazioni sul prezzo</w:t>
      </w:r>
      <w:bookmarkEnd w:id="1516"/>
      <w:bookmarkEnd w:id="1517"/>
    </w:p>
    <w:p w14:paraId="76C7A6C4" w14:textId="77777777" w:rsidR="005D44AF" w:rsidRPr="00F4689F" w:rsidRDefault="005D44AF" w:rsidP="005D44AF">
      <w:pPr>
        <w:rPr>
          <w:sz w:val="16"/>
          <w:szCs w:val="16"/>
          <w:lang w:val="it-IT"/>
        </w:rPr>
      </w:pPr>
      <w:r w:rsidRPr="00F4689F">
        <w:rPr>
          <w:lang w:val="it-IT"/>
        </w:rPr>
        <w:t>Questo esempio mostra uno sconto di 10 EUR sul prezzo base:</w:t>
      </w:r>
      <w:r w:rsidRPr="00F4689F">
        <w:rPr>
          <w:rFonts w:ascii="Arial" w:hAnsi="Arial" w:cs="Arial"/>
          <w:noProof/>
          <w:color w:val="800000"/>
          <w:sz w:val="20"/>
          <w:szCs w:val="20"/>
          <w:highlight w:val="white"/>
          <w:lang w:val="it-IT"/>
        </w:rPr>
        <w:br/>
      </w:r>
    </w:p>
    <w:p w14:paraId="645595A7" w14:textId="77777777" w:rsidR="005D44AF" w:rsidRPr="00F4689F" w:rsidRDefault="005D44AF" w:rsidP="005D44AF">
      <w:pPr>
        <w:rPr>
          <w:rFonts w:ascii="Arial" w:eastAsia="Calibri" w:hAnsi="Arial" w:cs="Arial"/>
          <w:color w:val="0000FF"/>
          <w:sz w:val="20"/>
          <w:szCs w:val="20"/>
        </w:rPr>
      </w:pP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cac:Price</w:t>
      </w:r>
      <w:r w:rsidRPr="00F4689F">
        <w:rPr>
          <w:rFonts w:ascii="Arial" w:eastAsia="Calibri" w:hAnsi="Arial" w:cs="Arial"/>
          <w:color w:val="0000FF"/>
          <w:sz w:val="20"/>
          <w:szCs w:val="20"/>
          <w:highlight w:val="white"/>
        </w:rPr>
        <w:t>&gt;</w:t>
      </w:r>
    </w:p>
    <w:p w14:paraId="425B0999" w14:textId="77777777" w:rsidR="005D44AF" w:rsidRPr="00F4689F" w:rsidRDefault="005D44AF" w:rsidP="005D44AF">
      <w:pPr>
        <w:ind w:firstLine="720"/>
        <w:rPr>
          <w:rFonts w:ascii="Arial" w:hAnsi="Arial"/>
          <w:sz w:val="20"/>
          <w:szCs w:val="20"/>
          <w:lang w:val="en-GB" w:eastAsia="nl-NL"/>
        </w:rPr>
      </w:pP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cbc:PriceAmount</w:t>
      </w:r>
      <w:r w:rsidRPr="00F4689F">
        <w:rPr>
          <w:rFonts w:ascii="Arial" w:hAnsi="Arial" w:cs="Arial"/>
          <w:noProof/>
          <w:color w:val="FF0000"/>
          <w:sz w:val="20"/>
          <w:szCs w:val="20"/>
          <w:highlight w:val="white"/>
          <w:lang w:val="en-GB"/>
        </w:rPr>
        <w:t xml:space="preserve"> currencyID</w:t>
      </w:r>
      <w:r w:rsidRPr="00F4689F">
        <w:rPr>
          <w:rFonts w:ascii="Arial" w:hAnsi="Arial" w:cs="Arial"/>
          <w:noProof/>
          <w:sz w:val="20"/>
          <w:szCs w:val="20"/>
          <w:highlight w:val="white"/>
          <w:lang w:val="en-GB"/>
        </w:rPr>
        <w:t>="EUR"</w:t>
      </w:r>
      <w:r w:rsidRPr="00F4689F">
        <w:rPr>
          <w:rFonts w:ascii="Arial" w:eastAsia="Calibri" w:hAnsi="Arial" w:cs="Arial"/>
          <w:color w:val="0000FF"/>
          <w:sz w:val="20"/>
          <w:szCs w:val="20"/>
          <w:highlight w:val="white"/>
        </w:rPr>
        <w:t>&gt;</w:t>
      </w:r>
      <w:r w:rsidRPr="00F4689F">
        <w:rPr>
          <w:rFonts w:ascii="Arial" w:hAnsi="Arial" w:cs="Arial"/>
          <w:noProof/>
          <w:sz w:val="20"/>
          <w:szCs w:val="20"/>
          <w:highlight w:val="white"/>
          <w:lang w:val="en-GB"/>
        </w:rPr>
        <w:t>90.00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cbc:PriceAmount</w:t>
      </w:r>
      <w:r w:rsidRPr="00F4689F">
        <w:rPr>
          <w:rFonts w:ascii="Arial" w:eastAsia="Calibri" w:hAnsi="Arial" w:cs="Arial"/>
          <w:color w:val="0000FF"/>
          <w:sz w:val="20"/>
          <w:szCs w:val="20"/>
          <w:highlight w:val="white"/>
        </w:rPr>
        <w:t>&gt;</w:t>
      </w:r>
    </w:p>
    <w:p w14:paraId="398C1BEF" w14:textId="77777777" w:rsidR="005D44AF" w:rsidRPr="00F4689F" w:rsidRDefault="005D44AF" w:rsidP="005D44AF">
      <w:pPr>
        <w:autoSpaceDE w:val="0"/>
        <w:autoSpaceDN w:val="0"/>
        <w:adjustRightInd w:val="0"/>
        <w:ind w:firstLine="720"/>
        <w:rPr>
          <w:rFonts w:ascii="Arial" w:eastAsia="Calibri" w:hAnsi="Arial" w:cs="Arial"/>
          <w:color w:val="000000"/>
          <w:sz w:val="20"/>
          <w:szCs w:val="20"/>
          <w:highlight w:val="white"/>
        </w:rPr>
      </w:pP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cac:AllowanceCharge</w:t>
      </w:r>
      <w:r w:rsidRPr="00F4689F">
        <w:rPr>
          <w:rFonts w:ascii="Arial" w:eastAsia="Calibri" w:hAnsi="Arial" w:cs="Arial"/>
          <w:color w:val="0000FF"/>
          <w:sz w:val="20"/>
          <w:szCs w:val="20"/>
          <w:highlight w:val="white"/>
        </w:rPr>
        <w:t>&gt;</w:t>
      </w:r>
    </w:p>
    <w:p w14:paraId="4F186223"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00"/>
          <w:sz w:val="20"/>
          <w:szCs w:val="20"/>
          <w:highlight w:val="white"/>
        </w:rPr>
        <w:tab/>
      </w:r>
      <w:r w:rsidRPr="00F4689F">
        <w:rPr>
          <w:rFonts w:ascii="Arial" w:eastAsia="Calibri" w:hAnsi="Arial" w:cs="Arial"/>
          <w:color w:val="000000"/>
          <w:sz w:val="20"/>
          <w:szCs w:val="20"/>
          <w:highlight w:val="white"/>
        </w:rPr>
        <w:tab/>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false</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p>
    <w:p w14:paraId="7579A909" w14:textId="77777777" w:rsidR="005D44AF" w:rsidRPr="00F4689F" w:rsidRDefault="005D44AF" w:rsidP="005D44AF">
      <w:pPr>
        <w:autoSpaceDE w:val="0"/>
        <w:autoSpaceDN w:val="0"/>
        <w:adjustRightInd w:val="0"/>
        <w:ind w:left="720" w:firstLine="720"/>
        <w:rPr>
          <w:rFonts w:ascii="Arial" w:eastAsia="Calibri" w:hAnsi="Arial" w:cs="Arial"/>
          <w:color w:val="000000"/>
          <w:sz w:val="20"/>
          <w:szCs w:val="20"/>
          <w:highlight w:val="white"/>
        </w:rPr>
      </w:pPr>
      <w:r w:rsidRPr="00F4689F">
        <w:rPr>
          <w:rFonts w:ascii="Arial" w:eastAsia="Calibri" w:hAnsi="Arial" w:cs="Arial"/>
          <w:color w:val="800000"/>
          <w:sz w:val="20"/>
          <w:szCs w:val="20"/>
          <w:highlight w:val="white"/>
        </w:rPr>
        <w:t>&lt;cbc:AllowanceChargeReason</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Sconto</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cbc:AllowanceChargeReason</w:t>
      </w:r>
      <w:r w:rsidRPr="00F4689F">
        <w:rPr>
          <w:rFonts w:ascii="Arial" w:eastAsia="Calibri" w:hAnsi="Arial" w:cs="Arial"/>
          <w:color w:val="0000FF"/>
          <w:sz w:val="20"/>
          <w:szCs w:val="20"/>
          <w:highlight w:val="white"/>
        </w:rPr>
        <w:t>&gt;</w:t>
      </w:r>
    </w:p>
    <w:p w14:paraId="5756B3AE" w14:textId="77777777" w:rsidR="005D44AF" w:rsidRPr="00F4689F" w:rsidRDefault="005D44AF" w:rsidP="005D44AF">
      <w:pPr>
        <w:autoSpaceDE w:val="0"/>
        <w:autoSpaceDN w:val="0"/>
        <w:adjustRightInd w:val="0"/>
        <w:rPr>
          <w:rFonts w:ascii="Arial" w:eastAsia="Calibri" w:hAnsi="Arial" w:cs="Arial"/>
          <w:color w:val="0000FF"/>
          <w:sz w:val="20"/>
          <w:szCs w:val="20"/>
          <w:highlight w:val="white"/>
        </w:rPr>
      </w:pPr>
      <w:r w:rsidRPr="00F4689F">
        <w:rPr>
          <w:rFonts w:ascii="Arial" w:eastAsia="Calibri" w:hAnsi="Arial" w:cs="Arial"/>
          <w:color w:val="000000"/>
          <w:sz w:val="20"/>
          <w:szCs w:val="20"/>
          <w:highlight w:val="white"/>
        </w:rPr>
        <w:tab/>
      </w:r>
      <w:r w:rsidRPr="00F4689F">
        <w:rPr>
          <w:rFonts w:ascii="Arial" w:eastAsia="Calibri" w:hAnsi="Arial" w:cs="Arial"/>
          <w:color w:val="000000"/>
          <w:sz w:val="20"/>
          <w:szCs w:val="20"/>
          <w:highlight w:val="white"/>
        </w:rPr>
        <w:tab/>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FF0000"/>
          <w:sz w:val="20"/>
          <w:szCs w:val="20"/>
          <w:highlight w:val="white"/>
        </w:rPr>
        <w:t xml:space="preserve"> currencyID</w:t>
      </w:r>
      <w:r w:rsidRPr="00F4689F">
        <w:rPr>
          <w:rFonts w:ascii="Arial" w:eastAsia="Calibri" w:hAnsi="Arial" w:cs="Arial"/>
          <w:color w:val="0000FF"/>
          <w:sz w:val="20"/>
          <w:szCs w:val="20"/>
          <w:highlight w:val="white"/>
        </w:rPr>
        <w:t>="</w:t>
      </w:r>
      <w:r w:rsidRPr="00F4689F">
        <w:rPr>
          <w:rFonts w:ascii="Arial" w:eastAsia="Calibri" w:hAnsi="Arial" w:cs="Arial"/>
          <w:color w:val="000000"/>
          <w:sz w:val="20"/>
          <w:szCs w:val="20"/>
          <w:highlight w:val="white"/>
        </w:rPr>
        <w:t>EUR</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10.00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0000FF"/>
          <w:sz w:val="20"/>
          <w:szCs w:val="20"/>
          <w:highlight w:val="white"/>
        </w:rPr>
        <w:t>&gt;</w:t>
      </w:r>
    </w:p>
    <w:p w14:paraId="34380C54"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FF"/>
          <w:sz w:val="20"/>
          <w:szCs w:val="20"/>
          <w:highlight w:val="white"/>
        </w:rPr>
        <w:tab/>
      </w:r>
      <w:r w:rsidRPr="00F4689F">
        <w:rPr>
          <w:rFonts w:ascii="Arial" w:eastAsia="Calibri" w:hAnsi="Arial" w:cs="Arial"/>
          <w:color w:val="0000FF"/>
          <w:sz w:val="20"/>
          <w:szCs w:val="20"/>
          <w:highlight w:val="white"/>
        </w:rPr>
        <w:tab/>
        <w:t>&lt;</w:t>
      </w:r>
      <w:r w:rsidRPr="00F4689F">
        <w:rPr>
          <w:rFonts w:ascii="Arial" w:eastAsia="Calibri" w:hAnsi="Arial" w:cs="Arial"/>
          <w:color w:val="800000"/>
          <w:sz w:val="20"/>
          <w:szCs w:val="20"/>
          <w:highlight w:val="white"/>
        </w:rPr>
        <w:t>cbc:BaseAmount</w:t>
      </w:r>
      <w:r w:rsidRPr="00F4689F">
        <w:rPr>
          <w:rFonts w:ascii="Arial" w:eastAsia="Calibri" w:hAnsi="Arial" w:cs="Arial"/>
          <w:color w:val="FF0000"/>
          <w:sz w:val="20"/>
          <w:szCs w:val="20"/>
          <w:highlight w:val="white"/>
        </w:rPr>
        <w:t xml:space="preserve"> currencyID</w:t>
      </w:r>
      <w:r w:rsidRPr="00F4689F">
        <w:rPr>
          <w:rFonts w:ascii="Arial" w:eastAsia="Calibri" w:hAnsi="Arial" w:cs="Arial"/>
          <w:color w:val="0000FF"/>
          <w:sz w:val="20"/>
          <w:szCs w:val="20"/>
          <w:highlight w:val="white"/>
        </w:rPr>
        <w:t>="</w:t>
      </w:r>
      <w:r w:rsidRPr="00F4689F">
        <w:rPr>
          <w:rFonts w:ascii="Arial" w:eastAsia="Calibri" w:hAnsi="Arial" w:cs="Arial"/>
          <w:color w:val="000000"/>
          <w:sz w:val="20"/>
          <w:szCs w:val="20"/>
          <w:highlight w:val="white"/>
        </w:rPr>
        <w:t>EUR</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100.00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cbc:BaseAmount</w:t>
      </w:r>
      <w:r w:rsidRPr="00F4689F">
        <w:rPr>
          <w:rFonts w:ascii="Arial" w:eastAsia="Calibri" w:hAnsi="Arial" w:cs="Arial"/>
          <w:color w:val="0000FF"/>
          <w:sz w:val="20"/>
          <w:szCs w:val="20"/>
          <w:highlight w:val="white"/>
        </w:rPr>
        <w:t>&gt;</w:t>
      </w:r>
    </w:p>
    <w:p w14:paraId="653DBE7E" w14:textId="77777777" w:rsidR="005D44AF" w:rsidRPr="00F4689F" w:rsidRDefault="005D44AF" w:rsidP="005D44AF">
      <w:pPr>
        <w:ind w:firstLine="720"/>
        <w:rPr>
          <w:rFonts w:ascii="Arial" w:eastAsia="Calibri" w:hAnsi="Arial" w:cs="Arial"/>
          <w:color w:val="0000FF"/>
          <w:sz w:val="20"/>
          <w:szCs w:val="20"/>
          <w:lang w:val="da-DK" w:eastAsia="nl-NL"/>
        </w:rPr>
      </w:pPr>
      <w:r w:rsidRPr="00F4689F">
        <w:rPr>
          <w:rFonts w:ascii="Arial" w:eastAsia="Calibri" w:hAnsi="Arial" w:cs="Arial"/>
          <w:color w:val="0000FF"/>
          <w:sz w:val="20"/>
          <w:szCs w:val="20"/>
          <w:highlight w:val="white"/>
          <w:lang w:val="da-DK" w:eastAsia="nl-NL"/>
        </w:rPr>
        <w:t>&lt;/</w:t>
      </w:r>
      <w:r w:rsidRPr="00F4689F">
        <w:rPr>
          <w:rFonts w:ascii="Arial" w:eastAsia="Calibri" w:hAnsi="Arial" w:cs="Arial"/>
          <w:color w:val="800000"/>
          <w:sz w:val="20"/>
          <w:szCs w:val="20"/>
          <w:highlight w:val="white"/>
          <w:lang w:val="da-DK" w:eastAsia="nl-NL"/>
        </w:rPr>
        <w:t>cac:AllowanceCharge</w:t>
      </w:r>
      <w:r w:rsidRPr="00F4689F">
        <w:rPr>
          <w:rFonts w:ascii="Arial" w:eastAsia="Calibri" w:hAnsi="Arial" w:cs="Arial"/>
          <w:color w:val="0000FF"/>
          <w:sz w:val="20"/>
          <w:szCs w:val="20"/>
          <w:highlight w:val="white"/>
          <w:lang w:val="da-DK" w:eastAsia="nl-NL"/>
        </w:rPr>
        <w:t>&gt;</w:t>
      </w:r>
    </w:p>
    <w:p w14:paraId="0CC1C8A9" w14:textId="77777777" w:rsidR="005D44AF" w:rsidRPr="00F4689F" w:rsidRDefault="005D44AF" w:rsidP="005D44AF">
      <w:pPr>
        <w:rPr>
          <w:rFonts w:ascii="Arial" w:eastAsia="Calibri" w:hAnsi="Arial" w:cs="Arial"/>
          <w:color w:val="0000FF"/>
          <w:sz w:val="20"/>
          <w:szCs w:val="20"/>
          <w:lang w:val="da-DK" w:eastAsia="nl-NL"/>
        </w:rPr>
      </w:pPr>
      <w:r w:rsidRPr="00F4689F">
        <w:rPr>
          <w:rFonts w:ascii="Arial" w:eastAsia="Calibri" w:hAnsi="Arial" w:cs="Arial"/>
          <w:color w:val="0000FF"/>
          <w:sz w:val="20"/>
          <w:szCs w:val="20"/>
          <w:highlight w:val="white"/>
          <w:lang w:val="da-DK" w:eastAsia="nl-NL"/>
        </w:rPr>
        <w:t>&lt;/</w:t>
      </w:r>
      <w:r w:rsidRPr="00F4689F">
        <w:rPr>
          <w:rFonts w:ascii="Arial" w:eastAsia="Calibri" w:hAnsi="Arial" w:cs="Arial"/>
          <w:color w:val="800000"/>
          <w:sz w:val="20"/>
          <w:szCs w:val="20"/>
          <w:highlight w:val="white"/>
          <w:lang w:val="da-DK" w:eastAsia="nl-NL"/>
        </w:rPr>
        <w:t>cac:Price</w:t>
      </w:r>
      <w:r w:rsidRPr="00F4689F">
        <w:rPr>
          <w:rFonts w:ascii="Arial" w:eastAsia="Calibri" w:hAnsi="Arial" w:cs="Arial"/>
          <w:color w:val="0000FF"/>
          <w:sz w:val="20"/>
          <w:szCs w:val="20"/>
          <w:highlight w:val="white"/>
          <w:lang w:val="da-DK" w:eastAsia="nl-NL"/>
        </w:rPr>
        <w:t>&gt;</w:t>
      </w:r>
    </w:p>
    <w:p w14:paraId="013BA98E" w14:textId="77777777" w:rsidR="005D44AF" w:rsidRPr="00F4689F" w:rsidRDefault="005D44AF" w:rsidP="005D44AF">
      <w:pPr>
        <w:pStyle w:val="Heading4"/>
        <w:rPr>
          <w:rFonts w:eastAsia="Calibri"/>
          <w:lang w:val="da-DK" w:eastAsia="nl-NL"/>
        </w:rPr>
      </w:pPr>
      <w:bookmarkStart w:id="1518" w:name="_Toc495606423"/>
      <w:r w:rsidRPr="00F4689F">
        <w:rPr>
          <w:rFonts w:eastAsia="Calibri"/>
          <w:lang w:val="da-DK" w:eastAsia="nl-NL"/>
        </w:rPr>
        <w:t>Sconti e maggiorazioni a livello di riga</w:t>
      </w:r>
      <w:bookmarkEnd w:id="1518"/>
    </w:p>
    <w:p w14:paraId="68E45BDD" w14:textId="77777777" w:rsidR="005D44AF" w:rsidRPr="00F4689F" w:rsidRDefault="005D44AF" w:rsidP="005D44AF">
      <w:pPr>
        <w:jc w:val="both"/>
        <w:rPr>
          <w:lang w:val="it-IT"/>
        </w:rPr>
      </w:pPr>
      <w:r w:rsidRPr="00F4689F">
        <w:rPr>
          <w:lang w:val="it-IT"/>
        </w:rPr>
        <w:t xml:space="preserve">Questo esempio mostra uno sconto applicato a tutta la riga d’ordine, dove </w:t>
      </w:r>
      <w:r>
        <w:rPr>
          <w:lang w:val="it-IT"/>
        </w:rPr>
        <w:t>1</w:t>
      </w:r>
      <w:r w:rsidRPr="00F4689F">
        <w:rPr>
          <w:lang w:val="it-IT"/>
        </w:rPr>
        <w:t xml:space="preserve"> articolo è gratuito a titolo di sconto:</w:t>
      </w:r>
    </w:p>
    <w:p w14:paraId="1BA51EBB" w14:textId="77777777" w:rsidR="005D44AF" w:rsidRPr="00F4689F" w:rsidRDefault="005D44AF" w:rsidP="005D44AF">
      <w:pPr>
        <w:jc w:val="both"/>
        <w:rPr>
          <w:rFonts w:ascii="Times New Roman" w:hAnsi="Times New Roman"/>
          <w:sz w:val="24"/>
          <w:szCs w:val="24"/>
          <w:lang w:eastAsia="it-IT"/>
        </w:rPr>
      </w:pPr>
      <w:r w:rsidRPr="00E60747">
        <w:rPr>
          <w:rFonts w:ascii="Arial" w:hAnsi="Arial" w:cs="Arial"/>
          <w:noProof/>
          <w:color w:val="800000"/>
          <w:sz w:val="20"/>
          <w:szCs w:val="20"/>
          <w:highlight w:val="white"/>
          <w:rPrChange w:id="1519" w:author="Cernigliaro, Giuseppe (IT - Bologna)" w:date="2018-12-05T11:22:00Z">
            <w:rPr>
              <w:rFonts w:ascii="Arial" w:hAnsi="Arial" w:cs="Arial"/>
              <w:noProof/>
              <w:color w:val="800000"/>
              <w:sz w:val="20"/>
              <w:szCs w:val="20"/>
              <w:highlight w:val="white"/>
            </w:rPr>
          </w:rPrChange>
        </w:rPr>
        <w:br/>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cac:OrderLine</w:t>
      </w:r>
      <w:r w:rsidRPr="00F4689F">
        <w:rPr>
          <w:rFonts w:ascii="Arial" w:hAnsi="Arial" w:cs="Arial"/>
          <w:color w:val="0000FF"/>
          <w:sz w:val="20"/>
          <w:szCs w:val="20"/>
          <w:lang w:eastAsia="it-IT"/>
        </w:rPr>
        <w:t>&gt;</w:t>
      </w:r>
    </w:p>
    <w:p w14:paraId="2898AB06" w14:textId="77777777" w:rsidR="005D44AF" w:rsidRPr="00F4689F" w:rsidRDefault="005D44AF" w:rsidP="005D44AF">
      <w:pPr>
        <w:rPr>
          <w:rFonts w:ascii="Arial" w:eastAsia="Calibri" w:hAnsi="Arial" w:cs="Arial"/>
          <w:color w:val="0000FF"/>
          <w:sz w:val="20"/>
          <w:szCs w:val="20"/>
        </w:rPr>
      </w:pP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cac:LineItem</w:t>
      </w:r>
      <w:r w:rsidRPr="00F4689F">
        <w:rPr>
          <w:rFonts w:ascii="Arial" w:eastAsia="Calibri" w:hAnsi="Arial" w:cs="Arial"/>
          <w:color w:val="0000FF"/>
          <w:sz w:val="20"/>
          <w:szCs w:val="20"/>
          <w:highlight w:val="white"/>
        </w:rPr>
        <w:t>&gt;</w:t>
      </w:r>
    </w:p>
    <w:p w14:paraId="03E5DCC6" w14:textId="77777777" w:rsidR="005D44AF" w:rsidRPr="00F4689F" w:rsidRDefault="005D44AF" w:rsidP="005D44AF">
      <w:pPr>
        <w:ind w:firstLine="720"/>
        <w:rPr>
          <w:rFonts w:ascii="Arial" w:eastAsia="Calibri" w:hAnsi="Arial" w:cs="Arial"/>
          <w:color w:val="0000FF"/>
          <w:sz w:val="20"/>
          <w:szCs w:val="20"/>
        </w:rPr>
      </w:pP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cbc:ID</w:t>
      </w:r>
      <w:r w:rsidRPr="00F4689F">
        <w:rPr>
          <w:rFonts w:ascii="Arial" w:eastAsia="Calibri" w:hAnsi="Arial" w:cs="Arial"/>
          <w:color w:val="0000FF"/>
          <w:sz w:val="20"/>
          <w:szCs w:val="20"/>
          <w:highlight w:val="white"/>
        </w:rPr>
        <w:t>&gt;</w:t>
      </w:r>
      <w:r w:rsidRPr="00F4689F">
        <w:rPr>
          <w:rFonts w:ascii="Arial" w:hAnsi="Arial" w:cs="Arial"/>
          <w:noProof/>
          <w:sz w:val="20"/>
          <w:szCs w:val="20"/>
          <w:highlight w:val="white"/>
          <w:lang w:val="en-GB"/>
        </w:rPr>
        <w:t>1</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cbc:ID</w:t>
      </w:r>
      <w:r w:rsidRPr="00F4689F">
        <w:rPr>
          <w:rFonts w:ascii="Arial" w:eastAsia="Calibri" w:hAnsi="Arial" w:cs="Arial"/>
          <w:color w:val="0000FF"/>
          <w:sz w:val="20"/>
          <w:szCs w:val="20"/>
          <w:highlight w:val="white"/>
        </w:rPr>
        <w:t>&gt;</w:t>
      </w:r>
    </w:p>
    <w:p w14:paraId="2453585F" w14:textId="77777777" w:rsidR="005D44AF" w:rsidRPr="00F4689F" w:rsidRDefault="005D44AF" w:rsidP="005D44AF">
      <w:pPr>
        <w:autoSpaceDE w:val="0"/>
        <w:autoSpaceDN w:val="0"/>
        <w:adjustRightInd w:val="0"/>
        <w:ind w:firstLine="720"/>
        <w:rPr>
          <w:rFonts w:ascii="Arial" w:eastAsia="Calibri" w:hAnsi="Arial" w:cs="Arial"/>
          <w:color w:val="000000"/>
          <w:sz w:val="20"/>
          <w:szCs w:val="20"/>
          <w:highlight w:val="white"/>
          <w:lang w:val="it-IT" w:eastAsia="sv-SE"/>
        </w:rPr>
      </w:pPr>
      <w:bookmarkStart w:id="1520" w:name="OLE_LINK4"/>
      <w:bookmarkStart w:id="1521" w:name="OLE_LINK5"/>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cbc:Quantity</w:t>
      </w:r>
      <w:r w:rsidRPr="00F4689F">
        <w:rPr>
          <w:rFonts w:ascii="Arial" w:eastAsia="Calibri" w:hAnsi="Arial" w:cs="Arial"/>
          <w:color w:val="FF0000"/>
          <w:sz w:val="20"/>
          <w:szCs w:val="20"/>
          <w:highlight w:val="white"/>
          <w:lang w:val="it-IT" w:eastAsia="sv-SE"/>
        </w:rPr>
        <w:t xml:space="preserve"> unitCode</w:t>
      </w:r>
      <w:r w:rsidRPr="00F4689F">
        <w:rPr>
          <w:rFonts w:ascii="Arial" w:eastAsia="Calibri" w:hAnsi="Arial" w:cs="Arial"/>
          <w:color w:val="0000FF"/>
          <w:sz w:val="20"/>
          <w:szCs w:val="20"/>
          <w:highlight w:val="white"/>
          <w:lang w:val="it-IT" w:eastAsia="sv-SE"/>
        </w:rPr>
        <w:t>="</w:t>
      </w:r>
      <w:r w:rsidRPr="00F4689F">
        <w:rPr>
          <w:rFonts w:ascii="Arial" w:eastAsia="Calibri" w:hAnsi="Arial" w:cs="Arial"/>
          <w:color w:val="000000"/>
          <w:sz w:val="20"/>
          <w:szCs w:val="20"/>
          <w:highlight w:val="white"/>
          <w:lang w:val="it-IT" w:eastAsia="sv-SE"/>
        </w:rPr>
        <w:t>NAR</w:t>
      </w:r>
      <w:r w:rsidRPr="00F4689F">
        <w:rPr>
          <w:rFonts w:ascii="Arial" w:eastAsia="Calibri" w:hAnsi="Arial" w:cs="Arial"/>
          <w:color w:val="0000FF"/>
          <w:sz w:val="20"/>
          <w:szCs w:val="20"/>
          <w:highlight w:val="white"/>
          <w:lang w:val="it-IT" w:eastAsia="sv-SE"/>
        </w:rPr>
        <w:t>"&gt;</w:t>
      </w:r>
      <w:r w:rsidRPr="00F4689F">
        <w:rPr>
          <w:rFonts w:ascii="Arial" w:eastAsia="Calibri" w:hAnsi="Arial" w:cs="Arial"/>
          <w:color w:val="000000"/>
          <w:sz w:val="20"/>
          <w:szCs w:val="20"/>
          <w:highlight w:val="white"/>
          <w:lang w:val="it-IT" w:eastAsia="sv-SE"/>
        </w:rPr>
        <w:t>10</w:t>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cbc:Quantity</w:t>
      </w:r>
      <w:r w:rsidRPr="00F4689F">
        <w:rPr>
          <w:rFonts w:ascii="Arial" w:eastAsia="Calibri" w:hAnsi="Arial" w:cs="Arial"/>
          <w:color w:val="0000FF"/>
          <w:sz w:val="20"/>
          <w:szCs w:val="20"/>
          <w:highlight w:val="white"/>
          <w:lang w:val="it-IT" w:eastAsia="sv-SE"/>
        </w:rPr>
        <w:t>&gt;</w:t>
      </w:r>
    </w:p>
    <w:p w14:paraId="2C71F015" w14:textId="77777777" w:rsidR="005D44AF" w:rsidRPr="00F4689F" w:rsidRDefault="005D44AF" w:rsidP="005D44AF">
      <w:pPr>
        <w:autoSpaceDE w:val="0"/>
        <w:autoSpaceDN w:val="0"/>
        <w:adjustRightInd w:val="0"/>
        <w:ind w:firstLine="72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r w:rsidRPr="00F4689F">
        <w:rPr>
          <w:rFonts w:ascii="Arial" w:eastAsia="Calibri" w:hAnsi="Arial" w:cs="Arial"/>
          <w:b/>
          <w:color w:val="000000"/>
          <w:sz w:val="20"/>
          <w:szCs w:val="20"/>
          <w:highlight w:val="white"/>
          <w:lang w:eastAsia="sv-SE"/>
        </w:rPr>
        <w:t>90.00</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0000FF"/>
          <w:sz w:val="20"/>
          <w:szCs w:val="20"/>
          <w:highlight w:val="white"/>
          <w:lang w:eastAsia="sv-SE"/>
        </w:rPr>
        <w:t>&gt;</w:t>
      </w:r>
    </w:p>
    <w:p w14:paraId="2A14189E" w14:textId="77777777" w:rsidR="005D44AF" w:rsidRPr="00F4689F" w:rsidRDefault="005D44AF" w:rsidP="005D44AF">
      <w:pPr>
        <w:autoSpaceDE w:val="0"/>
        <w:autoSpaceDN w:val="0"/>
        <w:adjustRightInd w:val="0"/>
        <w:ind w:firstLine="720"/>
        <w:rPr>
          <w:rFonts w:ascii="Arial" w:eastAsia="Calibri" w:hAnsi="Arial" w:cs="Arial"/>
          <w:color w:val="000000"/>
          <w:sz w:val="20"/>
          <w:szCs w:val="20"/>
          <w:highlight w:val="white"/>
        </w:rPr>
      </w:pPr>
      <w:bookmarkStart w:id="1522" w:name="OLE_LINK52"/>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cac:AllowanceCharge</w:t>
      </w:r>
      <w:r w:rsidRPr="00F4689F">
        <w:rPr>
          <w:rFonts w:ascii="Arial" w:eastAsia="Calibri" w:hAnsi="Arial" w:cs="Arial"/>
          <w:color w:val="0000FF"/>
          <w:sz w:val="20"/>
          <w:szCs w:val="20"/>
          <w:highlight w:val="white"/>
        </w:rPr>
        <w:t>&gt;</w:t>
      </w:r>
    </w:p>
    <w:p w14:paraId="600127B5"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bookmarkStart w:id="1523" w:name="OLE_LINK41"/>
      <w:bookmarkStart w:id="1524" w:name="OLE_LINK42"/>
      <w:r w:rsidRPr="00F4689F">
        <w:rPr>
          <w:rFonts w:ascii="Arial" w:eastAsia="Calibri" w:hAnsi="Arial" w:cs="Arial"/>
          <w:color w:val="000000"/>
          <w:sz w:val="20"/>
          <w:szCs w:val="20"/>
          <w:highlight w:val="white"/>
        </w:rPr>
        <w:tab/>
      </w:r>
      <w:r w:rsidRPr="00F4689F">
        <w:rPr>
          <w:rFonts w:ascii="Arial" w:hAnsi="Arial" w:cs="Arial"/>
          <w:color w:val="0000FF"/>
          <w:sz w:val="20"/>
          <w:szCs w:val="20"/>
          <w:lang w:eastAsia="it-IT"/>
        </w:rPr>
        <w:t xml:space="preserve">      </w:t>
      </w:r>
      <w:bookmarkEnd w:id="1523"/>
      <w:bookmarkEnd w:id="1524"/>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r w:rsidRPr="00F4689F">
        <w:rPr>
          <w:rFonts w:ascii="Arial" w:eastAsia="Calibri" w:hAnsi="Arial" w:cs="Arial"/>
          <w:color w:val="000000"/>
          <w:sz w:val="20"/>
          <w:szCs w:val="20"/>
          <w:highlight w:val="white"/>
        </w:rPr>
        <w:t>false</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p>
    <w:p w14:paraId="275D4171"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00"/>
          <w:sz w:val="20"/>
          <w:szCs w:val="20"/>
          <w:highlight w:val="white"/>
        </w:rPr>
        <w:tab/>
      </w: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cbc:AllowanceChargeReason</w:t>
      </w:r>
      <w:r w:rsidRPr="00F4689F">
        <w:rPr>
          <w:rFonts w:ascii="Arial" w:eastAsia="Calibri" w:hAnsi="Arial" w:cs="Arial"/>
          <w:color w:val="0000FF"/>
          <w:sz w:val="20"/>
          <w:szCs w:val="20"/>
          <w:highlight w:val="white"/>
        </w:rPr>
        <w:t>&gt;</w:t>
      </w:r>
      <w:r w:rsidRPr="00F4689F">
        <w:rPr>
          <w:rFonts w:ascii="Arial" w:eastAsia="Calibri" w:hAnsi="Arial" w:cs="Arial"/>
          <w:b/>
          <w:color w:val="000000"/>
          <w:sz w:val="20"/>
          <w:szCs w:val="20"/>
          <w:highlight w:val="white"/>
        </w:rPr>
        <w:t>Sconto sulla riga</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cbc:AllowanceChargeReason</w:t>
      </w:r>
      <w:r w:rsidRPr="00F4689F">
        <w:rPr>
          <w:rFonts w:ascii="Arial" w:eastAsia="Calibri" w:hAnsi="Arial" w:cs="Arial"/>
          <w:color w:val="0000FF"/>
          <w:sz w:val="20"/>
          <w:szCs w:val="20"/>
          <w:highlight w:val="white"/>
        </w:rPr>
        <w:t>&gt;</w:t>
      </w:r>
    </w:p>
    <w:p w14:paraId="3FA45B1A" w14:textId="77777777" w:rsidR="005D44AF" w:rsidRPr="00F4689F" w:rsidRDefault="005D44AF" w:rsidP="005D44AF">
      <w:pPr>
        <w:autoSpaceDE w:val="0"/>
        <w:autoSpaceDN w:val="0"/>
        <w:adjustRightInd w:val="0"/>
        <w:rPr>
          <w:rFonts w:ascii="Arial" w:eastAsia="Calibri" w:hAnsi="Arial" w:cs="Arial"/>
          <w:color w:val="0000FF"/>
          <w:sz w:val="20"/>
          <w:szCs w:val="20"/>
          <w:highlight w:val="white"/>
        </w:rPr>
      </w:pPr>
      <w:r w:rsidRPr="00F4689F">
        <w:rPr>
          <w:rFonts w:ascii="Arial" w:eastAsia="Calibri" w:hAnsi="Arial" w:cs="Arial"/>
          <w:color w:val="000000"/>
          <w:sz w:val="20"/>
          <w:szCs w:val="20"/>
          <w:highlight w:val="white"/>
        </w:rPr>
        <w:tab/>
      </w:r>
      <w:r w:rsidRPr="00F4689F">
        <w:rPr>
          <w:rFonts w:ascii="Arial" w:hAnsi="Arial" w:cs="Arial"/>
          <w:color w:val="0000FF"/>
          <w:sz w:val="20"/>
          <w:szCs w:val="20"/>
          <w:lang w:eastAsia="it-IT"/>
        </w:rPr>
        <w:t xml:space="preserve">      </w:t>
      </w:r>
      <w:bookmarkStart w:id="1525" w:name="OLE_LINK39"/>
      <w:bookmarkStart w:id="1526" w:name="OLE_LINK40"/>
      <w:r w:rsidRPr="00F4689F">
        <w:rPr>
          <w:rFonts w:ascii="Arial" w:eastAsia="Calibri" w:hAnsi="Arial" w:cs="Arial"/>
          <w:color w:val="0000FF"/>
          <w:sz w:val="20"/>
          <w:szCs w:val="20"/>
          <w:highlight w:val="white"/>
        </w:rPr>
        <w:t>&lt;</w:t>
      </w:r>
      <w:bookmarkEnd w:id="1525"/>
      <w:bookmarkEnd w:id="1526"/>
      <w:r w:rsidRPr="00F4689F">
        <w:rPr>
          <w:rFonts w:ascii="Arial" w:eastAsia="Calibri" w:hAnsi="Arial" w:cs="Arial"/>
          <w:color w:val="800000"/>
          <w:sz w:val="20"/>
          <w:szCs w:val="20"/>
          <w:highlight w:val="white"/>
        </w:rPr>
        <w:t>cbc:Amount</w:t>
      </w:r>
      <w:r w:rsidRPr="00F4689F">
        <w:rPr>
          <w:rFonts w:ascii="Arial" w:eastAsia="Calibri" w:hAnsi="Arial" w:cs="Arial"/>
          <w:color w:val="FF0000"/>
          <w:sz w:val="20"/>
          <w:szCs w:val="20"/>
          <w:highlight w:val="white"/>
        </w:rPr>
        <w:t xml:space="preserve"> currencyID</w:t>
      </w:r>
      <w:r w:rsidRPr="00F4689F">
        <w:rPr>
          <w:rFonts w:ascii="Arial" w:eastAsia="Calibri" w:hAnsi="Arial" w:cs="Arial"/>
          <w:color w:val="0000FF"/>
          <w:sz w:val="20"/>
          <w:szCs w:val="20"/>
          <w:highlight w:val="white"/>
        </w:rPr>
        <w:t>="</w:t>
      </w:r>
      <w:r w:rsidRPr="00F4689F">
        <w:rPr>
          <w:rFonts w:ascii="Arial" w:eastAsia="Calibri" w:hAnsi="Arial" w:cs="Arial"/>
          <w:color w:val="000000"/>
          <w:sz w:val="20"/>
          <w:szCs w:val="20"/>
          <w:highlight w:val="white"/>
        </w:rPr>
        <w:t>EUR</w:t>
      </w:r>
      <w:r w:rsidRPr="00F4689F">
        <w:rPr>
          <w:rFonts w:ascii="Arial" w:eastAsia="Calibri" w:hAnsi="Arial" w:cs="Arial"/>
          <w:color w:val="0000FF"/>
          <w:sz w:val="20"/>
          <w:szCs w:val="20"/>
          <w:highlight w:val="white"/>
        </w:rPr>
        <w:t>"&gt;</w:t>
      </w:r>
      <w:r w:rsidRPr="00F4689F">
        <w:rPr>
          <w:rFonts w:ascii="Arial" w:eastAsia="Calibri" w:hAnsi="Arial" w:cs="Arial"/>
          <w:b/>
          <w:color w:val="000000"/>
          <w:sz w:val="20"/>
          <w:szCs w:val="20"/>
          <w:highlight w:val="white"/>
        </w:rPr>
        <w:t>10.00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0000FF"/>
          <w:sz w:val="20"/>
          <w:szCs w:val="20"/>
          <w:highlight w:val="white"/>
        </w:rPr>
        <w:t>&gt;</w:t>
      </w:r>
    </w:p>
    <w:p w14:paraId="1F47C020"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FF"/>
          <w:sz w:val="20"/>
          <w:szCs w:val="20"/>
          <w:highlight w:val="white"/>
        </w:rPr>
        <w:tab/>
      </w:r>
      <w:bookmarkStart w:id="1527" w:name="OLE_LINK43"/>
      <w:bookmarkStart w:id="1528" w:name="OLE_LINK44"/>
      <w:r w:rsidRPr="00F4689F">
        <w:rPr>
          <w:rFonts w:ascii="Arial" w:hAnsi="Arial" w:cs="Arial"/>
          <w:color w:val="0000FF"/>
          <w:sz w:val="20"/>
          <w:szCs w:val="20"/>
          <w:lang w:eastAsia="it-IT"/>
        </w:rPr>
        <w:t xml:space="preserve">      </w:t>
      </w:r>
      <w:bookmarkEnd w:id="1527"/>
      <w:bookmarkEnd w:id="1528"/>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cbc:BaseAmount</w:t>
      </w:r>
      <w:r w:rsidRPr="00F4689F">
        <w:rPr>
          <w:rFonts w:ascii="Arial" w:eastAsia="Calibri" w:hAnsi="Arial" w:cs="Arial"/>
          <w:color w:val="FF0000"/>
          <w:sz w:val="20"/>
          <w:szCs w:val="20"/>
          <w:highlight w:val="white"/>
        </w:rPr>
        <w:t xml:space="preserve"> currencyID</w:t>
      </w:r>
      <w:r w:rsidRPr="00F4689F">
        <w:rPr>
          <w:rFonts w:ascii="Arial" w:eastAsia="Calibri" w:hAnsi="Arial" w:cs="Arial"/>
          <w:color w:val="0000FF"/>
          <w:sz w:val="20"/>
          <w:szCs w:val="20"/>
          <w:highlight w:val="white"/>
        </w:rPr>
        <w:t>="</w:t>
      </w:r>
      <w:r w:rsidRPr="00F4689F">
        <w:rPr>
          <w:rFonts w:ascii="Arial" w:eastAsia="Calibri" w:hAnsi="Arial" w:cs="Arial"/>
          <w:color w:val="000000"/>
          <w:sz w:val="20"/>
          <w:szCs w:val="20"/>
          <w:highlight w:val="white"/>
        </w:rPr>
        <w:t>EUR</w:t>
      </w:r>
      <w:r w:rsidRPr="00F4689F">
        <w:rPr>
          <w:rFonts w:ascii="Arial" w:eastAsia="Calibri" w:hAnsi="Arial" w:cs="Arial"/>
          <w:color w:val="0000FF"/>
          <w:sz w:val="20"/>
          <w:szCs w:val="20"/>
          <w:highlight w:val="white"/>
        </w:rPr>
        <w:t>"&gt;</w:t>
      </w:r>
      <w:r w:rsidRPr="00F4689F">
        <w:rPr>
          <w:rFonts w:ascii="Arial" w:eastAsia="Calibri" w:hAnsi="Arial" w:cs="Arial"/>
          <w:b/>
          <w:color w:val="000000"/>
          <w:sz w:val="20"/>
          <w:szCs w:val="20"/>
          <w:highlight w:val="white"/>
        </w:rPr>
        <w:t>100.00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cbc:BaseAmount</w:t>
      </w:r>
      <w:r w:rsidRPr="00F4689F">
        <w:rPr>
          <w:rFonts w:ascii="Arial" w:eastAsia="Calibri" w:hAnsi="Arial" w:cs="Arial"/>
          <w:color w:val="0000FF"/>
          <w:sz w:val="20"/>
          <w:szCs w:val="20"/>
          <w:highlight w:val="white"/>
        </w:rPr>
        <w:t>&gt;</w:t>
      </w:r>
    </w:p>
    <w:p w14:paraId="1EA250A3" w14:textId="77777777" w:rsidR="005D44AF" w:rsidRPr="00F4689F" w:rsidRDefault="005D44AF" w:rsidP="005D44AF">
      <w:pPr>
        <w:ind w:firstLine="720"/>
        <w:rPr>
          <w:rFonts w:ascii="Arial" w:eastAsia="Calibri" w:hAnsi="Arial" w:cs="Arial"/>
          <w:color w:val="0000FF"/>
          <w:sz w:val="20"/>
          <w:szCs w:val="20"/>
          <w:lang w:val="da-DK" w:eastAsia="nl-NL"/>
        </w:rPr>
      </w:pPr>
      <w:r w:rsidRPr="00F4689F">
        <w:rPr>
          <w:rFonts w:ascii="Arial" w:eastAsia="Calibri" w:hAnsi="Arial" w:cs="Arial"/>
          <w:color w:val="0000FF"/>
          <w:sz w:val="20"/>
          <w:szCs w:val="20"/>
          <w:highlight w:val="white"/>
          <w:lang w:val="da-DK" w:eastAsia="nl-NL"/>
        </w:rPr>
        <w:t>&lt;/</w:t>
      </w:r>
      <w:r w:rsidRPr="00F4689F">
        <w:rPr>
          <w:rFonts w:ascii="Arial" w:eastAsia="Calibri" w:hAnsi="Arial" w:cs="Arial"/>
          <w:color w:val="800000"/>
          <w:sz w:val="20"/>
          <w:szCs w:val="20"/>
          <w:highlight w:val="white"/>
          <w:lang w:val="da-DK" w:eastAsia="nl-NL"/>
        </w:rPr>
        <w:t>cac:AllowanceCharge</w:t>
      </w:r>
      <w:r w:rsidRPr="00F4689F">
        <w:rPr>
          <w:rFonts w:ascii="Arial" w:eastAsia="Calibri" w:hAnsi="Arial" w:cs="Arial"/>
          <w:color w:val="0000FF"/>
          <w:sz w:val="20"/>
          <w:szCs w:val="20"/>
          <w:highlight w:val="white"/>
          <w:lang w:val="da-DK" w:eastAsia="nl-NL"/>
        </w:rPr>
        <w:t>&gt;</w:t>
      </w:r>
    </w:p>
    <w:p w14:paraId="53FC3BDB" w14:textId="77777777" w:rsidR="005D44AF" w:rsidRPr="00F4689F" w:rsidRDefault="005D44AF" w:rsidP="005D44AF">
      <w:pPr>
        <w:ind w:firstLine="720"/>
        <w:rPr>
          <w:rFonts w:ascii="Arial" w:eastAsia="Calibri" w:hAnsi="Arial" w:cs="Arial"/>
          <w:i/>
          <w:color w:val="808080" w:themeColor="background1" w:themeShade="80"/>
          <w:sz w:val="20"/>
          <w:szCs w:val="20"/>
        </w:rPr>
      </w:pPr>
      <w:bookmarkStart w:id="1529" w:name="OLE_LINK47"/>
      <w:bookmarkEnd w:id="1520"/>
      <w:bookmarkEnd w:id="1521"/>
      <w:bookmarkEnd w:id="1522"/>
      <w:r w:rsidRPr="00F4689F">
        <w:rPr>
          <w:rFonts w:ascii="Arial" w:eastAsia="Calibri" w:hAnsi="Arial" w:cs="Arial"/>
          <w:i/>
          <w:color w:val="808080" w:themeColor="background1" w:themeShade="80"/>
          <w:sz w:val="20"/>
          <w:szCs w:val="20"/>
          <w:highlight w:val="white"/>
        </w:rPr>
        <w:t>&lt;cac:Price&gt;</w:t>
      </w:r>
    </w:p>
    <w:p w14:paraId="0E9114B5" w14:textId="77777777" w:rsidR="005D44AF" w:rsidRPr="00F4689F" w:rsidRDefault="005D44AF" w:rsidP="005D44AF">
      <w:pPr>
        <w:ind w:firstLine="720"/>
        <w:rPr>
          <w:rFonts w:ascii="Arial" w:hAnsi="Arial"/>
          <w:i/>
          <w:color w:val="808080" w:themeColor="background1" w:themeShade="80"/>
          <w:sz w:val="20"/>
          <w:szCs w:val="20"/>
          <w:lang w:val="en-GB" w:eastAsia="nl-NL"/>
        </w:rPr>
      </w:pPr>
      <w:r w:rsidRPr="00F4689F">
        <w:rPr>
          <w:rFonts w:ascii="Arial" w:hAnsi="Arial" w:cs="Arial"/>
          <w:color w:val="0000FF"/>
          <w:sz w:val="20"/>
          <w:szCs w:val="20"/>
          <w:lang w:eastAsia="it-IT"/>
        </w:rPr>
        <w:t xml:space="preserve">      </w:t>
      </w:r>
      <w:r w:rsidRPr="00F4689F">
        <w:rPr>
          <w:rFonts w:ascii="Arial" w:eastAsia="Calibri" w:hAnsi="Arial" w:cs="Arial"/>
          <w:i/>
          <w:color w:val="808080" w:themeColor="background1" w:themeShade="80"/>
          <w:sz w:val="20"/>
          <w:szCs w:val="20"/>
          <w:highlight w:val="white"/>
        </w:rPr>
        <w:t>&lt;cbc:PriceAmount</w:t>
      </w:r>
      <w:r w:rsidRPr="00F4689F">
        <w:rPr>
          <w:rFonts w:ascii="Arial" w:hAnsi="Arial" w:cs="Arial"/>
          <w:i/>
          <w:noProof/>
          <w:color w:val="808080" w:themeColor="background1" w:themeShade="80"/>
          <w:sz w:val="20"/>
          <w:szCs w:val="20"/>
          <w:highlight w:val="white"/>
          <w:lang w:val="en-GB"/>
        </w:rPr>
        <w:t xml:space="preserve"> currencyID="EUR"</w:t>
      </w:r>
      <w:r w:rsidRPr="00F4689F">
        <w:rPr>
          <w:rFonts w:ascii="Arial" w:eastAsia="Calibri" w:hAnsi="Arial" w:cs="Arial"/>
          <w:i/>
          <w:color w:val="808080" w:themeColor="background1" w:themeShade="80"/>
          <w:sz w:val="20"/>
          <w:szCs w:val="20"/>
          <w:highlight w:val="white"/>
        </w:rPr>
        <w:t>&gt;</w:t>
      </w:r>
      <w:r w:rsidRPr="00F4689F">
        <w:rPr>
          <w:rFonts w:ascii="Arial" w:hAnsi="Arial" w:cs="Arial"/>
          <w:i/>
          <w:noProof/>
          <w:color w:val="808080" w:themeColor="background1" w:themeShade="80"/>
          <w:sz w:val="20"/>
          <w:szCs w:val="20"/>
          <w:highlight w:val="white"/>
          <w:lang w:val="en-GB"/>
        </w:rPr>
        <w:t>9.00</w:t>
      </w:r>
      <w:r w:rsidRPr="00F4689F">
        <w:rPr>
          <w:rFonts w:ascii="Arial" w:eastAsia="Calibri" w:hAnsi="Arial" w:cs="Arial"/>
          <w:i/>
          <w:color w:val="808080" w:themeColor="background1" w:themeShade="80"/>
          <w:sz w:val="20"/>
          <w:szCs w:val="20"/>
          <w:highlight w:val="white"/>
        </w:rPr>
        <w:t>&lt;/cbc:PriceAmount&gt;</w:t>
      </w:r>
      <w:r w:rsidRPr="00F4689F">
        <w:rPr>
          <w:rFonts w:ascii="Arial" w:eastAsia="Calibri" w:hAnsi="Arial" w:cs="Arial"/>
          <w:i/>
          <w:color w:val="000000" w:themeColor="text1"/>
          <w:sz w:val="20"/>
          <w:szCs w:val="20"/>
        </w:rPr>
        <w:t xml:space="preserve">&lt;!-- </w:t>
      </w:r>
      <w:r w:rsidRPr="00F4689F">
        <w:rPr>
          <w:rFonts w:ascii="Arial" w:eastAsia="Calibri" w:hAnsi="Arial" w:cs="Arial"/>
          <w:b/>
          <w:i/>
          <w:color w:val="000000" w:themeColor="text1"/>
          <w:sz w:val="20"/>
          <w:szCs w:val="20"/>
        </w:rPr>
        <w:t>Opzionale</w:t>
      </w:r>
      <w:r w:rsidRPr="00F4689F">
        <w:rPr>
          <w:rFonts w:ascii="Arial" w:eastAsia="Calibri" w:hAnsi="Arial" w:cs="Arial"/>
          <w:i/>
          <w:color w:val="000000" w:themeColor="text1"/>
          <w:sz w:val="20"/>
          <w:szCs w:val="20"/>
        </w:rPr>
        <w:t xml:space="preserve"> --&gt;</w:t>
      </w:r>
    </w:p>
    <w:p w14:paraId="6ED4168E" w14:textId="77777777" w:rsidR="005D44AF" w:rsidRPr="00F4689F" w:rsidRDefault="005D44AF" w:rsidP="005D44AF">
      <w:pPr>
        <w:ind w:firstLine="720"/>
        <w:rPr>
          <w:rFonts w:ascii="Arial" w:eastAsia="Calibri" w:hAnsi="Arial" w:cs="Arial"/>
          <w:i/>
          <w:color w:val="808080" w:themeColor="background1" w:themeShade="80"/>
          <w:sz w:val="20"/>
          <w:szCs w:val="20"/>
          <w:lang w:val="da-DK" w:eastAsia="nl-NL"/>
        </w:rPr>
      </w:pPr>
      <w:r w:rsidRPr="00F4689F">
        <w:rPr>
          <w:rFonts w:ascii="Arial" w:eastAsia="Calibri" w:hAnsi="Arial" w:cs="Arial"/>
          <w:i/>
          <w:color w:val="808080" w:themeColor="background1" w:themeShade="80"/>
          <w:sz w:val="20"/>
          <w:szCs w:val="20"/>
          <w:highlight w:val="white"/>
          <w:lang w:val="da-DK" w:eastAsia="nl-NL"/>
        </w:rPr>
        <w:t>&lt;/cac:Price&gt;</w:t>
      </w:r>
    </w:p>
    <w:bookmarkEnd w:id="1529"/>
    <w:p w14:paraId="59722545" w14:textId="77777777" w:rsidR="005D44AF" w:rsidRPr="00F4689F" w:rsidRDefault="005D44AF" w:rsidP="005D44AF">
      <w:pPr>
        <w:rPr>
          <w:rFonts w:ascii="Arial" w:eastAsia="Calibri" w:hAnsi="Arial" w:cs="Arial"/>
          <w:color w:val="0000FF"/>
          <w:sz w:val="20"/>
          <w:szCs w:val="20"/>
          <w:lang w:val="da-DK" w:eastAsia="nl-NL"/>
        </w:rPr>
      </w:pP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lang w:val="da-DK" w:eastAsia="nl-NL"/>
        </w:rPr>
        <w:t>&lt;/</w:t>
      </w:r>
      <w:r w:rsidRPr="00F4689F">
        <w:rPr>
          <w:rFonts w:ascii="Arial" w:eastAsia="Calibri" w:hAnsi="Arial" w:cs="Arial"/>
          <w:color w:val="800000"/>
          <w:sz w:val="20"/>
          <w:szCs w:val="20"/>
          <w:highlight w:val="white"/>
          <w:lang w:val="da-DK" w:eastAsia="nl-NL"/>
        </w:rPr>
        <w:t>cac:LineItem</w:t>
      </w:r>
      <w:r w:rsidRPr="00F4689F">
        <w:rPr>
          <w:rFonts w:ascii="Arial" w:eastAsia="Calibri" w:hAnsi="Arial" w:cs="Arial"/>
          <w:color w:val="0000FF"/>
          <w:sz w:val="20"/>
          <w:szCs w:val="20"/>
          <w:highlight w:val="white"/>
          <w:lang w:val="da-DK" w:eastAsia="nl-NL"/>
        </w:rPr>
        <w:t>&gt;</w:t>
      </w:r>
    </w:p>
    <w:p w14:paraId="0B0CA043" w14:textId="77777777" w:rsidR="005D44AF" w:rsidRPr="003E7248" w:rsidRDefault="005D44AF" w:rsidP="005D44AF">
      <w:pPr>
        <w:ind w:hanging="11"/>
        <w:rPr>
          <w:rFonts w:ascii="Arial" w:hAnsi="Arial" w:cs="Arial"/>
          <w:color w:val="0000FF"/>
          <w:sz w:val="20"/>
          <w:szCs w:val="20"/>
          <w:lang w:eastAsia="it-IT"/>
        </w:rPr>
      </w:pPr>
      <w:r w:rsidRPr="003E7248">
        <w:rPr>
          <w:rFonts w:ascii="Arial" w:hAnsi="Arial" w:cs="Arial"/>
          <w:color w:val="0000FF"/>
          <w:sz w:val="20"/>
          <w:szCs w:val="20"/>
          <w:lang w:eastAsia="it-IT"/>
        </w:rPr>
        <w:t>&lt;/</w:t>
      </w:r>
      <w:r w:rsidRPr="003E7248">
        <w:rPr>
          <w:rFonts w:ascii="Arial" w:hAnsi="Arial" w:cs="Arial"/>
          <w:color w:val="990000"/>
          <w:sz w:val="20"/>
          <w:szCs w:val="20"/>
          <w:lang w:eastAsia="it-IT"/>
        </w:rPr>
        <w:t>cac:OrderLine</w:t>
      </w:r>
      <w:r w:rsidRPr="003E7248">
        <w:rPr>
          <w:rFonts w:ascii="Arial" w:hAnsi="Arial" w:cs="Arial"/>
          <w:color w:val="0000FF"/>
          <w:sz w:val="20"/>
          <w:szCs w:val="20"/>
          <w:lang w:eastAsia="it-IT"/>
        </w:rPr>
        <w:t>&gt;</w:t>
      </w:r>
    </w:p>
    <w:p w14:paraId="6361324C" w14:textId="77777777" w:rsidR="002A4864" w:rsidRDefault="002A4864">
      <w:pPr>
        <w:rPr>
          <w:rFonts w:ascii="Cambria" w:eastAsia="Calibri" w:hAnsi="Cambria"/>
          <w:b/>
          <w:bCs/>
          <w:i/>
          <w:iCs/>
          <w:lang w:val="da-DK" w:eastAsia="nl-NL"/>
        </w:rPr>
      </w:pPr>
      <w:r>
        <w:rPr>
          <w:rFonts w:eastAsia="Calibri"/>
          <w:lang w:val="da-DK" w:eastAsia="nl-NL"/>
        </w:rPr>
        <w:br w:type="page"/>
      </w:r>
    </w:p>
    <w:p w14:paraId="7E6CD5CB" w14:textId="06BB881B" w:rsidR="005D44AF" w:rsidRPr="00F4689F" w:rsidRDefault="005D44AF" w:rsidP="005D44AF">
      <w:pPr>
        <w:pStyle w:val="Heading4"/>
        <w:rPr>
          <w:rFonts w:eastAsia="Calibri"/>
          <w:lang w:val="da-DK" w:eastAsia="nl-NL"/>
        </w:rPr>
      </w:pPr>
      <w:r w:rsidRPr="00F4689F">
        <w:rPr>
          <w:rFonts w:eastAsia="Calibri"/>
          <w:lang w:val="da-DK" w:eastAsia="nl-NL"/>
        </w:rPr>
        <w:lastRenderedPageBreak/>
        <w:t>Sconto Merce</w:t>
      </w:r>
    </w:p>
    <w:p w14:paraId="3052DA70" w14:textId="77777777" w:rsidR="005D44AF" w:rsidRPr="00F4689F" w:rsidRDefault="005D44AF" w:rsidP="005D44AF">
      <w:pPr>
        <w:rPr>
          <w:rFonts w:eastAsia="Calibri"/>
          <w:lang w:val="da-DK" w:eastAsia="nl-NL"/>
        </w:rPr>
      </w:pPr>
      <w:r w:rsidRPr="00F4689F">
        <w:rPr>
          <w:rFonts w:eastAsia="Calibri"/>
          <w:lang w:val="da-DK" w:eastAsia="nl-NL"/>
        </w:rPr>
        <w:t>Per cessioni a titolo di sconto, premio o abbuono si inserisce una riga d’ordine separata prestando attenzione ad indicarne la relativa esenzione IVA.</w:t>
      </w:r>
    </w:p>
    <w:p w14:paraId="7592C0BE" w14:textId="77777777" w:rsidR="005D44AF" w:rsidRPr="00F4689F" w:rsidRDefault="005D44AF" w:rsidP="005D44AF">
      <w:pPr>
        <w:rPr>
          <w:rFonts w:eastAsia="Calibri"/>
          <w:lang w:val="da-DK" w:eastAsia="nl-NL"/>
        </w:rPr>
      </w:pPr>
      <w:r w:rsidRPr="00F4689F">
        <w:rPr>
          <w:rFonts w:eastAsia="Calibri"/>
          <w:lang w:val="da-DK" w:eastAsia="nl-NL"/>
        </w:rPr>
        <w:t>Infatti ai fini IVA lo sconto merce rientra nelle operazioni Escluse ex Art. 15 D.P.R. 633/72.</w:t>
      </w:r>
    </w:p>
    <w:p w14:paraId="19F932DC" w14:textId="77777777" w:rsidR="005D44AF" w:rsidRPr="00F4689F" w:rsidRDefault="005D44AF" w:rsidP="005D44AF">
      <w:pPr>
        <w:spacing w:before="100" w:beforeAutospacing="1"/>
        <w:ind w:hanging="11"/>
        <w:rPr>
          <w:rFonts w:ascii="Times New Roman" w:hAnsi="Times New Roman"/>
          <w:sz w:val="24"/>
          <w:szCs w:val="24"/>
          <w:lang w:eastAsia="it-IT"/>
        </w:rPr>
      </w:pPr>
      <w:bookmarkStart w:id="1530" w:name="OLE_LINK13"/>
      <w:bookmarkStart w:id="1531" w:name="OLE_LINK14"/>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cac:OrderLine</w:t>
      </w:r>
      <w:r w:rsidRPr="00F4689F">
        <w:rPr>
          <w:rFonts w:ascii="Arial" w:hAnsi="Arial" w:cs="Arial"/>
          <w:color w:val="0000FF"/>
          <w:sz w:val="20"/>
          <w:szCs w:val="20"/>
          <w:lang w:eastAsia="it-IT"/>
        </w:rPr>
        <w:t>&gt;</w:t>
      </w:r>
    </w:p>
    <w:p w14:paraId="0820E2E3" w14:textId="77777777" w:rsidR="005D44AF" w:rsidRPr="00F4689F" w:rsidRDefault="005D44AF" w:rsidP="005D44AF">
      <w:pPr>
        <w:rPr>
          <w:rFonts w:ascii="Times New Roman" w:hAnsi="Times New Roman"/>
          <w:sz w:val="24"/>
          <w:szCs w:val="24"/>
          <w:lang w:eastAsia="it-IT"/>
        </w:rPr>
      </w:pPr>
      <w:bookmarkStart w:id="1532" w:name="OLE_LINK36"/>
      <w:bookmarkStart w:id="1533" w:name="OLE_LINK37"/>
      <w:bookmarkStart w:id="1534" w:name="OLE_LINK38"/>
      <w:bookmarkEnd w:id="1530"/>
      <w:bookmarkEnd w:id="1531"/>
      <w:r w:rsidRPr="00F4689F">
        <w:rPr>
          <w:rFonts w:ascii="Arial" w:hAnsi="Arial" w:cs="Arial"/>
          <w:color w:val="0000FF"/>
          <w:sz w:val="20"/>
          <w:szCs w:val="20"/>
          <w:lang w:eastAsia="it-IT"/>
        </w:rPr>
        <w:t xml:space="preserve">      </w:t>
      </w:r>
      <w:bookmarkEnd w:id="1532"/>
      <w:bookmarkEnd w:id="1533"/>
      <w:bookmarkEnd w:id="1534"/>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cac:LineItem</w:t>
      </w:r>
      <w:r w:rsidRPr="00F4689F">
        <w:rPr>
          <w:rFonts w:ascii="Arial" w:hAnsi="Arial" w:cs="Arial"/>
          <w:color w:val="0000FF"/>
          <w:sz w:val="20"/>
          <w:szCs w:val="20"/>
          <w:lang w:eastAsia="it-IT"/>
        </w:rPr>
        <w:t>&gt;</w:t>
      </w:r>
    </w:p>
    <w:p w14:paraId="70ACE472" w14:textId="77777777" w:rsidR="005D44AF" w:rsidRPr="00F4689F" w:rsidRDefault="005D44AF" w:rsidP="005D44AF">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cbc:Quantity</w:t>
      </w:r>
      <w:r w:rsidRPr="00F4689F">
        <w:rPr>
          <w:rFonts w:ascii="Arial" w:eastAsia="Calibri" w:hAnsi="Arial" w:cs="Arial"/>
          <w:color w:val="FF0000"/>
          <w:sz w:val="20"/>
          <w:szCs w:val="20"/>
          <w:highlight w:val="white"/>
          <w:lang w:eastAsia="sv-SE"/>
        </w:rPr>
        <w:t xml:space="preserve"> unitCode</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NAR</w:t>
      </w:r>
      <w:r w:rsidRPr="00F4689F">
        <w:rPr>
          <w:rFonts w:ascii="Arial" w:eastAsia="Calibri" w:hAnsi="Arial" w:cs="Arial"/>
          <w:color w:val="0000FF"/>
          <w:sz w:val="20"/>
          <w:szCs w:val="20"/>
          <w:highlight w:val="white"/>
          <w:lang w:eastAsia="sv-SE"/>
        </w:rPr>
        <w:t>"</w:t>
      </w:r>
      <w:r w:rsidRPr="00F4689F">
        <w:rPr>
          <w:rFonts w:ascii="Arial" w:hAnsi="Arial" w:cs="Arial"/>
          <w:color w:val="0000FF"/>
          <w:sz w:val="20"/>
          <w:szCs w:val="20"/>
          <w:lang w:eastAsia="it-IT"/>
        </w:rPr>
        <w:t>&gt;</w:t>
      </w:r>
      <w:r w:rsidRPr="00F4689F">
        <w:rPr>
          <w:rFonts w:ascii="Arial" w:hAnsi="Arial" w:cs="Arial"/>
          <w:b/>
          <w:bCs/>
          <w:sz w:val="20"/>
          <w:szCs w:val="20"/>
          <w:lang w:eastAsia="it-IT"/>
        </w:rPr>
        <w:t>10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cbc:Quantity</w:t>
      </w:r>
      <w:r w:rsidRPr="00F4689F">
        <w:rPr>
          <w:rFonts w:ascii="Arial" w:hAnsi="Arial" w:cs="Arial"/>
          <w:color w:val="0000FF"/>
          <w:sz w:val="20"/>
          <w:szCs w:val="20"/>
          <w:lang w:eastAsia="it-IT"/>
        </w:rPr>
        <w:t>&gt;</w:t>
      </w:r>
    </w:p>
    <w:p w14:paraId="33C4DC48" w14:textId="77777777" w:rsidR="005D44AF" w:rsidRPr="00F4689F" w:rsidRDefault="005D44AF" w:rsidP="005D44AF">
      <w:pPr>
        <w:rPr>
          <w:rFonts w:ascii="Arial" w:eastAsia="Calibri" w:hAnsi="Arial" w:cs="Arial"/>
          <w:color w:val="0000FF"/>
          <w:sz w:val="20"/>
          <w:szCs w:val="20"/>
          <w:lang w:eastAsia="sv-SE"/>
        </w:rPr>
      </w:pPr>
      <w:bookmarkStart w:id="1535" w:name="OLE_LINK53"/>
      <w:bookmarkStart w:id="1536" w:name="OLE_LINK54"/>
      <w:bookmarkStart w:id="1537" w:name="OLE_LINK55"/>
      <w:r w:rsidRPr="00F4689F">
        <w:rPr>
          <w:rFonts w:ascii="Arial" w:hAnsi="Arial" w:cs="Arial"/>
          <w:color w:val="0000FF"/>
          <w:sz w:val="20"/>
          <w:szCs w:val="20"/>
          <w:lang w:eastAsia="it-IT"/>
        </w:rPr>
        <w:t xml:space="preserve">           </w:t>
      </w:r>
      <w:bookmarkEnd w:id="1535"/>
      <w:bookmarkEnd w:id="1536"/>
      <w:bookmarkEnd w:id="1537"/>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bookmarkStart w:id="1538" w:name="OLE_LINK45"/>
      <w:bookmarkStart w:id="1539" w:name="OLE_LINK46"/>
      <w:r w:rsidRPr="00F4689F">
        <w:rPr>
          <w:rFonts w:ascii="Arial" w:eastAsia="Calibri" w:hAnsi="Arial" w:cs="Arial"/>
          <w:b/>
          <w:color w:val="000000"/>
          <w:sz w:val="20"/>
          <w:szCs w:val="20"/>
          <w:highlight w:val="white"/>
          <w:lang w:eastAsia="sv-SE"/>
        </w:rPr>
        <w:t>0.00</w:t>
      </w:r>
      <w:bookmarkEnd w:id="1538"/>
      <w:bookmarkEnd w:id="1539"/>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0000FF"/>
          <w:sz w:val="20"/>
          <w:szCs w:val="20"/>
          <w:highlight w:val="white"/>
          <w:lang w:eastAsia="sv-SE"/>
        </w:rPr>
        <w:t>&gt;</w:t>
      </w:r>
    </w:p>
    <w:p w14:paraId="22437B2B"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cac:AllowanceCharge</w:t>
      </w:r>
      <w:r w:rsidRPr="00F4689F">
        <w:rPr>
          <w:rFonts w:ascii="Arial" w:eastAsia="Calibri" w:hAnsi="Arial" w:cs="Arial"/>
          <w:color w:val="0000FF"/>
          <w:sz w:val="20"/>
          <w:szCs w:val="20"/>
          <w:highlight w:val="white"/>
        </w:rPr>
        <w:t>&gt;</w:t>
      </w:r>
    </w:p>
    <w:p w14:paraId="11D8DF44"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00"/>
          <w:sz w:val="20"/>
          <w:szCs w:val="20"/>
          <w:highlight w:val="white"/>
        </w:rPr>
        <w:tab/>
      </w: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r w:rsidRPr="00F4689F">
        <w:rPr>
          <w:rFonts w:ascii="Arial" w:eastAsia="Calibri" w:hAnsi="Arial" w:cs="Arial"/>
          <w:b/>
          <w:color w:val="000000"/>
          <w:sz w:val="20"/>
          <w:szCs w:val="20"/>
          <w:highlight w:val="white"/>
        </w:rPr>
        <w:t>false</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cbc:ChargeIndicator</w:t>
      </w:r>
      <w:r w:rsidRPr="00F4689F">
        <w:rPr>
          <w:rFonts w:ascii="Arial" w:eastAsia="Calibri" w:hAnsi="Arial" w:cs="Arial"/>
          <w:color w:val="0000FF"/>
          <w:sz w:val="20"/>
          <w:szCs w:val="20"/>
          <w:highlight w:val="white"/>
        </w:rPr>
        <w:t>&gt;</w:t>
      </w:r>
    </w:p>
    <w:p w14:paraId="47F9E17C" w14:textId="77777777" w:rsidR="005D44AF" w:rsidRPr="00F4689F" w:rsidRDefault="005D44AF" w:rsidP="005D44AF">
      <w:pPr>
        <w:autoSpaceDE w:val="0"/>
        <w:autoSpaceDN w:val="0"/>
        <w:adjustRightInd w:val="0"/>
        <w:rPr>
          <w:rFonts w:ascii="Arial" w:eastAsia="Calibri" w:hAnsi="Arial" w:cs="Arial"/>
          <w:color w:val="000000"/>
          <w:sz w:val="20"/>
          <w:szCs w:val="20"/>
          <w:highlight w:val="white"/>
        </w:rPr>
      </w:pPr>
      <w:r w:rsidRPr="00F4689F">
        <w:rPr>
          <w:rFonts w:ascii="Arial" w:eastAsia="Calibri" w:hAnsi="Arial" w:cs="Arial"/>
          <w:color w:val="000000"/>
          <w:sz w:val="20"/>
          <w:szCs w:val="20"/>
          <w:highlight w:val="white"/>
        </w:rPr>
        <w:tab/>
      </w: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cbc:AllowanceChargeReason</w:t>
      </w:r>
      <w:r w:rsidRPr="00F4689F">
        <w:rPr>
          <w:rFonts w:ascii="Arial" w:eastAsia="Calibri" w:hAnsi="Arial" w:cs="Arial"/>
          <w:color w:val="0000FF"/>
          <w:sz w:val="20"/>
          <w:szCs w:val="20"/>
          <w:highlight w:val="white"/>
        </w:rPr>
        <w:t>&gt;</w:t>
      </w:r>
      <w:r w:rsidRPr="00F4689F">
        <w:rPr>
          <w:rFonts w:ascii="Arial" w:eastAsia="Calibri" w:hAnsi="Arial" w:cs="Arial"/>
          <w:b/>
          <w:color w:val="000000"/>
          <w:sz w:val="20"/>
          <w:szCs w:val="20"/>
          <w:highlight w:val="white"/>
        </w:rPr>
        <w:t>Sconto Merce</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cbc:AllowanceChargeReason</w:t>
      </w:r>
      <w:r w:rsidRPr="00F4689F">
        <w:rPr>
          <w:rFonts w:ascii="Arial" w:eastAsia="Calibri" w:hAnsi="Arial" w:cs="Arial"/>
          <w:color w:val="0000FF"/>
          <w:sz w:val="20"/>
          <w:szCs w:val="20"/>
          <w:highlight w:val="white"/>
        </w:rPr>
        <w:t>&gt;</w:t>
      </w:r>
    </w:p>
    <w:p w14:paraId="584C2B36" w14:textId="77777777" w:rsidR="005D44AF" w:rsidRPr="00F4689F" w:rsidRDefault="005D44AF" w:rsidP="005D44AF">
      <w:pPr>
        <w:autoSpaceDE w:val="0"/>
        <w:autoSpaceDN w:val="0"/>
        <w:adjustRightInd w:val="0"/>
        <w:rPr>
          <w:rFonts w:ascii="Arial" w:eastAsia="Calibri" w:hAnsi="Arial" w:cs="Arial"/>
          <w:color w:val="0000FF"/>
          <w:sz w:val="20"/>
          <w:szCs w:val="20"/>
          <w:highlight w:val="white"/>
        </w:rPr>
      </w:pPr>
      <w:r w:rsidRPr="00F4689F">
        <w:rPr>
          <w:rFonts w:ascii="Arial" w:eastAsia="Calibri" w:hAnsi="Arial" w:cs="Arial"/>
          <w:color w:val="000000"/>
          <w:sz w:val="20"/>
          <w:szCs w:val="20"/>
          <w:highlight w:val="white"/>
        </w:rPr>
        <w:tab/>
      </w: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FF0000"/>
          <w:sz w:val="20"/>
          <w:szCs w:val="20"/>
          <w:highlight w:val="white"/>
        </w:rPr>
        <w:t xml:space="preserve"> currencyID</w:t>
      </w:r>
      <w:r w:rsidRPr="00F4689F">
        <w:rPr>
          <w:rFonts w:ascii="Arial" w:eastAsia="Calibri" w:hAnsi="Arial" w:cs="Arial"/>
          <w:color w:val="0000FF"/>
          <w:sz w:val="20"/>
          <w:szCs w:val="20"/>
          <w:highlight w:val="white"/>
        </w:rPr>
        <w:t>="</w:t>
      </w:r>
      <w:r w:rsidRPr="00F4689F">
        <w:rPr>
          <w:rFonts w:ascii="Arial" w:eastAsia="Calibri" w:hAnsi="Arial" w:cs="Arial"/>
          <w:color w:val="000000"/>
          <w:sz w:val="20"/>
          <w:szCs w:val="20"/>
          <w:highlight w:val="white"/>
        </w:rPr>
        <w:t>EUR</w:t>
      </w:r>
      <w:r w:rsidRPr="00F4689F">
        <w:rPr>
          <w:rFonts w:ascii="Arial" w:eastAsia="Calibri" w:hAnsi="Arial" w:cs="Arial"/>
          <w:color w:val="0000FF"/>
          <w:sz w:val="20"/>
          <w:szCs w:val="20"/>
          <w:highlight w:val="white"/>
        </w:rPr>
        <w:t>"&gt;</w:t>
      </w:r>
      <w:r w:rsidRPr="00F4689F">
        <w:rPr>
          <w:rFonts w:ascii="Arial" w:eastAsia="Calibri" w:hAnsi="Arial" w:cs="Arial"/>
          <w:b/>
          <w:color w:val="000000"/>
          <w:sz w:val="20"/>
          <w:szCs w:val="20"/>
          <w:highlight w:val="white"/>
        </w:rPr>
        <w:t>90.00</w:t>
      </w:r>
      <w:r w:rsidRPr="00F4689F">
        <w:rPr>
          <w:rFonts w:ascii="Arial" w:eastAsia="Calibri" w:hAnsi="Arial" w:cs="Arial"/>
          <w:color w:val="0000FF"/>
          <w:sz w:val="20"/>
          <w:szCs w:val="20"/>
          <w:highlight w:val="white"/>
        </w:rPr>
        <w:t>&lt;/</w:t>
      </w:r>
      <w:r w:rsidRPr="00F4689F">
        <w:rPr>
          <w:rFonts w:ascii="Arial" w:eastAsia="Calibri" w:hAnsi="Arial" w:cs="Arial"/>
          <w:color w:val="800000"/>
          <w:sz w:val="20"/>
          <w:szCs w:val="20"/>
          <w:highlight w:val="white"/>
        </w:rPr>
        <w:t>cbc:Amount</w:t>
      </w:r>
      <w:r w:rsidRPr="00F4689F">
        <w:rPr>
          <w:rFonts w:ascii="Arial" w:eastAsia="Calibri" w:hAnsi="Arial" w:cs="Arial"/>
          <w:color w:val="0000FF"/>
          <w:sz w:val="20"/>
          <w:szCs w:val="20"/>
          <w:highlight w:val="white"/>
        </w:rPr>
        <w:t>&gt;</w:t>
      </w:r>
    </w:p>
    <w:p w14:paraId="7D22964C" w14:textId="77777777" w:rsidR="005D44AF" w:rsidRPr="00F4689F" w:rsidRDefault="005D44AF" w:rsidP="005D44AF">
      <w:pPr>
        <w:rPr>
          <w:rFonts w:ascii="Arial" w:eastAsia="Calibri" w:hAnsi="Arial" w:cs="Arial"/>
          <w:color w:val="0000FF"/>
          <w:sz w:val="20"/>
          <w:szCs w:val="20"/>
          <w:lang w:val="da-DK" w:eastAsia="nl-NL"/>
        </w:rPr>
      </w:pP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lang w:val="da-DK" w:eastAsia="nl-NL"/>
        </w:rPr>
        <w:t>&lt;/</w:t>
      </w:r>
      <w:r w:rsidRPr="00F4689F">
        <w:rPr>
          <w:rFonts w:ascii="Arial" w:eastAsia="Calibri" w:hAnsi="Arial" w:cs="Arial"/>
          <w:color w:val="800000"/>
          <w:sz w:val="20"/>
          <w:szCs w:val="20"/>
          <w:highlight w:val="white"/>
          <w:lang w:val="da-DK" w:eastAsia="nl-NL"/>
        </w:rPr>
        <w:t>cac:AllowanceCharge</w:t>
      </w:r>
      <w:r w:rsidRPr="00F4689F">
        <w:rPr>
          <w:rFonts w:ascii="Arial" w:eastAsia="Calibri" w:hAnsi="Arial" w:cs="Arial"/>
          <w:color w:val="0000FF"/>
          <w:sz w:val="20"/>
          <w:szCs w:val="20"/>
          <w:highlight w:val="white"/>
          <w:lang w:val="da-DK" w:eastAsia="nl-NL"/>
        </w:rPr>
        <w:t>&gt;</w:t>
      </w:r>
    </w:p>
    <w:p w14:paraId="32ECE017" w14:textId="77777777" w:rsidR="005D44AF" w:rsidRPr="00F4689F" w:rsidRDefault="005D44AF" w:rsidP="005D44AF">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cac:Price</w:t>
      </w:r>
      <w:r w:rsidRPr="00F4689F">
        <w:rPr>
          <w:rFonts w:ascii="Arial" w:hAnsi="Arial" w:cs="Arial"/>
          <w:color w:val="0000FF"/>
          <w:sz w:val="20"/>
          <w:szCs w:val="20"/>
          <w:lang w:eastAsia="it-IT"/>
        </w:rPr>
        <w:t>&gt;</w:t>
      </w:r>
    </w:p>
    <w:p w14:paraId="445D9D35" w14:textId="77777777" w:rsidR="005D44AF" w:rsidRPr="00F4689F" w:rsidRDefault="005D44AF" w:rsidP="005D44AF">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cbc:PriceAmount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w:t>
      </w:r>
      <w:r w:rsidRPr="00F4689F">
        <w:rPr>
          <w:rFonts w:ascii="Arial" w:hAnsi="Arial" w:cs="Arial"/>
          <w:color w:val="0000FF"/>
          <w:sz w:val="20"/>
          <w:szCs w:val="20"/>
          <w:lang w:eastAsia="it-IT"/>
        </w:rPr>
        <w:t>&gt;</w:t>
      </w:r>
      <w:r w:rsidRPr="00F4689F">
        <w:rPr>
          <w:rFonts w:ascii="Arial" w:hAnsi="Arial" w:cs="Arial"/>
          <w:b/>
          <w:bCs/>
          <w:sz w:val="20"/>
          <w:szCs w:val="20"/>
          <w:lang w:eastAsia="it-IT"/>
        </w:rPr>
        <w:t>9.00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cbc:PriceAmount</w:t>
      </w:r>
      <w:r w:rsidRPr="00F4689F">
        <w:rPr>
          <w:rFonts w:ascii="Arial" w:hAnsi="Arial" w:cs="Arial"/>
          <w:color w:val="0000FF"/>
          <w:sz w:val="20"/>
          <w:szCs w:val="20"/>
          <w:lang w:eastAsia="it-IT"/>
        </w:rPr>
        <w:t>&gt;</w:t>
      </w:r>
    </w:p>
    <w:p w14:paraId="5664E5B3" w14:textId="77777777" w:rsidR="005D44AF" w:rsidRPr="00F4689F" w:rsidRDefault="005D44AF" w:rsidP="005D44AF">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cac:Price</w:t>
      </w:r>
      <w:r w:rsidRPr="00F4689F">
        <w:rPr>
          <w:rFonts w:ascii="Arial" w:hAnsi="Arial" w:cs="Arial"/>
          <w:color w:val="0000FF"/>
          <w:sz w:val="20"/>
          <w:szCs w:val="20"/>
          <w:lang w:eastAsia="it-IT"/>
        </w:rPr>
        <w:t>&gt;</w:t>
      </w:r>
    </w:p>
    <w:p w14:paraId="77CCEFFF" w14:textId="77777777" w:rsidR="005D44AF" w:rsidRPr="00F4689F" w:rsidRDefault="005D44AF" w:rsidP="005D44AF">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cac:Item</w:t>
      </w:r>
      <w:r w:rsidRPr="00F4689F">
        <w:rPr>
          <w:rFonts w:ascii="Arial" w:hAnsi="Arial" w:cs="Arial"/>
          <w:color w:val="0000FF"/>
          <w:sz w:val="20"/>
          <w:szCs w:val="20"/>
          <w:lang w:eastAsia="it-IT"/>
        </w:rPr>
        <w:t>&gt;</w:t>
      </w:r>
    </w:p>
    <w:p w14:paraId="0C200007" w14:textId="77777777" w:rsidR="005D44AF" w:rsidRPr="00F4689F" w:rsidRDefault="005D44AF" w:rsidP="005D44AF">
      <w:pPr>
        <w:rPr>
          <w:rFonts w:ascii="Arial" w:hAnsi="Arial" w:cs="Arial"/>
          <w:color w:val="0000FF"/>
          <w:sz w:val="20"/>
          <w:szCs w:val="20"/>
          <w:lang w:eastAsia="it-IT"/>
        </w:rPr>
      </w:pPr>
      <w:bookmarkStart w:id="1540" w:name="OLE_LINK23"/>
      <w:bookmarkStart w:id="1541" w:name="OLE_LINK24"/>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bookmarkStart w:id="1542" w:name="OLE_LINK21"/>
      <w:bookmarkStart w:id="1543" w:name="OLE_LINK22"/>
      <w:bookmarkStart w:id="1544" w:name="OLE_LINK48"/>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cbc:Name</w:t>
      </w:r>
      <w:r w:rsidRPr="00F4689F">
        <w:rPr>
          <w:rFonts w:ascii="Arial" w:hAnsi="Arial" w:cs="Arial"/>
          <w:color w:val="0000FF"/>
          <w:sz w:val="20"/>
          <w:szCs w:val="20"/>
          <w:lang w:eastAsia="it-IT"/>
        </w:rPr>
        <w:t>&gt;</w:t>
      </w:r>
      <w:r w:rsidRPr="00F4689F">
        <w:rPr>
          <w:rFonts w:ascii="Arial" w:hAnsi="Arial" w:cs="Arial"/>
          <w:b/>
          <w:bCs/>
          <w:sz w:val="20"/>
          <w:szCs w:val="20"/>
          <w:lang w:eastAsia="it-IT"/>
        </w:rPr>
        <w:t>ARTICOLO MERCE</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cbc:Name</w:t>
      </w:r>
      <w:r w:rsidRPr="00F4689F">
        <w:rPr>
          <w:rFonts w:ascii="Arial" w:hAnsi="Arial" w:cs="Arial"/>
          <w:color w:val="0000FF"/>
          <w:sz w:val="20"/>
          <w:szCs w:val="20"/>
          <w:lang w:eastAsia="it-IT"/>
        </w:rPr>
        <w:t>&gt;</w:t>
      </w:r>
      <w:bookmarkEnd w:id="1542"/>
      <w:bookmarkEnd w:id="1543"/>
      <w:bookmarkEnd w:id="1544"/>
    </w:p>
    <w:p w14:paraId="42ADBFB8" w14:textId="77777777" w:rsidR="005D44AF" w:rsidRPr="00F4689F" w:rsidRDefault="005D44AF" w:rsidP="005D44AF">
      <w:pPr>
        <w:rPr>
          <w:rFonts w:ascii="Arial" w:hAnsi="Arial" w:cs="Arial"/>
          <w:color w:val="0000FF"/>
          <w:sz w:val="20"/>
          <w:szCs w:val="20"/>
          <w:lang w:eastAsia="it-IT"/>
        </w:rPr>
      </w:pPr>
      <w:bookmarkStart w:id="1545" w:name="OLE_LINK33"/>
      <w:bookmarkStart w:id="1546" w:name="OLE_LINK34"/>
      <w:bookmarkStart w:id="1547" w:name="OLE_LINK35"/>
      <w:bookmarkStart w:id="1548" w:name="OLE_LINK49"/>
      <w:bookmarkEnd w:id="1540"/>
      <w:bookmarkEnd w:id="1541"/>
      <w:r w:rsidRPr="00F4689F">
        <w:rPr>
          <w:rFonts w:ascii="Arial" w:hAnsi="Arial" w:cs="Arial"/>
          <w:b/>
          <w:bCs/>
          <w:color w:val="FF0000"/>
          <w:sz w:val="20"/>
          <w:szCs w:val="20"/>
          <w:lang w:eastAsia="it-IT"/>
        </w:rPr>
        <w:t xml:space="preserve">           </w:t>
      </w:r>
      <w:bookmarkStart w:id="1549" w:name="OLE_LINK50"/>
      <w:bookmarkStart w:id="1550" w:name="OLE_LINK51"/>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bookmarkEnd w:id="1545"/>
      <w:bookmarkEnd w:id="1546"/>
      <w:bookmarkEnd w:id="1547"/>
      <w:bookmarkEnd w:id="1548"/>
      <w:bookmarkEnd w:id="1549"/>
      <w:bookmarkEnd w:id="1550"/>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cac:ClassifiedTaxCategory</w:t>
      </w:r>
      <w:r w:rsidRPr="00F4689F">
        <w:rPr>
          <w:rFonts w:ascii="Arial" w:hAnsi="Arial" w:cs="Arial"/>
          <w:color w:val="0000FF"/>
          <w:sz w:val="20"/>
          <w:szCs w:val="20"/>
          <w:lang w:eastAsia="it-IT"/>
        </w:rPr>
        <w:t>&gt;</w:t>
      </w:r>
    </w:p>
    <w:p w14:paraId="1EA0D202" w14:textId="77777777" w:rsidR="005D44AF" w:rsidRPr="00F4689F" w:rsidRDefault="005D44AF" w:rsidP="005D44AF">
      <w:pPr>
        <w:rPr>
          <w:rFonts w:ascii="Arial" w:hAnsi="Arial" w:cs="Arial"/>
          <w:color w:val="0000FF"/>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b/>
          <w:bCs/>
          <w:sz w:val="20"/>
          <w:szCs w:val="20"/>
          <w:lang w:eastAsia="it-IT"/>
        </w:rPr>
        <w:t>O</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p>
    <w:p w14:paraId="1AA55A3D" w14:textId="77777777" w:rsidR="005D44AF" w:rsidRPr="00F4689F" w:rsidRDefault="005D44AF" w:rsidP="005D44AF">
      <w:pPr>
        <w:rPr>
          <w:rFonts w:ascii="Arial" w:hAnsi="Arial" w:cs="Arial"/>
          <w:color w:val="0000FF"/>
          <w:sz w:val="20"/>
          <w:szCs w:val="20"/>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cac:ClassifiedTaxCategory</w:t>
      </w:r>
      <w:r w:rsidRPr="00F4689F">
        <w:rPr>
          <w:rFonts w:ascii="Arial" w:hAnsi="Arial" w:cs="Arial"/>
          <w:color w:val="0000FF"/>
          <w:sz w:val="20"/>
          <w:szCs w:val="20"/>
          <w:lang w:eastAsia="it-IT"/>
        </w:rPr>
        <w:t>&gt;</w:t>
      </w:r>
      <w:bookmarkStart w:id="1551" w:name="OLE_LINK25"/>
      <w:bookmarkStart w:id="1552" w:name="OLE_LINK30"/>
    </w:p>
    <w:bookmarkEnd w:id="1551"/>
    <w:bookmarkEnd w:id="1552"/>
    <w:p w14:paraId="5483A2E3" w14:textId="77777777" w:rsidR="005D44AF" w:rsidRPr="00F4689F" w:rsidRDefault="005D44AF" w:rsidP="005D44AF">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cac:Item</w:t>
      </w:r>
      <w:r w:rsidRPr="00F4689F">
        <w:rPr>
          <w:rFonts w:ascii="Arial" w:hAnsi="Arial" w:cs="Arial"/>
          <w:color w:val="0000FF"/>
          <w:sz w:val="20"/>
          <w:szCs w:val="20"/>
          <w:lang w:eastAsia="it-IT"/>
        </w:rPr>
        <w:t>&gt;</w:t>
      </w:r>
    </w:p>
    <w:p w14:paraId="590CB84D" w14:textId="77777777" w:rsidR="005D44AF" w:rsidRPr="00F4689F" w:rsidRDefault="005D44AF" w:rsidP="005D44AF">
      <w:pPr>
        <w:ind w:hanging="240"/>
        <w:rPr>
          <w:rFonts w:ascii="Times New Roman" w:hAnsi="Times New Roman"/>
          <w:sz w:val="24"/>
          <w:szCs w:val="24"/>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sz w:val="20"/>
          <w:szCs w:val="20"/>
          <w:lang w:eastAsia="it-IT"/>
        </w:rPr>
        <w:tab/>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cac:LineItem</w:t>
      </w:r>
      <w:r w:rsidRPr="00F4689F">
        <w:rPr>
          <w:rFonts w:ascii="Arial" w:hAnsi="Arial" w:cs="Arial"/>
          <w:color w:val="0000FF"/>
          <w:sz w:val="20"/>
          <w:szCs w:val="20"/>
          <w:lang w:eastAsia="it-IT"/>
        </w:rPr>
        <w:t>&gt;</w:t>
      </w:r>
    </w:p>
    <w:p w14:paraId="58075A02" w14:textId="77777777" w:rsidR="005D44AF" w:rsidRPr="00F4689F" w:rsidRDefault="005D44AF" w:rsidP="005D44AF">
      <w:pPr>
        <w:ind w:hanging="11"/>
        <w:rPr>
          <w:rFonts w:ascii="Arial" w:hAnsi="Arial" w:cs="Arial"/>
          <w:color w:val="0000FF"/>
          <w:sz w:val="20"/>
          <w:szCs w:val="20"/>
          <w:lang w:eastAsia="it-IT"/>
        </w:rPr>
      </w:pPr>
      <w:bookmarkStart w:id="1553" w:name="OLE_LINK15"/>
      <w:bookmarkStart w:id="1554" w:name="OLE_LINK16"/>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cac:OrderLine</w:t>
      </w:r>
      <w:r w:rsidRPr="00F4689F">
        <w:rPr>
          <w:rFonts w:ascii="Arial" w:hAnsi="Arial" w:cs="Arial"/>
          <w:color w:val="0000FF"/>
          <w:sz w:val="20"/>
          <w:szCs w:val="20"/>
          <w:lang w:eastAsia="it-IT"/>
        </w:rPr>
        <w:t>&gt;</w:t>
      </w:r>
    </w:p>
    <w:bookmarkEnd w:id="1553"/>
    <w:bookmarkEnd w:id="1554"/>
    <w:p w14:paraId="2D14D81E" w14:textId="77777777" w:rsidR="005D44AF" w:rsidRPr="00F4689F" w:rsidRDefault="005D44AF" w:rsidP="005D44AF">
      <w:pPr>
        <w:rPr>
          <w:rFonts w:eastAsia="Calibri"/>
          <w:lang w:val="da-DK" w:eastAsia="nl-NL"/>
        </w:rPr>
      </w:pPr>
    </w:p>
    <w:p w14:paraId="2603181F" w14:textId="77777777" w:rsidR="002A4864" w:rsidRDefault="002A4864">
      <w:pPr>
        <w:rPr>
          <w:rFonts w:ascii="Cambria" w:hAnsi="Cambria"/>
          <w:b/>
          <w:bCs/>
          <w:lang w:val="en-GB"/>
        </w:rPr>
      </w:pPr>
      <w:bookmarkStart w:id="1555" w:name="_Toc495606426"/>
      <w:r>
        <w:rPr>
          <w:lang w:val="en-GB"/>
        </w:rPr>
        <w:br w:type="page"/>
      </w:r>
    </w:p>
    <w:p w14:paraId="13B3C520" w14:textId="22D37A2F" w:rsidR="00F4689F" w:rsidRPr="00F4689F" w:rsidRDefault="00F4689F" w:rsidP="002F009E">
      <w:pPr>
        <w:pStyle w:val="Heading3"/>
        <w:rPr>
          <w:lang w:val="en-GB"/>
        </w:rPr>
      </w:pPr>
      <w:bookmarkStart w:id="1556" w:name="_Toc510780885"/>
      <w:commentRangeStart w:id="1557"/>
      <w:r w:rsidRPr="00F4689F">
        <w:rPr>
          <w:lang w:val="en-GB"/>
        </w:rPr>
        <w:lastRenderedPageBreak/>
        <w:t>Calcolo dei totali (AnticipatedMonetaryTotals)</w:t>
      </w:r>
      <w:bookmarkEnd w:id="1191"/>
      <w:bookmarkEnd w:id="1555"/>
      <w:bookmarkEnd w:id="1556"/>
      <w:commentRangeEnd w:id="1557"/>
      <w:r w:rsidR="00B508A2">
        <w:rPr>
          <w:rStyle w:val="CommentReference"/>
          <w:rFonts w:ascii="Calibri" w:hAnsi="Calibri"/>
          <w:b w:val="0"/>
          <w:bCs w:val="0"/>
        </w:rPr>
        <w:commentReference w:id="1557"/>
      </w:r>
    </w:p>
    <w:p w14:paraId="729E2860" w14:textId="77777777" w:rsidR="00F4689F" w:rsidRPr="00F4689F" w:rsidRDefault="00F4689F" w:rsidP="00F4689F">
      <w:pPr>
        <w:spacing w:before="66" w:after="120" w:line="228" w:lineRule="exact"/>
        <w:ind w:right="220"/>
        <w:jc w:val="both"/>
        <w:rPr>
          <w:lang w:val="it-IT" w:eastAsia="nl-NL"/>
        </w:rPr>
      </w:pPr>
      <w:r w:rsidRPr="00F4689F">
        <w:rPr>
          <w:lang w:val="it-IT" w:eastAsia="nl-NL"/>
        </w:rPr>
        <w:t>I seguenti elementi mostrano gli importi totali anticipati con l’ordine:</w:t>
      </w:r>
    </w:p>
    <w:tbl>
      <w:tblPr>
        <w:tblW w:w="0" w:type="auto"/>
        <w:jc w:val="center"/>
        <w:tblLayout w:type="fixed"/>
        <w:tblCellMar>
          <w:left w:w="0" w:type="dxa"/>
          <w:right w:w="0" w:type="dxa"/>
        </w:tblCellMar>
        <w:tblLook w:val="01E0" w:firstRow="1" w:lastRow="1" w:firstColumn="1" w:lastColumn="1" w:noHBand="0" w:noVBand="0"/>
      </w:tblPr>
      <w:tblGrid>
        <w:gridCol w:w="3339"/>
        <w:gridCol w:w="4471"/>
      </w:tblGrid>
      <w:tr w:rsidR="00F4689F" w:rsidRPr="00F4689F" w14:paraId="39E11D8C"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shd w:val="clear" w:color="auto" w:fill="E7E6E6"/>
            <w:vAlign w:val="center"/>
          </w:tcPr>
          <w:p w14:paraId="387FDD37" w14:textId="77777777" w:rsidR="00F4689F" w:rsidRPr="00F4689F" w:rsidRDefault="00F4689F" w:rsidP="00F4689F">
            <w:pPr>
              <w:jc w:val="center"/>
              <w:rPr>
                <w:b/>
                <w:w w:val="99"/>
              </w:rPr>
            </w:pPr>
            <w:r w:rsidRPr="00F4689F">
              <w:rPr>
                <w:b/>
                <w:w w:val="99"/>
              </w:rPr>
              <w:t>Elemento:</w:t>
            </w:r>
          </w:p>
        </w:tc>
        <w:tc>
          <w:tcPr>
            <w:tcW w:w="4471" w:type="dxa"/>
            <w:tcBorders>
              <w:top w:val="single" w:sz="5" w:space="0" w:color="000000"/>
              <w:left w:val="single" w:sz="5" w:space="0" w:color="000000"/>
              <w:bottom w:val="single" w:sz="5" w:space="0" w:color="000000"/>
              <w:right w:val="single" w:sz="5" w:space="0" w:color="000000"/>
            </w:tcBorders>
            <w:shd w:val="clear" w:color="auto" w:fill="E7E6E6"/>
            <w:vAlign w:val="center"/>
          </w:tcPr>
          <w:p w14:paraId="1C566804" w14:textId="77777777" w:rsidR="00F4689F" w:rsidRPr="00F4689F" w:rsidRDefault="00F4689F" w:rsidP="00F4689F">
            <w:pPr>
              <w:jc w:val="center"/>
              <w:rPr>
                <w:b/>
                <w:w w:val="99"/>
              </w:rPr>
            </w:pPr>
            <w:r w:rsidRPr="00F4689F">
              <w:rPr>
                <w:b/>
                <w:w w:val="99"/>
              </w:rPr>
              <w:t>Descrizione:</w:t>
            </w:r>
          </w:p>
        </w:tc>
      </w:tr>
      <w:tr w:rsidR="00F4689F" w:rsidRPr="00E60747" w14:paraId="335E9B91"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0C375144"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cbc:LineExtensionAmount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4135432B"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spacing w:val="-1"/>
                <w:lang w:val="it-IT"/>
              </w:rPr>
              <w:t>Somma degli importi di riga</w:t>
            </w:r>
          </w:p>
        </w:tc>
      </w:tr>
      <w:tr w:rsidR="00F4689F" w:rsidRPr="00E60747" w14:paraId="05C7C541"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4F82E670"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cbc:AllowanceTotalAmount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6BCF2B94"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spacing w:val="-1"/>
                <w:lang w:val="it-IT"/>
              </w:rPr>
              <w:t xml:space="preserve">Sconti/Abbuoni a livello </w:t>
            </w:r>
            <w:r w:rsidRPr="00F4689F">
              <w:rPr>
                <w:rFonts w:eastAsia="Arial" w:cs="Arial"/>
                <w:spacing w:val="1"/>
                <w:lang w:val="it-IT"/>
              </w:rPr>
              <w:t>doc</w:t>
            </w:r>
            <w:r w:rsidRPr="00F4689F">
              <w:rPr>
                <w:rFonts w:eastAsia="Arial" w:cs="Arial"/>
                <w:spacing w:val="-3"/>
                <w:lang w:val="it-IT"/>
              </w:rPr>
              <w:t>u</w:t>
            </w:r>
            <w:r w:rsidRPr="00F4689F">
              <w:rPr>
                <w:rFonts w:eastAsia="Arial" w:cs="Arial"/>
                <w:spacing w:val="4"/>
                <w:lang w:val="it-IT"/>
              </w:rPr>
              <w:t>m</w:t>
            </w:r>
            <w:r w:rsidRPr="00F4689F">
              <w:rPr>
                <w:rFonts w:eastAsia="Arial" w:cs="Arial"/>
                <w:lang w:val="it-IT"/>
              </w:rPr>
              <w:t>e</w:t>
            </w:r>
            <w:r w:rsidRPr="00F4689F">
              <w:rPr>
                <w:rFonts w:eastAsia="Arial" w:cs="Arial"/>
                <w:spacing w:val="-1"/>
                <w:lang w:val="it-IT"/>
              </w:rPr>
              <w:t>n</w:t>
            </w:r>
            <w:r w:rsidRPr="00F4689F">
              <w:rPr>
                <w:rFonts w:eastAsia="Arial" w:cs="Arial"/>
                <w:lang w:val="it-IT"/>
              </w:rPr>
              <w:t>t</w:t>
            </w:r>
            <w:r w:rsidRPr="00F4689F">
              <w:rPr>
                <w:rFonts w:eastAsia="Arial" w:cs="Arial"/>
                <w:spacing w:val="-2"/>
                <w:lang w:val="it-IT"/>
              </w:rPr>
              <w:t>o</w:t>
            </w:r>
          </w:p>
        </w:tc>
      </w:tr>
      <w:tr w:rsidR="00F4689F" w:rsidRPr="00F4689F" w14:paraId="47E9B78F"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5BE70516"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cbc:ChargeTotalAmount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48BAF8DB" w14:textId="77777777" w:rsidR="00F4689F" w:rsidRPr="00F4689F" w:rsidRDefault="00F4689F" w:rsidP="00F4689F">
            <w:pPr>
              <w:widowControl w:val="0"/>
              <w:spacing w:line="226" w:lineRule="exact"/>
              <w:ind w:left="102"/>
              <w:jc w:val="both"/>
              <w:rPr>
                <w:rFonts w:eastAsia="Arial" w:cs="Arial"/>
              </w:rPr>
            </w:pPr>
            <w:r w:rsidRPr="00F4689F">
              <w:rPr>
                <w:rFonts w:eastAsia="Arial" w:cs="Arial"/>
              </w:rPr>
              <w:t xml:space="preserve">Maggiorazioni a livello </w:t>
            </w:r>
            <w:r w:rsidRPr="00F4689F">
              <w:rPr>
                <w:rFonts w:eastAsia="Arial" w:cs="Arial"/>
                <w:spacing w:val="1"/>
              </w:rPr>
              <w:t>document</w:t>
            </w:r>
          </w:p>
        </w:tc>
      </w:tr>
      <w:tr w:rsidR="00F4689F" w:rsidRPr="00E60747" w14:paraId="2A5E3CA2"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6C33C628"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cbc:TaxExclusiveAmount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1945EB3D"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lang w:val="it-IT"/>
              </w:rPr>
              <w:t>Importo totale dell’Ordine senza IVA</w:t>
            </w:r>
          </w:p>
        </w:tc>
      </w:tr>
      <w:tr w:rsidR="00F4689F" w:rsidRPr="00E60747" w14:paraId="78E5B514"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7C48D28A"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cbc:TaxInclusiveAmount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10C1E11C"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lang w:val="it-IT"/>
              </w:rPr>
              <w:t>Importo totale dell’Ordine incluso IVA</w:t>
            </w:r>
          </w:p>
        </w:tc>
      </w:tr>
      <w:tr w:rsidR="00F4689F" w:rsidRPr="00E60747" w14:paraId="1BE22ABA"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1F60AC2A"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cbc:PrepaidAmount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5AB99050"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lang w:val="it-IT"/>
              </w:rPr>
              <w:t>Qualsiasi importo che è stato pagato in anticipo</w:t>
            </w:r>
          </w:p>
        </w:tc>
      </w:tr>
      <w:tr w:rsidR="00F4689F" w:rsidRPr="00E60747" w14:paraId="1C957075"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4E8DD6FE"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cbc:PayableRoundingAmount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327DBBAB"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lang w:val="it-IT"/>
              </w:rPr>
              <w:t>Arrotondamento applicato al totale dell’</w:t>
            </w:r>
            <w:r w:rsidRPr="00F4689F">
              <w:rPr>
                <w:rFonts w:eastAsia="Arial" w:cs="Arial"/>
                <w:spacing w:val="-6"/>
                <w:lang w:val="it-IT"/>
              </w:rPr>
              <w:t>Ordine</w:t>
            </w:r>
          </w:p>
        </w:tc>
      </w:tr>
      <w:tr w:rsidR="00F4689F" w:rsidRPr="00E60747" w14:paraId="73A9CCAE" w14:textId="77777777" w:rsidTr="00F4689F">
        <w:trPr>
          <w:trHeight w:hRule="exact" w:val="240"/>
          <w:jc w:val="center"/>
        </w:trPr>
        <w:tc>
          <w:tcPr>
            <w:tcW w:w="3339" w:type="dxa"/>
            <w:tcBorders>
              <w:top w:val="single" w:sz="5" w:space="0" w:color="000000"/>
              <w:left w:val="single" w:sz="5" w:space="0" w:color="000000"/>
              <w:bottom w:val="single" w:sz="5" w:space="0" w:color="000000"/>
              <w:right w:val="single" w:sz="5" w:space="0" w:color="000000"/>
            </w:tcBorders>
          </w:tcPr>
          <w:p w14:paraId="2C07EA1C" w14:textId="77777777" w:rsidR="00F4689F" w:rsidRPr="00F4689F" w:rsidRDefault="00F4689F" w:rsidP="00F4689F">
            <w:pPr>
              <w:widowControl w:val="0"/>
              <w:spacing w:before="2"/>
              <w:ind w:left="385"/>
              <w:rPr>
                <w:rFonts w:ascii="Arial" w:eastAsia="Courier New" w:hAnsi="Arial" w:cs="Arial"/>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cbc:PayableAmount</w:t>
            </w:r>
            <w:r w:rsidRPr="00F4689F">
              <w:rPr>
                <w:rFonts w:ascii="Arial" w:eastAsia="Courier New" w:hAnsi="Arial" w:cs="Arial"/>
                <w:color w:val="0000FF"/>
                <w:sz w:val="20"/>
                <w:szCs w:val="20"/>
              </w:rPr>
              <w:t>&gt;</w:t>
            </w:r>
          </w:p>
        </w:tc>
        <w:tc>
          <w:tcPr>
            <w:tcW w:w="4471" w:type="dxa"/>
            <w:tcBorders>
              <w:top w:val="single" w:sz="5" w:space="0" w:color="000000"/>
              <w:left w:val="single" w:sz="5" w:space="0" w:color="000000"/>
              <w:bottom w:val="single" w:sz="5" w:space="0" w:color="000000"/>
              <w:right w:val="single" w:sz="5" w:space="0" w:color="000000"/>
            </w:tcBorders>
          </w:tcPr>
          <w:p w14:paraId="46ACF117" w14:textId="77777777" w:rsidR="00F4689F" w:rsidRPr="00F4689F" w:rsidRDefault="00F4689F" w:rsidP="00F4689F">
            <w:pPr>
              <w:widowControl w:val="0"/>
              <w:spacing w:line="226" w:lineRule="exact"/>
              <w:ind w:left="102"/>
              <w:jc w:val="both"/>
              <w:rPr>
                <w:rFonts w:eastAsia="Arial" w:cs="Arial"/>
                <w:lang w:val="it-IT"/>
              </w:rPr>
            </w:pPr>
            <w:r w:rsidRPr="00F4689F">
              <w:rPr>
                <w:rFonts w:eastAsia="Arial" w:cs="Arial"/>
                <w:spacing w:val="-1"/>
                <w:lang w:val="it-IT"/>
              </w:rPr>
              <w:t>L’importo previsto per il pagamento</w:t>
            </w:r>
          </w:p>
        </w:tc>
      </w:tr>
    </w:tbl>
    <w:p w14:paraId="541E1A6F" w14:textId="77777777" w:rsidR="00F4689F" w:rsidRPr="00F4689F" w:rsidRDefault="00F4689F" w:rsidP="00F4689F">
      <w:pPr>
        <w:rPr>
          <w:sz w:val="16"/>
          <w:szCs w:val="16"/>
          <w:lang w:val="it-IT"/>
        </w:rPr>
      </w:pPr>
    </w:p>
    <w:p w14:paraId="21E8EB78" w14:textId="77777777" w:rsidR="00F4689F" w:rsidRPr="00F4689F" w:rsidRDefault="00F4689F" w:rsidP="00B45F8B">
      <w:pPr>
        <w:numPr>
          <w:ilvl w:val="0"/>
          <w:numId w:val="43"/>
        </w:numPr>
        <w:spacing w:before="7" w:line="220" w:lineRule="exact"/>
        <w:jc w:val="both"/>
        <w:rPr>
          <w:lang w:val="it-IT"/>
        </w:rPr>
      </w:pPr>
      <w:r w:rsidRPr="00F4689F">
        <w:rPr>
          <w:lang w:val="it-IT"/>
        </w:rPr>
        <w:t>Gli importi DEVONO essere forniti con una precision di due decimali ad eccezione del prezzo dove il numero massimo di decimali può essere cinque come da normativa italiana;</w:t>
      </w:r>
    </w:p>
    <w:p w14:paraId="7F9E1795" w14:textId="77777777" w:rsidR="00F4689F" w:rsidRPr="00F4689F" w:rsidRDefault="00F4689F" w:rsidP="00B45F8B">
      <w:pPr>
        <w:numPr>
          <w:ilvl w:val="0"/>
          <w:numId w:val="43"/>
        </w:numPr>
        <w:spacing w:before="7" w:line="220" w:lineRule="exact"/>
        <w:jc w:val="both"/>
        <w:rPr>
          <w:lang w:val="it-IT"/>
        </w:rPr>
      </w:pPr>
      <w:r w:rsidRPr="00F4689F">
        <w:rPr>
          <w:lang w:val="it-IT"/>
        </w:rPr>
        <w:t>Il totale dovuto previsto NON DEVE essere negativo;</w:t>
      </w:r>
    </w:p>
    <w:p w14:paraId="6EFBA9C9" w14:textId="77777777" w:rsidR="00F4689F" w:rsidRPr="00F4689F" w:rsidRDefault="00F4689F" w:rsidP="00B45F8B">
      <w:pPr>
        <w:numPr>
          <w:ilvl w:val="0"/>
          <w:numId w:val="43"/>
        </w:numPr>
        <w:spacing w:before="7" w:line="220" w:lineRule="exact"/>
        <w:jc w:val="both"/>
        <w:rPr>
          <w:lang w:val="it-IT"/>
        </w:rPr>
      </w:pPr>
      <w:r w:rsidRPr="00F4689F">
        <w:rPr>
          <w:lang w:val="it-IT"/>
        </w:rPr>
        <w:t>Il totale degli importi di riga previsto NON DEVE essere negativo.</w:t>
      </w:r>
    </w:p>
    <w:p w14:paraId="47AD6B32" w14:textId="77777777" w:rsidR="00F4689F" w:rsidRPr="00F4689F" w:rsidRDefault="00F4689F" w:rsidP="00F4689F">
      <w:pPr>
        <w:spacing w:before="7" w:line="220" w:lineRule="exact"/>
        <w:rPr>
          <w:sz w:val="16"/>
          <w:szCs w:val="16"/>
          <w:lang w:val="it-IT"/>
        </w:rPr>
      </w:pPr>
    </w:p>
    <w:p w14:paraId="62F63BA6" w14:textId="77777777" w:rsidR="00F4689F" w:rsidRPr="00F4689F" w:rsidRDefault="00F4689F" w:rsidP="00F4689F">
      <w:pPr>
        <w:spacing w:before="7" w:line="220" w:lineRule="exact"/>
        <w:jc w:val="both"/>
        <w:rPr>
          <w:b/>
          <w:lang w:val="it-IT"/>
        </w:rPr>
      </w:pPr>
      <w:r w:rsidRPr="00F4689F">
        <w:rPr>
          <w:b/>
          <w:lang w:val="it-IT"/>
        </w:rPr>
        <w:t>E’ importante notare che la classe AnticipatedMonetaryTotals è opzionale.  Se la classe viene inclusa nel messaggio, gli unici elementi obbligatori sono LineExtensionAmount e PayableAmount.  Tutti gli altri sono opzionali.  Quando gli elementi opzionali vengono usati, il loro contenuto DEVE seguire le regole sotto riportate.</w:t>
      </w:r>
    </w:p>
    <w:p w14:paraId="1B5B2B05" w14:textId="77777777" w:rsidR="00F4689F" w:rsidRPr="00F4689F" w:rsidRDefault="00F4689F" w:rsidP="00F4689F">
      <w:pPr>
        <w:rPr>
          <w:lang w:val="it-IT"/>
        </w:rPr>
      </w:pPr>
    </w:p>
    <w:p w14:paraId="138E1EE2" w14:textId="77777777" w:rsidR="00F4689F" w:rsidRPr="00F4689F" w:rsidRDefault="00F4689F" w:rsidP="00F4689F">
      <w:pPr>
        <w:spacing w:line="365" w:lineRule="auto"/>
        <w:ind w:left="364" w:right="3500" w:hanging="152"/>
        <w:jc w:val="both"/>
        <w:rPr>
          <w:rFonts w:ascii="Arial" w:hAnsi="Arial"/>
          <w:w w:val="99"/>
          <w:sz w:val="20"/>
          <w:szCs w:val="20"/>
          <w:lang w:val="it-IT" w:eastAsia="nl-NL"/>
        </w:rPr>
      </w:pPr>
      <w:r w:rsidRPr="00F4689F">
        <w:rPr>
          <w:rFonts w:ascii="Arial" w:hAnsi="Arial"/>
          <w:sz w:val="20"/>
          <w:szCs w:val="20"/>
          <w:lang w:val="it-IT" w:eastAsia="nl-NL"/>
        </w:rPr>
        <w:t>Le fo</w:t>
      </w:r>
      <w:r w:rsidRPr="00F4689F">
        <w:rPr>
          <w:rFonts w:ascii="Arial" w:hAnsi="Arial"/>
          <w:spacing w:val="-2"/>
          <w:sz w:val="20"/>
          <w:szCs w:val="20"/>
          <w:lang w:val="it-IT" w:eastAsia="nl-NL"/>
        </w:rPr>
        <w:t>r</w:t>
      </w:r>
      <w:r w:rsidRPr="00F4689F">
        <w:rPr>
          <w:rFonts w:ascii="Arial" w:hAnsi="Arial"/>
          <w:spacing w:val="4"/>
          <w:sz w:val="20"/>
          <w:szCs w:val="20"/>
          <w:lang w:val="it-IT" w:eastAsia="nl-NL"/>
        </w:rPr>
        <w:t>m</w:t>
      </w:r>
      <w:r w:rsidRPr="00F4689F">
        <w:rPr>
          <w:rFonts w:ascii="Arial" w:hAnsi="Arial"/>
          <w:sz w:val="20"/>
          <w:szCs w:val="20"/>
          <w:lang w:val="it-IT" w:eastAsia="nl-NL"/>
        </w:rPr>
        <w:t>u</w:t>
      </w:r>
      <w:r w:rsidRPr="00F4689F">
        <w:rPr>
          <w:rFonts w:ascii="Arial" w:hAnsi="Arial"/>
          <w:spacing w:val="-2"/>
          <w:sz w:val="20"/>
          <w:szCs w:val="20"/>
          <w:lang w:val="it-IT" w:eastAsia="nl-NL"/>
        </w:rPr>
        <w:t>le per il calcolo dei totali</w:t>
      </w:r>
      <w:r w:rsidRPr="00F4689F">
        <w:rPr>
          <w:rFonts w:ascii="Arial" w:hAnsi="Arial"/>
          <w:spacing w:val="-1"/>
          <w:sz w:val="20"/>
          <w:szCs w:val="20"/>
          <w:lang w:val="it-IT" w:eastAsia="nl-NL"/>
        </w:rPr>
        <w:t xml:space="preserve"> sono le seguenti</w:t>
      </w:r>
      <w:r w:rsidRPr="00F4689F">
        <w:rPr>
          <w:rFonts w:ascii="Arial" w:hAnsi="Arial"/>
          <w:sz w:val="20"/>
          <w:szCs w:val="20"/>
          <w:lang w:val="it-IT" w:eastAsia="nl-NL"/>
        </w:rPr>
        <w:t>:</w:t>
      </w:r>
      <w:r w:rsidRPr="00F4689F">
        <w:rPr>
          <w:rFonts w:ascii="Arial" w:hAnsi="Arial"/>
          <w:w w:val="99"/>
          <w:sz w:val="20"/>
          <w:szCs w:val="20"/>
          <w:lang w:val="it-IT" w:eastAsia="nl-NL"/>
        </w:rPr>
        <w:t xml:space="preserve"> </w:t>
      </w:r>
    </w:p>
    <w:tbl>
      <w:tblPr>
        <w:tblW w:w="7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5019"/>
      </w:tblGrid>
      <w:tr w:rsidR="00F4689F" w:rsidRPr="00F4689F" w14:paraId="7823D120" w14:textId="77777777" w:rsidTr="00F4689F">
        <w:trPr>
          <w:jc w:val="center"/>
        </w:trPr>
        <w:tc>
          <w:tcPr>
            <w:tcW w:w="2947" w:type="dxa"/>
            <w:shd w:val="clear" w:color="auto" w:fill="E7E6E6"/>
            <w:vAlign w:val="center"/>
          </w:tcPr>
          <w:p w14:paraId="4E438331" w14:textId="77777777" w:rsidR="00F4689F" w:rsidRPr="00F4689F" w:rsidRDefault="00F4689F" w:rsidP="00F4689F">
            <w:pPr>
              <w:jc w:val="center"/>
              <w:rPr>
                <w:b/>
                <w:w w:val="99"/>
              </w:rPr>
            </w:pPr>
            <w:r w:rsidRPr="00F4689F">
              <w:rPr>
                <w:b/>
                <w:w w:val="99"/>
              </w:rPr>
              <w:t>Element:</w:t>
            </w:r>
          </w:p>
        </w:tc>
        <w:tc>
          <w:tcPr>
            <w:tcW w:w="5019" w:type="dxa"/>
            <w:shd w:val="clear" w:color="auto" w:fill="E7E6E6"/>
            <w:vAlign w:val="center"/>
          </w:tcPr>
          <w:p w14:paraId="0F0CC665" w14:textId="77777777" w:rsidR="00F4689F" w:rsidRPr="00F4689F" w:rsidRDefault="00F4689F" w:rsidP="00F4689F">
            <w:pPr>
              <w:jc w:val="center"/>
              <w:rPr>
                <w:b/>
                <w:w w:val="99"/>
              </w:rPr>
            </w:pPr>
            <w:r w:rsidRPr="00F4689F">
              <w:rPr>
                <w:b/>
                <w:w w:val="99"/>
              </w:rPr>
              <w:t>Formula:</w:t>
            </w:r>
          </w:p>
        </w:tc>
      </w:tr>
      <w:tr w:rsidR="00F4689F" w:rsidRPr="00E60747" w14:paraId="0E27BB65" w14:textId="77777777" w:rsidTr="00F4689F">
        <w:trPr>
          <w:jc w:val="center"/>
        </w:trPr>
        <w:tc>
          <w:tcPr>
            <w:tcW w:w="2947" w:type="dxa"/>
            <w:shd w:val="clear" w:color="auto" w:fill="auto"/>
            <w:vAlign w:val="center"/>
          </w:tcPr>
          <w:p w14:paraId="111AC0EC" w14:textId="77777777" w:rsidR="00F4689F" w:rsidRPr="00F4689F" w:rsidRDefault="00F4689F" w:rsidP="00F4689F">
            <w:pPr>
              <w:rPr>
                <w:rFonts w:ascii="Arial" w:hAnsi="Arial" w:cs="Arial"/>
                <w:w w:val="99"/>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cbc:LineExtensionAmount</w:t>
            </w:r>
            <w:r w:rsidRPr="00F4689F">
              <w:rPr>
                <w:rFonts w:ascii="Arial" w:eastAsia="Courier New" w:hAnsi="Arial" w:cs="Arial"/>
                <w:color w:val="0000FF"/>
                <w:sz w:val="20"/>
                <w:szCs w:val="20"/>
              </w:rPr>
              <w:t>&gt;</w:t>
            </w:r>
          </w:p>
        </w:tc>
        <w:tc>
          <w:tcPr>
            <w:tcW w:w="5019" w:type="dxa"/>
            <w:shd w:val="clear" w:color="auto" w:fill="auto"/>
          </w:tcPr>
          <w:p w14:paraId="4A67E0CB" w14:textId="77777777" w:rsidR="00F4689F" w:rsidRPr="00F4689F" w:rsidRDefault="00F4689F" w:rsidP="00F4689F">
            <w:pPr>
              <w:jc w:val="both"/>
              <w:rPr>
                <w:w w:val="99"/>
                <w:lang w:val="it-IT"/>
              </w:rPr>
            </w:pPr>
            <w:r w:rsidRPr="00F4689F">
              <w:rPr>
                <w:rFonts w:eastAsia="Arial" w:cs="Arial"/>
                <w:lang w:val="it-IT"/>
              </w:rPr>
              <w:t>∑ L</w:t>
            </w:r>
            <w:r w:rsidRPr="00F4689F">
              <w:rPr>
                <w:spacing w:val="-2"/>
                <w:lang w:val="it-IT"/>
              </w:rPr>
              <w:t>i</w:t>
            </w:r>
            <w:r w:rsidRPr="00F4689F">
              <w:rPr>
                <w:spacing w:val="1"/>
                <w:lang w:val="it-IT"/>
              </w:rPr>
              <w:t>n</w:t>
            </w:r>
            <w:r w:rsidRPr="00F4689F">
              <w:rPr>
                <w:lang w:val="it-IT"/>
              </w:rPr>
              <w:t>e</w:t>
            </w:r>
            <w:r w:rsidRPr="00F4689F">
              <w:rPr>
                <w:spacing w:val="-2"/>
                <w:lang w:val="it-IT"/>
              </w:rPr>
              <w:t>E</w:t>
            </w:r>
            <w:r w:rsidRPr="00F4689F">
              <w:rPr>
                <w:spacing w:val="1"/>
                <w:lang w:val="it-IT"/>
              </w:rPr>
              <w:t>x</w:t>
            </w:r>
            <w:r w:rsidRPr="00F4689F">
              <w:rPr>
                <w:lang w:val="it-IT"/>
              </w:rPr>
              <w:t>t</w:t>
            </w:r>
            <w:r w:rsidRPr="00F4689F">
              <w:rPr>
                <w:spacing w:val="1"/>
                <w:lang w:val="it-IT"/>
              </w:rPr>
              <w:t>e</w:t>
            </w:r>
            <w:r w:rsidRPr="00F4689F">
              <w:rPr>
                <w:lang w:val="it-IT"/>
              </w:rPr>
              <w:t>ns</w:t>
            </w:r>
            <w:r w:rsidRPr="00F4689F">
              <w:rPr>
                <w:spacing w:val="-1"/>
                <w:lang w:val="it-IT"/>
              </w:rPr>
              <w:t>i</w:t>
            </w:r>
            <w:r w:rsidRPr="00F4689F">
              <w:rPr>
                <w:spacing w:val="1"/>
                <w:lang w:val="it-IT"/>
              </w:rPr>
              <w:t>on</w:t>
            </w:r>
            <w:r w:rsidRPr="00F4689F">
              <w:rPr>
                <w:spacing w:val="-2"/>
                <w:lang w:val="it-IT"/>
              </w:rPr>
              <w:t>A</w:t>
            </w:r>
            <w:r w:rsidRPr="00F4689F">
              <w:rPr>
                <w:spacing w:val="4"/>
                <w:lang w:val="it-IT"/>
              </w:rPr>
              <w:t>m</w:t>
            </w:r>
            <w:r w:rsidRPr="00F4689F">
              <w:rPr>
                <w:lang w:val="it-IT"/>
              </w:rPr>
              <w:t>o</w:t>
            </w:r>
            <w:r w:rsidRPr="00F4689F">
              <w:rPr>
                <w:spacing w:val="-1"/>
                <w:lang w:val="it-IT"/>
              </w:rPr>
              <w:t>u</w:t>
            </w:r>
            <w:r w:rsidRPr="00F4689F">
              <w:rPr>
                <w:lang w:val="it-IT"/>
              </w:rPr>
              <w:t>nt</w:t>
            </w:r>
            <w:r w:rsidRPr="00F4689F">
              <w:rPr>
                <w:spacing w:val="-7"/>
                <w:lang w:val="it-IT"/>
              </w:rPr>
              <w:t xml:space="preserve"> </w:t>
            </w:r>
            <w:r w:rsidRPr="00F4689F">
              <w:rPr>
                <w:lang w:val="it-IT"/>
              </w:rPr>
              <w:t>(a</w:t>
            </w:r>
            <w:r w:rsidRPr="00F4689F">
              <w:rPr>
                <w:spacing w:val="-4"/>
                <w:lang w:val="it-IT"/>
              </w:rPr>
              <w:t xml:space="preserve"> </w:t>
            </w:r>
            <w:r w:rsidRPr="00F4689F">
              <w:rPr>
                <w:spacing w:val="-1"/>
                <w:lang w:val="it-IT"/>
              </w:rPr>
              <w:t>l</w:t>
            </w:r>
            <w:r w:rsidRPr="00F4689F">
              <w:rPr>
                <w:spacing w:val="1"/>
                <w:lang w:val="it-IT"/>
              </w:rPr>
              <w:t>ivello di riga</w:t>
            </w:r>
            <w:r w:rsidRPr="00F4689F">
              <w:rPr>
                <w:lang w:val="it-IT"/>
              </w:rPr>
              <w:t>)</w:t>
            </w:r>
          </w:p>
        </w:tc>
      </w:tr>
      <w:tr w:rsidR="00F4689F" w:rsidRPr="00F4689F" w14:paraId="58B1D289" w14:textId="77777777" w:rsidTr="00F4689F">
        <w:trPr>
          <w:jc w:val="center"/>
        </w:trPr>
        <w:tc>
          <w:tcPr>
            <w:tcW w:w="2947" w:type="dxa"/>
            <w:shd w:val="clear" w:color="auto" w:fill="auto"/>
            <w:vAlign w:val="center"/>
          </w:tcPr>
          <w:p w14:paraId="254CB788" w14:textId="77777777" w:rsidR="00F4689F" w:rsidRPr="00F4689F" w:rsidRDefault="00F4689F" w:rsidP="00F4689F">
            <w:pPr>
              <w:rPr>
                <w:rFonts w:ascii="Arial" w:hAnsi="Arial" w:cs="Arial"/>
                <w:w w:val="99"/>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cbc:ChargeTotalAmount</w:t>
            </w:r>
            <w:r w:rsidRPr="00F4689F">
              <w:rPr>
                <w:rFonts w:ascii="Arial" w:eastAsia="Courier New" w:hAnsi="Arial" w:cs="Arial"/>
                <w:color w:val="0000FF"/>
                <w:sz w:val="20"/>
                <w:szCs w:val="20"/>
              </w:rPr>
              <w:t>&gt;</w:t>
            </w:r>
          </w:p>
        </w:tc>
        <w:tc>
          <w:tcPr>
            <w:tcW w:w="5019" w:type="dxa"/>
            <w:shd w:val="clear" w:color="auto" w:fill="auto"/>
          </w:tcPr>
          <w:p w14:paraId="0B29ABD5" w14:textId="77777777" w:rsidR="00F4689F" w:rsidRPr="00F4689F" w:rsidRDefault="00F4689F" w:rsidP="00F4689F">
            <w:pPr>
              <w:jc w:val="both"/>
              <w:rPr>
                <w:w w:val="99"/>
              </w:rPr>
            </w:pPr>
            <w:r w:rsidRPr="00F4689F">
              <w:rPr>
                <w:rFonts w:eastAsia="Arial" w:cs="Arial"/>
              </w:rPr>
              <w:t xml:space="preserve">∑ </w:t>
            </w:r>
            <w:r w:rsidRPr="00F4689F">
              <w:rPr>
                <w:rFonts w:eastAsia="Arial" w:cs="Arial"/>
                <w:spacing w:val="16"/>
              </w:rPr>
              <w:t>C</w:t>
            </w:r>
            <w:r w:rsidRPr="00F4689F">
              <w:t>harge</w:t>
            </w:r>
            <w:r w:rsidRPr="00F4689F">
              <w:rPr>
                <w:spacing w:val="-5"/>
              </w:rPr>
              <w:t xml:space="preserve"> </w:t>
            </w:r>
            <w:r w:rsidRPr="00F4689F">
              <w:rPr>
                <w:spacing w:val="-1"/>
              </w:rPr>
              <w:t>A</w:t>
            </w:r>
            <w:r w:rsidRPr="00F4689F">
              <w:rPr>
                <w:spacing w:val="4"/>
              </w:rPr>
              <w:t>m</w:t>
            </w:r>
            <w:r w:rsidRPr="00F4689F">
              <w:t>o</w:t>
            </w:r>
            <w:r w:rsidRPr="00F4689F">
              <w:rPr>
                <w:spacing w:val="-1"/>
              </w:rPr>
              <w:t>u</w:t>
            </w:r>
            <w:r w:rsidRPr="00F4689F">
              <w:t>nt</w:t>
            </w:r>
            <w:r w:rsidRPr="00F4689F">
              <w:rPr>
                <w:spacing w:val="-7"/>
              </w:rPr>
              <w:t xml:space="preserve"> </w:t>
            </w:r>
            <w:r w:rsidRPr="00F4689F">
              <w:t>(</w:t>
            </w:r>
            <w:r w:rsidRPr="00F4689F">
              <w:rPr>
                <w:rFonts w:eastAsia="Arial" w:cs="Arial"/>
              </w:rPr>
              <w:t xml:space="preserve">dove </w:t>
            </w:r>
            <w:r w:rsidRPr="00F4689F">
              <w:rPr>
                <w:rFonts w:eastAsia="Arial" w:cs="Arial"/>
                <w:spacing w:val="2"/>
              </w:rPr>
              <w:t>C</w:t>
            </w:r>
            <w:r w:rsidRPr="00F4689F">
              <w:rPr>
                <w:rFonts w:eastAsia="Arial" w:cs="Arial"/>
              </w:rPr>
              <w:t>h</w:t>
            </w:r>
            <w:r w:rsidRPr="00F4689F">
              <w:rPr>
                <w:rFonts w:eastAsia="Arial" w:cs="Arial"/>
                <w:spacing w:val="-1"/>
              </w:rPr>
              <w:t>a</w:t>
            </w:r>
            <w:r w:rsidRPr="00F4689F">
              <w:rPr>
                <w:rFonts w:eastAsia="Arial" w:cs="Arial"/>
              </w:rPr>
              <w:t>rg</w:t>
            </w:r>
            <w:r w:rsidRPr="00F4689F">
              <w:rPr>
                <w:rFonts w:eastAsia="Arial" w:cs="Arial"/>
                <w:spacing w:val="1"/>
              </w:rPr>
              <w:t>e</w:t>
            </w:r>
            <w:r w:rsidRPr="00F4689F">
              <w:rPr>
                <w:rFonts w:eastAsia="Arial" w:cs="Arial"/>
              </w:rPr>
              <w:t>In</w:t>
            </w:r>
            <w:r w:rsidRPr="00F4689F">
              <w:rPr>
                <w:rFonts w:eastAsia="Arial" w:cs="Arial"/>
                <w:spacing w:val="1"/>
              </w:rPr>
              <w:t>d</w:t>
            </w:r>
            <w:r w:rsidRPr="00F4689F">
              <w:rPr>
                <w:rFonts w:eastAsia="Arial" w:cs="Arial"/>
                <w:spacing w:val="-1"/>
              </w:rPr>
              <w:t>i</w:t>
            </w:r>
            <w:r w:rsidRPr="00F4689F">
              <w:rPr>
                <w:rFonts w:eastAsia="Arial" w:cs="Arial"/>
                <w:spacing w:val="1"/>
              </w:rPr>
              <w:t>c</w:t>
            </w:r>
            <w:r w:rsidRPr="00F4689F">
              <w:rPr>
                <w:rFonts w:eastAsia="Arial" w:cs="Arial"/>
              </w:rPr>
              <w:t>at</w:t>
            </w:r>
            <w:r w:rsidRPr="00F4689F">
              <w:rPr>
                <w:rFonts w:eastAsia="Arial" w:cs="Arial"/>
                <w:spacing w:val="-1"/>
              </w:rPr>
              <w:t>o</w:t>
            </w:r>
            <w:r w:rsidRPr="00F4689F">
              <w:rPr>
                <w:rFonts w:eastAsia="Arial" w:cs="Arial"/>
              </w:rPr>
              <w:t>r</w:t>
            </w:r>
            <w:r w:rsidRPr="00F4689F">
              <w:rPr>
                <w:rFonts w:eastAsia="Arial" w:cs="Arial"/>
                <w:spacing w:val="-7"/>
              </w:rPr>
              <w:t xml:space="preserve"> </w:t>
            </w:r>
            <w:r w:rsidRPr="00F4689F">
              <w:rPr>
                <w:rFonts w:eastAsia="Arial" w:cs="Arial"/>
              </w:rPr>
              <w:t>=</w:t>
            </w:r>
            <w:r w:rsidRPr="00F4689F">
              <w:rPr>
                <w:rFonts w:eastAsia="Arial" w:cs="Arial"/>
                <w:spacing w:val="-11"/>
              </w:rPr>
              <w:t xml:space="preserve"> </w:t>
            </w:r>
            <w:r w:rsidRPr="00F4689F">
              <w:rPr>
                <w:rFonts w:eastAsia="Arial" w:cs="Arial"/>
              </w:rPr>
              <w:t>”t</w:t>
            </w:r>
            <w:r w:rsidRPr="00F4689F">
              <w:rPr>
                <w:rFonts w:eastAsia="Arial" w:cs="Arial"/>
                <w:spacing w:val="3"/>
              </w:rPr>
              <w:t>r</w:t>
            </w:r>
            <w:r w:rsidRPr="00F4689F">
              <w:rPr>
                <w:rFonts w:eastAsia="Arial" w:cs="Arial"/>
              </w:rPr>
              <w:t>u</w:t>
            </w:r>
            <w:r w:rsidRPr="00F4689F">
              <w:rPr>
                <w:rFonts w:eastAsia="Arial" w:cs="Arial"/>
                <w:spacing w:val="-1"/>
              </w:rPr>
              <w:t>e</w:t>
            </w:r>
            <w:r w:rsidRPr="00F4689F">
              <w:rPr>
                <w:rFonts w:eastAsia="Arial" w:cs="Arial"/>
              </w:rPr>
              <w:t>”)</w:t>
            </w:r>
          </w:p>
        </w:tc>
      </w:tr>
      <w:tr w:rsidR="00F4689F" w:rsidRPr="00F4689F" w14:paraId="3BC080D7" w14:textId="77777777" w:rsidTr="00F4689F">
        <w:trPr>
          <w:jc w:val="center"/>
        </w:trPr>
        <w:tc>
          <w:tcPr>
            <w:tcW w:w="2947" w:type="dxa"/>
            <w:shd w:val="clear" w:color="auto" w:fill="auto"/>
            <w:vAlign w:val="center"/>
          </w:tcPr>
          <w:p w14:paraId="38E6A88A" w14:textId="77777777" w:rsidR="00F4689F" w:rsidRPr="00F4689F" w:rsidRDefault="00F4689F" w:rsidP="00F4689F">
            <w:pPr>
              <w:rPr>
                <w:rFonts w:ascii="Arial" w:hAnsi="Arial" w:cs="Arial"/>
                <w:w w:val="99"/>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cbc:AllowanceTotalAmount</w:t>
            </w:r>
            <w:r w:rsidRPr="00F4689F">
              <w:rPr>
                <w:rFonts w:ascii="Arial" w:eastAsia="Courier New" w:hAnsi="Arial" w:cs="Arial"/>
                <w:color w:val="0000FF"/>
                <w:sz w:val="20"/>
                <w:szCs w:val="20"/>
              </w:rPr>
              <w:t>&gt;</w:t>
            </w:r>
          </w:p>
        </w:tc>
        <w:tc>
          <w:tcPr>
            <w:tcW w:w="5019" w:type="dxa"/>
            <w:shd w:val="clear" w:color="auto" w:fill="auto"/>
          </w:tcPr>
          <w:p w14:paraId="03DC76A6" w14:textId="77777777" w:rsidR="00F4689F" w:rsidRPr="00F4689F" w:rsidRDefault="00F4689F" w:rsidP="00F4689F">
            <w:pPr>
              <w:spacing w:before="3" w:after="120"/>
              <w:jc w:val="both"/>
              <w:rPr>
                <w:w w:val="99"/>
                <w:sz w:val="20"/>
                <w:szCs w:val="20"/>
                <w:lang w:val="en-GB" w:eastAsia="nl-NL"/>
              </w:rPr>
            </w:pPr>
            <w:r w:rsidRPr="00F4689F">
              <w:rPr>
                <w:rFonts w:ascii="Arial" w:eastAsia="Arial" w:hAnsi="Arial" w:cs="Arial"/>
                <w:sz w:val="20"/>
                <w:szCs w:val="20"/>
                <w:lang w:val="en-GB" w:eastAsia="nl-NL"/>
              </w:rPr>
              <w:t xml:space="preserve">∑ </w:t>
            </w:r>
            <w:r w:rsidRPr="00F4689F">
              <w:rPr>
                <w:rFonts w:ascii="Arial" w:hAnsi="Arial"/>
                <w:spacing w:val="-1"/>
                <w:sz w:val="20"/>
                <w:szCs w:val="20"/>
                <w:lang w:val="en-GB" w:eastAsia="nl-NL"/>
              </w:rPr>
              <w:t>A</w:t>
            </w:r>
            <w:r w:rsidRPr="00F4689F">
              <w:rPr>
                <w:rFonts w:ascii="Arial" w:hAnsi="Arial"/>
                <w:spacing w:val="1"/>
                <w:sz w:val="20"/>
                <w:szCs w:val="20"/>
                <w:lang w:val="en-GB" w:eastAsia="nl-NL"/>
              </w:rPr>
              <w:t>l</w:t>
            </w:r>
            <w:r w:rsidRPr="00F4689F">
              <w:rPr>
                <w:rFonts w:ascii="Arial" w:hAnsi="Arial"/>
                <w:spacing w:val="-1"/>
                <w:sz w:val="20"/>
                <w:szCs w:val="20"/>
                <w:lang w:val="en-GB" w:eastAsia="nl-NL"/>
              </w:rPr>
              <w:t>l</w:t>
            </w:r>
            <w:r w:rsidRPr="00F4689F">
              <w:rPr>
                <w:rFonts w:ascii="Arial" w:hAnsi="Arial"/>
                <w:spacing w:val="1"/>
                <w:sz w:val="20"/>
                <w:szCs w:val="20"/>
                <w:lang w:val="en-GB" w:eastAsia="nl-NL"/>
              </w:rPr>
              <w:t>o</w:t>
            </w:r>
            <w:r w:rsidRPr="00F4689F">
              <w:rPr>
                <w:rFonts w:ascii="Arial" w:hAnsi="Arial"/>
                <w:sz w:val="20"/>
                <w:szCs w:val="20"/>
                <w:lang w:val="en-GB" w:eastAsia="nl-NL"/>
              </w:rPr>
              <w:t>wance</w:t>
            </w:r>
            <w:r w:rsidRPr="00F4689F">
              <w:rPr>
                <w:rFonts w:ascii="Arial" w:hAnsi="Arial"/>
                <w:spacing w:val="-4"/>
                <w:sz w:val="20"/>
                <w:szCs w:val="20"/>
                <w:lang w:val="en-GB" w:eastAsia="nl-NL"/>
              </w:rPr>
              <w:t xml:space="preserve"> </w:t>
            </w:r>
            <w:r w:rsidRPr="00F4689F">
              <w:rPr>
                <w:rFonts w:ascii="Arial" w:hAnsi="Arial"/>
                <w:spacing w:val="-1"/>
                <w:sz w:val="20"/>
                <w:szCs w:val="20"/>
                <w:lang w:val="en-GB" w:eastAsia="nl-NL"/>
              </w:rPr>
              <w:t>A</w:t>
            </w:r>
            <w:r w:rsidRPr="00F4689F">
              <w:rPr>
                <w:rFonts w:ascii="Arial" w:hAnsi="Arial"/>
                <w:spacing w:val="4"/>
                <w:sz w:val="20"/>
                <w:szCs w:val="20"/>
                <w:lang w:val="en-GB" w:eastAsia="nl-NL"/>
              </w:rPr>
              <w:t>m</w:t>
            </w:r>
            <w:r w:rsidRPr="00F4689F">
              <w:rPr>
                <w:rFonts w:ascii="Arial" w:hAnsi="Arial"/>
                <w:sz w:val="20"/>
                <w:szCs w:val="20"/>
                <w:lang w:val="en-GB" w:eastAsia="nl-NL"/>
              </w:rPr>
              <w:t>o</w:t>
            </w:r>
            <w:r w:rsidRPr="00F4689F">
              <w:rPr>
                <w:rFonts w:ascii="Arial" w:hAnsi="Arial"/>
                <w:spacing w:val="-1"/>
                <w:sz w:val="20"/>
                <w:szCs w:val="20"/>
                <w:lang w:val="en-GB" w:eastAsia="nl-NL"/>
              </w:rPr>
              <w:t>u</w:t>
            </w:r>
            <w:r w:rsidRPr="00F4689F">
              <w:rPr>
                <w:rFonts w:ascii="Arial" w:hAnsi="Arial"/>
                <w:sz w:val="20"/>
                <w:szCs w:val="20"/>
                <w:lang w:val="en-GB" w:eastAsia="nl-NL"/>
              </w:rPr>
              <w:t>nt</w:t>
            </w:r>
            <w:r w:rsidRPr="00F4689F">
              <w:rPr>
                <w:rFonts w:ascii="Arial" w:hAnsi="Arial"/>
                <w:spacing w:val="-7"/>
                <w:sz w:val="20"/>
                <w:szCs w:val="20"/>
                <w:lang w:val="en-GB" w:eastAsia="nl-NL"/>
              </w:rPr>
              <w:t xml:space="preserve"> </w:t>
            </w:r>
            <w:r w:rsidRPr="00F4689F">
              <w:rPr>
                <w:rFonts w:ascii="Arial" w:hAnsi="Arial"/>
                <w:sz w:val="20"/>
                <w:szCs w:val="20"/>
                <w:lang w:val="en-GB" w:eastAsia="nl-NL"/>
              </w:rPr>
              <w:t>(dove</w:t>
            </w:r>
            <w:r w:rsidRPr="00F4689F">
              <w:rPr>
                <w:rFonts w:ascii="Arial" w:eastAsia="Arial" w:hAnsi="Arial" w:cs="Arial"/>
                <w:spacing w:val="-10"/>
                <w:sz w:val="20"/>
                <w:szCs w:val="20"/>
                <w:lang w:val="en-GB" w:eastAsia="nl-NL"/>
              </w:rPr>
              <w:t xml:space="preserve"> </w:t>
            </w:r>
            <w:r w:rsidRPr="00F4689F">
              <w:rPr>
                <w:rFonts w:ascii="Arial" w:eastAsia="Arial" w:hAnsi="Arial" w:cs="Arial"/>
                <w:spacing w:val="2"/>
                <w:sz w:val="20"/>
                <w:szCs w:val="20"/>
                <w:lang w:val="en-GB" w:eastAsia="nl-NL"/>
              </w:rPr>
              <w:t>C</w:t>
            </w:r>
            <w:r w:rsidRPr="00F4689F">
              <w:rPr>
                <w:rFonts w:ascii="Arial" w:eastAsia="Arial" w:hAnsi="Arial" w:cs="Arial"/>
                <w:sz w:val="20"/>
                <w:szCs w:val="20"/>
                <w:lang w:val="en-GB" w:eastAsia="nl-NL"/>
              </w:rPr>
              <w:t>h</w:t>
            </w:r>
            <w:r w:rsidRPr="00F4689F">
              <w:rPr>
                <w:rFonts w:ascii="Arial" w:eastAsia="Arial" w:hAnsi="Arial" w:cs="Arial"/>
                <w:spacing w:val="-1"/>
                <w:sz w:val="20"/>
                <w:szCs w:val="20"/>
                <w:lang w:val="en-GB" w:eastAsia="nl-NL"/>
              </w:rPr>
              <w:t>a</w:t>
            </w:r>
            <w:r w:rsidRPr="00F4689F">
              <w:rPr>
                <w:rFonts w:ascii="Arial" w:eastAsia="Arial" w:hAnsi="Arial" w:cs="Arial"/>
                <w:sz w:val="20"/>
                <w:szCs w:val="20"/>
                <w:lang w:val="en-GB" w:eastAsia="nl-NL"/>
              </w:rPr>
              <w:t>rg</w:t>
            </w:r>
            <w:r w:rsidRPr="00F4689F">
              <w:rPr>
                <w:rFonts w:ascii="Arial" w:eastAsia="Arial" w:hAnsi="Arial" w:cs="Arial"/>
                <w:spacing w:val="1"/>
                <w:sz w:val="20"/>
                <w:szCs w:val="20"/>
                <w:lang w:val="en-GB" w:eastAsia="nl-NL"/>
              </w:rPr>
              <w:t>e</w:t>
            </w:r>
            <w:r w:rsidRPr="00F4689F">
              <w:rPr>
                <w:rFonts w:ascii="Arial" w:eastAsia="Arial" w:hAnsi="Arial" w:cs="Arial"/>
                <w:sz w:val="20"/>
                <w:szCs w:val="20"/>
                <w:lang w:val="en-GB" w:eastAsia="nl-NL"/>
              </w:rPr>
              <w:t>In</w:t>
            </w:r>
            <w:r w:rsidRPr="00F4689F">
              <w:rPr>
                <w:rFonts w:ascii="Arial" w:eastAsia="Arial" w:hAnsi="Arial" w:cs="Arial"/>
                <w:spacing w:val="1"/>
                <w:sz w:val="20"/>
                <w:szCs w:val="20"/>
                <w:lang w:val="en-GB" w:eastAsia="nl-NL"/>
              </w:rPr>
              <w:t>d</w:t>
            </w:r>
            <w:r w:rsidRPr="00F4689F">
              <w:rPr>
                <w:rFonts w:ascii="Arial" w:eastAsia="Arial" w:hAnsi="Arial" w:cs="Arial"/>
                <w:spacing w:val="-1"/>
                <w:sz w:val="20"/>
                <w:szCs w:val="20"/>
                <w:lang w:val="en-GB" w:eastAsia="nl-NL"/>
              </w:rPr>
              <w:t>i</w:t>
            </w:r>
            <w:r w:rsidRPr="00F4689F">
              <w:rPr>
                <w:rFonts w:ascii="Arial" w:eastAsia="Arial" w:hAnsi="Arial" w:cs="Arial"/>
                <w:spacing w:val="1"/>
                <w:sz w:val="20"/>
                <w:szCs w:val="20"/>
                <w:lang w:val="en-GB" w:eastAsia="nl-NL"/>
              </w:rPr>
              <w:t>c</w:t>
            </w:r>
            <w:r w:rsidRPr="00F4689F">
              <w:rPr>
                <w:rFonts w:ascii="Arial" w:eastAsia="Arial" w:hAnsi="Arial" w:cs="Arial"/>
                <w:sz w:val="20"/>
                <w:szCs w:val="20"/>
                <w:lang w:val="en-GB" w:eastAsia="nl-NL"/>
              </w:rPr>
              <w:t>at</w:t>
            </w:r>
            <w:r w:rsidRPr="00F4689F">
              <w:rPr>
                <w:rFonts w:ascii="Arial" w:eastAsia="Arial" w:hAnsi="Arial" w:cs="Arial"/>
                <w:spacing w:val="-1"/>
                <w:sz w:val="20"/>
                <w:szCs w:val="20"/>
                <w:lang w:val="en-GB" w:eastAsia="nl-NL"/>
              </w:rPr>
              <w:t>o</w:t>
            </w:r>
            <w:r w:rsidRPr="00F4689F">
              <w:rPr>
                <w:rFonts w:ascii="Arial" w:eastAsia="Arial" w:hAnsi="Arial" w:cs="Arial"/>
                <w:sz w:val="20"/>
                <w:szCs w:val="20"/>
                <w:lang w:val="en-GB" w:eastAsia="nl-NL"/>
              </w:rPr>
              <w:t>r</w:t>
            </w:r>
            <w:r w:rsidRPr="00F4689F">
              <w:rPr>
                <w:rFonts w:ascii="Arial" w:eastAsia="Arial" w:hAnsi="Arial" w:cs="Arial"/>
                <w:spacing w:val="-8"/>
                <w:sz w:val="20"/>
                <w:szCs w:val="20"/>
                <w:lang w:val="en-GB" w:eastAsia="nl-NL"/>
              </w:rPr>
              <w:t xml:space="preserve"> </w:t>
            </w:r>
            <w:r w:rsidRPr="00F4689F">
              <w:rPr>
                <w:rFonts w:ascii="Arial" w:eastAsia="Arial" w:hAnsi="Arial" w:cs="Arial"/>
                <w:sz w:val="20"/>
                <w:szCs w:val="20"/>
                <w:lang w:val="en-GB" w:eastAsia="nl-NL"/>
              </w:rPr>
              <w:t>=</w:t>
            </w:r>
            <w:r w:rsidRPr="00F4689F">
              <w:rPr>
                <w:rFonts w:ascii="Arial" w:eastAsia="Arial" w:hAnsi="Arial" w:cs="Arial"/>
                <w:spacing w:val="-11"/>
                <w:sz w:val="20"/>
                <w:szCs w:val="20"/>
                <w:lang w:val="en-GB" w:eastAsia="nl-NL"/>
              </w:rPr>
              <w:t xml:space="preserve"> </w:t>
            </w:r>
            <w:r w:rsidRPr="00F4689F">
              <w:rPr>
                <w:rFonts w:ascii="Arial" w:eastAsia="Arial" w:hAnsi="Arial" w:cs="Arial"/>
                <w:sz w:val="20"/>
                <w:szCs w:val="20"/>
                <w:lang w:val="en-GB" w:eastAsia="nl-NL"/>
              </w:rPr>
              <w:t>”</w:t>
            </w:r>
            <w:r w:rsidRPr="00F4689F">
              <w:rPr>
                <w:rFonts w:ascii="Arial" w:eastAsia="Arial" w:hAnsi="Arial" w:cs="Arial"/>
                <w:spacing w:val="2"/>
                <w:sz w:val="20"/>
                <w:szCs w:val="20"/>
                <w:lang w:val="en-GB" w:eastAsia="nl-NL"/>
              </w:rPr>
              <w:t>f</w:t>
            </w:r>
            <w:r w:rsidRPr="00F4689F">
              <w:rPr>
                <w:rFonts w:ascii="Arial" w:eastAsia="Arial" w:hAnsi="Arial" w:cs="Arial"/>
                <w:sz w:val="20"/>
                <w:szCs w:val="20"/>
                <w:lang w:val="en-GB" w:eastAsia="nl-NL"/>
              </w:rPr>
              <w:t>a</w:t>
            </w:r>
            <w:r w:rsidRPr="00F4689F">
              <w:rPr>
                <w:rFonts w:ascii="Arial" w:eastAsia="Arial" w:hAnsi="Arial" w:cs="Arial"/>
                <w:spacing w:val="-2"/>
                <w:sz w:val="20"/>
                <w:szCs w:val="20"/>
                <w:lang w:val="en-GB" w:eastAsia="nl-NL"/>
              </w:rPr>
              <w:t>l</w:t>
            </w:r>
            <w:r w:rsidRPr="00F4689F">
              <w:rPr>
                <w:rFonts w:ascii="Arial" w:eastAsia="Arial" w:hAnsi="Arial" w:cs="Arial"/>
                <w:spacing w:val="1"/>
                <w:sz w:val="20"/>
                <w:szCs w:val="20"/>
                <w:lang w:val="en-GB" w:eastAsia="nl-NL"/>
              </w:rPr>
              <w:t>s</w:t>
            </w:r>
            <w:r w:rsidRPr="00F4689F">
              <w:rPr>
                <w:rFonts w:ascii="Arial" w:eastAsia="Arial" w:hAnsi="Arial" w:cs="Arial"/>
                <w:sz w:val="20"/>
                <w:szCs w:val="20"/>
                <w:lang w:val="en-GB" w:eastAsia="nl-NL"/>
              </w:rPr>
              <w:t>e”)</w:t>
            </w:r>
          </w:p>
        </w:tc>
      </w:tr>
      <w:tr w:rsidR="00F4689F" w:rsidRPr="00F4689F" w14:paraId="784EB35A" w14:textId="77777777" w:rsidTr="00F4689F">
        <w:trPr>
          <w:jc w:val="center"/>
        </w:trPr>
        <w:tc>
          <w:tcPr>
            <w:tcW w:w="2947" w:type="dxa"/>
            <w:shd w:val="clear" w:color="auto" w:fill="auto"/>
            <w:vAlign w:val="center"/>
          </w:tcPr>
          <w:p w14:paraId="631B9D55" w14:textId="77777777" w:rsidR="00F4689F" w:rsidRPr="00F4689F" w:rsidRDefault="00F4689F" w:rsidP="00F4689F">
            <w:pPr>
              <w:rPr>
                <w:rFonts w:ascii="Arial" w:hAnsi="Arial" w:cs="Arial"/>
                <w:w w:val="99"/>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cbc:TaxExclusiveAmount</w:t>
            </w:r>
            <w:r w:rsidRPr="00F4689F">
              <w:rPr>
                <w:rFonts w:ascii="Arial" w:eastAsia="Courier New" w:hAnsi="Arial" w:cs="Arial"/>
                <w:color w:val="0000FF"/>
                <w:sz w:val="20"/>
                <w:szCs w:val="20"/>
              </w:rPr>
              <w:t>&gt;</w:t>
            </w:r>
          </w:p>
        </w:tc>
        <w:tc>
          <w:tcPr>
            <w:tcW w:w="5019" w:type="dxa"/>
            <w:shd w:val="clear" w:color="auto" w:fill="auto"/>
          </w:tcPr>
          <w:p w14:paraId="356FAEEE" w14:textId="77777777" w:rsidR="00F4689F" w:rsidRPr="00F4689F" w:rsidRDefault="00F4689F" w:rsidP="00F4689F">
            <w:pPr>
              <w:jc w:val="both"/>
              <w:rPr>
                <w:spacing w:val="-15"/>
              </w:rPr>
            </w:pPr>
            <w:r w:rsidRPr="00F4689F">
              <w:t>L</w:t>
            </w:r>
            <w:r w:rsidRPr="00F4689F">
              <w:rPr>
                <w:spacing w:val="-2"/>
              </w:rPr>
              <w:t>i</w:t>
            </w:r>
            <w:r w:rsidRPr="00F4689F">
              <w:rPr>
                <w:spacing w:val="1"/>
              </w:rPr>
              <w:t>n</w:t>
            </w:r>
            <w:r w:rsidRPr="00F4689F">
              <w:t>e</w:t>
            </w:r>
            <w:r w:rsidRPr="00F4689F">
              <w:rPr>
                <w:spacing w:val="-2"/>
              </w:rPr>
              <w:t>E</w:t>
            </w:r>
            <w:r w:rsidRPr="00F4689F">
              <w:rPr>
                <w:spacing w:val="1"/>
              </w:rPr>
              <w:t>x</w:t>
            </w:r>
            <w:r w:rsidRPr="00F4689F">
              <w:t>t</w:t>
            </w:r>
            <w:r w:rsidRPr="00F4689F">
              <w:rPr>
                <w:spacing w:val="1"/>
              </w:rPr>
              <w:t>e</w:t>
            </w:r>
            <w:r w:rsidRPr="00F4689F">
              <w:t>ns</w:t>
            </w:r>
            <w:r w:rsidRPr="00F4689F">
              <w:rPr>
                <w:spacing w:val="-1"/>
              </w:rPr>
              <w:t>i</w:t>
            </w:r>
            <w:r w:rsidRPr="00F4689F">
              <w:rPr>
                <w:spacing w:val="1"/>
              </w:rPr>
              <w:t>o</w:t>
            </w:r>
            <w:r w:rsidRPr="00F4689F">
              <w:t>n</w:t>
            </w:r>
            <w:r w:rsidRPr="00F4689F">
              <w:rPr>
                <w:spacing w:val="-2"/>
              </w:rPr>
              <w:t>A</w:t>
            </w:r>
            <w:r w:rsidRPr="00F4689F">
              <w:rPr>
                <w:spacing w:val="4"/>
              </w:rPr>
              <w:t>m</w:t>
            </w:r>
            <w:r w:rsidRPr="00F4689F">
              <w:t>o</w:t>
            </w:r>
            <w:r w:rsidRPr="00F4689F">
              <w:rPr>
                <w:spacing w:val="-1"/>
              </w:rPr>
              <w:t>u</w:t>
            </w:r>
            <w:r w:rsidRPr="00F4689F">
              <w:t>nt</w:t>
            </w:r>
            <w:r w:rsidRPr="00F4689F">
              <w:rPr>
                <w:spacing w:val="-15"/>
              </w:rPr>
              <w:t xml:space="preserve"> </w:t>
            </w:r>
          </w:p>
          <w:p w14:paraId="1896AD44" w14:textId="77777777" w:rsidR="00F4689F" w:rsidRPr="00F4689F" w:rsidRDefault="00F4689F" w:rsidP="00F4689F">
            <w:pPr>
              <w:jc w:val="both"/>
              <w:rPr>
                <w:spacing w:val="-14"/>
              </w:rPr>
            </w:pPr>
            <w:r w:rsidRPr="00F4689F">
              <w:rPr>
                <w:rFonts w:ascii="Arial" w:eastAsia="Arial" w:hAnsi="Arial" w:cs="Arial"/>
              </w:rPr>
              <w:t>–</w:t>
            </w:r>
            <w:r w:rsidRPr="00F4689F">
              <w:rPr>
                <w:rFonts w:ascii="Arial" w:eastAsia="Arial" w:hAnsi="Arial" w:cs="Arial"/>
                <w:spacing w:val="-14"/>
              </w:rPr>
              <w:t xml:space="preserve"> </w:t>
            </w:r>
            <w:r w:rsidRPr="00F4689F">
              <w:rPr>
                <w:spacing w:val="1"/>
              </w:rPr>
              <w:t>A</w:t>
            </w:r>
            <w:r w:rsidRPr="00F4689F">
              <w:rPr>
                <w:spacing w:val="-1"/>
              </w:rPr>
              <w:t>l</w:t>
            </w:r>
            <w:r w:rsidRPr="00F4689F">
              <w:rPr>
                <w:spacing w:val="1"/>
              </w:rPr>
              <w:t>lo</w:t>
            </w:r>
            <w:r w:rsidRPr="00F4689F">
              <w:rPr>
                <w:spacing w:val="-3"/>
              </w:rPr>
              <w:t>w</w:t>
            </w:r>
            <w:r w:rsidRPr="00F4689F">
              <w:t>a</w:t>
            </w:r>
            <w:r w:rsidRPr="00F4689F">
              <w:rPr>
                <w:spacing w:val="-1"/>
              </w:rPr>
              <w:t>n</w:t>
            </w:r>
            <w:r w:rsidRPr="00F4689F">
              <w:rPr>
                <w:spacing w:val="1"/>
              </w:rPr>
              <w:t>c</w:t>
            </w:r>
            <w:r w:rsidRPr="00F4689F">
              <w:t>e</w:t>
            </w:r>
            <w:r w:rsidRPr="00F4689F">
              <w:rPr>
                <w:spacing w:val="2"/>
              </w:rPr>
              <w:t>T</w:t>
            </w:r>
            <w:r w:rsidRPr="00F4689F">
              <w:t>ot</w:t>
            </w:r>
            <w:r w:rsidRPr="00F4689F">
              <w:rPr>
                <w:spacing w:val="1"/>
              </w:rPr>
              <w:t>a</w:t>
            </w:r>
            <w:r w:rsidRPr="00F4689F">
              <w:rPr>
                <w:spacing w:val="-1"/>
              </w:rPr>
              <w:t>lA</w:t>
            </w:r>
            <w:r w:rsidRPr="00F4689F">
              <w:rPr>
                <w:spacing w:val="4"/>
              </w:rPr>
              <w:t>m</w:t>
            </w:r>
            <w:r w:rsidRPr="00F4689F">
              <w:t>o</w:t>
            </w:r>
            <w:r w:rsidRPr="00F4689F">
              <w:rPr>
                <w:spacing w:val="-1"/>
              </w:rPr>
              <w:t>u</w:t>
            </w:r>
            <w:r w:rsidRPr="00F4689F">
              <w:t>nt</w:t>
            </w:r>
            <w:r w:rsidRPr="00F4689F">
              <w:rPr>
                <w:spacing w:val="-14"/>
              </w:rPr>
              <w:t xml:space="preserve"> </w:t>
            </w:r>
          </w:p>
          <w:p w14:paraId="6781C425" w14:textId="77777777" w:rsidR="00F4689F" w:rsidRPr="00F4689F" w:rsidRDefault="00F4689F" w:rsidP="00F4689F">
            <w:pPr>
              <w:jc w:val="both"/>
              <w:rPr>
                <w:w w:val="99"/>
              </w:rPr>
            </w:pPr>
            <w:r w:rsidRPr="00F4689F">
              <w:t>+</w:t>
            </w:r>
            <w:r w:rsidRPr="00F4689F">
              <w:rPr>
                <w:spacing w:val="-17"/>
              </w:rPr>
              <w:t xml:space="preserve"> </w:t>
            </w:r>
            <w:r w:rsidRPr="00F4689F">
              <w:t>C</w:t>
            </w:r>
            <w:r w:rsidRPr="00F4689F">
              <w:rPr>
                <w:spacing w:val="1"/>
              </w:rPr>
              <w:t>ha</w:t>
            </w:r>
            <w:r w:rsidRPr="00F4689F">
              <w:t>rg</w:t>
            </w:r>
            <w:r w:rsidRPr="00F4689F">
              <w:rPr>
                <w:spacing w:val="-1"/>
              </w:rPr>
              <w:t>e</w:t>
            </w:r>
            <w:r w:rsidRPr="00F4689F">
              <w:rPr>
                <w:spacing w:val="3"/>
              </w:rPr>
              <w:t>T</w:t>
            </w:r>
            <w:r w:rsidRPr="00F4689F">
              <w:t>ot</w:t>
            </w:r>
            <w:r w:rsidRPr="00F4689F">
              <w:rPr>
                <w:spacing w:val="-1"/>
              </w:rPr>
              <w:t>alA</w:t>
            </w:r>
            <w:r w:rsidRPr="00F4689F">
              <w:rPr>
                <w:spacing w:val="4"/>
              </w:rPr>
              <w:t>m</w:t>
            </w:r>
            <w:r w:rsidRPr="00F4689F">
              <w:t>o</w:t>
            </w:r>
            <w:r w:rsidRPr="00F4689F">
              <w:rPr>
                <w:spacing w:val="-1"/>
              </w:rPr>
              <w:t>u</w:t>
            </w:r>
            <w:r w:rsidRPr="00F4689F">
              <w:t>nt</w:t>
            </w:r>
          </w:p>
        </w:tc>
      </w:tr>
      <w:tr w:rsidR="00F4689F" w:rsidRPr="00F4689F" w14:paraId="4D859A45" w14:textId="77777777" w:rsidTr="00F4689F">
        <w:trPr>
          <w:jc w:val="center"/>
        </w:trPr>
        <w:tc>
          <w:tcPr>
            <w:tcW w:w="2947" w:type="dxa"/>
            <w:shd w:val="clear" w:color="auto" w:fill="auto"/>
            <w:vAlign w:val="center"/>
          </w:tcPr>
          <w:p w14:paraId="7E4383D2" w14:textId="77777777" w:rsidR="00F4689F" w:rsidRPr="00F4689F" w:rsidRDefault="00F4689F" w:rsidP="00F4689F">
            <w:pPr>
              <w:rPr>
                <w:rFonts w:ascii="Arial" w:hAnsi="Arial" w:cs="Arial"/>
                <w:w w:val="99"/>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cbc:TaxInclusiveAmount</w:t>
            </w:r>
            <w:r w:rsidRPr="00F4689F">
              <w:rPr>
                <w:rFonts w:ascii="Arial" w:eastAsia="Courier New" w:hAnsi="Arial" w:cs="Arial"/>
                <w:color w:val="0000FF"/>
                <w:sz w:val="20"/>
                <w:szCs w:val="20"/>
              </w:rPr>
              <w:t>&gt;</w:t>
            </w:r>
          </w:p>
        </w:tc>
        <w:tc>
          <w:tcPr>
            <w:tcW w:w="5019" w:type="dxa"/>
            <w:shd w:val="clear" w:color="auto" w:fill="auto"/>
          </w:tcPr>
          <w:p w14:paraId="7F250081" w14:textId="77777777" w:rsidR="00F4689F" w:rsidRPr="00F4689F" w:rsidRDefault="00F4689F" w:rsidP="00F4689F">
            <w:pPr>
              <w:tabs>
                <w:tab w:val="left" w:pos="2906"/>
              </w:tabs>
              <w:spacing w:before="27" w:after="120" w:line="350" w:lineRule="exact"/>
              <w:ind w:right="1111"/>
              <w:jc w:val="both"/>
              <w:rPr>
                <w:rFonts w:ascii="Arial" w:hAnsi="Arial"/>
                <w:sz w:val="20"/>
                <w:szCs w:val="20"/>
                <w:lang w:val="en-GB" w:eastAsia="nl-NL"/>
              </w:rPr>
            </w:pPr>
            <w:r w:rsidRPr="00F4689F">
              <w:rPr>
                <w:rFonts w:ascii="Arial" w:hAnsi="Arial"/>
                <w:spacing w:val="3"/>
                <w:sz w:val="20"/>
                <w:szCs w:val="20"/>
                <w:lang w:val="en-GB" w:eastAsia="nl-NL"/>
              </w:rPr>
              <w:t>T</w:t>
            </w:r>
            <w:r w:rsidRPr="00F4689F">
              <w:rPr>
                <w:rFonts w:ascii="Arial" w:hAnsi="Arial"/>
                <w:sz w:val="20"/>
                <w:szCs w:val="20"/>
                <w:lang w:val="en-GB" w:eastAsia="nl-NL"/>
              </w:rPr>
              <w:t>ax</w:t>
            </w:r>
            <w:r w:rsidRPr="00F4689F">
              <w:rPr>
                <w:rFonts w:ascii="Arial" w:hAnsi="Arial"/>
                <w:spacing w:val="-1"/>
                <w:sz w:val="20"/>
                <w:szCs w:val="20"/>
                <w:lang w:val="en-GB" w:eastAsia="nl-NL"/>
              </w:rPr>
              <w:t>E</w:t>
            </w:r>
            <w:r w:rsidRPr="00F4689F">
              <w:rPr>
                <w:rFonts w:ascii="Arial" w:hAnsi="Arial"/>
                <w:spacing w:val="1"/>
                <w:sz w:val="20"/>
                <w:szCs w:val="20"/>
                <w:lang w:val="en-GB" w:eastAsia="nl-NL"/>
              </w:rPr>
              <w:t>xc</w:t>
            </w:r>
            <w:r w:rsidRPr="00F4689F">
              <w:rPr>
                <w:rFonts w:ascii="Arial" w:hAnsi="Arial"/>
                <w:spacing w:val="-1"/>
                <w:sz w:val="20"/>
                <w:szCs w:val="20"/>
                <w:lang w:val="en-GB" w:eastAsia="nl-NL"/>
              </w:rPr>
              <w:t>l</w:t>
            </w:r>
            <w:r w:rsidRPr="00F4689F">
              <w:rPr>
                <w:rFonts w:ascii="Arial" w:hAnsi="Arial"/>
                <w:sz w:val="20"/>
                <w:szCs w:val="20"/>
                <w:lang w:val="en-GB" w:eastAsia="nl-NL"/>
              </w:rPr>
              <w:t>us</w:t>
            </w:r>
            <w:r w:rsidRPr="00F4689F">
              <w:rPr>
                <w:rFonts w:ascii="Arial" w:hAnsi="Arial"/>
                <w:spacing w:val="-1"/>
                <w:sz w:val="20"/>
                <w:szCs w:val="20"/>
                <w:lang w:val="en-GB" w:eastAsia="nl-NL"/>
              </w:rPr>
              <w:t>i</w:t>
            </w:r>
            <w:r w:rsidRPr="00F4689F">
              <w:rPr>
                <w:rFonts w:ascii="Arial" w:hAnsi="Arial"/>
                <w:spacing w:val="-2"/>
                <w:sz w:val="20"/>
                <w:szCs w:val="20"/>
                <w:lang w:val="en-GB" w:eastAsia="nl-NL"/>
              </w:rPr>
              <w:t>v</w:t>
            </w:r>
            <w:r w:rsidRPr="00F4689F">
              <w:rPr>
                <w:rFonts w:ascii="Arial" w:hAnsi="Arial"/>
                <w:spacing w:val="1"/>
                <w:sz w:val="20"/>
                <w:szCs w:val="20"/>
                <w:lang w:val="en-GB" w:eastAsia="nl-NL"/>
              </w:rPr>
              <w:t>e</w:t>
            </w:r>
            <w:r w:rsidRPr="00F4689F">
              <w:rPr>
                <w:rFonts w:ascii="Arial" w:hAnsi="Arial"/>
                <w:spacing w:val="-1"/>
                <w:sz w:val="20"/>
                <w:szCs w:val="20"/>
                <w:lang w:val="en-GB" w:eastAsia="nl-NL"/>
              </w:rPr>
              <w:t>A</w:t>
            </w:r>
            <w:r w:rsidRPr="00F4689F">
              <w:rPr>
                <w:rFonts w:ascii="Arial" w:hAnsi="Arial"/>
                <w:spacing w:val="4"/>
                <w:sz w:val="20"/>
                <w:szCs w:val="20"/>
                <w:lang w:val="en-GB" w:eastAsia="nl-NL"/>
              </w:rPr>
              <w:t>m</w:t>
            </w:r>
            <w:r w:rsidRPr="00F4689F">
              <w:rPr>
                <w:rFonts w:ascii="Arial" w:hAnsi="Arial"/>
                <w:sz w:val="20"/>
                <w:szCs w:val="20"/>
                <w:lang w:val="en-GB" w:eastAsia="nl-NL"/>
              </w:rPr>
              <w:t>o</w:t>
            </w:r>
            <w:r w:rsidRPr="00F4689F">
              <w:rPr>
                <w:rFonts w:ascii="Arial" w:hAnsi="Arial"/>
                <w:spacing w:val="-1"/>
                <w:sz w:val="20"/>
                <w:szCs w:val="20"/>
                <w:lang w:val="en-GB" w:eastAsia="nl-NL"/>
              </w:rPr>
              <w:t>u</w:t>
            </w:r>
            <w:r w:rsidRPr="00F4689F">
              <w:rPr>
                <w:rFonts w:ascii="Arial" w:hAnsi="Arial"/>
                <w:sz w:val="20"/>
                <w:szCs w:val="20"/>
                <w:lang w:val="en-GB" w:eastAsia="nl-NL"/>
              </w:rPr>
              <w:t>nt</w:t>
            </w:r>
          </w:p>
          <w:p w14:paraId="49914063" w14:textId="77777777" w:rsidR="00F4689F" w:rsidRPr="00F4689F" w:rsidRDefault="00F4689F" w:rsidP="00F4689F">
            <w:pPr>
              <w:spacing w:after="120" w:line="203" w:lineRule="exact"/>
              <w:jc w:val="both"/>
              <w:rPr>
                <w:rFonts w:ascii="Arial" w:hAnsi="Arial"/>
                <w:sz w:val="20"/>
                <w:szCs w:val="20"/>
                <w:lang w:val="en-GB" w:eastAsia="nl-NL"/>
              </w:rPr>
            </w:pPr>
            <w:r w:rsidRPr="00F4689F">
              <w:rPr>
                <w:rFonts w:ascii="Arial" w:hAnsi="Arial"/>
                <w:sz w:val="20"/>
                <w:szCs w:val="20"/>
                <w:lang w:val="en-GB" w:eastAsia="nl-NL"/>
              </w:rPr>
              <w:t xml:space="preserve">+ </w:t>
            </w:r>
            <w:r w:rsidRPr="00F4689F">
              <w:rPr>
                <w:rFonts w:ascii="Arial" w:hAnsi="Arial"/>
                <w:spacing w:val="42"/>
                <w:sz w:val="20"/>
                <w:szCs w:val="20"/>
                <w:lang w:val="en-GB" w:eastAsia="nl-NL"/>
              </w:rPr>
              <w:t xml:space="preserve"> </w:t>
            </w:r>
            <w:r w:rsidRPr="00F4689F">
              <w:rPr>
                <w:rFonts w:ascii="Arial" w:hAnsi="Arial"/>
                <w:spacing w:val="3"/>
                <w:sz w:val="20"/>
                <w:szCs w:val="20"/>
                <w:lang w:val="en-GB" w:eastAsia="nl-NL"/>
              </w:rPr>
              <w:t>T</w:t>
            </w:r>
            <w:r w:rsidRPr="00F4689F">
              <w:rPr>
                <w:rFonts w:ascii="Arial" w:hAnsi="Arial"/>
                <w:sz w:val="20"/>
                <w:szCs w:val="20"/>
                <w:lang w:val="en-GB" w:eastAsia="nl-NL"/>
              </w:rPr>
              <w:t>a</w:t>
            </w:r>
            <w:r w:rsidRPr="00F4689F">
              <w:rPr>
                <w:rFonts w:ascii="Arial" w:hAnsi="Arial"/>
                <w:spacing w:val="-2"/>
                <w:sz w:val="20"/>
                <w:szCs w:val="20"/>
                <w:lang w:val="en-GB" w:eastAsia="nl-NL"/>
              </w:rPr>
              <w:t>x</w:t>
            </w:r>
            <w:r w:rsidRPr="00F4689F">
              <w:rPr>
                <w:rFonts w:ascii="Arial" w:hAnsi="Arial"/>
                <w:spacing w:val="3"/>
                <w:sz w:val="20"/>
                <w:szCs w:val="20"/>
                <w:lang w:val="en-GB" w:eastAsia="nl-NL"/>
              </w:rPr>
              <w:t>T</w:t>
            </w:r>
            <w:r w:rsidRPr="00F4689F">
              <w:rPr>
                <w:rFonts w:ascii="Arial" w:hAnsi="Arial"/>
                <w:sz w:val="20"/>
                <w:szCs w:val="20"/>
                <w:lang w:val="en-GB" w:eastAsia="nl-NL"/>
              </w:rPr>
              <w:t>ot</w:t>
            </w:r>
            <w:r w:rsidRPr="00F4689F">
              <w:rPr>
                <w:rFonts w:ascii="Arial" w:hAnsi="Arial"/>
                <w:spacing w:val="-1"/>
                <w:sz w:val="20"/>
                <w:szCs w:val="20"/>
                <w:lang w:val="en-GB" w:eastAsia="nl-NL"/>
              </w:rPr>
              <w:t>a</w:t>
            </w:r>
            <w:r w:rsidRPr="00F4689F">
              <w:rPr>
                <w:rFonts w:ascii="Arial" w:hAnsi="Arial"/>
                <w:sz w:val="20"/>
                <w:szCs w:val="20"/>
                <w:lang w:val="en-GB" w:eastAsia="nl-NL"/>
              </w:rPr>
              <w:t>l</w:t>
            </w:r>
            <w:r w:rsidRPr="00F4689F">
              <w:rPr>
                <w:rFonts w:ascii="Arial" w:hAnsi="Arial"/>
                <w:spacing w:val="-6"/>
                <w:sz w:val="20"/>
                <w:szCs w:val="20"/>
                <w:lang w:val="en-GB" w:eastAsia="nl-NL"/>
              </w:rPr>
              <w:t xml:space="preserve"> /T</w:t>
            </w:r>
            <w:r w:rsidRPr="00F4689F">
              <w:rPr>
                <w:rFonts w:ascii="Arial" w:hAnsi="Arial"/>
                <w:sz w:val="20"/>
                <w:szCs w:val="20"/>
                <w:lang w:val="en-GB" w:eastAsia="nl-NL"/>
              </w:rPr>
              <w:t>ax</w:t>
            </w:r>
            <w:r w:rsidRPr="00F4689F">
              <w:rPr>
                <w:rFonts w:ascii="Arial" w:hAnsi="Arial"/>
                <w:spacing w:val="-1"/>
                <w:sz w:val="20"/>
                <w:szCs w:val="20"/>
                <w:lang w:val="en-GB" w:eastAsia="nl-NL"/>
              </w:rPr>
              <w:t>A</w:t>
            </w:r>
            <w:r w:rsidRPr="00F4689F">
              <w:rPr>
                <w:rFonts w:ascii="Arial" w:hAnsi="Arial"/>
                <w:spacing w:val="4"/>
                <w:sz w:val="20"/>
                <w:szCs w:val="20"/>
                <w:lang w:val="en-GB" w:eastAsia="nl-NL"/>
              </w:rPr>
              <w:t>m</w:t>
            </w:r>
            <w:r w:rsidRPr="00F4689F">
              <w:rPr>
                <w:rFonts w:ascii="Arial" w:hAnsi="Arial"/>
                <w:sz w:val="20"/>
                <w:szCs w:val="20"/>
                <w:lang w:val="en-GB" w:eastAsia="nl-NL"/>
              </w:rPr>
              <w:t>o</w:t>
            </w:r>
            <w:r w:rsidRPr="00F4689F">
              <w:rPr>
                <w:rFonts w:ascii="Arial" w:hAnsi="Arial"/>
                <w:spacing w:val="-1"/>
                <w:sz w:val="20"/>
                <w:szCs w:val="20"/>
                <w:lang w:val="en-GB" w:eastAsia="nl-NL"/>
              </w:rPr>
              <w:t>u</w:t>
            </w:r>
            <w:r w:rsidRPr="00F4689F">
              <w:rPr>
                <w:rFonts w:ascii="Arial" w:hAnsi="Arial"/>
                <w:sz w:val="20"/>
                <w:szCs w:val="20"/>
                <w:lang w:val="en-GB" w:eastAsia="nl-NL"/>
              </w:rPr>
              <w:t>nt</w:t>
            </w:r>
          </w:p>
          <w:p w14:paraId="645FE29D" w14:textId="77777777" w:rsidR="00F4689F" w:rsidRPr="00F4689F" w:rsidRDefault="00F4689F" w:rsidP="00F4689F">
            <w:pPr>
              <w:spacing w:after="120"/>
              <w:jc w:val="both"/>
              <w:rPr>
                <w:w w:val="99"/>
                <w:sz w:val="20"/>
                <w:szCs w:val="20"/>
                <w:lang w:val="en-GB" w:eastAsia="nl-NL"/>
              </w:rPr>
            </w:pPr>
            <w:r w:rsidRPr="00F4689F">
              <w:rPr>
                <w:rFonts w:ascii="Arial" w:hAnsi="Arial"/>
                <w:sz w:val="20"/>
                <w:szCs w:val="20"/>
                <w:lang w:val="en-GB" w:eastAsia="nl-NL"/>
              </w:rPr>
              <w:t xml:space="preserve">+ </w:t>
            </w:r>
            <w:r w:rsidRPr="00F4689F">
              <w:rPr>
                <w:rFonts w:ascii="Arial" w:hAnsi="Arial"/>
                <w:spacing w:val="32"/>
                <w:sz w:val="20"/>
                <w:szCs w:val="20"/>
                <w:lang w:val="en-GB" w:eastAsia="nl-NL"/>
              </w:rPr>
              <w:t xml:space="preserve"> </w:t>
            </w:r>
            <w:r w:rsidRPr="00F4689F">
              <w:rPr>
                <w:rFonts w:ascii="Arial" w:hAnsi="Arial"/>
                <w:spacing w:val="-1"/>
                <w:sz w:val="20"/>
                <w:szCs w:val="20"/>
                <w:lang w:val="en-GB" w:eastAsia="nl-NL"/>
              </w:rPr>
              <w:t>P</w:t>
            </w:r>
            <w:r w:rsidRPr="00F4689F">
              <w:rPr>
                <w:rFonts w:ascii="Arial" w:hAnsi="Arial"/>
                <w:spacing w:val="4"/>
                <w:sz w:val="20"/>
                <w:szCs w:val="20"/>
                <w:lang w:val="en-GB" w:eastAsia="nl-NL"/>
              </w:rPr>
              <w:t>a</w:t>
            </w:r>
            <w:r w:rsidRPr="00F4689F">
              <w:rPr>
                <w:rFonts w:ascii="Arial" w:hAnsi="Arial"/>
                <w:spacing w:val="-5"/>
                <w:sz w:val="20"/>
                <w:szCs w:val="20"/>
                <w:lang w:val="en-GB" w:eastAsia="nl-NL"/>
              </w:rPr>
              <w:t>y</w:t>
            </w:r>
            <w:r w:rsidRPr="00F4689F">
              <w:rPr>
                <w:rFonts w:ascii="Arial" w:hAnsi="Arial"/>
                <w:sz w:val="20"/>
                <w:szCs w:val="20"/>
                <w:lang w:val="en-GB" w:eastAsia="nl-NL"/>
              </w:rPr>
              <w:t>a</w:t>
            </w:r>
            <w:r w:rsidRPr="00F4689F">
              <w:rPr>
                <w:rFonts w:ascii="Arial" w:hAnsi="Arial"/>
                <w:spacing w:val="1"/>
                <w:sz w:val="20"/>
                <w:szCs w:val="20"/>
                <w:lang w:val="en-GB" w:eastAsia="nl-NL"/>
              </w:rPr>
              <w:t>b</w:t>
            </w:r>
            <w:r w:rsidRPr="00F4689F">
              <w:rPr>
                <w:rFonts w:ascii="Arial" w:hAnsi="Arial"/>
                <w:spacing w:val="-1"/>
                <w:sz w:val="20"/>
                <w:szCs w:val="20"/>
                <w:lang w:val="en-GB" w:eastAsia="nl-NL"/>
              </w:rPr>
              <w:t>l</w:t>
            </w:r>
            <w:r w:rsidRPr="00F4689F">
              <w:rPr>
                <w:rFonts w:ascii="Arial" w:hAnsi="Arial"/>
                <w:sz w:val="20"/>
                <w:szCs w:val="20"/>
                <w:lang w:val="en-GB" w:eastAsia="nl-NL"/>
              </w:rPr>
              <w:t>e</w:t>
            </w:r>
            <w:r w:rsidRPr="00F4689F">
              <w:rPr>
                <w:rFonts w:ascii="Arial" w:hAnsi="Arial"/>
                <w:spacing w:val="2"/>
                <w:sz w:val="20"/>
                <w:szCs w:val="20"/>
                <w:lang w:val="en-GB" w:eastAsia="nl-NL"/>
              </w:rPr>
              <w:t>R</w:t>
            </w:r>
            <w:r w:rsidRPr="00F4689F">
              <w:rPr>
                <w:rFonts w:ascii="Arial" w:hAnsi="Arial"/>
                <w:sz w:val="20"/>
                <w:szCs w:val="20"/>
                <w:lang w:val="en-GB" w:eastAsia="nl-NL"/>
              </w:rPr>
              <w:t>o</w:t>
            </w:r>
            <w:r w:rsidRPr="00F4689F">
              <w:rPr>
                <w:rFonts w:ascii="Arial" w:hAnsi="Arial"/>
                <w:spacing w:val="-1"/>
                <w:sz w:val="20"/>
                <w:szCs w:val="20"/>
                <w:lang w:val="en-GB" w:eastAsia="nl-NL"/>
              </w:rPr>
              <w:t>u</w:t>
            </w:r>
            <w:r w:rsidRPr="00F4689F">
              <w:rPr>
                <w:rFonts w:ascii="Arial" w:hAnsi="Arial"/>
                <w:spacing w:val="1"/>
                <w:sz w:val="20"/>
                <w:szCs w:val="20"/>
                <w:lang w:val="en-GB" w:eastAsia="nl-NL"/>
              </w:rPr>
              <w:t>n</w:t>
            </w:r>
            <w:r w:rsidRPr="00F4689F">
              <w:rPr>
                <w:rFonts w:ascii="Arial" w:hAnsi="Arial"/>
                <w:sz w:val="20"/>
                <w:szCs w:val="20"/>
                <w:lang w:val="en-GB" w:eastAsia="nl-NL"/>
              </w:rPr>
              <w:t>din</w:t>
            </w:r>
            <w:r w:rsidRPr="00F4689F">
              <w:rPr>
                <w:rFonts w:ascii="Arial" w:hAnsi="Arial"/>
                <w:spacing w:val="1"/>
                <w:sz w:val="20"/>
                <w:szCs w:val="20"/>
                <w:lang w:val="en-GB" w:eastAsia="nl-NL"/>
              </w:rPr>
              <w:t>g</w:t>
            </w:r>
            <w:r w:rsidRPr="00F4689F">
              <w:rPr>
                <w:rFonts w:ascii="Arial" w:hAnsi="Arial"/>
                <w:spacing w:val="-1"/>
                <w:sz w:val="20"/>
                <w:szCs w:val="20"/>
                <w:lang w:val="en-GB" w:eastAsia="nl-NL"/>
              </w:rPr>
              <w:t>A</w:t>
            </w:r>
            <w:r w:rsidRPr="00F4689F">
              <w:rPr>
                <w:rFonts w:ascii="Arial" w:hAnsi="Arial"/>
                <w:spacing w:val="4"/>
                <w:sz w:val="20"/>
                <w:szCs w:val="20"/>
                <w:lang w:val="en-GB" w:eastAsia="nl-NL"/>
              </w:rPr>
              <w:t>m</w:t>
            </w:r>
            <w:r w:rsidRPr="00F4689F">
              <w:rPr>
                <w:rFonts w:ascii="Arial" w:hAnsi="Arial"/>
                <w:sz w:val="20"/>
                <w:szCs w:val="20"/>
                <w:lang w:val="en-GB" w:eastAsia="nl-NL"/>
              </w:rPr>
              <w:t>o</w:t>
            </w:r>
            <w:r w:rsidRPr="00F4689F">
              <w:rPr>
                <w:rFonts w:ascii="Arial" w:hAnsi="Arial"/>
                <w:spacing w:val="-1"/>
                <w:sz w:val="20"/>
                <w:szCs w:val="20"/>
                <w:lang w:val="en-GB" w:eastAsia="nl-NL"/>
              </w:rPr>
              <w:t>u</w:t>
            </w:r>
            <w:r w:rsidRPr="00F4689F">
              <w:rPr>
                <w:rFonts w:ascii="Arial" w:hAnsi="Arial"/>
                <w:sz w:val="20"/>
                <w:szCs w:val="20"/>
                <w:lang w:val="en-GB" w:eastAsia="nl-NL"/>
              </w:rPr>
              <w:t>nt</w:t>
            </w:r>
          </w:p>
        </w:tc>
      </w:tr>
      <w:tr w:rsidR="00F4689F" w:rsidRPr="00F4689F" w14:paraId="4E4EE6EF" w14:textId="77777777" w:rsidTr="00F4689F">
        <w:trPr>
          <w:jc w:val="center"/>
        </w:trPr>
        <w:tc>
          <w:tcPr>
            <w:tcW w:w="2947" w:type="dxa"/>
            <w:shd w:val="clear" w:color="auto" w:fill="auto"/>
            <w:vAlign w:val="center"/>
          </w:tcPr>
          <w:p w14:paraId="197C1EDD" w14:textId="77777777" w:rsidR="00F4689F" w:rsidRPr="00F4689F" w:rsidRDefault="00F4689F" w:rsidP="00F4689F">
            <w:pPr>
              <w:rPr>
                <w:rFonts w:ascii="Arial" w:hAnsi="Arial" w:cs="Arial"/>
                <w:w w:val="99"/>
                <w:sz w:val="20"/>
                <w:szCs w:val="20"/>
              </w:rPr>
            </w:pPr>
            <w:r w:rsidRPr="00F4689F">
              <w:rPr>
                <w:rFonts w:ascii="Arial" w:eastAsia="Courier New" w:hAnsi="Arial" w:cs="Arial"/>
                <w:color w:val="0000FF"/>
                <w:spacing w:val="-1"/>
                <w:sz w:val="20"/>
                <w:szCs w:val="20"/>
              </w:rPr>
              <w:t>&lt;</w:t>
            </w:r>
            <w:r w:rsidRPr="00F4689F">
              <w:rPr>
                <w:rFonts w:ascii="Arial" w:eastAsia="Courier New" w:hAnsi="Arial" w:cs="Arial"/>
                <w:color w:val="990000"/>
                <w:spacing w:val="-1"/>
                <w:sz w:val="20"/>
                <w:szCs w:val="20"/>
              </w:rPr>
              <w:t>cbc:PayableAmount</w:t>
            </w:r>
            <w:r w:rsidRPr="00F4689F">
              <w:rPr>
                <w:rFonts w:ascii="Arial" w:eastAsia="Courier New" w:hAnsi="Arial" w:cs="Arial"/>
                <w:color w:val="0000FF"/>
                <w:sz w:val="20"/>
                <w:szCs w:val="20"/>
              </w:rPr>
              <w:t>&gt;</w:t>
            </w:r>
          </w:p>
        </w:tc>
        <w:tc>
          <w:tcPr>
            <w:tcW w:w="5019" w:type="dxa"/>
            <w:shd w:val="clear" w:color="auto" w:fill="auto"/>
          </w:tcPr>
          <w:p w14:paraId="49B8B6F0" w14:textId="77777777" w:rsidR="00F4689F" w:rsidRPr="00F4689F" w:rsidRDefault="00F4689F" w:rsidP="00F4689F">
            <w:pPr>
              <w:jc w:val="both"/>
              <w:rPr>
                <w:w w:val="99"/>
                <w:lang w:val="en-GB"/>
              </w:rPr>
            </w:pPr>
            <w:r w:rsidRPr="00F4689F">
              <w:rPr>
                <w:spacing w:val="3"/>
              </w:rPr>
              <w:t>T</w:t>
            </w:r>
            <w:r w:rsidRPr="00F4689F">
              <w:t>axInc</w:t>
            </w:r>
            <w:r w:rsidRPr="00F4689F">
              <w:rPr>
                <w:spacing w:val="-1"/>
              </w:rPr>
              <w:t>l</w:t>
            </w:r>
            <w:r w:rsidRPr="00F4689F">
              <w:t>us</w:t>
            </w:r>
            <w:r w:rsidRPr="00F4689F">
              <w:rPr>
                <w:spacing w:val="-1"/>
              </w:rPr>
              <w:t>i</w:t>
            </w:r>
            <w:r w:rsidRPr="00F4689F">
              <w:rPr>
                <w:spacing w:val="-2"/>
              </w:rPr>
              <w:t>v</w:t>
            </w:r>
            <w:r w:rsidRPr="00F4689F">
              <w:rPr>
                <w:spacing w:val="1"/>
              </w:rPr>
              <w:t>e</w:t>
            </w:r>
            <w:r w:rsidRPr="00F4689F">
              <w:rPr>
                <w:spacing w:val="-1"/>
              </w:rPr>
              <w:t>A</w:t>
            </w:r>
            <w:r w:rsidRPr="00F4689F">
              <w:rPr>
                <w:spacing w:val="4"/>
              </w:rPr>
              <w:t>m</w:t>
            </w:r>
            <w:r w:rsidRPr="00F4689F">
              <w:t>o</w:t>
            </w:r>
            <w:r w:rsidRPr="00F4689F">
              <w:rPr>
                <w:spacing w:val="-1"/>
              </w:rPr>
              <w:t>u</w:t>
            </w:r>
            <w:r w:rsidRPr="00F4689F">
              <w:t>nt</w:t>
            </w:r>
            <w:r w:rsidRPr="00F4689F">
              <w:rPr>
                <w:spacing w:val="-9"/>
              </w:rPr>
              <w:t xml:space="preserve"> </w:t>
            </w:r>
            <w:r w:rsidRPr="00F4689F">
              <w:rPr>
                <w:rFonts w:ascii="Arial" w:eastAsia="Arial" w:hAnsi="Arial" w:cs="Arial"/>
              </w:rPr>
              <w:t>–</w:t>
            </w:r>
            <w:r w:rsidRPr="00F4689F">
              <w:rPr>
                <w:rFonts w:ascii="Arial" w:eastAsia="Arial" w:hAnsi="Arial" w:cs="Arial"/>
                <w:spacing w:val="-14"/>
              </w:rPr>
              <w:t xml:space="preserve"> </w:t>
            </w:r>
            <w:r w:rsidRPr="00F4689F">
              <w:rPr>
                <w:rFonts w:eastAsia="Arial" w:cs="Arial"/>
                <w:spacing w:val="-14"/>
              </w:rPr>
              <w:t xml:space="preserve"> </w:t>
            </w:r>
            <w:r w:rsidRPr="00F4689F">
              <w:rPr>
                <w:spacing w:val="-1"/>
              </w:rPr>
              <w:t>P</w:t>
            </w:r>
            <w:r w:rsidRPr="00F4689F">
              <w:t>re</w:t>
            </w:r>
            <w:r w:rsidRPr="00F4689F">
              <w:rPr>
                <w:spacing w:val="-1"/>
              </w:rPr>
              <w:t>p</w:t>
            </w:r>
            <w:r w:rsidRPr="00F4689F">
              <w:rPr>
                <w:spacing w:val="1"/>
              </w:rPr>
              <w:t>a</w:t>
            </w:r>
            <w:r w:rsidRPr="00F4689F">
              <w:rPr>
                <w:spacing w:val="-1"/>
              </w:rPr>
              <w:t>i</w:t>
            </w:r>
            <w:r w:rsidRPr="00F4689F">
              <w:rPr>
                <w:spacing w:val="1"/>
              </w:rPr>
              <w:t>d</w:t>
            </w:r>
            <w:r w:rsidRPr="00F4689F">
              <w:rPr>
                <w:spacing w:val="-1"/>
              </w:rPr>
              <w:t>A</w:t>
            </w:r>
            <w:r w:rsidRPr="00F4689F">
              <w:rPr>
                <w:spacing w:val="4"/>
              </w:rPr>
              <w:t>m</w:t>
            </w:r>
            <w:r w:rsidRPr="00F4689F">
              <w:t>o</w:t>
            </w:r>
            <w:r w:rsidRPr="00F4689F">
              <w:rPr>
                <w:spacing w:val="-1"/>
              </w:rPr>
              <w:t>u</w:t>
            </w:r>
            <w:r w:rsidRPr="00F4689F">
              <w:t>nt</w:t>
            </w:r>
            <w:r w:rsidRPr="00F4689F">
              <w:rPr>
                <w:spacing w:val="-9"/>
              </w:rPr>
              <w:t xml:space="preserve"> </w:t>
            </w:r>
          </w:p>
        </w:tc>
      </w:tr>
    </w:tbl>
    <w:p w14:paraId="43FE3F2F" w14:textId="77777777" w:rsidR="00F4689F" w:rsidRPr="00F4689F" w:rsidRDefault="00F4689F" w:rsidP="002F009E">
      <w:pPr>
        <w:pStyle w:val="Heading4"/>
        <w:rPr>
          <w:lang w:val="it-IT"/>
        </w:rPr>
      </w:pPr>
      <w:bookmarkStart w:id="1558" w:name="_Toc495606427"/>
      <w:commentRangeStart w:id="1559"/>
      <w:r w:rsidRPr="00F4689F">
        <w:rPr>
          <w:lang w:val="it-IT"/>
        </w:rPr>
        <w:t>Esempio di calcolo:</w:t>
      </w:r>
      <w:bookmarkEnd w:id="1558"/>
      <w:commentRangeEnd w:id="1559"/>
      <w:r w:rsidR="00B508A2">
        <w:rPr>
          <w:rStyle w:val="CommentReference"/>
          <w:rFonts w:ascii="Calibri" w:hAnsi="Calibri"/>
          <w:b w:val="0"/>
          <w:bCs w:val="0"/>
          <w:i w:val="0"/>
          <w:iCs w:val="0"/>
        </w:rPr>
        <w:commentReference w:id="1559"/>
      </w:r>
    </w:p>
    <w:p w14:paraId="0BCAB82F" w14:textId="77777777" w:rsidR="00F4689F" w:rsidRPr="00F4689F" w:rsidRDefault="00F4689F" w:rsidP="00F4689F">
      <w:pPr>
        <w:spacing w:before="7" w:line="190" w:lineRule="exact"/>
        <w:rPr>
          <w:sz w:val="19"/>
          <w:szCs w:val="19"/>
          <w:lang w:val="it-IT"/>
        </w:rPr>
      </w:pPr>
    </w:p>
    <w:tbl>
      <w:tblPr>
        <w:tblW w:w="0" w:type="auto"/>
        <w:jc w:val="center"/>
        <w:tblLayout w:type="fixed"/>
        <w:tblCellMar>
          <w:left w:w="0" w:type="dxa"/>
          <w:right w:w="0" w:type="dxa"/>
        </w:tblCellMar>
        <w:tblLook w:val="01E0" w:firstRow="1" w:lastRow="1" w:firstColumn="1" w:lastColumn="1" w:noHBand="0" w:noVBand="0"/>
      </w:tblPr>
      <w:tblGrid>
        <w:gridCol w:w="4789"/>
        <w:gridCol w:w="425"/>
        <w:gridCol w:w="1843"/>
        <w:gridCol w:w="2154"/>
      </w:tblGrid>
      <w:tr w:rsidR="00F4689F" w:rsidRPr="00F4689F" w14:paraId="0856682E" w14:textId="77777777" w:rsidTr="00F4689F">
        <w:trPr>
          <w:trHeight w:hRule="exact" w:val="516"/>
          <w:jc w:val="center"/>
        </w:trPr>
        <w:tc>
          <w:tcPr>
            <w:tcW w:w="4789" w:type="dxa"/>
          </w:tcPr>
          <w:p w14:paraId="7B0888D6" w14:textId="77777777" w:rsidR="00F4689F" w:rsidRPr="00F4689F" w:rsidRDefault="00F4689F" w:rsidP="00F4689F">
            <w:pPr>
              <w:widowControl w:val="0"/>
              <w:spacing w:line="228" w:lineRule="exact"/>
              <w:ind w:left="230"/>
              <w:jc w:val="right"/>
              <w:rPr>
                <w:rFonts w:ascii="Arial" w:eastAsia="Arial" w:hAnsi="Arial" w:cs="Arial"/>
                <w:sz w:val="20"/>
                <w:szCs w:val="20"/>
                <w:lang w:val="it-IT"/>
              </w:rPr>
            </w:pPr>
          </w:p>
        </w:tc>
        <w:tc>
          <w:tcPr>
            <w:tcW w:w="425" w:type="dxa"/>
          </w:tcPr>
          <w:p w14:paraId="11766890" w14:textId="77777777" w:rsidR="00F4689F" w:rsidRPr="00F4689F" w:rsidRDefault="00F4689F" w:rsidP="00F4689F">
            <w:pPr>
              <w:rPr>
                <w:lang w:val="it-IT"/>
              </w:rPr>
            </w:pPr>
          </w:p>
        </w:tc>
        <w:tc>
          <w:tcPr>
            <w:tcW w:w="1843" w:type="dxa"/>
            <w:vAlign w:val="center"/>
          </w:tcPr>
          <w:p w14:paraId="069628AB" w14:textId="77777777" w:rsidR="00F4689F" w:rsidRPr="00F4689F" w:rsidRDefault="00F4689F" w:rsidP="00F4689F">
            <w:pPr>
              <w:widowControl w:val="0"/>
              <w:ind w:left="-20"/>
              <w:jc w:val="center"/>
              <w:rPr>
                <w:rFonts w:ascii="Arial" w:eastAsia="Arial" w:hAnsi="Arial" w:cs="Arial"/>
                <w:sz w:val="20"/>
                <w:szCs w:val="20"/>
              </w:rPr>
            </w:pPr>
            <w:r w:rsidRPr="00F4689F">
              <w:rPr>
                <w:rFonts w:ascii="Arial" w:eastAsia="Arial" w:hAnsi="Arial" w:cs="Arial"/>
                <w:b/>
                <w:bCs/>
                <w:spacing w:val="-1"/>
                <w:sz w:val="20"/>
                <w:szCs w:val="20"/>
              </w:rPr>
              <w:t>Importi di esempio</w:t>
            </w:r>
          </w:p>
        </w:tc>
        <w:tc>
          <w:tcPr>
            <w:tcW w:w="2154" w:type="dxa"/>
            <w:vAlign w:val="center"/>
          </w:tcPr>
          <w:p w14:paraId="49A2DF1E" w14:textId="77777777" w:rsidR="00F4689F" w:rsidRPr="00F4689F" w:rsidRDefault="00F4689F" w:rsidP="00F4689F">
            <w:pPr>
              <w:widowControl w:val="0"/>
              <w:ind w:left="71"/>
              <w:jc w:val="center"/>
              <w:rPr>
                <w:rFonts w:ascii="Arial" w:eastAsia="Arial" w:hAnsi="Arial" w:cs="Arial"/>
                <w:sz w:val="20"/>
                <w:szCs w:val="20"/>
              </w:rPr>
            </w:pPr>
            <w:r w:rsidRPr="00F4689F">
              <w:rPr>
                <w:rFonts w:ascii="Arial" w:eastAsia="Arial" w:hAnsi="Arial" w:cs="Arial"/>
                <w:b/>
                <w:bCs/>
                <w:spacing w:val="-1"/>
                <w:sz w:val="20"/>
                <w:szCs w:val="20"/>
              </w:rPr>
              <w:t>E</w:t>
            </w:r>
            <w:r w:rsidRPr="00F4689F">
              <w:rPr>
                <w:rFonts w:ascii="Arial" w:eastAsia="Arial" w:hAnsi="Arial" w:cs="Arial"/>
                <w:b/>
                <w:bCs/>
                <w:sz w:val="20"/>
                <w:szCs w:val="20"/>
              </w:rPr>
              <w:t>le</w:t>
            </w:r>
            <w:r w:rsidRPr="00F4689F">
              <w:rPr>
                <w:rFonts w:ascii="Arial" w:eastAsia="Arial" w:hAnsi="Arial" w:cs="Arial"/>
                <w:b/>
                <w:bCs/>
                <w:spacing w:val="2"/>
                <w:sz w:val="20"/>
                <w:szCs w:val="20"/>
              </w:rPr>
              <w:t>m</w:t>
            </w:r>
            <w:r w:rsidRPr="00F4689F">
              <w:rPr>
                <w:rFonts w:ascii="Arial" w:eastAsia="Arial" w:hAnsi="Arial" w:cs="Arial"/>
                <w:b/>
                <w:bCs/>
                <w:sz w:val="20"/>
                <w:szCs w:val="20"/>
              </w:rPr>
              <w:t>ento</w:t>
            </w:r>
          </w:p>
        </w:tc>
      </w:tr>
      <w:tr w:rsidR="00F4689F" w:rsidRPr="00F4689F" w14:paraId="38B97B56" w14:textId="77777777" w:rsidTr="00F4689F">
        <w:trPr>
          <w:trHeight w:hRule="exact" w:val="257"/>
          <w:jc w:val="center"/>
        </w:trPr>
        <w:tc>
          <w:tcPr>
            <w:tcW w:w="4789" w:type="dxa"/>
          </w:tcPr>
          <w:p w14:paraId="75E75DDC" w14:textId="77777777" w:rsidR="00F4689F" w:rsidRPr="00F4689F" w:rsidRDefault="00F4689F" w:rsidP="00F4689F">
            <w:pPr>
              <w:widowControl w:val="0"/>
              <w:spacing w:before="2"/>
              <w:ind w:left="2817"/>
              <w:jc w:val="right"/>
              <w:rPr>
                <w:rFonts w:ascii="Arial" w:eastAsia="Arial" w:hAnsi="Arial" w:cs="Arial"/>
                <w:sz w:val="20"/>
                <w:szCs w:val="20"/>
              </w:rPr>
            </w:pPr>
            <w:r w:rsidRPr="00F4689F">
              <w:rPr>
                <w:rFonts w:ascii="Arial" w:eastAsia="Arial" w:hAnsi="Arial" w:cs="Arial"/>
                <w:spacing w:val="-1"/>
                <w:sz w:val="20"/>
                <w:szCs w:val="20"/>
              </w:rPr>
              <w:t xml:space="preserve">   Somma delle righe</w:t>
            </w:r>
          </w:p>
        </w:tc>
        <w:tc>
          <w:tcPr>
            <w:tcW w:w="425" w:type="dxa"/>
          </w:tcPr>
          <w:p w14:paraId="4808C71E" w14:textId="77777777" w:rsidR="00F4689F" w:rsidRPr="00F4689F" w:rsidRDefault="00F4689F" w:rsidP="00F4689F">
            <w:pPr>
              <w:widowControl w:val="0"/>
              <w:spacing w:before="2"/>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13CBB007" w14:textId="77777777" w:rsidR="00F4689F" w:rsidRPr="00F4689F" w:rsidRDefault="00F4689F" w:rsidP="00F4689F">
            <w:pPr>
              <w:widowControl w:val="0"/>
              <w:spacing w:before="2"/>
              <w:ind w:left="1041"/>
              <w:jc w:val="right"/>
              <w:rPr>
                <w:rFonts w:ascii="Arial" w:eastAsia="Arial" w:hAnsi="Arial" w:cs="Arial"/>
                <w:sz w:val="20"/>
                <w:szCs w:val="20"/>
              </w:rPr>
            </w:pPr>
            <w:r w:rsidRPr="00F4689F">
              <w:rPr>
                <w:rFonts w:ascii="Arial" w:eastAsia="Arial" w:hAnsi="Arial" w:cs="Arial"/>
                <w:sz w:val="20"/>
                <w:szCs w:val="20"/>
              </w:rPr>
              <w:t>1</w:t>
            </w:r>
            <w:r w:rsidRPr="00F4689F">
              <w:rPr>
                <w:rFonts w:ascii="Arial" w:eastAsia="Arial" w:hAnsi="Arial" w:cs="Arial"/>
                <w:spacing w:val="-1"/>
                <w:sz w:val="20"/>
                <w:szCs w:val="20"/>
              </w:rPr>
              <w:t>4</w:t>
            </w:r>
            <w:r w:rsidRPr="00F4689F">
              <w:rPr>
                <w:rFonts w:ascii="Arial" w:eastAsia="Arial" w:hAnsi="Arial" w:cs="Arial"/>
                <w:sz w:val="20"/>
                <w:szCs w:val="20"/>
              </w:rPr>
              <w:t>3</w:t>
            </w:r>
            <w:r w:rsidRPr="00F4689F">
              <w:rPr>
                <w:rFonts w:ascii="Arial" w:eastAsia="Arial" w:hAnsi="Arial" w:cs="Arial"/>
                <w:spacing w:val="1"/>
                <w:sz w:val="20"/>
                <w:szCs w:val="20"/>
              </w:rPr>
              <w:t>6</w:t>
            </w:r>
            <w:r w:rsidRPr="00F4689F">
              <w:rPr>
                <w:rFonts w:ascii="Arial" w:eastAsia="Arial" w:hAnsi="Arial" w:cs="Arial"/>
                <w:sz w:val="20"/>
                <w:szCs w:val="20"/>
              </w:rPr>
              <w:t>.50</w:t>
            </w:r>
          </w:p>
        </w:tc>
        <w:tc>
          <w:tcPr>
            <w:tcW w:w="2154" w:type="dxa"/>
          </w:tcPr>
          <w:p w14:paraId="082CC620" w14:textId="77777777" w:rsidR="00F4689F" w:rsidRPr="00F4689F" w:rsidRDefault="00F4689F" w:rsidP="00F4689F">
            <w:pPr>
              <w:widowControl w:val="0"/>
              <w:spacing w:before="2"/>
              <w:ind w:left="71"/>
              <w:rPr>
                <w:rFonts w:ascii="Arial" w:eastAsia="Arial" w:hAnsi="Arial" w:cs="Arial"/>
                <w:sz w:val="20"/>
                <w:szCs w:val="20"/>
              </w:rPr>
            </w:pPr>
            <w:r w:rsidRPr="00F4689F">
              <w:rPr>
                <w:rFonts w:ascii="Arial" w:eastAsia="Arial" w:hAnsi="Arial" w:cs="Arial"/>
                <w:sz w:val="20"/>
                <w:szCs w:val="20"/>
              </w:rPr>
              <w:t>L</w:t>
            </w:r>
            <w:r w:rsidRPr="00F4689F">
              <w:rPr>
                <w:rFonts w:ascii="Arial" w:eastAsia="Arial" w:hAnsi="Arial" w:cs="Arial"/>
                <w:spacing w:val="-2"/>
                <w:sz w:val="20"/>
                <w:szCs w:val="20"/>
              </w:rPr>
              <w:t>i</w:t>
            </w:r>
            <w:r w:rsidRPr="00F4689F">
              <w:rPr>
                <w:rFonts w:ascii="Arial" w:eastAsia="Arial" w:hAnsi="Arial" w:cs="Arial"/>
                <w:spacing w:val="1"/>
                <w:sz w:val="20"/>
                <w:szCs w:val="20"/>
              </w:rPr>
              <w:t>n</w:t>
            </w:r>
            <w:r w:rsidRPr="00F4689F">
              <w:rPr>
                <w:rFonts w:ascii="Arial" w:eastAsia="Arial" w:hAnsi="Arial" w:cs="Arial"/>
                <w:sz w:val="20"/>
                <w:szCs w:val="20"/>
              </w:rPr>
              <w:t>e</w:t>
            </w:r>
            <w:r w:rsidRPr="00F4689F">
              <w:rPr>
                <w:rFonts w:ascii="Arial" w:eastAsia="Arial" w:hAnsi="Arial" w:cs="Arial"/>
                <w:spacing w:val="-2"/>
                <w:sz w:val="20"/>
                <w:szCs w:val="20"/>
              </w:rPr>
              <w:t>E</w:t>
            </w:r>
            <w:r w:rsidRPr="00F4689F">
              <w:rPr>
                <w:rFonts w:ascii="Arial" w:eastAsia="Arial" w:hAnsi="Arial" w:cs="Arial"/>
                <w:spacing w:val="1"/>
                <w:sz w:val="20"/>
                <w:szCs w:val="20"/>
              </w:rPr>
              <w:t>x</w:t>
            </w:r>
            <w:r w:rsidRPr="00F4689F">
              <w:rPr>
                <w:rFonts w:ascii="Arial" w:eastAsia="Arial" w:hAnsi="Arial" w:cs="Arial"/>
                <w:sz w:val="20"/>
                <w:szCs w:val="20"/>
              </w:rPr>
              <w:t>t</w:t>
            </w:r>
            <w:r w:rsidRPr="00F4689F">
              <w:rPr>
                <w:rFonts w:ascii="Arial" w:eastAsia="Arial" w:hAnsi="Arial" w:cs="Arial"/>
                <w:spacing w:val="1"/>
                <w:sz w:val="20"/>
                <w:szCs w:val="20"/>
              </w:rPr>
              <w:t>e</w:t>
            </w:r>
            <w:r w:rsidRPr="00F4689F">
              <w:rPr>
                <w:rFonts w:ascii="Arial" w:eastAsia="Arial" w:hAnsi="Arial" w:cs="Arial"/>
                <w:sz w:val="20"/>
                <w:szCs w:val="20"/>
              </w:rPr>
              <w:t>nsio</w:t>
            </w:r>
            <w:r w:rsidRPr="00F4689F">
              <w:rPr>
                <w:rFonts w:ascii="Arial" w:eastAsia="Arial" w:hAnsi="Arial" w:cs="Arial"/>
                <w:spacing w:val="-1"/>
                <w:sz w:val="20"/>
                <w:szCs w:val="20"/>
              </w:rPr>
              <w:t>nA</w:t>
            </w:r>
            <w:r w:rsidRPr="00F4689F">
              <w:rPr>
                <w:rFonts w:ascii="Arial" w:eastAsia="Arial" w:hAnsi="Arial" w:cs="Arial"/>
                <w:spacing w:val="4"/>
                <w:sz w:val="20"/>
                <w:szCs w:val="20"/>
              </w:rPr>
              <w:t>m</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r w:rsidR="00F4689F" w:rsidRPr="00F4689F" w14:paraId="0AB6B64D" w14:textId="77777777" w:rsidTr="00F4689F">
        <w:trPr>
          <w:trHeight w:hRule="exact" w:val="256"/>
          <w:jc w:val="center"/>
        </w:trPr>
        <w:tc>
          <w:tcPr>
            <w:tcW w:w="4789" w:type="dxa"/>
          </w:tcPr>
          <w:p w14:paraId="3EBD778C" w14:textId="77777777" w:rsidR="00F4689F" w:rsidRPr="00F4689F" w:rsidRDefault="00F4689F" w:rsidP="00F4689F">
            <w:pPr>
              <w:widowControl w:val="0"/>
              <w:spacing w:before="2"/>
              <w:ind w:left="1149"/>
              <w:jc w:val="right"/>
              <w:rPr>
                <w:rFonts w:ascii="Arial" w:eastAsia="Arial" w:hAnsi="Arial" w:cs="Arial"/>
                <w:sz w:val="20"/>
                <w:szCs w:val="20"/>
              </w:rPr>
            </w:pPr>
            <w:r w:rsidRPr="00F4689F">
              <w:rPr>
                <w:rFonts w:ascii="Arial" w:eastAsia="Arial" w:hAnsi="Arial" w:cs="Arial"/>
                <w:spacing w:val="-1"/>
                <w:sz w:val="20"/>
                <w:szCs w:val="20"/>
              </w:rPr>
              <w:t xml:space="preserve">         Sconto a livello </w:t>
            </w:r>
            <w:r w:rsidRPr="00F4689F">
              <w:rPr>
                <w:rFonts w:ascii="Arial" w:eastAsia="Arial" w:hAnsi="Arial" w:cs="Arial"/>
                <w:spacing w:val="1"/>
                <w:sz w:val="20"/>
                <w:szCs w:val="20"/>
              </w:rPr>
              <w:t>doc</w:t>
            </w:r>
            <w:r w:rsidRPr="00F4689F">
              <w:rPr>
                <w:rFonts w:ascii="Arial" w:eastAsia="Arial" w:hAnsi="Arial" w:cs="Arial"/>
                <w:spacing w:val="-3"/>
                <w:sz w:val="20"/>
                <w:szCs w:val="20"/>
              </w:rPr>
              <w:t>u</w:t>
            </w:r>
            <w:r w:rsidRPr="00F4689F">
              <w:rPr>
                <w:rFonts w:ascii="Arial" w:eastAsia="Arial" w:hAnsi="Arial" w:cs="Arial"/>
                <w:spacing w:val="4"/>
                <w:sz w:val="20"/>
                <w:szCs w:val="20"/>
              </w:rPr>
              <w:t>m</w:t>
            </w:r>
            <w:r w:rsidRPr="00F4689F">
              <w:rPr>
                <w:rFonts w:ascii="Arial" w:eastAsia="Arial" w:hAnsi="Arial" w:cs="Arial"/>
                <w:sz w:val="20"/>
                <w:szCs w:val="20"/>
              </w:rPr>
              <w:t>e</w:t>
            </w:r>
            <w:r w:rsidRPr="00F4689F">
              <w:rPr>
                <w:rFonts w:ascii="Arial" w:eastAsia="Arial" w:hAnsi="Arial" w:cs="Arial"/>
                <w:spacing w:val="-1"/>
                <w:sz w:val="20"/>
                <w:szCs w:val="20"/>
              </w:rPr>
              <w:t>n</w:t>
            </w:r>
            <w:r w:rsidRPr="00F4689F">
              <w:rPr>
                <w:rFonts w:ascii="Arial" w:eastAsia="Arial" w:hAnsi="Arial" w:cs="Arial"/>
                <w:sz w:val="20"/>
                <w:szCs w:val="20"/>
              </w:rPr>
              <w:t>to</w:t>
            </w:r>
          </w:p>
        </w:tc>
        <w:tc>
          <w:tcPr>
            <w:tcW w:w="425" w:type="dxa"/>
          </w:tcPr>
          <w:p w14:paraId="059FFF85" w14:textId="77777777" w:rsidR="00F4689F" w:rsidRPr="00F4689F" w:rsidRDefault="00F4689F" w:rsidP="00F4689F">
            <w:pPr>
              <w:widowControl w:val="0"/>
              <w:spacing w:before="2"/>
              <w:ind w:left="118" w:right="169"/>
              <w:jc w:val="center"/>
              <w:rPr>
                <w:rFonts w:ascii="Arial" w:eastAsia="Arial" w:hAnsi="Arial" w:cs="Arial"/>
                <w:sz w:val="20"/>
                <w:szCs w:val="20"/>
              </w:rPr>
            </w:pPr>
            <w:r w:rsidRPr="00F4689F">
              <w:rPr>
                <w:rFonts w:ascii="Arial" w:eastAsia="Arial" w:hAnsi="Arial" w:cs="Arial"/>
                <w:sz w:val="20"/>
                <w:szCs w:val="20"/>
              </w:rPr>
              <w:t>-</w:t>
            </w:r>
          </w:p>
        </w:tc>
        <w:tc>
          <w:tcPr>
            <w:tcW w:w="1843" w:type="dxa"/>
          </w:tcPr>
          <w:p w14:paraId="661A33A2" w14:textId="77777777" w:rsidR="00F4689F" w:rsidRPr="00F4689F" w:rsidRDefault="00F4689F" w:rsidP="00F4689F">
            <w:pPr>
              <w:widowControl w:val="0"/>
              <w:spacing w:before="2"/>
              <w:ind w:left="1151"/>
              <w:jc w:val="right"/>
              <w:rPr>
                <w:rFonts w:ascii="Arial" w:eastAsia="Arial" w:hAnsi="Arial" w:cs="Arial"/>
                <w:sz w:val="20"/>
                <w:szCs w:val="20"/>
              </w:rPr>
            </w:pPr>
            <w:r w:rsidRPr="00F4689F">
              <w:rPr>
                <w:rFonts w:ascii="Arial" w:eastAsia="Arial" w:hAnsi="Arial" w:cs="Arial"/>
                <w:sz w:val="20"/>
                <w:szCs w:val="20"/>
              </w:rPr>
              <w:t>1</w:t>
            </w:r>
            <w:r w:rsidRPr="00F4689F">
              <w:rPr>
                <w:rFonts w:ascii="Arial" w:eastAsia="Arial" w:hAnsi="Arial" w:cs="Arial"/>
                <w:spacing w:val="-1"/>
                <w:sz w:val="20"/>
                <w:szCs w:val="20"/>
              </w:rPr>
              <w:t>0</w:t>
            </w:r>
            <w:r w:rsidRPr="00F4689F">
              <w:rPr>
                <w:rFonts w:ascii="Arial" w:eastAsia="Arial" w:hAnsi="Arial" w:cs="Arial"/>
                <w:sz w:val="20"/>
                <w:szCs w:val="20"/>
              </w:rPr>
              <w:t>0</w:t>
            </w:r>
            <w:r w:rsidRPr="00F4689F">
              <w:rPr>
                <w:rFonts w:ascii="Arial" w:eastAsia="Arial" w:hAnsi="Arial" w:cs="Arial"/>
                <w:spacing w:val="1"/>
                <w:sz w:val="20"/>
                <w:szCs w:val="20"/>
              </w:rPr>
              <w:t>.</w:t>
            </w:r>
            <w:r w:rsidRPr="00F4689F">
              <w:rPr>
                <w:rFonts w:ascii="Arial" w:eastAsia="Arial" w:hAnsi="Arial" w:cs="Arial"/>
                <w:sz w:val="20"/>
                <w:szCs w:val="20"/>
              </w:rPr>
              <w:t>00</w:t>
            </w:r>
          </w:p>
        </w:tc>
        <w:tc>
          <w:tcPr>
            <w:tcW w:w="2154" w:type="dxa"/>
          </w:tcPr>
          <w:p w14:paraId="163BAF09" w14:textId="77777777" w:rsidR="00F4689F" w:rsidRPr="00F4689F" w:rsidRDefault="00F4689F" w:rsidP="00F4689F">
            <w:pPr>
              <w:widowControl w:val="0"/>
              <w:spacing w:before="2"/>
              <w:ind w:left="71"/>
              <w:rPr>
                <w:rFonts w:ascii="Arial" w:eastAsia="Arial" w:hAnsi="Arial" w:cs="Arial"/>
                <w:sz w:val="20"/>
                <w:szCs w:val="20"/>
              </w:rPr>
            </w:pPr>
            <w:r w:rsidRPr="00F4689F">
              <w:rPr>
                <w:rFonts w:ascii="Arial" w:eastAsia="Arial" w:hAnsi="Arial" w:cs="Arial"/>
                <w:spacing w:val="-1"/>
                <w:sz w:val="20"/>
                <w:szCs w:val="20"/>
              </w:rPr>
              <w:t>A</w:t>
            </w:r>
            <w:r w:rsidRPr="00F4689F">
              <w:rPr>
                <w:rFonts w:ascii="Arial" w:eastAsia="Arial" w:hAnsi="Arial" w:cs="Arial"/>
                <w:spacing w:val="1"/>
                <w:sz w:val="20"/>
                <w:szCs w:val="20"/>
              </w:rPr>
              <w:t>l</w:t>
            </w:r>
            <w:r w:rsidRPr="00F4689F">
              <w:rPr>
                <w:rFonts w:ascii="Arial" w:eastAsia="Arial" w:hAnsi="Arial" w:cs="Arial"/>
                <w:spacing w:val="-1"/>
                <w:sz w:val="20"/>
                <w:szCs w:val="20"/>
              </w:rPr>
              <w:t>l</w:t>
            </w:r>
            <w:r w:rsidRPr="00F4689F">
              <w:rPr>
                <w:rFonts w:ascii="Arial" w:eastAsia="Arial" w:hAnsi="Arial" w:cs="Arial"/>
                <w:spacing w:val="1"/>
                <w:sz w:val="20"/>
                <w:szCs w:val="20"/>
              </w:rPr>
              <w:t>o</w:t>
            </w:r>
            <w:r w:rsidRPr="00F4689F">
              <w:rPr>
                <w:rFonts w:ascii="Arial" w:eastAsia="Arial" w:hAnsi="Arial" w:cs="Arial"/>
                <w:sz w:val="20"/>
                <w:szCs w:val="20"/>
              </w:rPr>
              <w:t>wances(</w:t>
            </w:r>
            <w:r w:rsidRPr="00F4689F">
              <w:rPr>
                <w:rFonts w:ascii="Arial" w:eastAsia="Arial" w:hAnsi="Arial" w:cs="Arial"/>
                <w:spacing w:val="3"/>
                <w:sz w:val="20"/>
                <w:szCs w:val="20"/>
              </w:rPr>
              <w:t>T</w:t>
            </w:r>
            <w:r w:rsidRPr="00F4689F">
              <w:rPr>
                <w:rFonts w:ascii="Arial" w:eastAsia="Arial" w:hAnsi="Arial" w:cs="Arial"/>
                <w:sz w:val="20"/>
                <w:szCs w:val="20"/>
              </w:rPr>
              <w:t>ot</w:t>
            </w:r>
            <w:r w:rsidRPr="00F4689F">
              <w:rPr>
                <w:rFonts w:ascii="Arial" w:eastAsia="Arial" w:hAnsi="Arial" w:cs="Arial"/>
                <w:spacing w:val="-1"/>
                <w:sz w:val="20"/>
                <w:szCs w:val="20"/>
              </w:rPr>
              <w:t>al</w:t>
            </w:r>
            <w:r w:rsidRPr="00F4689F">
              <w:rPr>
                <w:rFonts w:ascii="Arial" w:eastAsia="Arial" w:hAnsi="Arial" w:cs="Arial"/>
                <w:sz w:val="20"/>
                <w:szCs w:val="20"/>
              </w:rPr>
              <w:t>)</w:t>
            </w:r>
          </w:p>
        </w:tc>
      </w:tr>
      <w:tr w:rsidR="00F4689F" w:rsidRPr="00F4689F" w14:paraId="18CCC7AC" w14:textId="77777777" w:rsidTr="00F4689F">
        <w:trPr>
          <w:trHeight w:hRule="exact" w:val="259"/>
          <w:jc w:val="center"/>
        </w:trPr>
        <w:tc>
          <w:tcPr>
            <w:tcW w:w="4789" w:type="dxa"/>
          </w:tcPr>
          <w:p w14:paraId="1E7C6D22" w14:textId="77777777" w:rsidR="00F4689F" w:rsidRPr="00F4689F" w:rsidRDefault="00F4689F" w:rsidP="00F4689F">
            <w:pPr>
              <w:widowControl w:val="0"/>
              <w:spacing w:before="1"/>
              <w:jc w:val="right"/>
              <w:rPr>
                <w:rFonts w:ascii="Arial" w:eastAsia="Arial" w:hAnsi="Arial" w:cs="Arial"/>
                <w:sz w:val="20"/>
                <w:szCs w:val="20"/>
              </w:rPr>
            </w:pPr>
            <w:r w:rsidRPr="00F4689F">
              <w:rPr>
                <w:rFonts w:ascii="Arial" w:eastAsia="Arial" w:hAnsi="Arial" w:cs="Arial"/>
                <w:sz w:val="20"/>
                <w:szCs w:val="20"/>
              </w:rPr>
              <w:t xml:space="preserve">                             Maggiorazioni a livello </w:t>
            </w:r>
            <w:r w:rsidRPr="00F4689F">
              <w:rPr>
                <w:rFonts w:ascii="Arial" w:eastAsia="Arial" w:hAnsi="Arial" w:cs="Arial"/>
                <w:spacing w:val="1"/>
                <w:sz w:val="20"/>
                <w:szCs w:val="20"/>
              </w:rPr>
              <w:t>d</w:t>
            </w:r>
            <w:r w:rsidRPr="00F4689F">
              <w:rPr>
                <w:rFonts w:ascii="Arial" w:eastAsia="Arial" w:hAnsi="Arial" w:cs="Arial"/>
                <w:sz w:val="20"/>
                <w:szCs w:val="20"/>
              </w:rPr>
              <w:t>ocu</w:t>
            </w:r>
            <w:r w:rsidRPr="00F4689F">
              <w:rPr>
                <w:rFonts w:ascii="Arial" w:eastAsia="Arial" w:hAnsi="Arial" w:cs="Arial"/>
                <w:spacing w:val="4"/>
                <w:sz w:val="20"/>
                <w:szCs w:val="20"/>
              </w:rPr>
              <w:t>m</w:t>
            </w:r>
            <w:r w:rsidRPr="00F4689F">
              <w:rPr>
                <w:rFonts w:ascii="Arial" w:eastAsia="Arial" w:hAnsi="Arial" w:cs="Arial"/>
                <w:sz w:val="20"/>
                <w:szCs w:val="20"/>
              </w:rPr>
              <w:t>e</w:t>
            </w:r>
            <w:r w:rsidRPr="00F4689F">
              <w:rPr>
                <w:rFonts w:ascii="Arial" w:eastAsia="Arial" w:hAnsi="Arial" w:cs="Arial"/>
                <w:spacing w:val="-1"/>
                <w:sz w:val="20"/>
                <w:szCs w:val="20"/>
              </w:rPr>
              <w:t>n</w:t>
            </w:r>
            <w:r w:rsidRPr="00F4689F">
              <w:rPr>
                <w:rFonts w:ascii="Arial" w:eastAsia="Arial" w:hAnsi="Arial" w:cs="Arial"/>
                <w:sz w:val="20"/>
                <w:szCs w:val="20"/>
              </w:rPr>
              <w:t>t</w:t>
            </w:r>
            <w:r w:rsidRPr="00F4689F">
              <w:rPr>
                <w:rFonts w:ascii="Arial" w:eastAsia="Arial" w:hAnsi="Arial" w:cs="Arial"/>
                <w:spacing w:val="-8"/>
                <w:sz w:val="20"/>
                <w:szCs w:val="20"/>
              </w:rPr>
              <w:t>o</w:t>
            </w:r>
          </w:p>
        </w:tc>
        <w:tc>
          <w:tcPr>
            <w:tcW w:w="425" w:type="dxa"/>
          </w:tcPr>
          <w:p w14:paraId="26737DEE" w14:textId="77777777" w:rsidR="00F4689F" w:rsidRPr="00F4689F" w:rsidRDefault="00F4689F" w:rsidP="00F4689F">
            <w:pPr>
              <w:widowControl w:val="0"/>
              <w:spacing w:before="1"/>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37B2DF5D" w14:textId="77777777" w:rsidR="00F4689F" w:rsidRPr="00F4689F" w:rsidRDefault="00F4689F" w:rsidP="00F4689F">
            <w:pPr>
              <w:widowControl w:val="0"/>
              <w:tabs>
                <w:tab w:val="left" w:pos="1151"/>
              </w:tabs>
              <w:spacing w:before="1"/>
              <w:ind w:left="-8"/>
              <w:jc w:val="right"/>
              <w:rPr>
                <w:rFonts w:ascii="Arial" w:eastAsia="Arial" w:hAnsi="Arial" w:cs="Arial"/>
                <w:sz w:val="20"/>
                <w:szCs w:val="20"/>
              </w:rPr>
            </w:pPr>
            <w:r w:rsidRPr="00F4689F">
              <w:rPr>
                <w:rFonts w:ascii="Arial" w:eastAsia="Arial" w:hAnsi="Arial" w:cs="Arial"/>
                <w:w w:val="99"/>
                <w:sz w:val="20"/>
                <w:szCs w:val="20"/>
                <w:u w:val="single" w:color="000000"/>
              </w:rPr>
              <w:t xml:space="preserve"> </w:t>
            </w:r>
            <w:r w:rsidRPr="00F4689F">
              <w:rPr>
                <w:rFonts w:ascii="Arial" w:eastAsia="Arial" w:hAnsi="Arial" w:cs="Arial"/>
                <w:sz w:val="20"/>
                <w:szCs w:val="20"/>
                <w:u w:val="single" w:color="000000"/>
              </w:rPr>
              <w:tab/>
              <w:t>2</w:t>
            </w:r>
            <w:r w:rsidRPr="00F4689F">
              <w:rPr>
                <w:rFonts w:ascii="Arial" w:eastAsia="Arial" w:hAnsi="Arial" w:cs="Arial"/>
                <w:spacing w:val="-1"/>
                <w:sz w:val="20"/>
                <w:szCs w:val="20"/>
                <w:u w:val="single" w:color="000000"/>
              </w:rPr>
              <w:t>0</w:t>
            </w:r>
            <w:r w:rsidRPr="00F4689F">
              <w:rPr>
                <w:rFonts w:ascii="Arial" w:eastAsia="Arial" w:hAnsi="Arial" w:cs="Arial"/>
                <w:sz w:val="20"/>
                <w:szCs w:val="20"/>
                <w:u w:val="single" w:color="000000"/>
              </w:rPr>
              <w:t>0</w:t>
            </w:r>
            <w:r w:rsidRPr="00F4689F">
              <w:rPr>
                <w:rFonts w:ascii="Arial" w:eastAsia="Arial" w:hAnsi="Arial" w:cs="Arial"/>
                <w:spacing w:val="1"/>
                <w:sz w:val="20"/>
                <w:szCs w:val="20"/>
                <w:u w:val="single" w:color="000000"/>
              </w:rPr>
              <w:t>.</w:t>
            </w:r>
            <w:r w:rsidRPr="00F4689F">
              <w:rPr>
                <w:rFonts w:ascii="Arial" w:eastAsia="Arial" w:hAnsi="Arial" w:cs="Arial"/>
                <w:sz w:val="20"/>
                <w:szCs w:val="20"/>
                <w:u w:val="single" w:color="000000"/>
              </w:rPr>
              <w:t>00</w:t>
            </w:r>
            <w:r w:rsidRPr="00F4689F">
              <w:rPr>
                <w:rFonts w:ascii="Arial" w:eastAsia="Arial" w:hAnsi="Arial" w:cs="Arial"/>
                <w:spacing w:val="16"/>
                <w:w w:val="99"/>
                <w:sz w:val="20"/>
                <w:szCs w:val="20"/>
                <w:u w:val="single" w:color="000000"/>
              </w:rPr>
              <w:t xml:space="preserve"> </w:t>
            </w:r>
          </w:p>
        </w:tc>
        <w:tc>
          <w:tcPr>
            <w:tcW w:w="2154" w:type="dxa"/>
          </w:tcPr>
          <w:p w14:paraId="642FCCB2" w14:textId="77777777" w:rsidR="00F4689F" w:rsidRPr="00F4689F" w:rsidRDefault="00F4689F" w:rsidP="00F4689F">
            <w:pPr>
              <w:widowControl w:val="0"/>
              <w:spacing w:before="1"/>
              <w:ind w:left="71"/>
              <w:rPr>
                <w:rFonts w:ascii="Arial" w:eastAsia="Arial" w:hAnsi="Arial" w:cs="Arial"/>
                <w:sz w:val="20"/>
                <w:szCs w:val="20"/>
              </w:rPr>
            </w:pPr>
            <w:r w:rsidRPr="00F4689F">
              <w:rPr>
                <w:rFonts w:ascii="Arial" w:eastAsia="Arial" w:hAnsi="Arial" w:cs="Arial"/>
                <w:sz w:val="20"/>
                <w:szCs w:val="20"/>
              </w:rPr>
              <w:t>Char</w:t>
            </w:r>
            <w:bookmarkStart w:id="1560" w:name="_GoBack"/>
            <w:bookmarkEnd w:id="1560"/>
            <w:r w:rsidRPr="00F4689F">
              <w:rPr>
                <w:rFonts w:ascii="Arial" w:eastAsia="Arial" w:hAnsi="Arial" w:cs="Arial"/>
                <w:sz w:val="20"/>
                <w:szCs w:val="20"/>
              </w:rPr>
              <w:t>ges(</w:t>
            </w:r>
            <w:r w:rsidRPr="00F4689F">
              <w:rPr>
                <w:rFonts w:ascii="Arial" w:eastAsia="Arial" w:hAnsi="Arial" w:cs="Arial"/>
                <w:spacing w:val="3"/>
                <w:sz w:val="20"/>
                <w:szCs w:val="20"/>
              </w:rPr>
              <w:t>T</w:t>
            </w:r>
            <w:r w:rsidRPr="00F4689F">
              <w:rPr>
                <w:rFonts w:ascii="Arial" w:eastAsia="Arial" w:hAnsi="Arial" w:cs="Arial"/>
                <w:sz w:val="20"/>
                <w:szCs w:val="20"/>
              </w:rPr>
              <w:t>ot</w:t>
            </w:r>
            <w:r w:rsidRPr="00F4689F">
              <w:rPr>
                <w:rFonts w:ascii="Arial" w:eastAsia="Arial" w:hAnsi="Arial" w:cs="Arial"/>
                <w:spacing w:val="-1"/>
                <w:sz w:val="20"/>
                <w:szCs w:val="20"/>
              </w:rPr>
              <w:t>al</w:t>
            </w:r>
            <w:r w:rsidRPr="00F4689F">
              <w:rPr>
                <w:rFonts w:ascii="Arial" w:eastAsia="Arial" w:hAnsi="Arial" w:cs="Arial"/>
                <w:sz w:val="20"/>
                <w:szCs w:val="20"/>
              </w:rPr>
              <w:t>)</w:t>
            </w:r>
          </w:p>
        </w:tc>
      </w:tr>
      <w:tr w:rsidR="00F4689F" w:rsidRPr="00F4689F" w14:paraId="18673C53" w14:textId="77777777" w:rsidTr="00F4689F">
        <w:trPr>
          <w:trHeight w:hRule="exact" w:val="260"/>
          <w:jc w:val="center"/>
        </w:trPr>
        <w:tc>
          <w:tcPr>
            <w:tcW w:w="4789" w:type="dxa"/>
          </w:tcPr>
          <w:p w14:paraId="0314C065" w14:textId="77777777" w:rsidR="00F4689F" w:rsidRPr="00F4689F" w:rsidRDefault="00F4689F" w:rsidP="00F4689F">
            <w:pPr>
              <w:widowControl w:val="0"/>
              <w:spacing w:before="6"/>
              <w:ind w:left="1718"/>
              <w:jc w:val="right"/>
              <w:rPr>
                <w:rFonts w:ascii="Arial" w:eastAsia="Arial" w:hAnsi="Arial" w:cs="Arial"/>
                <w:sz w:val="20"/>
                <w:szCs w:val="20"/>
              </w:rPr>
            </w:pPr>
            <w:r w:rsidRPr="00F4689F">
              <w:rPr>
                <w:rFonts w:ascii="Arial" w:eastAsia="Arial" w:hAnsi="Arial" w:cs="Arial"/>
                <w:sz w:val="20"/>
                <w:szCs w:val="20"/>
              </w:rPr>
              <w:t xml:space="preserve">             Totale Ordine senza IVA</w:t>
            </w:r>
          </w:p>
        </w:tc>
        <w:tc>
          <w:tcPr>
            <w:tcW w:w="425" w:type="dxa"/>
          </w:tcPr>
          <w:p w14:paraId="4E258AED" w14:textId="77777777" w:rsidR="00F4689F" w:rsidRPr="00F4689F" w:rsidRDefault="00F4689F" w:rsidP="00F4689F">
            <w:pPr>
              <w:widowControl w:val="0"/>
              <w:spacing w:before="6"/>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114F94B3" w14:textId="77777777" w:rsidR="00F4689F" w:rsidRPr="00F4689F" w:rsidRDefault="00F4689F" w:rsidP="00F4689F">
            <w:pPr>
              <w:widowControl w:val="0"/>
              <w:spacing w:before="6"/>
              <w:ind w:left="1041"/>
              <w:jc w:val="right"/>
              <w:rPr>
                <w:rFonts w:ascii="Arial" w:eastAsia="Arial" w:hAnsi="Arial" w:cs="Arial"/>
                <w:sz w:val="20"/>
                <w:szCs w:val="20"/>
              </w:rPr>
            </w:pPr>
            <w:r w:rsidRPr="00F4689F">
              <w:rPr>
                <w:rFonts w:ascii="Arial" w:eastAsia="Arial" w:hAnsi="Arial" w:cs="Arial"/>
                <w:sz w:val="20"/>
                <w:szCs w:val="20"/>
              </w:rPr>
              <w:t>153</w:t>
            </w:r>
            <w:r w:rsidRPr="00F4689F">
              <w:rPr>
                <w:rFonts w:ascii="Arial" w:eastAsia="Arial" w:hAnsi="Arial" w:cs="Arial"/>
                <w:spacing w:val="1"/>
                <w:sz w:val="20"/>
                <w:szCs w:val="20"/>
              </w:rPr>
              <w:t>6</w:t>
            </w:r>
            <w:r w:rsidRPr="00F4689F">
              <w:rPr>
                <w:rFonts w:ascii="Arial" w:eastAsia="Arial" w:hAnsi="Arial" w:cs="Arial"/>
                <w:sz w:val="20"/>
                <w:szCs w:val="20"/>
              </w:rPr>
              <w:t>.50</w:t>
            </w:r>
          </w:p>
        </w:tc>
        <w:tc>
          <w:tcPr>
            <w:tcW w:w="2154" w:type="dxa"/>
          </w:tcPr>
          <w:p w14:paraId="35083F0A" w14:textId="77777777" w:rsidR="00F4689F" w:rsidRPr="00F4689F" w:rsidRDefault="00F4689F" w:rsidP="00F4689F">
            <w:pPr>
              <w:widowControl w:val="0"/>
              <w:spacing w:before="6"/>
              <w:ind w:left="71"/>
              <w:rPr>
                <w:rFonts w:ascii="Arial" w:eastAsia="Arial" w:hAnsi="Arial" w:cs="Arial"/>
                <w:sz w:val="20"/>
                <w:szCs w:val="20"/>
              </w:rPr>
            </w:pPr>
            <w:r w:rsidRPr="00F4689F">
              <w:rPr>
                <w:rFonts w:ascii="Arial" w:eastAsia="Arial" w:hAnsi="Arial" w:cs="Arial"/>
                <w:spacing w:val="3"/>
                <w:sz w:val="20"/>
                <w:szCs w:val="20"/>
              </w:rPr>
              <w:t>T</w:t>
            </w:r>
            <w:r w:rsidRPr="00F4689F">
              <w:rPr>
                <w:rFonts w:ascii="Arial" w:eastAsia="Arial" w:hAnsi="Arial" w:cs="Arial"/>
                <w:sz w:val="20"/>
                <w:szCs w:val="20"/>
              </w:rPr>
              <w:t>ax</w:t>
            </w:r>
            <w:r w:rsidRPr="00F4689F">
              <w:rPr>
                <w:rFonts w:ascii="Arial" w:eastAsia="Arial" w:hAnsi="Arial" w:cs="Arial"/>
                <w:spacing w:val="-1"/>
                <w:sz w:val="20"/>
                <w:szCs w:val="20"/>
              </w:rPr>
              <w:t>E</w:t>
            </w:r>
            <w:r w:rsidRPr="00F4689F">
              <w:rPr>
                <w:rFonts w:ascii="Arial" w:eastAsia="Arial" w:hAnsi="Arial" w:cs="Arial"/>
                <w:spacing w:val="1"/>
                <w:sz w:val="20"/>
                <w:szCs w:val="20"/>
              </w:rPr>
              <w:t>xc</w:t>
            </w:r>
            <w:r w:rsidRPr="00F4689F">
              <w:rPr>
                <w:rFonts w:ascii="Arial" w:eastAsia="Arial" w:hAnsi="Arial" w:cs="Arial"/>
                <w:spacing w:val="-1"/>
                <w:sz w:val="20"/>
                <w:szCs w:val="20"/>
              </w:rPr>
              <w:t>l</w:t>
            </w:r>
            <w:r w:rsidRPr="00F4689F">
              <w:rPr>
                <w:rFonts w:ascii="Arial" w:eastAsia="Arial" w:hAnsi="Arial" w:cs="Arial"/>
                <w:sz w:val="20"/>
                <w:szCs w:val="20"/>
              </w:rPr>
              <w:t>us</w:t>
            </w:r>
            <w:r w:rsidRPr="00F4689F">
              <w:rPr>
                <w:rFonts w:ascii="Arial" w:eastAsia="Arial" w:hAnsi="Arial" w:cs="Arial"/>
                <w:spacing w:val="-1"/>
                <w:sz w:val="20"/>
                <w:szCs w:val="20"/>
              </w:rPr>
              <w:t>i</w:t>
            </w:r>
            <w:r w:rsidRPr="00F4689F">
              <w:rPr>
                <w:rFonts w:ascii="Arial" w:eastAsia="Arial" w:hAnsi="Arial" w:cs="Arial"/>
                <w:spacing w:val="-2"/>
                <w:sz w:val="20"/>
                <w:szCs w:val="20"/>
              </w:rPr>
              <w:t>v</w:t>
            </w:r>
            <w:r w:rsidRPr="00F4689F">
              <w:rPr>
                <w:rFonts w:ascii="Arial" w:eastAsia="Arial" w:hAnsi="Arial" w:cs="Arial"/>
                <w:spacing w:val="1"/>
                <w:sz w:val="20"/>
                <w:szCs w:val="20"/>
              </w:rPr>
              <w:t>e</w:t>
            </w:r>
            <w:r w:rsidRPr="00F4689F">
              <w:rPr>
                <w:rFonts w:ascii="Arial" w:eastAsia="Arial" w:hAnsi="Arial" w:cs="Arial"/>
                <w:spacing w:val="-1"/>
                <w:sz w:val="20"/>
                <w:szCs w:val="20"/>
              </w:rPr>
              <w:t>A</w:t>
            </w:r>
            <w:r w:rsidRPr="00F4689F">
              <w:rPr>
                <w:rFonts w:ascii="Arial" w:eastAsia="Arial" w:hAnsi="Arial" w:cs="Arial"/>
                <w:spacing w:val="4"/>
                <w:sz w:val="20"/>
                <w:szCs w:val="20"/>
              </w:rPr>
              <w:t>m</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r w:rsidR="00F4689F" w:rsidRPr="00F4689F" w14:paraId="07C9474A" w14:textId="77777777" w:rsidTr="00F4689F">
        <w:trPr>
          <w:trHeight w:hRule="exact" w:val="256"/>
          <w:jc w:val="center"/>
        </w:trPr>
        <w:tc>
          <w:tcPr>
            <w:tcW w:w="4789" w:type="dxa"/>
          </w:tcPr>
          <w:p w14:paraId="4B81FFE3" w14:textId="77777777" w:rsidR="00F4689F" w:rsidRPr="00F4689F" w:rsidRDefault="00F4689F" w:rsidP="00F4689F">
            <w:pPr>
              <w:widowControl w:val="0"/>
              <w:spacing w:before="2"/>
              <w:ind w:left="3096"/>
              <w:jc w:val="right"/>
              <w:rPr>
                <w:rFonts w:ascii="Arial" w:eastAsia="Arial" w:hAnsi="Arial" w:cs="Arial"/>
                <w:sz w:val="20"/>
                <w:szCs w:val="20"/>
              </w:rPr>
            </w:pPr>
            <w:r w:rsidRPr="00F4689F">
              <w:rPr>
                <w:rFonts w:ascii="Arial" w:eastAsia="Arial" w:hAnsi="Arial" w:cs="Arial"/>
                <w:spacing w:val="-1"/>
                <w:sz w:val="20"/>
                <w:szCs w:val="20"/>
              </w:rPr>
              <w:t xml:space="preserve">           Totale IVA</w:t>
            </w:r>
          </w:p>
        </w:tc>
        <w:tc>
          <w:tcPr>
            <w:tcW w:w="425" w:type="dxa"/>
          </w:tcPr>
          <w:p w14:paraId="55428918" w14:textId="77777777" w:rsidR="00F4689F" w:rsidRPr="00F4689F" w:rsidRDefault="00F4689F" w:rsidP="00F4689F">
            <w:pPr>
              <w:widowControl w:val="0"/>
              <w:spacing w:before="2"/>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7492518E" w14:textId="77777777" w:rsidR="00F4689F" w:rsidRPr="00F4689F" w:rsidRDefault="00F4689F" w:rsidP="00F4689F">
            <w:pPr>
              <w:widowControl w:val="0"/>
              <w:spacing w:before="2"/>
              <w:ind w:left="1151"/>
              <w:jc w:val="right"/>
              <w:rPr>
                <w:rFonts w:ascii="Arial" w:eastAsia="Arial" w:hAnsi="Arial" w:cs="Arial"/>
                <w:sz w:val="20"/>
                <w:szCs w:val="20"/>
              </w:rPr>
            </w:pPr>
            <w:r w:rsidRPr="00F4689F">
              <w:rPr>
                <w:rFonts w:ascii="Arial" w:eastAsia="Arial" w:hAnsi="Arial" w:cs="Arial"/>
                <w:sz w:val="20"/>
                <w:szCs w:val="20"/>
              </w:rPr>
              <w:t>384.13</w:t>
            </w:r>
          </w:p>
        </w:tc>
        <w:tc>
          <w:tcPr>
            <w:tcW w:w="2154" w:type="dxa"/>
          </w:tcPr>
          <w:p w14:paraId="2C4FADBF" w14:textId="77777777" w:rsidR="00F4689F" w:rsidRPr="00F4689F" w:rsidRDefault="00F4689F" w:rsidP="00F4689F">
            <w:pPr>
              <w:widowControl w:val="0"/>
              <w:spacing w:before="2"/>
              <w:ind w:left="71"/>
              <w:rPr>
                <w:rFonts w:ascii="Arial" w:eastAsia="Arial" w:hAnsi="Arial" w:cs="Arial"/>
                <w:sz w:val="20"/>
                <w:szCs w:val="20"/>
              </w:rPr>
            </w:pPr>
            <w:r w:rsidRPr="00F4689F">
              <w:rPr>
                <w:rFonts w:ascii="Arial" w:eastAsia="Arial" w:hAnsi="Arial" w:cs="Arial"/>
                <w:spacing w:val="3"/>
                <w:sz w:val="20"/>
                <w:szCs w:val="20"/>
              </w:rPr>
              <w:t>T</w:t>
            </w:r>
            <w:r w:rsidRPr="00F4689F">
              <w:rPr>
                <w:rFonts w:ascii="Arial" w:eastAsia="Arial" w:hAnsi="Arial" w:cs="Arial"/>
                <w:sz w:val="20"/>
                <w:szCs w:val="20"/>
              </w:rPr>
              <w:t>ax</w:t>
            </w:r>
            <w:r w:rsidRPr="00F4689F">
              <w:rPr>
                <w:rFonts w:ascii="Arial" w:eastAsia="Arial" w:hAnsi="Arial" w:cs="Arial"/>
                <w:spacing w:val="-5"/>
                <w:sz w:val="20"/>
                <w:szCs w:val="20"/>
              </w:rPr>
              <w:t>A</w:t>
            </w:r>
            <w:r w:rsidRPr="00F4689F">
              <w:rPr>
                <w:rFonts w:ascii="Arial" w:eastAsia="Arial" w:hAnsi="Arial" w:cs="Arial"/>
                <w:spacing w:val="4"/>
                <w:sz w:val="20"/>
                <w:szCs w:val="20"/>
              </w:rPr>
              <w:t>m</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r w:rsidR="00F4689F" w:rsidRPr="00F4689F" w14:paraId="3E39845C" w14:textId="77777777" w:rsidTr="00F4689F">
        <w:trPr>
          <w:trHeight w:hRule="exact" w:val="259"/>
          <w:jc w:val="center"/>
        </w:trPr>
        <w:tc>
          <w:tcPr>
            <w:tcW w:w="4789" w:type="dxa"/>
          </w:tcPr>
          <w:p w14:paraId="4FC09FA0" w14:textId="77777777" w:rsidR="00F4689F" w:rsidRPr="00F4689F" w:rsidRDefault="00F4689F" w:rsidP="00F4689F">
            <w:pPr>
              <w:widowControl w:val="0"/>
              <w:spacing w:before="1"/>
              <w:jc w:val="right"/>
              <w:rPr>
                <w:rFonts w:ascii="Arial" w:eastAsia="Arial" w:hAnsi="Arial" w:cs="Arial"/>
                <w:sz w:val="20"/>
                <w:szCs w:val="20"/>
              </w:rPr>
            </w:pPr>
            <w:r w:rsidRPr="00F4689F">
              <w:rPr>
                <w:rFonts w:ascii="Arial" w:eastAsia="Arial" w:hAnsi="Arial" w:cs="Arial"/>
                <w:sz w:val="20"/>
                <w:szCs w:val="20"/>
              </w:rPr>
              <w:t xml:space="preserve">                                     Arrotondamento totale</w:t>
            </w:r>
            <w:r w:rsidRPr="00F4689F">
              <w:rPr>
                <w:rFonts w:ascii="Arial" w:eastAsia="Arial" w:hAnsi="Arial" w:cs="Arial"/>
                <w:spacing w:val="-6"/>
                <w:sz w:val="20"/>
                <w:szCs w:val="20"/>
              </w:rPr>
              <w:t xml:space="preserve"> Ordine</w:t>
            </w:r>
          </w:p>
        </w:tc>
        <w:tc>
          <w:tcPr>
            <w:tcW w:w="425" w:type="dxa"/>
          </w:tcPr>
          <w:p w14:paraId="2BB88A61" w14:textId="77777777" w:rsidR="00F4689F" w:rsidRPr="00F4689F" w:rsidRDefault="00F4689F" w:rsidP="00F4689F">
            <w:pPr>
              <w:widowControl w:val="0"/>
              <w:spacing w:before="1"/>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61A16921" w14:textId="77777777" w:rsidR="00F4689F" w:rsidRPr="00F4689F" w:rsidRDefault="00F4689F" w:rsidP="00F4689F">
            <w:pPr>
              <w:widowControl w:val="0"/>
              <w:tabs>
                <w:tab w:val="left" w:pos="1374"/>
              </w:tabs>
              <w:spacing w:before="1"/>
              <w:ind w:left="-8"/>
              <w:jc w:val="right"/>
              <w:rPr>
                <w:rFonts w:ascii="Arial" w:eastAsia="Arial" w:hAnsi="Arial" w:cs="Arial"/>
                <w:sz w:val="20"/>
                <w:szCs w:val="20"/>
              </w:rPr>
            </w:pPr>
            <w:r w:rsidRPr="00F4689F">
              <w:rPr>
                <w:rFonts w:ascii="Arial" w:eastAsia="Arial" w:hAnsi="Arial" w:cs="Arial"/>
                <w:w w:val="99"/>
                <w:sz w:val="20"/>
                <w:szCs w:val="20"/>
                <w:u w:val="single" w:color="000000"/>
              </w:rPr>
              <w:t xml:space="preserve"> </w:t>
            </w:r>
            <w:r w:rsidRPr="00F4689F">
              <w:rPr>
                <w:rFonts w:ascii="Arial" w:eastAsia="Arial" w:hAnsi="Arial" w:cs="Arial"/>
                <w:sz w:val="20"/>
                <w:szCs w:val="20"/>
                <w:u w:val="single" w:color="000000"/>
              </w:rPr>
              <w:tab/>
            </w:r>
            <w:r w:rsidRPr="00F4689F">
              <w:rPr>
                <w:rFonts w:ascii="Arial" w:eastAsia="Arial" w:hAnsi="Arial" w:cs="Arial"/>
                <w:spacing w:val="-1"/>
                <w:sz w:val="20"/>
                <w:szCs w:val="20"/>
                <w:u w:val="single" w:color="000000"/>
              </w:rPr>
              <w:t>0.37</w:t>
            </w:r>
            <w:r w:rsidRPr="00F4689F">
              <w:rPr>
                <w:rFonts w:ascii="Arial" w:eastAsia="Arial" w:hAnsi="Arial" w:cs="Arial"/>
                <w:spacing w:val="16"/>
                <w:w w:val="99"/>
                <w:sz w:val="20"/>
                <w:szCs w:val="20"/>
                <w:u w:val="single" w:color="000000"/>
              </w:rPr>
              <w:t xml:space="preserve"> </w:t>
            </w:r>
          </w:p>
        </w:tc>
        <w:tc>
          <w:tcPr>
            <w:tcW w:w="2154" w:type="dxa"/>
          </w:tcPr>
          <w:p w14:paraId="084AF22E" w14:textId="3DEEA9C7" w:rsidR="00F4689F" w:rsidRPr="00F4689F" w:rsidRDefault="00F4689F" w:rsidP="00F4689F">
            <w:pPr>
              <w:widowControl w:val="0"/>
              <w:spacing w:before="1"/>
              <w:ind w:left="71"/>
              <w:rPr>
                <w:rFonts w:ascii="Arial" w:eastAsia="Arial" w:hAnsi="Arial" w:cs="Arial"/>
                <w:sz w:val="20"/>
                <w:szCs w:val="20"/>
              </w:rPr>
            </w:pPr>
            <w:r w:rsidRPr="00F4689F">
              <w:rPr>
                <w:rFonts w:ascii="Arial" w:eastAsia="Arial" w:hAnsi="Arial" w:cs="Arial"/>
                <w:spacing w:val="-1"/>
                <w:sz w:val="20"/>
                <w:szCs w:val="20"/>
              </w:rPr>
              <w:t>P</w:t>
            </w:r>
            <w:r w:rsidRPr="00F4689F">
              <w:rPr>
                <w:rFonts w:ascii="Arial" w:eastAsia="Arial" w:hAnsi="Arial" w:cs="Arial"/>
                <w:spacing w:val="4"/>
                <w:sz w:val="20"/>
                <w:szCs w:val="20"/>
              </w:rPr>
              <w:t>a</w:t>
            </w:r>
            <w:r w:rsidRPr="00F4689F">
              <w:rPr>
                <w:rFonts w:ascii="Arial" w:eastAsia="Arial" w:hAnsi="Arial" w:cs="Arial"/>
                <w:spacing w:val="-5"/>
                <w:sz w:val="20"/>
                <w:szCs w:val="20"/>
              </w:rPr>
              <w:t>y</w:t>
            </w:r>
            <w:r w:rsidRPr="00F4689F">
              <w:rPr>
                <w:rFonts w:ascii="Arial" w:eastAsia="Arial" w:hAnsi="Arial" w:cs="Arial"/>
                <w:sz w:val="20"/>
                <w:szCs w:val="20"/>
              </w:rPr>
              <w:t>a</w:t>
            </w:r>
            <w:r w:rsidRPr="00F4689F">
              <w:rPr>
                <w:rFonts w:ascii="Arial" w:eastAsia="Arial" w:hAnsi="Arial" w:cs="Arial"/>
                <w:spacing w:val="1"/>
                <w:sz w:val="20"/>
                <w:szCs w:val="20"/>
              </w:rPr>
              <w:t>b</w:t>
            </w:r>
            <w:r w:rsidRPr="00F4689F">
              <w:rPr>
                <w:rFonts w:ascii="Arial" w:eastAsia="Arial" w:hAnsi="Arial" w:cs="Arial"/>
                <w:spacing w:val="-1"/>
                <w:sz w:val="20"/>
                <w:szCs w:val="20"/>
              </w:rPr>
              <w:t>l</w:t>
            </w:r>
            <w:r w:rsidRPr="00F4689F">
              <w:rPr>
                <w:rFonts w:ascii="Arial" w:eastAsia="Arial" w:hAnsi="Arial" w:cs="Arial"/>
                <w:sz w:val="20"/>
                <w:szCs w:val="20"/>
              </w:rPr>
              <w:t>e</w:t>
            </w:r>
            <w:r w:rsidRPr="00F4689F">
              <w:rPr>
                <w:rFonts w:ascii="Arial" w:eastAsia="Arial" w:hAnsi="Arial" w:cs="Arial"/>
                <w:spacing w:val="2"/>
                <w:sz w:val="20"/>
                <w:szCs w:val="20"/>
              </w:rPr>
              <w:t>R</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pacing w:val="1"/>
                <w:sz w:val="20"/>
                <w:szCs w:val="20"/>
              </w:rPr>
              <w:t>n</w:t>
            </w:r>
            <w:r w:rsidRPr="00F4689F">
              <w:rPr>
                <w:rFonts w:ascii="Arial" w:eastAsia="Arial" w:hAnsi="Arial" w:cs="Arial"/>
                <w:sz w:val="20"/>
                <w:szCs w:val="20"/>
              </w:rPr>
              <w:t>din</w:t>
            </w:r>
            <w:r w:rsidRPr="00F4689F">
              <w:rPr>
                <w:rFonts w:ascii="Arial" w:eastAsia="Arial" w:hAnsi="Arial" w:cs="Arial"/>
                <w:spacing w:val="1"/>
                <w:sz w:val="20"/>
                <w:szCs w:val="20"/>
              </w:rPr>
              <w:t>g</w:t>
            </w:r>
            <w:r w:rsidRPr="00F4689F">
              <w:rPr>
                <w:rFonts w:ascii="Arial" w:eastAsia="Arial" w:hAnsi="Arial" w:cs="Arial"/>
                <w:spacing w:val="-1"/>
                <w:sz w:val="20"/>
                <w:szCs w:val="20"/>
              </w:rPr>
              <w:t>A</w:t>
            </w:r>
            <w:r w:rsidRPr="00F4689F">
              <w:rPr>
                <w:rFonts w:ascii="Arial" w:eastAsia="Arial" w:hAnsi="Arial" w:cs="Arial"/>
                <w:spacing w:val="4"/>
                <w:sz w:val="20"/>
                <w:szCs w:val="20"/>
              </w:rPr>
              <w:t>m</w:t>
            </w:r>
            <w:ins w:id="1561" w:author="Cernigliaro, Giuseppe (IT - Bologna)" w:date="2018-12-05T11:45:00Z">
              <w:r w:rsidR="00E60747">
                <w:rPr>
                  <w:rFonts w:ascii="Arial" w:eastAsia="Arial" w:hAnsi="Arial" w:cs="Arial"/>
                  <w:spacing w:val="4"/>
                  <w:sz w:val="20"/>
                  <w:szCs w:val="20"/>
                </w:rPr>
                <w:t>o</w:t>
              </w:r>
            </w:ins>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r w:rsidR="00F4689F" w:rsidRPr="00F4689F" w14:paraId="146A4FBB" w14:textId="77777777" w:rsidTr="00F4689F">
        <w:trPr>
          <w:trHeight w:hRule="exact" w:val="260"/>
          <w:jc w:val="center"/>
        </w:trPr>
        <w:tc>
          <w:tcPr>
            <w:tcW w:w="4789" w:type="dxa"/>
          </w:tcPr>
          <w:p w14:paraId="3F97995C" w14:textId="77777777" w:rsidR="00F4689F" w:rsidRPr="00F4689F" w:rsidRDefault="00F4689F" w:rsidP="00F4689F">
            <w:pPr>
              <w:widowControl w:val="0"/>
              <w:spacing w:before="6"/>
              <w:jc w:val="right"/>
              <w:rPr>
                <w:rFonts w:ascii="Arial" w:eastAsia="Arial" w:hAnsi="Arial" w:cs="Arial"/>
                <w:sz w:val="20"/>
                <w:szCs w:val="20"/>
                <w:lang w:val="it-IT"/>
              </w:rPr>
            </w:pPr>
            <w:r w:rsidRPr="00F4689F">
              <w:rPr>
                <w:rFonts w:ascii="Arial" w:eastAsia="Arial" w:hAnsi="Arial" w:cs="Arial"/>
                <w:sz w:val="20"/>
                <w:szCs w:val="20"/>
                <w:lang w:val="it-IT"/>
              </w:rPr>
              <w:t xml:space="preserve">                Totale Ordine incluso IVA (</w:t>
            </w:r>
            <w:r w:rsidRPr="00F4689F">
              <w:rPr>
                <w:rFonts w:ascii="Arial" w:eastAsia="Arial" w:hAnsi="Arial" w:cs="Arial"/>
                <w:spacing w:val="-2"/>
                <w:sz w:val="20"/>
                <w:szCs w:val="20"/>
                <w:lang w:val="it-IT"/>
              </w:rPr>
              <w:t>v</w:t>
            </w:r>
            <w:r w:rsidRPr="00F4689F">
              <w:rPr>
                <w:rFonts w:ascii="Arial" w:eastAsia="Arial" w:hAnsi="Arial" w:cs="Arial"/>
                <w:spacing w:val="1"/>
                <w:sz w:val="20"/>
                <w:szCs w:val="20"/>
                <w:lang w:val="it-IT"/>
              </w:rPr>
              <w:t>a</w:t>
            </w:r>
            <w:r w:rsidRPr="00F4689F">
              <w:rPr>
                <w:rFonts w:ascii="Arial" w:eastAsia="Arial" w:hAnsi="Arial" w:cs="Arial"/>
                <w:spacing w:val="-1"/>
                <w:sz w:val="20"/>
                <w:szCs w:val="20"/>
                <w:lang w:val="it-IT"/>
              </w:rPr>
              <w:t>lore acquisto</w:t>
            </w:r>
            <w:r w:rsidRPr="00F4689F">
              <w:rPr>
                <w:rFonts w:ascii="Arial" w:eastAsia="Arial" w:hAnsi="Arial" w:cs="Arial"/>
                <w:sz w:val="20"/>
                <w:szCs w:val="20"/>
                <w:lang w:val="it-IT"/>
              </w:rPr>
              <w:t>)</w:t>
            </w:r>
          </w:p>
        </w:tc>
        <w:tc>
          <w:tcPr>
            <w:tcW w:w="425" w:type="dxa"/>
          </w:tcPr>
          <w:p w14:paraId="35E33364" w14:textId="77777777" w:rsidR="00F4689F" w:rsidRPr="00F4689F" w:rsidRDefault="00F4689F" w:rsidP="00F4689F">
            <w:pPr>
              <w:widowControl w:val="0"/>
              <w:spacing w:before="6"/>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68375C6A" w14:textId="77777777" w:rsidR="00F4689F" w:rsidRPr="00F4689F" w:rsidRDefault="00F4689F" w:rsidP="00F4689F">
            <w:pPr>
              <w:widowControl w:val="0"/>
              <w:spacing w:before="6"/>
              <w:ind w:left="1041"/>
              <w:jc w:val="right"/>
              <w:rPr>
                <w:rFonts w:ascii="Arial" w:eastAsia="Arial" w:hAnsi="Arial" w:cs="Arial"/>
                <w:sz w:val="20"/>
                <w:szCs w:val="20"/>
              </w:rPr>
            </w:pPr>
            <w:r w:rsidRPr="00F4689F">
              <w:rPr>
                <w:rFonts w:ascii="Arial" w:eastAsia="Arial" w:hAnsi="Arial" w:cs="Arial"/>
                <w:sz w:val="20"/>
                <w:szCs w:val="20"/>
              </w:rPr>
              <w:t>1921.00</w:t>
            </w:r>
          </w:p>
        </w:tc>
        <w:tc>
          <w:tcPr>
            <w:tcW w:w="2154" w:type="dxa"/>
          </w:tcPr>
          <w:p w14:paraId="2EE14D96" w14:textId="77777777" w:rsidR="00F4689F" w:rsidRPr="00F4689F" w:rsidRDefault="00F4689F" w:rsidP="00F4689F">
            <w:pPr>
              <w:widowControl w:val="0"/>
              <w:spacing w:before="6"/>
              <w:ind w:left="71"/>
              <w:rPr>
                <w:rFonts w:ascii="Arial" w:eastAsia="Arial" w:hAnsi="Arial" w:cs="Arial"/>
                <w:sz w:val="20"/>
                <w:szCs w:val="20"/>
              </w:rPr>
            </w:pPr>
            <w:r w:rsidRPr="00F4689F">
              <w:rPr>
                <w:rFonts w:ascii="Arial" w:eastAsia="Arial" w:hAnsi="Arial" w:cs="Arial"/>
                <w:spacing w:val="3"/>
                <w:sz w:val="20"/>
                <w:szCs w:val="20"/>
              </w:rPr>
              <w:t>T</w:t>
            </w:r>
            <w:r w:rsidRPr="00F4689F">
              <w:rPr>
                <w:rFonts w:ascii="Arial" w:eastAsia="Arial" w:hAnsi="Arial" w:cs="Arial"/>
                <w:sz w:val="20"/>
                <w:szCs w:val="20"/>
              </w:rPr>
              <w:t>axInc</w:t>
            </w:r>
            <w:r w:rsidRPr="00F4689F">
              <w:rPr>
                <w:rFonts w:ascii="Arial" w:eastAsia="Arial" w:hAnsi="Arial" w:cs="Arial"/>
                <w:spacing w:val="-1"/>
                <w:sz w:val="20"/>
                <w:szCs w:val="20"/>
              </w:rPr>
              <w:t>l</w:t>
            </w:r>
            <w:r w:rsidRPr="00F4689F">
              <w:rPr>
                <w:rFonts w:ascii="Arial" w:eastAsia="Arial" w:hAnsi="Arial" w:cs="Arial"/>
                <w:sz w:val="20"/>
                <w:szCs w:val="20"/>
              </w:rPr>
              <w:t>us</w:t>
            </w:r>
            <w:r w:rsidRPr="00F4689F">
              <w:rPr>
                <w:rFonts w:ascii="Arial" w:eastAsia="Arial" w:hAnsi="Arial" w:cs="Arial"/>
                <w:spacing w:val="-1"/>
                <w:sz w:val="20"/>
                <w:szCs w:val="20"/>
              </w:rPr>
              <w:t>i</w:t>
            </w:r>
            <w:r w:rsidRPr="00F4689F">
              <w:rPr>
                <w:rFonts w:ascii="Arial" w:eastAsia="Arial" w:hAnsi="Arial" w:cs="Arial"/>
                <w:spacing w:val="-2"/>
                <w:sz w:val="20"/>
                <w:szCs w:val="20"/>
              </w:rPr>
              <w:t>v</w:t>
            </w:r>
            <w:r w:rsidRPr="00F4689F">
              <w:rPr>
                <w:rFonts w:ascii="Arial" w:eastAsia="Arial" w:hAnsi="Arial" w:cs="Arial"/>
                <w:spacing w:val="1"/>
                <w:sz w:val="20"/>
                <w:szCs w:val="20"/>
              </w:rPr>
              <w:t>e</w:t>
            </w:r>
            <w:r w:rsidRPr="00F4689F">
              <w:rPr>
                <w:rFonts w:ascii="Arial" w:eastAsia="Arial" w:hAnsi="Arial" w:cs="Arial"/>
                <w:spacing w:val="-1"/>
                <w:sz w:val="20"/>
                <w:szCs w:val="20"/>
              </w:rPr>
              <w:t>A</w:t>
            </w:r>
            <w:r w:rsidRPr="00F4689F">
              <w:rPr>
                <w:rFonts w:ascii="Arial" w:eastAsia="Arial" w:hAnsi="Arial" w:cs="Arial"/>
                <w:spacing w:val="4"/>
                <w:sz w:val="20"/>
                <w:szCs w:val="20"/>
              </w:rPr>
              <w:t>m</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r w:rsidR="00F4689F" w:rsidRPr="00F4689F" w14:paraId="061E55C8" w14:textId="77777777" w:rsidTr="00F4689F">
        <w:trPr>
          <w:trHeight w:hRule="exact" w:val="260"/>
          <w:jc w:val="center"/>
        </w:trPr>
        <w:tc>
          <w:tcPr>
            <w:tcW w:w="4789" w:type="dxa"/>
          </w:tcPr>
          <w:p w14:paraId="4D818369" w14:textId="77777777" w:rsidR="00F4689F" w:rsidRPr="00F4689F" w:rsidRDefault="00F4689F" w:rsidP="00F4689F">
            <w:pPr>
              <w:widowControl w:val="0"/>
              <w:spacing w:before="2"/>
              <w:ind w:right="115"/>
              <w:jc w:val="right"/>
              <w:rPr>
                <w:rFonts w:ascii="Arial" w:eastAsia="Arial" w:hAnsi="Arial" w:cs="Arial"/>
                <w:sz w:val="20"/>
                <w:szCs w:val="20"/>
              </w:rPr>
            </w:pPr>
            <w:r w:rsidRPr="00F4689F">
              <w:rPr>
                <w:rFonts w:ascii="Arial" w:eastAsia="Arial" w:hAnsi="Arial" w:cs="Arial"/>
                <w:spacing w:val="-1"/>
                <w:sz w:val="20"/>
                <w:szCs w:val="20"/>
              </w:rPr>
              <w:t xml:space="preserve">                                               Importi prepagati</w:t>
            </w:r>
          </w:p>
        </w:tc>
        <w:tc>
          <w:tcPr>
            <w:tcW w:w="425" w:type="dxa"/>
          </w:tcPr>
          <w:p w14:paraId="7C9B421C" w14:textId="77777777" w:rsidR="00F4689F" w:rsidRPr="00F4689F" w:rsidRDefault="00F4689F" w:rsidP="00F4689F">
            <w:pPr>
              <w:widowControl w:val="0"/>
              <w:spacing w:before="2"/>
              <w:ind w:left="118" w:right="169"/>
              <w:jc w:val="center"/>
              <w:rPr>
                <w:rFonts w:ascii="Arial" w:eastAsia="Arial" w:hAnsi="Arial" w:cs="Arial"/>
                <w:sz w:val="20"/>
                <w:szCs w:val="20"/>
              </w:rPr>
            </w:pPr>
            <w:r w:rsidRPr="00F4689F">
              <w:rPr>
                <w:rFonts w:ascii="Arial" w:eastAsia="Arial" w:hAnsi="Arial" w:cs="Arial"/>
                <w:sz w:val="20"/>
                <w:szCs w:val="20"/>
              </w:rPr>
              <w:t>-</w:t>
            </w:r>
          </w:p>
        </w:tc>
        <w:tc>
          <w:tcPr>
            <w:tcW w:w="1843" w:type="dxa"/>
          </w:tcPr>
          <w:p w14:paraId="6B442CBF" w14:textId="77777777" w:rsidR="00F4689F" w:rsidRPr="00F4689F" w:rsidRDefault="00F4689F" w:rsidP="00F4689F">
            <w:pPr>
              <w:widowControl w:val="0"/>
              <w:tabs>
                <w:tab w:val="left" w:pos="1041"/>
              </w:tabs>
              <w:spacing w:before="2"/>
              <w:ind w:left="-8"/>
              <w:jc w:val="right"/>
              <w:rPr>
                <w:rFonts w:ascii="Arial" w:eastAsia="Arial" w:hAnsi="Arial" w:cs="Arial"/>
                <w:sz w:val="20"/>
                <w:szCs w:val="20"/>
              </w:rPr>
            </w:pPr>
            <w:r w:rsidRPr="00F4689F">
              <w:rPr>
                <w:rFonts w:ascii="Arial" w:eastAsia="Arial" w:hAnsi="Arial" w:cs="Arial"/>
                <w:w w:val="99"/>
                <w:sz w:val="20"/>
                <w:szCs w:val="20"/>
                <w:u w:val="single" w:color="000000"/>
              </w:rPr>
              <w:t xml:space="preserve"> </w:t>
            </w:r>
            <w:r w:rsidRPr="00F4689F">
              <w:rPr>
                <w:rFonts w:ascii="Arial" w:eastAsia="Arial" w:hAnsi="Arial" w:cs="Arial"/>
                <w:sz w:val="20"/>
                <w:szCs w:val="20"/>
                <w:u w:val="single" w:color="000000"/>
              </w:rPr>
              <w:tab/>
              <w:t>1</w:t>
            </w:r>
            <w:r w:rsidRPr="00F4689F">
              <w:rPr>
                <w:rFonts w:ascii="Arial" w:eastAsia="Arial" w:hAnsi="Arial" w:cs="Arial"/>
                <w:spacing w:val="-1"/>
                <w:sz w:val="20"/>
                <w:szCs w:val="20"/>
                <w:u w:val="single" w:color="000000"/>
              </w:rPr>
              <w:t>0</w:t>
            </w:r>
            <w:r w:rsidRPr="00F4689F">
              <w:rPr>
                <w:rFonts w:ascii="Arial" w:eastAsia="Arial" w:hAnsi="Arial" w:cs="Arial"/>
                <w:sz w:val="20"/>
                <w:szCs w:val="20"/>
                <w:u w:val="single" w:color="000000"/>
              </w:rPr>
              <w:t>0</w:t>
            </w:r>
            <w:r w:rsidRPr="00F4689F">
              <w:rPr>
                <w:rFonts w:ascii="Arial" w:eastAsia="Arial" w:hAnsi="Arial" w:cs="Arial"/>
                <w:spacing w:val="1"/>
                <w:sz w:val="20"/>
                <w:szCs w:val="20"/>
                <w:u w:val="single" w:color="000000"/>
              </w:rPr>
              <w:t>0</w:t>
            </w:r>
            <w:r w:rsidRPr="00F4689F">
              <w:rPr>
                <w:rFonts w:ascii="Arial" w:eastAsia="Arial" w:hAnsi="Arial" w:cs="Arial"/>
                <w:sz w:val="20"/>
                <w:szCs w:val="20"/>
                <w:u w:val="single" w:color="000000"/>
              </w:rPr>
              <w:t>.00</w:t>
            </w:r>
            <w:r w:rsidRPr="00F4689F">
              <w:rPr>
                <w:rFonts w:ascii="Arial" w:eastAsia="Arial" w:hAnsi="Arial" w:cs="Arial"/>
                <w:spacing w:val="16"/>
                <w:w w:val="99"/>
                <w:sz w:val="20"/>
                <w:szCs w:val="20"/>
                <w:u w:val="single" w:color="000000"/>
              </w:rPr>
              <w:t xml:space="preserve"> </w:t>
            </w:r>
          </w:p>
        </w:tc>
        <w:tc>
          <w:tcPr>
            <w:tcW w:w="2154" w:type="dxa"/>
          </w:tcPr>
          <w:p w14:paraId="31758FE7" w14:textId="77777777" w:rsidR="00F4689F" w:rsidRPr="00F4689F" w:rsidRDefault="00F4689F" w:rsidP="00F4689F">
            <w:pPr>
              <w:widowControl w:val="0"/>
              <w:spacing w:before="2"/>
              <w:ind w:left="71"/>
              <w:rPr>
                <w:rFonts w:ascii="Arial" w:eastAsia="Arial" w:hAnsi="Arial" w:cs="Arial"/>
                <w:sz w:val="20"/>
                <w:szCs w:val="20"/>
              </w:rPr>
            </w:pPr>
            <w:r w:rsidRPr="00F4689F">
              <w:rPr>
                <w:rFonts w:ascii="Arial" w:eastAsia="Arial" w:hAnsi="Arial" w:cs="Arial"/>
                <w:spacing w:val="-1"/>
                <w:sz w:val="20"/>
                <w:szCs w:val="20"/>
              </w:rPr>
              <w:t>P</w:t>
            </w:r>
            <w:r w:rsidRPr="00F4689F">
              <w:rPr>
                <w:rFonts w:ascii="Arial" w:eastAsia="Arial" w:hAnsi="Arial" w:cs="Arial"/>
                <w:sz w:val="20"/>
                <w:szCs w:val="20"/>
              </w:rPr>
              <w:t>re</w:t>
            </w:r>
            <w:r w:rsidRPr="00F4689F">
              <w:rPr>
                <w:rFonts w:ascii="Arial" w:eastAsia="Arial" w:hAnsi="Arial" w:cs="Arial"/>
                <w:spacing w:val="-1"/>
                <w:sz w:val="20"/>
                <w:szCs w:val="20"/>
              </w:rPr>
              <w:t>p</w:t>
            </w:r>
            <w:r w:rsidRPr="00F4689F">
              <w:rPr>
                <w:rFonts w:ascii="Arial" w:eastAsia="Arial" w:hAnsi="Arial" w:cs="Arial"/>
                <w:spacing w:val="1"/>
                <w:sz w:val="20"/>
                <w:szCs w:val="20"/>
              </w:rPr>
              <w:t>a</w:t>
            </w:r>
            <w:r w:rsidRPr="00F4689F">
              <w:rPr>
                <w:rFonts w:ascii="Arial" w:eastAsia="Arial" w:hAnsi="Arial" w:cs="Arial"/>
                <w:spacing w:val="-1"/>
                <w:sz w:val="20"/>
                <w:szCs w:val="20"/>
              </w:rPr>
              <w:t>i</w:t>
            </w:r>
            <w:r w:rsidRPr="00F4689F">
              <w:rPr>
                <w:rFonts w:ascii="Arial" w:eastAsia="Arial" w:hAnsi="Arial" w:cs="Arial"/>
                <w:spacing w:val="1"/>
                <w:sz w:val="20"/>
                <w:szCs w:val="20"/>
              </w:rPr>
              <w:t>d</w:t>
            </w:r>
            <w:r w:rsidRPr="00F4689F">
              <w:rPr>
                <w:rFonts w:ascii="Arial" w:eastAsia="Arial" w:hAnsi="Arial" w:cs="Arial"/>
                <w:spacing w:val="-1"/>
                <w:sz w:val="20"/>
                <w:szCs w:val="20"/>
              </w:rPr>
              <w:t>A</w:t>
            </w:r>
            <w:r w:rsidRPr="00F4689F">
              <w:rPr>
                <w:rFonts w:ascii="Arial" w:eastAsia="Arial" w:hAnsi="Arial" w:cs="Arial"/>
                <w:spacing w:val="4"/>
                <w:sz w:val="20"/>
                <w:szCs w:val="20"/>
              </w:rPr>
              <w:t>m</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r w:rsidR="00F4689F" w:rsidRPr="00F4689F" w14:paraId="7FEE14CD" w14:textId="77777777" w:rsidTr="00F4689F">
        <w:trPr>
          <w:trHeight w:hRule="exact" w:val="292"/>
          <w:jc w:val="center"/>
        </w:trPr>
        <w:tc>
          <w:tcPr>
            <w:tcW w:w="4789" w:type="dxa"/>
          </w:tcPr>
          <w:p w14:paraId="54CD8A5C" w14:textId="77777777" w:rsidR="00F4689F" w:rsidRPr="00F4689F" w:rsidRDefault="00F4689F" w:rsidP="00F4689F">
            <w:pPr>
              <w:widowControl w:val="0"/>
              <w:spacing w:before="6"/>
              <w:jc w:val="right"/>
              <w:rPr>
                <w:rFonts w:ascii="Arial" w:eastAsia="Arial" w:hAnsi="Arial" w:cs="Arial"/>
                <w:sz w:val="20"/>
                <w:szCs w:val="20"/>
              </w:rPr>
            </w:pPr>
            <w:r w:rsidRPr="00F4689F">
              <w:rPr>
                <w:rFonts w:ascii="Arial" w:eastAsia="Arial" w:hAnsi="Arial" w:cs="Arial"/>
                <w:spacing w:val="-1"/>
                <w:sz w:val="20"/>
                <w:szCs w:val="20"/>
              </w:rPr>
              <w:t xml:space="preserve">                                                 Totale dovuto previsto</w:t>
            </w:r>
          </w:p>
        </w:tc>
        <w:tc>
          <w:tcPr>
            <w:tcW w:w="425" w:type="dxa"/>
          </w:tcPr>
          <w:p w14:paraId="6C41C7CE" w14:textId="77777777" w:rsidR="00F4689F" w:rsidRPr="00F4689F" w:rsidRDefault="00F4689F" w:rsidP="00F4689F">
            <w:pPr>
              <w:widowControl w:val="0"/>
              <w:spacing w:before="6"/>
              <w:ind w:left="114"/>
              <w:rPr>
                <w:rFonts w:ascii="Arial" w:eastAsia="Arial" w:hAnsi="Arial" w:cs="Arial"/>
                <w:sz w:val="20"/>
                <w:szCs w:val="20"/>
              </w:rPr>
            </w:pPr>
            <w:r w:rsidRPr="00F4689F">
              <w:rPr>
                <w:rFonts w:ascii="Arial" w:eastAsia="Arial" w:hAnsi="Arial" w:cs="Arial"/>
                <w:sz w:val="20"/>
                <w:szCs w:val="20"/>
              </w:rPr>
              <w:t>=</w:t>
            </w:r>
          </w:p>
        </w:tc>
        <w:tc>
          <w:tcPr>
            <w:tcW w:w="1843" w:type="dxa"/>
          </w:tcPr>
          <w:p w14:paraId="329B289E" w14:textId="77777777" w:rsidR="00F4689F" w:rsidRPr="00F4689F" w:rsidRDefault="00F4689F" w:rsidP="00F4689F">
            <w:pPr>
              <w:widowControl w:val="0"/>
              <w:spacing w:before="6"/>
              <w:ind w:left="1151"/>
              <w:jc w:val="right"/>
              <w:rPr>
                <w:rFonts w:ascii="Arial" w:eastAsia="Arial" w:hAnsi="Arial" w:cs="Arial"/>
                <w:sz w:val="20"/>
                <w:szCs w:val="20"/>
              </w:rPr>
            </w:pPr>
            <w:r w:rsidRPr="00F4689F">
              <w:rPr>
                <w:rFonts w:ascii="Arial" w:eastAsia="Arial" w:hAnsi="Arial" w:cs="Arial"/>
                <w:sz w:val="20"/>
                <w:szCs w:val="20"/>
              </w:rPr>
              <w:t>921</w:t>
            </w:r>
            <w:r w:rsidRPr="00F4689F">
              <w:rPr>
                <w:rFonts w:ascii="Arial" w:eastAsia="Arial" w:hAnsi="Arial" w:cs="Arial"/>
                <w:spacing w:val="1"/>
                <w:sz w:val="20"/>
                <w:szCs w:val="20"/>
              </w:rPr>
              <w:t>.</w:t>
            </w:r>
            <w:r w:rsidRPr="00F4689F">
              <w:rPr>
                <w:rFonts w:ascii="Arial" w:eastAsia="Arial" w:hAnsi="Arial" w:cs="Arial"/>
                <w:sz w:val="20"/>
                <w:szCs w:val="20"/>
              </w:rPr>
              <w:t>00</w:t>
            </w:r>
          </w:p>
        </w:tc>
        <w:tc>
          <w:tcPr>
            <w:tcW w:w="2154" w:type="dxa"/>
          </w:tcPr>
          <w:p w14:paraId="0571F5C4" w14:textId="77777777" w:rsidR="00F4689F" w:rsidRPr="00F4689F" w:rsidRDefault="00F4689F" w:rsidP="00F4689F">
            <w:pPr>
              <w:widowControl w:val="0"/>
              <w:spacing w:before="6"/>
              <w:ind w:left="71"/>
              <w:rPr>
                <w:rFonts w:ascii="Arial" w:eastAsia="Arial" w:hAnsi="Arial" w:cs="Arial"/>
                <w:sz w:val="20"/>
                <w:szCs w:val="20"/>
              </w:rPr>
            </w:pPr>
            <w:r w:rsidRPr="00F4689F">
              <w:rPr>
                <w:rFonts w:ascii="Arial" w:eastAsia="Arial" w:hAnsi="Arial" w:cs="Arial"/>
                <w:spacing w:val="-1"/>
                <w:sz w:val="20"/>
                <w:szCs w:val="20"/>
              </w:rPr>
              <w:t>P</w:t>
            </w:r>
            <w:r w:rsidRPr="00F4689F">
              <w:rPr>
                <w:rFonts w:ascii="Arial" w:eastAsia="Arial" w:hAnsi="Arial" w:cs="Arial"/>
                <w:spacing w:val="4"/>
                <w:sz w:val="20"/>
                <w:szCs w:val="20"/>
              </w:rPr>
              <w:t>a</w:t>
            </w:r>
            <w:r w:rsidRPr="00F4689F">
              <w:rPr>
                <w:rFonts w:ascii="Arial" w:eastAsia="Arial" w:hAnsi="Arial" w:cs="Arial"/>
                <w:spacing w:val="-5"/>
                <w:sz w:val="20"/>
                <w:szCs w:val="20"/>
              </w:rPr>
              <w:t>y</w:t>
            </w:r>
            <w:r w:rsidRPr="00F4689F">
              <w:rPr>
                <w:rFonts w:ascii="Arial" w:eastAsia="Arial" w:hAnsi="Arial" w:cs="Arial"/>
                <w:sz w:val="20"/>
                <w:szCs w:val="20"/>
              </w:rPr>
              <w:t>a</w:t>
            </w:r>
            <w:r w:rsidRPr="00F4689F">
              <w:rPr>
                <w:rFonts w:ascii="Arial" w:eastAsia="Arial" w:hAnsi="Arial" w:cs="Arial"/>
                <w:spacing w:val="1"/>
                <w:sz w:val="20"/>
                <w:szCs w:val="20"/>
              </w:rPr>
              <w:t>b</w:t>
            </w:r>
            <w:r w:rsidRPr="00F4689F">
              <w:rPr>
                <w:rFonts w:ascii="Arial" w:eastAsia="Arial" w:hAnsi="Arial" w:cs="Arial"/>
                <w:spacing w:val="-1"/>
                <w:sz w:val="20"/>
                <w:szCs w:val="20"/>
              </w:rPr>
              <w:t>l</w:t>
            </w:r>
            <w:r w:rsidRPr="00F4689F">
              <w:rPr>
                <w:rFonts w:ascii="Arial" w:eastAsia="Arial" w:hAnsi="Arial" w:cs="Arial"/>
                <w:sz w:val="20"/>
                <w:szCs w:val="20"/>
              </w:rPr>
              <w:t>e</w:t>
            </w:r>
            <w:r w:rsidRPr="00F4689F">
              <w:rPr>
                <w:rFonts w:ascii="Arial" w:eastAsia="Arial" w:hAnsi="Arial" w:cs="Arial"/>
                <w:spacing w:val="-12"/>
                <w:sz w:val="20"/>
                <w:szCs w:val="20"/>
              </w:rPr>
              <w:t xml:space="preserve"> </w:t>
            </w:r>
            <w:r w:rsidRPr="00F4689F">
              <w:rPr>
                <w:rFonts w:ascii="Arial" w:eastAsia="Arial" w:hAnsi="Arial" w:cs="Arial"/>
                <w:sz w:val="20"/>
                <w:szCs w:val="20"/>
              </w:rPr>
              <w:t>a</w:t>
            </w:r>
            <w:r w:rsidRPr="00F4689F">
              <w:rPr>
                <w:rFonts w:ascii="Arial" w:eastAsia="Arial" w:hAnsi="Arial" w:cs="Arial"/>
                <w:spacing w:val="4"/>
                <w:sz w:val="20"/>
                <w:szCs w:val="20"/>
              </w:rPr>
              <w:t>m</w:t>
            </w:r>
            <w:r w:rsidRPr="00F4689F">
              <w:rPr>
                <w:rFonts w:ascii="Arial" w:eastAsia="Arial" w:hAnsi="Arial" w:cs="Arial"/>
                <w:sz w:val="20"/>
                <w:szCs w:val="20"/>
              </w:rPr>
              <w:t>o</w:t>
            </w:r>
            <w:r w:rsidRPr="00F4689F">
              <w:rPr>
                <w:rFonts w:ascii="Arial" w:eastAsia="Arial" w:hAnsi="Arial" w:cs="Arial"/>
                <w:spacing w:val="-1"/>
                <w:sz w:val="20"/>
                <w:szCs w:val="20"/>
              </w:rPr>
              <w:t>u</w:t>
            </w:r>
            <w:r w:rsidRPr="00F4689F">
              <w:rPr>
                <w:rFonts w:ascii="Arial" w:eastAsia="Arial" w:hAnsi="Arial" w:cs="Arial"/>
                <w:sz w:val="20"/>
                <w:szCs w:val="20"/>
              </w:rPr>
              <w:t>nt</w:t>
            </w:r>
          </w:p>
        </w:tc>
      </w:tr>
    </w:tbl>
    <w:p w14:paraId="6BA0E9F1" w14:textId="77777777" w:rsidR="00F4689F" w:rsidRPr="00F4689F" w:rsidRDefault="00F4689F" w:rsidP="00F4689F">
      <w:pPr>
        <w:spacing w:before="2" w:line="100" w:lineRule="exact"/>
        <w:rPr>
          <w:sz w:val="10"/>
          <w:szCs w:val="10"/>
        </w:rPr>
      </w:pPr>
    </w:p>
    <w:p w14:paraId="173BAAEE" w14:textId="77777777" w:rsidR="00F4689F" w:rsidRPr="00F4689F" w:rsidRDefault="00F4689F" w:rsidP="00F4689F">
      <w:pPr>
        <w:spacing w:before="7" w:line="220" w:lineRule="exact"/>
      </w:pPr>
    </w:p>
    <w:p w14:paraId="2C9AF69C" w14:textId="77777777" w:rsidR="002A4864" w:rsidRDefault="002A4864">
      <w:pPr>
        <w:rPr>
          <w:spacing w:val="3"/>
          <w:lang w:val="it-IT"/>
        </w:rPr>
      </w:pPr>
      <w:r>
        <w:rPr>
          <w:spacing w:val="3"/>
          <w:lang w:val="it-IT"/>
        </w:rPr>
        <w:br w:type="page"/>
      </w:r>
    </w:p>
    <w:p w14:paraId="671920FC" w14:textId="6D3530B8" w:rsidR="00F4689F" w:rsidRPr="00F4689F" w:rsidRDefault="00F4689F" w:rsidP="00F4689F">
      <w:pPr>
        <w:jc w:val="both"/>
        <w:rPr>
          <w:lang w:val="it-IT"/>
        </w:rPr>
      </w:pPr>
      <w:r w:rsidRPr="00F4689F">
        <w:rPr>
          <w:spacing w:val="3"/>
          <w:lang w:val="it-IT"/>
        </w:rPr>
        <w:lastRenderedPageBreak/>
        <w:t>L’esempio di cui sopra viene espresso nell’ordine nel seguente modo</w:t>
      </w:r>
      <w:r w:rsidRPr="00F4689F">
        <w:rPr>
          <w:lang w:val="it-IT"/>
        </w:rPr>
        <w:t>:</w:t>
      </w:r>
    </w:p>
    <w:p w14:paraId="4A134A0C" w14:textId="77777777" w:rsidR="00F4689F" w:rsidRPr="00F4689F" w:rsidRDefault="00F4689F" w:rsidP="00F4689F">
      <w:pPr>
        <w:rPr>
          <w:lang w:val="it-IT"/>
        </w:rPr>
      </w:pPr>
    </w:p>
    <w:p w14:paraId="610C9AC7"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cac:AnticipatedlMonetaryTotal</w:t>
      </w:r>
      <w:r w:rsidRPr="00F4689F">
        <w:rPr>
          <w:rFonts w:ascii="Arial" w:eastAsia="Calibri" w:hAnsi="Arial" w:cs="Arial"/>
          <w:color w:val="0000FF"/>
          <w:sz w:val="20"/>
          <w:szCs w:val="20"/>
          <w:highlight w:val="white"/>
          <w:lang w:val="en-GB" w:eastAsia="en-GB"/>
        </w:rPr>
        <w:t>&gt;</w:t>
      </w:r>
    </w:p>
    <w:p w14:paraId="3B9ABE21"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cbc:LineExtensionAmount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1436.50</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cbc:LineExtensionAmount</w:t>
      </w:r>
      <w:r w:rsidRPr="00F4689F">
        <w:rPr>
          <w:rFonts w:ascii="Arial" w:eastAsia="Calibri" w:hAnsi="Arial" w:cs="Arial"/>
          <w:color w:val="0000FF"/>
          <w:sz w:val="20"/>
          <w:szCs w:val="20"/>
          <w:highlight w:val="white"/>
          <w:lang w:val="en-GB" w:eastAsia="en-GB"/>
        </w:rPr>
        <w:t>&gt;</w:t>
      </w:r>
    </w:p>
    <w:p w14:paraId="3A7CB8CD"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cbc:TaxExclusiveAmount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1536.50</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cbc:TaxExclusiveAmount</w:t>
      </w:r>
      <w:r w:rsidRPr="00F4689F">
        <w:rPr>
          <w:rFonts w:ascii="Arial" w:eastAsia="Calibri" w:hAnsi="Arial" w:cs="Arial"/>
          <w:color w:val="0000FF"/>
          <w:sz w:val="20"/>
          <w:szCs w:val="20"/>
          <w:highlight w:val="white"/>
          <w:lang w:val="en-GB" w:eastAsia="en-GB"/>
        </w:rPr>
        <w:t>&gt;</w:t>
      </w:r>
    </w:p>
    <w:p w14:paraId="5DCA6EE1"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cbc:TaxInclusiveAmount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1921</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cbc:TaxInclusiveAmount</w:t>
      </w:r>
      <w:r w:rsidRPr="00F4689F">
        <w:rPr>
          <w:rFonts w:ascii="Arial" w:eastAsia="Calibri" w:hAnsi="Arial" w:cs="Arial"/>
          <w:color w:val="0000FF"/>
          <w:sz w:val="20"/>
          <w:szCs w:val="20"/>
          <w:highlight w:val="white"/>
          <w:lang w:val="en-GB" w:eastAsia="en-GB"/>
        </w:rPr>
        <w:t>&gt;</w:t>
      </w:r>
    </w:p>
    <w:p w14:paraId="3A0CA8D9"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cbc:AllowanceTotalAmount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100</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cbc:AllowanceTotalAmount</w:t>
      </w:r>
      <w:r w:rsidRPr="00F4689F">
        <w:rPr>
          <w:rFonts w:ascii="Arial" w:eastAsia="Calibri" w:hAnsi="Arial" w:cs="Arial"/>
          <w:color w:val="0000FF"/>
          <w:sz w:val="20"/>
          <w:szCs w:val="20"/>
          <w:highlight w:val="white"/>
          <w:lang w:val="en-GB" w:eastAsia="en-GB"/>
        </w:rPr>
        <w:t>&gt;</w:t>
      </w:r>
    </w:p>
    <w:p w14:paraId="12B65105"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cbc:ChargeTotalAmount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"&gt;2</w:t>
      </w:r>
      <w:r w:rsidRPr="00F4689F">
        <w:rPr>
          <w:rFonts w:ascii="Arial" w:eastAsia="Calibri" w:hAnsi="Arial" w:cs="Arial"/>
          <w:color w:val="000000"/>
          <w:sz w:val="20"/>
          <w:szCs w:val="20"/>
          <w:highlight w:val="white"/>
          <w:lang w:val="en-GB" w:eastAsia="en-GB"/>
        </w:rPr>
        <w:t>00</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cbc:ChargeTotalAmount</w:t>
      </w:r>
      <w:r w:rsidRPr="00F4689F">
        <w:rPr>
          <w:rFonts w:ascii="Arial" w:eastAsia="Calibri" w:hAnsi="Arial" w:cs="Arial"/>
          <w:color w:val="0000FF"/>
          <w:sz w:val="20"/>
          <w:szCs w:val="20"/>
          <w:highlight w:val="white"/>
          <w:lang w:val="en-GB" w:eastAsia="en-GB"/>
        </w:rPr>
        <w:t>&gt;</w:t>
      </w:r>
    </w:p>
    <w:p w14:paraId="774EEB87"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cbc:PrepaidAmount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1000</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cbc:PrepaidAmount</w:t>
      </w:r>
      <w:r w:rsidRPr="00F4689F">
        <w:rPr>
          <w:rFonts w:ascii="Arial" w:eastAsia="Calibri" w:hAnsi="Arial" w:cs="Arial"/>
          <w:color w:val="0000FF"/>
          <w:sz w:val="20"/>
          <w:szCs w:val="20"/>
          <w:highlight w:val="white"/>
          <w:lang w:val="en-GB" w:eastAsia="en-GB"/>
        </w:rPr>
        <w:t>&gt;</w:t>
      </w:r>
    </w:p>
    <w:p w14:paraId="29AE9B85"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cbc:PayableRoundingAmount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0.37</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cbc:PayableRoundingAmount</w:t>
      </w:r>
      <w:r w:rsidRPr="00F4689F">
        <w:rPr>
          <w:rFonts w:ascii="Arial" w:eastAsia="Calibri" w:hAnsi="Arial" w:cs="Arial"/>
          <w:color w:val="0000FF"/>
          <w:sz w:val="20"/>
          <w:szCs w:val="20"/>
          <w:highlight w:val="white"/>
          <w:lang w:val="en-GB" w:eastAsia="en-GB"/>
        </w:rPr>
        <w:t>&gt;</w:t>
      </w:r>
    </w:p>
    <w:p w14:paraId="2A91125D" w14:textId="77777777" w:rsidR="00F4689F" w:rsidRPr="00F4689F" w:rsidRDefault="00F4689F" w:rsidP="00F4689F">
      <w:pPr>
        <w:autoSpaceDE w:val="0"/>
        <w:autoSpaceDN w:val="0"/>
        <w:adjustRightInd w:val="0"/>
        <w:ind w:left="720"/>
        <w:rPr>
          <w:rFonts w:ascii="Arial" w:eastAsia="Calibri" w:hAnsi="Arial" w:cs="Arial"/>
          <w:color w:val="000000"/>
          <w:sz w:val="20"/>
          <w:szCs w:val="20"/>
          <w:highlight w:val="white"/>
          <w:lang w:val="en-GB" w:eastAsia="en-GB"/>
        </w:rPr>
      </w:pPr>
      <w:r w:rsidRPr="00F4689F">
        <w:rPr>
          <w:rFonts w:ascii="Arial" w:eastAsia="Calibri" w:hAnsi="Arial" w:cs="Arial"/>
          <w:color w:val="000000"/>
          <w:sz w:val="20"/>
          <w:szCs w:val="20"/>
          <w:highlight w:val="white"/>
          <w:lang w:val="en-GB" w:eastAsia="en-GB"/>
        </w:rPr>
        <w:tab/>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cbc:PayableAmount</w:t>
      </w:r>
      <w:r w:rsidRPr="00F4689F">
        <w:rPr>
          <w:rFonts w:ascii="Arial" w:eastAsia="Calibri" w:hAnsi="Arial" w:cs="Arial"/>
          <w:color w:val="FF0000"/>
          <w:sz w:val="20"/>
          <w:szCs w:val="20"/>
          <w:highlight w:val="white"/>
          <w:lang w:val="en-GB" w:eastAsia="en-GB"/>
        </w:rPr>
        <w:t xml:space="preserve"> currencyID</w:t>
      </w:r>
      <w:r w:rsidRPr="00F4689F">
        <w:rPr>
          <w:rFonts w:ascii="Arial" w:eastAsia="Calibri" w:hAnsi="Arial" w:cs="Arial"/>
          <w:color w:val="0000FF"/>
          <w:sz w:val="20"/>
          <w:szCs w:val="20"/>
          <w:highlight w:val="white"/>
          <w:lang w:val="en-GB" w:eastAsia="en-GB"/>
        </w:rPr>
        <w:t>="</w:t>
      </w:r>
      <w:r w:rsidRPr="00F4689F">
        <w:rPr>
          <w:rFonts w:ascii="Arial" w:eastAsia="Calibri" w:hAnsi="Arial" w:cs="Arial"/>
          <w:color w:val="000000"/>
          <w:sz w:val="20"/>
          <w:szCs w:val="20"/>
          <w:highlight w:val="white"/>
          <w:lang w:val="en-GB" w:eastAsia="en-GB"/>
        </w:rPr>
        <w:t>EUR</w:t>
      </w:r>
      <w:r w:rsidRPr="00F4689F">
        <w:rPr>
          <w:rFonts w:ascii="Arial" w:eastAsia="Calibri" w:hAnsi="Arial" w:cs="Arial"/>
          <w:color w:val="0000FF"/>
          <w:sz w:val="20"/>
          <w:szCs w:val="20"/>
          <w:highlight w:val="white"/>
          <w:lang w:val="en-GB" w:eastAsia="en-GB"/>
        </w:rPr>
        <w:t>"&gt;</w:t>
      </w:r>
      <w:r w:rsidRPr="00F4689F">
        <w:rPr>
          <w:rFonts w:ascii="Arial" w:eastAsia="Calibri" w:hAnsi="Arial" w:cs="Arial"/>
          <w:color w:val="000000"/>
          <w:sz w:val="20"/>
          <w:szCs w:val="20"/>
          <w:highlight w:val="white"/>
          <w:lang w:val="en-GB" w:eastAsia="en-GB"/>
        </w:rPr>
        <w:t>921.00</w:t>
      </w: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cbc:PayableAmount</w:t>
      </w:r>
      <w:r w:rsidRPr="00F4689F">
        <w:rPr>
          <w:rFonts w:ascii="Arial" w:eastAsia="Calibri" w:hAnsi="Arial" w:cs="Arial"/>
          <w:color w:val="0000FF"/>
          <w:sz w:val="20"/>
          <w:szCs w:val="20"/>
          <w:highlight w:val="white"/>
          <w:lang w:val="en-GB" w:eastAsia="en-GB"/>
        </w:rPr>
        <w:t>&gt;</w:t>
      </w:r>
    </w:p>
    <w:p w14:paraId="1A7A337C" w14:textId="77777777" w:rsidR="00F4689F" w:rsidRPr="00F4689F" w:rsidRDefault="00F4689F" w:rsidP="00F4689F">
      <w:pPr>
        <w:ind w:left="720"/>
        <w:rPr>
          <w:rFonts w:ascii="Arial" w:hAnsi="Arial" w:cs="Arial"/>
          <w:sz w:val="20"/>
          <w:szCs w:val="20"/>
          <w:lang w:val="en-GB"/>
        </w:rPr>
      </w:pPr>
      <w:r w:rsidRPr="00F4689F">
        <w:rPr>
          <w:rFonts w:ascii="Arial" w:eastAsia="Calibri" w:hAnsi="Arial" w:cs="Arial"/>
          <w:color w:val="0000FF"/>
          <w:sz w:val="20"/>
          <w:szCs w:val="20"/>
          <w:highlight w:val="white"/>
          <w:lang w:val="en-GB" w:eastAsia="en-GB"/>
        </w:rPr>
        <w:t>&lt;/</w:t>
      </w:r>
      <w:r w:rsidRPr="00F4689F">
        <w:rPr>
          <w:rFonts w:ascii="Arial" w:eastAsia="Calibri" w:hAnsi="Arial" w:cs="Arial"/>
          <w:color w:val="800000"/>
          <w:sz w:val="20"/>
          <w:szCs w:val="20"/>
          <w:highlight w:val="white"/>
          <w:lang w:val="en-GB" w:eastAsia="en-GB"/>
        </w:rPr>
        <w:t>cac:AnticipatedMonetaryTotal</w:t>
      </w:r>
      <w:r w:rsidRPr="00F4689F">
        <w:rPr>
          <w:rFonts w:ascii="Arial" w:eastAsia="Calibri" w:hAnsi="Arial" w:cs="Arial"/>
          <w:color w:val="0000FF"/>
          <w:sz w:val="20"/>
          <w:szCs w:val="20"/>
          <w:highlight w:val="white"/>
          <w:lang w:val="en-GB" w:eastAsia="en-GB"/>
        </w:rPr>
        <w:t>&gt;</w:t>
      </w:r>
    </w:p>
    <w:p w14:paraId="5D15CA47" w14:textId="77777777" w:rsidR="00F4689F" w:rsidRPr="00F4689F" w:rsidRDefault="00F4689F" w:rsidP="002F009E">
      <w:pPr>
        <w:pStyle w:val="Heading4"/>
        <w:rPr>
          <w:noProof/>
          <w:lang w:val="it-IT"/>
        </w:rPr>
      </w:pPr>
      <w:bookmarkStart w:id="1562" w:name="_Toc495606428"/>
      <w:commentRangeStart w:id="1563"/>
      <w:r w:rsidRPr="00F4689F">
        <w:rPr>
          <w:noProof/>
          <w:lang w:val="it-IT"/>
        </w:rPr>
        <w:t>L’elemento per gli arrotondamenti, il PayableRoundingAmount</w:t>
      </w:r>
      <w:bookmarkEnd w:id="1562"/>
      <w:commentRangeEnd w:id="1563"/>
      <w:r w:rsidR="00B508A2">
        <w:rPr>
          <w:rStyle w:val="CommentReference"/>
          <w:rFonts w:ascii="Calibri" w:hAnsi="Calibri"/>
          <w:b w:val="0"/>
          <w:bCs w:val="0"/>
          <w:i w:val="0"/>
          <w:iCs w:val="0"/>
        </w:rPr>
        <w:commentReference w:id="1563"/>
      </w:r>
    </w:p>
    <w:p w14:paraId="27FDE268" w14:textId="77777777" w:rsidR="00F4689F" w:rsidRPr="00F4689F" w:rsidRDefault="00F4689F" w:rsidP="00F4689F">
      <w:pPr>
        <w:jc w:val="both"/>
        <w:rPr>
          <w:lang w:val="it-IT"/>
        </w:rPr>
      </w:pPr>
      <w:r w:rsidRPr="00F4689F">
        <w:rPr>
          <w:lang w:val="it-IT"/>
        </w:rPr>
        <w:t>E’ possibile arrotondare l’importo dovuto previsto.  La regola per attuarlo è quella di arrotondamento standard, es. Maggiore o uguale a 0.5 viene arrotondato per eccesso, tutti gli altri valori vengono arrotondati per difetto.</w:t>
      </w:r>
    </w:p>
    <w:p w14:paraId="51E376BD" w14:textId="77777777" w:rsidR="00F4689F" w:rsidRPr="00F4689F" w:rsidRDefault="00F4689F" w:rsidP="00F4689F">
      <w:pPr>
        <w:jc w:val="both"/>
        <w:rPr>
          <w:lang w:val="it-IT"/>
        </w:rPr>
      </w:pPr>
    </w:p>
    <w:p w14:paraId="1E4F0B07" w14:textId="77777777" w:rsidR="00F4689F" w:rsidRPr="00F4689F" w:rsidRDefault="00F4689F" w:rsidP="00F4689F">
      <w:pPr>
        <w:jc w:val="both"/>
        <w:rPr>
          <w:lang w:val="it-IT"/>
        </w:rPr>
      </w:pPr>
      <w:r w:rsidRPr="00F4689F">
        <w:rPr>
          <w:lang w:val="it-IT"/>
        </w:rPr>
        <w:t xml:space="preserve">L’elemento AnticipatedMonetaryTotal/PayableRoundingAmount viene usato allo scopo ed è specificato a livello di testata. </w:t>
      </w:r>
    </w:p>
    <w:p w14:paraId="5966C144" w14:textId="77777777" w:rsidR="00F4689F" w:rsidRPr="00F4689F" w:rsidRDefault="00F4689F" w:rsidP="00F4689F">
      <w:pPr>
        <w:jc w:val="both"/>
        <w:rPr>
          <w:lang w:val="it-IT"/>
        </w:rPr>
      </w:pPr>
      <w:r w:rsidRPr="00F4689F">
        <w:rPr>
          <w:lang w:val="it-IT"/>
        </w:rPr>
        <w:t xml:space="preserve">Questo valore deve essere aggiunto al valore indicato in AnticipatedMonetaryTotal/TaxInclusiveAmount. </w:t>
      </w:r>
    </w:p>
    <w:p w14:paraId="5611309C" w14:textId="77777777" w:rsidR="00F4689F" w:rsidRPr="00F4689F" w:rsidRDefault="00F4689F" w:rsidP="00F4689F">
      <w:pPr>
        <w:jc w:val="both"/>
        <w:rPr>
          <w:lang w:val="it-IT"/>
        </w:rPr>
      </w:pPr>
    </w:p>
    <w:p w14:paraId="6C82A184" w14:textId="77777777" w:rsidR="00F4689F" w:rsidRPr="00F4689F" w:rsidRDefault="00F4689F" w:rsidP="00F4689F">
      <w:pPr>
        <w:jc w:val="both"/>
        <w:rPr>
          <w:lang w:val="it-IT"/>
        </w:rPr>
      </w:pPr>
      <w:r w:rsidRPr="00F4689F">
        <w:rPr>
          <w:lang w:val="it-IT"/>
        </w:rPr>
        <w:t xml:space="preserve">Esempio:  </w:t>
      </w:r>
      <w:r w:rsidRPr="00F4689F">
        <w:rPr>
          <w:b/>
          <w:lang w:val="it-IT"/>
        </w:rPr>
        <w:t>Importo 999.81 arrotondato a  1000.  PayableRoundingAmount = 0.19</w:t>
      </w:r>
      <w:r w:rsidRPr="00F4689F">
        <w:rPr>
          <w:lang w:val="it-IT"/>
        </w:rPr>
        <w:t xml:space="preserve">.   </w:t>
      </w:r>
    </w:p>
    <w:p w14:paraId="160A8201" w14:textId="77777777" w:rsidR="00F4689F" w:rsidRPr="00F4689F" w:rsidRDefault="00F4689F" w:rsidP="00F4689F">
      <w:pPr>
        <w:rPr>
          <w:rFonts w:ascii="Cambria" w:eastAsia="Calibri" w:hAnsi="Cambria"/>
          <w:b/>
          <w:sz w:val="26"/>
          <w:szCs w:val="26"/>
          <w:highlight w:val="white"/>
          <w:lang w:val="it-IT" w:eastAsia="en-GB"/>
        </w:rPr>
      </w:pPr>
      <w:bookmarkStart w:id="1564" w:name="_Toc371417579"/>
    </w:p>
    <w:p w14:paraId="2C2A0F92" w14:textId="179DBDB0" w:rsidR="005428F0" w:rsidRPr="00867A0A" w:rsidRDefault="005428F0" w:rsidP="005428F0">
      <w:pPr>
        <w:pStyle w:val="Heading3"/>
        <w:rPr>
          <w:rFonts w:eastAsia="Calibri"/>
          <w:highlight w:val="white"/>
          <w:lang w:val="it-IT" w:eastAsia="en-GB"/>
        </w:rPr>
      </w:pPr>
      <w:bookmarkStart w:id="1565" w:name="_Toc495606429"/>
      <w:bookmarkStart w:id="1566" w:name="_Toc510780886"/>
      <w:bookmarkStart w:id="1567" w:name="_Toc495606433"/>
      <w:bookmarkEnd w:id="1564"/>
      <w:r w:rsidRPr="00867A0A">
        <w:rPr>
          <w:rFonts w:eastAsia="Calibri"/>
          <w:highlight w:val="white"/>
          <w:lang w:val="it-IT" w:eastAsia="en-GB"/>
        </w:rPr>
        <w:t>La Natura delle Operazioni IVA</w:t>
      </w:r>
      <w:bookmarkEnd w:id="1565"/>
      <w:bookmarkEnd w:id="1566"/>
    </w:p>
    <w:p w14:paraId="64A41826" w14:textId="77777777" w:rsidR="005428F0" w:rsidRPr="00F4689F" w:rsidRDefault="005428F0" w:rsidP="005428F0">
      <w:pPr>
        <w:jc w:val="both"/>
        <w:rPr>
          <w:rFonts w:eastAsia="Calibri"/>
          <w:lang w:val="it-IT" w:eastAsia="en-GB"/>
        </w:rPr>
      </w:pPr>
      <w:commentRangeStart w:id="1568"/>
      <w:r w:rsidRPr="00F4689F">
        <w:rPr>
          <w:rFonts w:eastAsia="Calibri"/>
          <w:lang w:val="it-IT" w:eastAsia="en-GB"/>
        </w:rPr>
        <w:t>La seguente tabella spiega come usare e gestire la natura delle operazioni IVA nell’elemento UBL dedicato alla categoria delle imposte nelle righe dell’Ordine (cac:Item/cac:</w:t>
      </w:r>
      <w:bookmarkStart w:id="1569" w:name="OLE_LINK19"/>
      <w:bookmarkStart w:id="1570" w:name="OLE_LINK20"/>
      <w:r w:rsidRPr="00F4689F">
        <w:rPr>
          <w:rFonts w:eastAsia="Calibri"/>
          <w:lang w:val="it-IT" w:eastAsia="en-GB"/>
        </w:rPr>
        <w:t>ClassifiedTaxCategory</w:t>
      </w:r>
      <w:bookmarkEnd w:id="1569"/>
      <w:bookmarkEnd w:id="1570"/>
      <w:r w:rsidRPr="00F4689F">
        <w:rPr>
          <w:rFonts w:eastAsia="Calibri"/>
          <w:lang w:val="it-IT" w:eastAsia="en-GB"/>
        </w:rPr>
        <w:t>/cbc:ID).</w:t>
      </w:r>
    </w:p>
    <w:p w14:paraId="063F47EB" w14:textId="77777777" w:rsidR="005428F0" w:rsidRPr="00F4689F" w:rsidRDefault="005428F0" w:rsidP="005428F0">
      <w:pPr>
        <w:jc w:val="both"/>
        <w:rPr>
          <w:rFonts w:eastAsia="Calibri"/>
          <w:lang w:val="it-IT" w:eastAsia="en-GB"/>
        </w:rPr>
      </w:pPr>
    </w:p>
    <w:tbl>
      <w:tblPr>
        <w:tblStyle w:val="TableGrid52"/>
        <w:tblW w:w="0" w:type="auto"/>
        <w:tblLook w:val="04A0" w:firstRow="1" w:lastRow="0" w:firstColumn="1" w:lastColumn="0" w:noHBand="0" w:noVBand="1"/>
      </w:tblPr>
      <w:tblGrid>
        <w:gridCol w:w="1505"/>
        <w:gridCol w:w="2771"/>
        <w:gridCol w:w="5350"/>
      </w:tblGrid>
      <w:tr w:rsidR="005428F0" w:rsidRPr="00F4689F" w14:paraId="6721DF6F" w14:textId="77777777" w:rsidTr="00BF4964">
        <w:tc>
          <w:tcPr>
            <w:tcW w:w="1526" w:type="dxa"/>
            <w:shd w:val="clear" w:color="auto" w:fill="D9D9D9" w:themeFill="background1" w:themeFillShade="D9"/>
          </w:tcPr>
          <w:p w14:paraId="44B6BB3E" w14:textId="77777777" w:rsidR="005428F0" w:rsidRPr="00F4689F" w:rsidRDefault="005428F0" w:rsidP="00BF4964">
            <w:pPr>
              <w:jc w:val="center"/>
              <w:rPr>
                <w:rFonts w:eastAsia="Calibri"/>
                <w:b/>
                <w:lang w:val="en-GB" w:eastAsia="en-GB"/>
              </w:rPr>
            </w:pPr>
            <w:r w:rsidRPr="00F4689F">
              <w:rPr>
                <w:rFonts w:eastAsia="Calibri"/>
                <w:b/>
                <w:lang w:val="en-GB" w:eastAsia="en-GB"/>
              </w:rPr>
              <w:t>Tax Category UN/ECE 5305</w:t>
            </w:r>
          </w:p>
        </w:tc>
        <w:tc>
          <w:tcPr>
            <w:tcW w:w="2835" w:type="dxa"/>
            <w:shd w:val="clear" w:color="auto" w:fill="D9D9D9" w:themeFill="background1" w:themeFillShade="D9"/>
          </w:tcPr>
          <w:p w14:paraId="313A0E32" w14:textId="77777777" w:rsidR="005428F0" w:rsidRPr="00F4689F" w:rsidRDefault="005428F0" w:rsidP="00BF4964">
            <w:pPr>
              <w:jc w:val="center"/>
              <w:rPr>
                <w:rFonts w:eastAsia="Calibri"/>
                <w:b/>
                <w:lang w:val="en-GB" w:eastAsia="en-GB"/>
              </w:rPr>
            </w:pPr>
            <w:r w:rsidRPr="00F4689F">
              <w:rPr>
                <w:rFonts w:eastAsia="Calibri"/>
                <w:b/>
                <w:lang w:val="en-GB" w:eastAsia="en-GB"/>
              </w:rPr>
              <w:t>Descrizione</w:t>
            </w:r>
          </w:p>
        </w:tc>
        <w:tc>
          <w:tcPr>
            <w:tcW w:w="5528" w:type="dxa"/>
            <w:shd w:val="clear" w:color="auto" w:fill="D9D9D9" w:themeFill="background1" w:themeFillShade="D9"/>
          </w:tcPr>
          <w:p w14:paraId="1B3F5162" w14:textId="77777777" w:rsidR="005428F0" w:rsidRPr="00F4689F" w:rsidRDefault="005428F0" w:rsidP="00BF4964">
            <w:pPr>
              <w:jc w:val="center"/>
              <w:rPr>
                <w:rFonts w:eastAsia="Calibri"/>
                <w:b/>
                <w:lang w:val="en-GB" w:eastAsia="en-GB"/>
              </w:rPr>
            </w:pPr>
            <w:r w:rsidRPr="00F4689F">
              <w:rPr>
                <w:rFonts w:eastAsia="Calibri"/>
                <w:b/>
                <w:lang w:val="en-GB" w:eastAsia="en-GB"/>
              </w:rPr>
              <w:t>Aliquota IVA / Esenzione</w:t>
            </w:r>
          </w:p>
        </w:tc>
      </w:tr>
      <w:tr w:rsidR="005428F0" w:rsidRPr="00F4689F" w14:paraId="28F3B1AC" w14:textId="77777777" w:rsidTr="00BF4964">
        <w:tc>
          <w:tcPr>
            <w:tcW w:w="1526" w:type="dxa"/>
            <w:shd w:val="clear" w:color="auto" w:fill="DBE5F1" w:themeFill="accent1" w:themeFillTint="33"/>
          </w:tcPr>
          <w:p w14:paraId="1985A66E" w14:textId="77777777" w:rsidR="005428F0" w:rsidRPr="00F4689F" w:rsidRDefault="005428F0" w:rsidP="00BF4964">
            <w:pPr>
              <w:jc w:val="center"/>
              <w:rPr>
                <w:rFonts w:eastAsia="Calibri"/>
                <w:lang w:val="en-GB" w:eastAsia="en-GB"/>
              </w:rPr>
            </w:pPr>
            <w:r w:rsidRPr="00F4689F">
              <w:rPr>
                <w:rFonts w:eastAsia="Calibri"/>
                <w:lang w:val="en-GB" w:eastAsia="en-GB"/>
              </w:rPr>
              <w:t>S</w:t>
            </w:r>
          </w:p>
        </w:tc>
        <w:tc>
          <w:tcPr>
            <w:tcW w:w="2835" w:type="dxa"/>
          </w:tcPr>
          <w:p w14:paraId="374E7C2A" w14:textId="77777777" w:rsidR="005428F0" w:rsidRPr="00F4689F" w:rsidRDefault="005428F0" w:rsidP="00BF4964">
            <w:pPr>
              <w:rPr>
                <w:rFonts w:eastAsia="Calibri"/>
                <w:highlight w:val="white"/>
                <w:lang w:val="en-GB" w:eastAsia="en-GB"/>
              </w:rPr>
            </w:pPr>
            <w:r w:rsidRPr="00F4689F">
              <w:rPr>
                <w:rFonts w:eastAsia="Calibri"/>
                <w:lang w:val="en-GB" w:eastAsia="en-GB"/>
              </w:rPr>
              <w:t>Standard rate</w:t>
            </w:r>
          </w:p>
        </w:tc>
        <w:tc>
          <w:tcPr>
            <w:tcW w:w="5528" w:type="dxa"/>
          </w:tcPr>
          <w:p w14:paraId="58FE258F" w14:textId="77777777" w:rsidR="005428F0" w:rsidRPr="00F4689F" w:rsidRDefault="005428F0" w:rsidP="00BF4964">
            <w:pPr>
              <w:rPr>
                <w:rFonts w:eastAsia="Calibri"/>
                <w:highlight w:val="white"/>
                <w:lang w:val="en-GB" w:eastAsia="en-GB"/>
              </w:rPr>
            </w:pPr>
            <w:r w:rsidRPr="00F4689F">
              <w:rPr>
                <w:rFonts w:eastAsia="Calibri"/>
                <w:lang w:val="en-GB" w:eastAsia="en-GB"/>
              </w:rPr>
              <w:t>22% - IVA Ordinaria</w:t>
            </w:r>
          </w:p>
        </w:tc>
      </w:tr>
      <w:tr w:rsidR="005428F0" w:rsidRPr="00E60747" w14:paraId="480B8BE7" w14:textId="77777777" w:rsidTr="00BF4964">
        <w:tc>
          <w:tcPr>
            <w:tcW w:w="1526" w:type="dxa"/>
            <w:shd w:val="clear" w:color="auto" w:fill="DBE5F1" w:themeFill="accent1" w:themeFillTint="33"/>
          </w:tcPr>
          <w:p w14:paraId="27F3DB58" w14:textId="77777777" w:rsidR="005428F0" w:rsidRPr="00F4689F" w:rsidRDefault="005428F0" w:rsidP="00BF4964">
            <w:pPr>
              <w:jc w:val="center"/>
              <w:rPr>
                <w:rFonts w:eastAsia="Calibri"/>
                <w:lang w:val="en-GB" w:eastAsia="en-GB"/>
              </w:rPr>
            </w:pPr>
            <w:r w:rsidRPr="00F4689F">
              <w:rPr>
                <w:rFonts w:eastAsia="Calibri"/>
                <w:lang w:val="en-GB" w:eastAsia="en-GB"/>
              </w:rPr>
              <w:t>AA</w:t>
            </w:r>
          </w:p>
        </w:tc>
        <w:tc>
          <w:tcPr>
            <w:tcW w:w="2835" w:type="dxa"/>
          </w:tcPr>
          <w:p w14:paraId="513279DD" w14:textId="77777777" w:rsidR="005428F0" w:rsidRPr="00F4689F" w:rsidRDefault="005428F0" w:rsidP="00BF4964">
            <w:pPr>
              <w:rPr>
                <w:rFonts w:eastAsia="Calibri"/>
                <w:highlight w:val="white"/>
                <w:lang w:val="en-GB" w:eastAsia="en-GB"/>
              </w:rPr>
            </w:pPr>
            <w:r w:rsidRPr="00F4689F">
              <w:rPr>
                <w:rFonts w:eastAsia="Calibri"/>
                <w:lang w:val="en-GB" w:eastAsia="en-GB"/>
              </w:rPr>
              <w:t>Lower rate</w:t>
            </w:r>
          </w:p>
        </w:tc>
        <w:tc>
          <w:tcPr>
            <w:tcW w:w="5528" w:type="dxa"/>
          </w:tcPr>
          <w:p w14:paraId="1879E449" w14:textId="77777777" w:rsidR="005428F0" w:rsidRPr="00F4689F" w:rsidRDefault="005428F0" w:rsidP="00BF4964">
            <w:pPr>
              <w:rPr>
                <w:rFonts w:eastAsia="Calibri"/>
                <w:lang w:val="it-IT" w:eastAsia="en-GB"/>
              </w:rPr>
            </w:pPr>
            <w:r w:rsidRPr="00F4689F">
              <w:rPr>
                <w:rFonts w:eastAsia="Calibri"/>
                <w:lang w:val="it-IT" w:eastAsia="en-GB"/>
              </w:rPr>
              <w:t>10% - IVA Agevolata Ridotta</w:t>
            </w:r>
          </w:p>
          <w:p w14:paraId="1737858F" w14:textId="77777777" w:rsidR="005428F0" w:rsidRPr="00F4689F" w:rsidRDefault="005428F0" w:rsidP="00BF4964">
            <w:pPr>
              <w:rPr>
                <w:rFonts w:eastAsia="Calibri"/>
                <w:highlight w:val="white"/>
                <w:lang w:val="it-IT" w:eastAsia="en-GB"/>
              </w:rPr>
            </w:pPr>
            <w:r w:rsidRPr="00F4689F">
              <w:rPr>
                <w:rFonts w:eastAsia="Calibri"/>
                <w:lang w:val="it-IT" w:eastAsia="en-GB"/>
              </w:rPr>
              <w:t xml:space="preserve">  4% - IVA Agevolata Minima</w:t>
            </w:r>
          </w:p>
        </w:tc>
      </w:tr>
      <w:tr w:rsidR="005428F0" w:rsidRPr="00E60747" w14:paraId="012A3600" w14:textId="77777777" w:rsidTr="00BF4964">
        <w:tc>
          <w:tcPr>
            <w:tcW w:w="1526" w:type="dxa"/>
            <w:shd w:val="clear" w:color="auto" w:fill="DBE5F1" w:themeFill="accent1" w:themeFillTint="33"/>
          </w:tcPr>
          <w:p w14:paraId="7E02E54C" w14:textId="77777777" w:rsidR="005428F0" w:rsidRPr="00F4689F" w:rsidRDefault="005428F0" w:rsidP="00BF4964">
            <w:pPr>
              <w:jc w:val="center"/>
              <w:rPr>
                <w:rFonts w:eastAsia="Calibri"/>
                <w:lang w:val="en-GB" w:eastAsia="en-GB"/>
              </w:rPr>
            </w:pPr>
            <w:r w:rsidRPr="00F4689F">
              <w:rPr>
                <w:rFonts w:eastAsia="Calibri"/>
                <w:lang w:val="en-GB" w:eastAsia="en-GB"/>
              </w:rPr>
              <w:t>O</w:t>
            </w:r>
          </w:p>
        </w:tc>
        <w:tc>
          <w:tcPr>
            <w:tcW w:w="2835" w:type="dxa"/>
          </w:tcPr>
          <w:p w14:paraId="50238048" w14:textId="77777777" w:rsidR="005428F0" w:rsidRPr="00F4689F" w:rsidRDefault="005428F0" w:rsidP="00BF4964">
            <w:pPr>
              <w:rPr>
                <w:rFonts w:eastAsia="Calibri"/>
                <w:highlight w:val="white"/>
                <w:lang w:val="en-GB" w:eastAsia="en-GB"/>
              </w:rPr>
            </w:pPr>
            <w:r w:rsidRPr="00F4689F">
              <w:rPr>
                <w:rFonts w:eastAsia="Calibri"/>
                <w:lang w:val="en-GB" w:eastAsia="en-GB"/>
              </w:rPr>
              <w:t>Services outside scope of tax</w:t>
            </w:r>
          </w:p>
        </w:tc>
        <w:tc>
          <w:tcPr>
            <w:tcW w:w="5528" w:type="dxa"/>
          </w:tcPr>
          <w:p w14:paraId="7CFD24BE" w14:textId="77777777" w:rsidR="005428F0" w:rsidRPr="00F4689F" w:rsidRDefault="005428F0" w:rsidP="00BF4964">
            <w:pPr>
              <w:autoSpaceDE w:val="0"/>
              <w:autoSpaceDN w:val="0"/>
              <w:adjustRightInd w:val="0"/>
              <w:rPr>
                <w:rFonts w:eastAsia="Calibri" w:cs="Calibri"/>
                <w:sz w:val="24"/>
                <w:szCs w:val="24"/>
                <w:lang w:val="it-IT" w:eastAsia="sv-SE"/>
              </w:rPr>
            </w:pPr>
            <w:r w:rsidRPr="00F4689F">
              <w:rPr>
                <w:rFonts w:eastAsia="Calibri" w:cs="Calibri"/>
                <w:sz w:val="24"/>
                <w:szCs w:val="24"/>
                <w:lang w:val="it-IT" w:eastAsia="sv-SE"/>
              </w:rPr>
              <w:t xml:space="preserve">- </w:t>
            </w:r>
            <w:bookmarkStart w:id="1571" w:name="OLE_LINK9"/>
            <w:bookmarkStart w:id="1572" w:name="OLE_LINK10"/>
            <w:r w:rsidRPr="00F4689F">
              <w:rPr>
                <w:rFonts w:eastAsia="Calibri" w:cs="Calibri"/>
                <w:sz w:val="24"/>
                <w:szCs w:val="24"/>
                <w:lang w:val="it-IT" w:eastAsia="sv-SE"/>
              </w:rPr>
              <w:t>Escluse ex Art. 15 D.P.R. 633/72</w:t>
            </w:r>
            <w:bookmarkEnd w:id="1571"/>
            <w:bookmarkEnd w:id="1572"/>
          </w:p>
          <w:p w14:paraId="16777E05" w14:textId="77777777" w:rsidR="005428F0" w:rsidRPr="00F4689F" w:rsidRDefault="005428F0" w:rsidP="00BF4964">
            <w:pPr>
              <w:autoSpaceDE w:val="0"/>
              <w:autoSpaceDN w:val="0"/>
              <w:adjustRightInd w:val="0"/>
              <w:rPr>
                <w:rFonts w:eastAsia="Calibri" w:cs="Calibri"/>
                <w:sz w:val="20"/>
                <w:szCs w:val="20"/>
                <w:lang w:val="it-IT" w:eastAsia="sv-SE"/>
              </w:rPr>
            </w:pPr>
            <w:r w:rsidRPr="00F4689F">
              <w:rPr>
                <w:rFonts w:eastAsia="Calibri" w:cs="Calibri"/>
                <w:sz w:val="24"/>
                <w:szCs w:val="24"/>
                <w:lang w:val="it-IT" w:eastAsia="sv-SE"/>
              </w:rPr>
              <w:t>- Non Soggette</w:t>
            </w:r>
          </w:p>
        </w:tc>
      </w:tr>
      <w:tr w:rsidR="005428F0" w:rsidRPr="00F4689F" w14:paraId="45CD09E8" w14:textId="77777777" w:rsidTr="00BF4964">
        <w:tc>
          <w:tcPr>
            <w:tcW w:w="1526" w:type="dxa"/>
            <w:shd w:val="clear" w:color="auto" w:fill="DBE5F1" w:themeFill="accent1" w:themeFillTint="33"/>
          </w:tcPr>
          <w:p w14:paraId="4B66499C" w14:textId="77777777" w:rsidR="005428F0" w:rsidRPr="00F4689F" w:rsidRDefault="005428F0" w:rsidP="00BF4964">
            <w:pPr>
              <w:jc w:val="center"/>
              <w:rPr>
                <w:rFonts w:eastAsia="Calibri"/>
                <w:lang w:val="en-GB" w:eastAsia="en-GB"/>
              </w:rPr>
            </w:pPr>
            <w:r w:rsidRPr="00F4689F">
              <w:rPr>
                <w:rFonts w:eastAsia="Calibri"/>
                <w:lang w:val="en-GB" w:eastAsia="en-GB"/>
              </w:rPr>
              <w:t>Z</w:t>
            </w:r>
          </w:p>
        </w:tc>
        <w:tc>
          <w:tcPr>
            <w:tcW w:w="2835" w:type="dxa"/>
          </w:tcPr>
          <w:p w14:paraId="2E22B493" w14:textId="77777777" w:rsidR="005428F0" w:rsidRPr="00F4689F" w:rsidRDefault="005428F0" w:rsidP="00BF4964">
            <w:pPr>
              <w:rPr>
                <w:rFonts w:eastAsia="Calibri"/>
                <w:highlight w:val="white"/>
                <w:lang w:val="en-GB" w:eastAsia="en-GB"/>
              </w:rPr>
            </w:pPr>
            <w:r w:rsidRPr="00F4689F">
              <w:rPr>
                <w:rFonts w:eastAsia="Calibri"/>
                <w:lang w:val="en-GB" w:eastAsia="en-GB"/>
              </w:rPr>
              <w:t>Zero rated goods</w:t>
            </w:r>
          </w:p>
        </w:tc>
        <w:tc>
          <w:tcPr>
            <w:tcW w:w="5528" w:type="dxa"/>
          </w:tcPr>
          <w:p w14:paraId="0476349C" w14:textId="77777777" w:rsidR="005428F0" w:rsidRPr="00F4689F" w:rsidRDefault="005428F0" w:rsidP="00BF4964">
            <w:pPr>
              <w:autoSpaceDE w:val="0"/>
              <w:autoSpaceDN w:val="0"/>
              <w:adjustRightInd w:val="0"/>
              <w:rPr>
                <w:rFonts w:eastAsia="Calibri" w:cs="Calibri"/>
                <w:sz w:val="20"/>
                <w:szCs w:val="20"/>
                <w:lang w:val="it-IT" w:eastAsia="sv-SE"/>
              </w:rPr>
            </w:pPr>
            <w:r w:rsidRPr="00F4689F">
              <w:rPr>
                <w:rFonts w:eastAsia="Calibri" w:cs="Calibri"/>
                <w:sz w:val="24"/>
                <w:szCs w:val="24"/>
                <w:lang w:val="it-IT" w:eastAsia="sv-SE"/>
              </w:rPr>
              <w:t>- Non Imponibili</w:t>
            </w:r>
          </w:p>
        </w:tc>
      </w:tr>
      <w:tr w:rsidR="005428F0" w:rsidRPr="00F4689F" w14:paraId="58DC68E1" w14:textId="77777777" w:rsidTr="00BF4964">
        <w:tc>
          <w:tcPr>
            <w:tcW w:w="1526" w:type="dxa"/>
            <w:shd w:val="clear" w:color="auto" w:fill="DBE5F1" w:themeFill="accent1" w:themeFillTint="33"/>
          </w:tcPr>
          <w:p w14:paraId="6601DCD3" w14:textId="77777777" w:rsidR="005428F0" w:rsidRPr="00F4689F" w:rsidRDefault="005428F0" w:rsidP="00BF4964">
            <w:pPr>
              <w:jc w:val="center"/>
              <w:rPr>
                <w:rFonts w:eastAsia="Calibri"/>
                <w:lang w:val="en-GB" w:eastAsia="en-GB"/>
              </w:rPr>
            </w:pPr>
            <w:r w:rsidRPr="00F4689F">
              <w:rPr>
                <w:rFonts w:eastAsia="Calibri"/>
                <w:lang w:val="en-GB" w:eastAsia="en-GB"/>
              </w:rPr>
              <w:t>E</w:t>
            </w:r>
          </w:p>
        </w:tc>
        <w:tc>
          <w:tcPr>
            <w:tcW w:w="2835" w:type="dxa"/>
          </w:tcPr>
          <w:p w14:paraId="708178CB" w14:textId="77777777" w:rsidR="005428F0" w:rsidRPr="00F4689F" w:rsidRDefault="005428F0" w:rsidP="00BF4964">
            <w:pPr>
              <w:rPr>
                <w:rFonts w:eastAsia="Calibri"/>
                <w:lang w:val="en-GB" w:eastAsia="en-GB"/>
              </w:rPr>
            </w:pPr>
            <w:r w:rsidRPr="00F4689F">
              <w:rPr>
                <w:rFonts w:eastAsia="Calibri"/>
                <w:lang w:val="en-GB" w:eastAsia="en-GB"/>
              </w:rPr>
              <w:t>Exempt from tax</w:t>
            </w:r>
          </w:p>
          <w:p w14:paraId="32040466" w14:textId="77777777" w:rsidR="005428F0" w:rsidRPr="00F4689F" w:rsidRDefault="005428F0" w:rsidP="00BF4964">
            <w:pPr>
              <w:rPr>
                <w:rFonts w:eastAsia="Calibri"/>
                <w:highlight w:val="white"/>
                <w:lang w:val="en-GB" w:eastAsia="en-GB"/>
              </w:rPr>
            </w:pPr>
          </w:p>
        </w:tc>
        <w:tc>
          <w:tcPr>
            <w:tcW w:w="5528" w:type="dxa"/>
          </w:tcPr>
          <w:p w14:paraId="5F29923F" w14:textId="77777777" w:rsidR="005428F0" w:rsidRPr="00F4689F" w:rsidRDefault="005428F0" w:rsidP="00BF4964">
            <w:pPr>
              <w:rPr>
                <w:rFonts w:eastAsia="Calibri"/>
                <w:highlight w:val="white"/>
                <w:lang w:val="en-GB" w:eastAsia="en-GB"/>
              </w:rPr>
            </w:pPr>
            <w:r w:rsidRPr="00F4689F">
              <w:rPr>
                <w:rFonts w:eastAsia="Calibri"/>
                <w:lang w:val="en-GB" w:eastAsia="en-GB"/>
              </w:rPr>
              <w:t>- Esente Art.10 D.P.R. 633/72</w:t>
            </w:r>
          </w:p>
        </w:tc>
      </w:tr>
      <w:tr w:rsidR="005428F0" w:rsidRPr="00E60747" w14:paraId="2D8E9EE3" w14:textId="77777777" w:rsidTr="00BF4964">
        <w:tc>
          <w:tcPr>
            <w:tcW w:w="1526" w:type="dxa"/>
            <w:shd w:val="clear" w:color="auto" w:fill="DBE5F1" w:themeFill="accent1" w:themeFillTint="33"/>
          </w:tcPr>
          <w:p w14:paraId="1AB07275" w14:textId="77777777" w:rsidR="005428F0" w:rsidRPr="00F4689F" w:rsidRDefault="005428F0" w:rsidP="00BF4964">
            <w:pPr>
              <w:jc w:val="center"/>
              <w:rPr>
                <w:rFonts w:eastAsia="Calibri"/>
                <w:lang w:val="en-GB" w:eastAsia="en-GB"/>
              </w:rPr>
            </w:pPr>
            <w:r w:rsidRPr="00F4689F">
              <w:rPr>
                <w:rFonts w:eastAsia="Calibri"/>
                <w:lang w:val="en-GB" w:eastAsia="en-GB"/>
              </w:rPr>
              <w:t>AE</w:t>
            </w:r>
          </w:p>
        </w:tc>
        <w:tc>
          <w:tcPr>
            <w:tcW w:w="2835" w:type="dxa"/>
          </w:tcPr>
          <w:p w14:paraId="7E23A97F" w14:textId="77777777" w:rsidR="005428F0" w:rsidRPr="00F4689F" w:rsidRDefault="005428F0" w:rsidP="00BF4964">
            <w:pPr>
              <w:rPr>
                <w:rFonts w:eastAsia="Calibri"/>
                <w:highlight w:val="white"/>
                <w:lang w:val="en-GB" w:eastAsia="en-GB"/>
              </w:rPr>
            </w:pPr>
            <w:r w:rsidRPr="00F4689F">
              <w:rPr>
                <w:rFonts w:eastAsia="Calibri"/>
                <w:lang w:val="en-GB" w:eastAsia="en-GB"/>
              </w:rPr>
              <w:t>VAT Reverse Charge</w:t>
            </w:r>
          </w:p>
        </w:tc>
        <w:tc>
          <w:tcPr>
            <w:tcW w:w="5528" w:type="dxa"/>
          </w:tcPr>
          <w:p w14:paraId="392A79C7" w14:textId="77777777" w:rsidR="005428F0" w:rsidRPr="00F4689F" w:rsidRDefault="005428F0" w:rsidP="00BF4964">
            <w:pPr>
              <w:rPr>
                <w:rFonts w:eastAsia="Calibri"/>
                <w:highlight w:val="white"/>
                <w:lang w:val="it-IT" w:eastAsia="en-GB"/>
              </w:rPr>
            </w:pPr>
            <w:r w:rsidRPr="00F4689F">
              <w:rPr>
                <w:rFonts w:eastAsia="Calibri"/>
                <w:lang w:val="it-IT" w:eastAsia="en-GB"/>
              </w:rPr>
              <w:t>'- Inversione Contabile (Reverse Change) Art.17, comma 6, del D.P.R. 633/1972)</w:t>
            </w:r>
          </w:p>
        </w:tc>
      </w:tr>
    </w:tbl>
    <w:commentRangeEnd w:id="1568"/>
    <w:p w14:paraId="53722AE7" w14:textId="77777777" w:rsidR="005428F0" w:rsidRPr="00F4689F" w:rsidRDefault="00C10666" w:rsidP="005428F0">
      <w:pPr>
        <w:rPr>
          <w:rFonts w:eastAsia="Calibri"/>
          <w:highlight w:val="white"/>
          <w:lang w:val="it-IT" w:eastAsia="en-GB"/>
        </w:rPr>
      </w:pPr>
      <w:r>
        <w:rPr>
          <w:rStyle w:val="CommentReference"/>
        </w:rPr>
        <w:commentReference w:id="1568"/>
      </w:r>
    </w:p>
    <w:p w14:paraId="67CC0436" w14:textId="77777777" w:rsidR="002A4864" w:rsidRPr="002F7FEE" w:rsidRDefault="002A4864">
      <w:pPr>
        <w:rPr>
          <w:rFonts w:ascii="Cambria" w:eastAsia="Calibri" w:hAnsi="Cambria"/>
          <w:b/>
          <w:bCs/>
          <w:highlight w:val="white"/>
          <w:lang w:val="it-IT" w:eastAsia="en-GB"/>
        </w:rPr>
      </w:pPr>
      <w:bookmarkStart w:id="1573" w:name="_Toc495606430"/>
      <w:r w:rsidRPr="002F7FEE">
        <w:rPr>
          <w:rFonts w:eastAsia="Calibri"/>
          <w:highlight w:val="white"/>
          <w:lang w:val="it-IT" w:eastAsia="en-GB"/>
        </w:rPr>
        <w:br w:type="page"/>
      </w:r>
    </w:p>
    <w:p w14:paraId="5DE4C1D9" w14:textId="6DF8406A" w:rsidR="005428F0" w:rsidRPr="00F4689F" w:rsidRDefault="005428F0" w:rsidP="005428F0">
      <w:pPr>
        <w:pStyle w:val="Heading3"/>
        <w:rPr>
          <w:rFonts w:eastAsia="Calibri"/>
          <w:highlight w:val="white"/>
          <w:lang w:val="en-GB" w:eastAsia="en-GB"/>
        </w:rPr>
      </w:pPr>
      <w:bookmarkStart w:id="1574" w:name="_Toc510780887"/>
      <w:commentRangeStart w:id="1575"/>
      <w:commentRangeStart w:id="1576"/>
      <w:r w:rsidRPr="00F4689F">
        <w:rPr>
          <w:rFonts w:eastAsia="Calibri"/>
          <w:highlight w:val="white"/>
          <w:lang w:val="en-GB" w:eastAsia="en-GB"/>
        </w:rPr>
        <w:lastRenderedPageBreak/>
        <w:t>Totale imposte</w:t>
      </w:r>
      <w:bookmarkEnd w:id="1573"/>
      <w:bookmarkEnd w:id="1574"/>
      <w:commentRangeEnd w:id="1575"/>
      <w:r w:rsidR="008D171B">
        <w:rPr>
          <w:rStyle w:val="CommentReference"/>
          <w:rFonts w:ascii="Calibri" w:hAnsi="Calibri"/>
          <w:b w:val="0"/>
          <w:bCs w:val="0"/>
        </w:rPr>
        <w:commentReference w:id="1575"/>
      </w:r>
      <w:commentRangeEnd w:id="1576"/>
      <w:r w:rsidR="00B508A2">
        <w:rPr>
          <w:rStyle w:val="CommentReference"/>
          <w:rFonts w:ascii="Calibri" w:hAnsi="Calibri"/>
          <w:b w:val="0"/>
          <w:bCs w:val="0"/>
        </w:rPr>
        <w:commentReference w:id="1576"/>
      </w:r>
    </w:p>
    <w:p w14:paraId="2BED8B2F" w14:textId="302DEC49" w:rsidR="005428F0" w:rsidRPr="00F4689F" w:rsidRDefault="005428F0" w:rsidP="005428F0">
      <w:pPr>
        <w:jc w:val="both"/>
        <w:rPr>
          <w:rFonts w:eastAsia="Calibri"/>
          <w:highlight w:val="white"/>
          <w:lang w:val="it-IT" w:eastAsia="en-GB"/>
        </w:rPr>
      </w:pPr>
      <w:r w:rsidRPr="00F4689F">
        <w:rPr>
          <w:rFonts w:eastAsia="Calibri"/>
          <w:highlight w:val="white"/>
          <w:lang w:val="it-IT" w:eastAsia="en-GB"/>
        </w:rPr>
        <w:t>E’ possibile fornire il totale delle imposte dell’ordine a livello di testat</w:t>
      </w:r>
      <w:ins w:id="1577" w:author="Bertocchi Elisa" w:date="2018-09-21T15:21:00Z">
        <w:r w:rsidR="007A473A">
          <w:rPr>
            <w:rFonts w:eastAsia="Calibri"/>
            <w:highlight w:val="white"/>
            <w:lang w:val="it-IT" w:eastAsia="en-GB"/>
          </w:rPr>
          <w:t>a</w:t>
        </w:r>
      </w:ins>
      <w:del w:id="1578" w:author="Bertocchi Elisa" w:date="2018-09-21T15:21:00Z">
        <w:r w:rsidRPr="00F4689F" w:rsidDel="007A473A">
          <w:rPr>
            <w:rFonts w:eastAsia="Calibri"/>
            <w:highlight w:val="white"/>
            <w:lang w:val="it-IT" w:eastAsia="en-GB"/>
          </w:rPr>
          <w:delText>e</w:delText>
        </w:r>
      </w:del>
      <w:r w:rsidRPr="00F4689F">
        <w:rPr>
          <w:rFonts w:eastAsia="Calibri"/>
          <w:highlight w:val="white"/>
          <w:lang w:val="it-IT" w:eastAsia="en-GB"/>
        </w:rPr>
        <w:t xml:space="preserve"> ma anche a livello di riga.</w:t>
      </w:r>
    </w:p>
    <w:p w14:paraId="53014C63" w14:textId="77777777" w:rsidR="005428F0" w:rsidRPr="00F4689F" w:rsidRDefault="005428F0" w:rsidP="005428F0">
      <w:pPr>
        <w:rPr>
          <w:rFonts w:eastAsia="Calibri"/>
          <w:highlight w:val="white"/>
          <w:lang w:val="it-IT" w:eastAsia="en-GB"/>
        </w:rPr>
      </w:pPr>
      <w:r w:rsidRPr="00F4689F">
        <w:rPr>
          <w:rFonts w:eastAsia="Calibri"/>
          <w:highlight w:val="white"/>
          <w:lang w:val="it-IT" w:eastAsia="en-GB"/>
        </w:rPr>
        <w:t xml:space="preserve"> </w:t>
      </w:r>
    </w:p>
    <w:p w14:paraId="73DC4249" w14:textId="77777777" w:rsidR="005428F0" w:rsidRPr="00996D43" w:rsidRDefault="005428F0" w:rsidP="005428F0">
      <w:pPr>
        <w:rPr>
          <w:rFonts w:eastAsia="Calibri"/>
          <w:highlight w:val="white"/>
          <w:lang w:val="it-IT" w:eastAsia="en-GB"/>
        </w:rPr>
      </w:pPr>
      <w:r w:rsidRPr="00F4689F">
        <w:rPr>
          <w:rFonts w:eastAsia="Calibri"/>
          <w:highlight w:val="white"/>
          <w:lang w:val="it-IT" w:eastAsia="en-GB"/>
        </w:rPr>
        <w:t>Livello di testata:</w:t>
      </w:r>
    </w:p>
    <w:p w14:paraId="63E7DFEE" w14:textId="77777777" w:rsidR="005428F0" w:rsidRPr="00A7060F" w:rsidRDefault="005428F0" w:rsidP="005428F0">
      <w:pPr>
        <w:autoSpaceDE w:val="0"/>
        <w:autoSpaceDN w:val="0"/>
        <w:adjustRightInd w:val="0"/>
        <w:rPr>
          <w:rFonts w:ascii="Arial" w:eastAsia="Calibri" w:hAnsi="Arial" w:cs="Arial"/>
          <w:color w:val="000000"/>
          <w:sz w:val="20"/>
          <w:szCs w:val="20"/>
          <w:highlight w:val="white"/>
          <w:lang w:val="it-IT" w:eastAsia="sv-SE"/>
        </w:rPr>
      </w:pPr>
      <w:r w:rsidRPr="00A7060F">
        <w:rPr>
          <w:rFonts w:ascii="Arial" w:eastAsia="Calibri" w:hAnsi="Arial" w:cs="Arial"/>
          <w:color w:val="0000FF"/>
          <w:sz w:val="20"/>
          <w:szCs w:val="20"/>
          <w:highlight w:val="white"/>
          <w:lang w:val="it-IT" w:eastAsia="sv-SE"/>
        </w:rPr>
        <w:t>&lt;</w:t>
      </w:r>
      <w:r w:rsidRPr="00A7060F">
        <w:rPr>
          <w:rFonts w:ascii="Arial" w:eastAsia="Calibri" w:hAnsi="Arial" w:cs="Arial"/>
          <w:color w:val="800000"/>
          <w:sz w:val="20"/>
          <w:szCs w:val="20"/>
          <w:highlight w:val="white"/>
          <w:lang w:val="it-IT" w:eastAsia="sv-SE"/>
        </w:rPr>
        <w:t>cac:TaxTotal</w:t>
      </w:r>
      <w:r w:rsidRPr="00A7060F">
        <w:rPr>
          <w:rFonts w:ascii="Arial" w:eastAsia="Calibri" w:hAnsi="Arial" w:cs="Arial"/>
          <w:color w:val="0000FF"/>
          <w:sz w:val="20"/>
          <w:szCs w:val="20"/>
          <w:highlight w:val="white"/>
          <w:lang w:val="it-IT" w:eastAsia="sv-SE"/>
        </w:rPr>
        <w:t>&gt;</w:t>
      </w:r>
    </w:p>
    <w:p w14:paraId="51869F93" w14:textId="77777777" w:rsidR="005428F0" w:rsidRPr="00F4689F" w:rsidRDefault="005428F0" w:rsidP="005428F0">
      <w:pPr>
        <w:autoSpaceDE w:val="0"/>
        <w:autoSpaceDN w:val="0"/>
        <w:adjustRightInd w:val="0"/>
        <w:rPr>
          <w:rFonts w:ascii="Arial" w:eastAsia="Calibri" w:hAnsi="Arial" w:cs="Arial"/>
          <w:color w:val="000000"/>
          <w:sz w:val="20"/>
          <w:szCs w:val="20"/>
          <w:highlight w:val="white"/>
          <w:lang w:eastAsia="sv-SE"/>
        </w:rPr>
      </w:pPr>
      <w:r w:rsidRPr="00A7060F">
        <w:rPr>
          <w:rFonts w:ascii="Arial" w:eastAsia="Calibri" w:hAnsi="Arial" w:cs="Arial"/>
          <w:color w:val="000000"/>
          <w:sz w:val="20"/>
          <w:szCs w:val="20"/>
          <w:highlight w:val="white"/>
          <w:lang w:val="it-IT" w:eastAsia="sv-SE"/>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cbc:TaxAmount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5</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cbc:TaxAmount</w:t>
      </w:r>
      <w:r w:rsidRPr="00F4689F">
        <w:rPr>
          <w:rFonts w:ascii="Arial" w:eastAsia="Calibri" w:hAnsi="Arial" w:cs="Arial"/>
          <w:color w:val="0000FF"/>
          <w:sz w:val="20"/>
          <w:szCs w:val="20"/>
          <w:highlight w:val="white"/>
          <w:lang w:eastAsia="sv-SE"/>
        </w:rPr>
        <w:t>&gt;</w:t>
      </w:r>
    </w:p>
    <w:p w14:paraId="34A4BCBE" w14:textId="77777777" w:rsidR="005428F0" w:rsidRPr="00F4689F" w:rsidRDefault="005428F0" w:rsidP="005428F0">
      <w:pPr>
        <w:autoSpaceDE w:val="0"/>
        <w:autoSpaceDN w:val="0"/>
        <w:adjustRightInd w:val="0"/>
        <w:rPr>
          <w:lang w:val="it-IT"/>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cac:TaxTotal</w:t>
      </w:r>
      <w:r w:rsidRPr="00F4689F">
        <w:rPr>
          <w:rFonts w:ascii="Arial" w:eastAsia="Calibri" w:hAnsi="Arial" w:cs="Arial"/>
          <w:color w:val="0000FF"/>
          <w:sz w:val="20"/>
          <w:szCs w:val="20"/>
          <w:highlight w:val="white"/>
          <w:lang w:val="it-IT" w:eastAsia="sv-SE"/>
        </w:rPr>
        <w:t>&gt;</w:t>
      </w:r>
      <w:r w:rsidRPr="00F4689F">
        <w:rPr>
          <w:rFonts w:ascii="Arial" w:eastAsia="Calibri" w:hAnsi="Arial" w:cs="Arial"/>
          <w:color w:val="000000"/>
          <w:sz w:val="20"/>
          <w:szCs w:val="20"/>
          <w:highlight w:val="white"/>
          <w:lang w:val="it-IT" w:eastAsia="en-GB"/>
        </w:rPr>
        <w:tab/>
      </w:r>
    </w:p>
    <w:p w14:paraId="2EE9A5E8" w14:textId="77777777" w:rsidR="005428F0" w:rsidRPr="00F4689F" w:rsidRDefault="005428F0" w:rsidP="005428F0">
      <w:pPr>
        <w:rPr>
          <w:lang w:val="it-IT"/>
        </w:rPr>
      </w:pPr>
    </w:p>
    <w:p w14:paraId="548E89CD" w14:textId="77777777" w:rsidR="005428F0" w:rsidRPr="00F4689F" w:rsidRDefault="005428F0" w:rsidP="005428F0">
      <w:pPr>
        <w:rPr>
          <w:lang w:val="it-IT"/>
        </w:rPr>
      </w:pPr>
      <w:r w:rsidRPr="00F4689F">
        <w:rPr>
          <w:lang w:val="it-IT"/>
        </w:rPr>
        <w:t>Livello di riga:</w:t>
      </w:r>
    </w:p>
    <w:p w14:paraId="7B49531D" w14:textId="77777777" w:rsidR="005428F0" w:rsidRPr="00F4689F" w:rsidRDefault="005428F0" w:rsidP="005428F0">
      <w:pPr>
        <w:autoSpaceDE w:val="0"/>
        <w:autoSpaceDN w:val="0"/>
        <w:adjustRightInd w:val="0"/>
        <w:rPr>
          <w:rFonts w:ascii="Arial" w:eastAsia="Calibri" w:hAnsi="Arial" w:cs="Arial"/>
          <w:color w:val="000000"/>
          <w:sz w:val="20"/>
          <w:szCs w:val="20"/>
          <w:highlight w:val="white"/>
          <w:lang w:eastAsia="sv-SE"/>
        </w:rPr>
      </w:pP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cac:LineItem</w:t>
      </w:r>
      <w:r w:rsidRPr="00F4689F">
        <w:rPr>
          <w:rFonts w:ascii="Arial" w:eastAsia="Calibri" w:hAnsi="Arial" w:cs="Arial"/>
          <w:color w:val="0000FF"/>
          <w:sz w:val="20"/>
          <w:szCs w:val="20"/>
          <w:highlight w:val="white"/>
          <w:lang w:eastAsia="sv-SE"/>
        </w:rPr>
        <w:t>&gt;</w:t>
      </w:r>
    </w:p>
    <w:p w14:paraId="470670FA" w14:textId="77777777" w:rsidR="005428F0" w:rsidRPr="00F4689F" w:rsidRDefault="005428F0" w:rsidP="005428F0">
      <w:pPr>
        <w:autoSpaceDE w:val="0"/>
        <w:autoSpaceDN w:val="0"/>
        <w:adjustRightInd w:val="0"/>
        <w:rPr>
          <w:rFonts w:ascii="Arial" w:eastAsia="Calibri" w:hAnsi="Arial" w:cs="Arial"/>
          <w:color w:val="000000"/>
          <w:sz w:val="20"/>
          <w:szCs w:val="20"/>
          <w:highlight w:val="white"/>
          <w:lang w:eastAsia="sv-SE"/>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cbc:ID</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1</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cbc:ID</w:t>
      </w:r>
      <w:r w:rsidRPr="00F4689F">
        <w:rPr>
          <w:rFonts w:ascii="Arial" w:eastAsia="Calibri" w:hAnsi="Arial" w:cs="Arial"/>
          <w:color w:val="0000FF"/>
          <w:sz w:val="20"/>
          <w:szCs w:val="20"/>
          <w:highlight w:val="white"/>
          <w:lang w:eastAsia="sv-SE"/>
        </w:rPr>
        <w:t>&gt;</w:t>
      </w:r>
    </w:p>
    <w:p w14:paraId="5D2900F5" w14:textId="77777777" w:rsidR="005428F0" w:rsidRPr="00F4689F" w:rsidRDefault="005428F0" w:rsidP="005428F0">
      <w:pPr>
        <w:autoSpaceDE w:val="0"/>
        <w:autoSpaceDN w:val="0"/>
        <w:adjustRightInd w:val="0"/>
        <w:rPr>
          <w:rFonts w:ascii="Arial" w:eastAsia="Calibri" w:hAnsi="Arial" w:cs="Arial"/>
          <w:color w:val="000000"/>
          <w:sz w:val="20"/>
          <w:szCs w:val="20"/>
          <w:highlight w:val="white"/>
          <w:lang w:val="it-IT" w:eastAsia="sv-SE"/>
        </w:rPr>
      </w:pPr>
      <w:r w:rsidRPr="00F4689F">
        <w:rPr>
          <w:rFonts w:ascii="Arial" w:eastAsia="Calibri" w:hAnsi="Arial" w:cs="Arial"/>
          <w:color w:val="000000"/>
          <w:sz w:val="20"/>
          <w:szCs w:val="20"/>
          <w:highlight w:val="white"/>
          <w:lang w:eastAsia="sv-SE"/>
        </w:rPr>
        <w:t xml:space="preserve">      </w:t>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cbc:Quantity</w:t>
      </w:r>
      <w:r w:rsidRPr="00F4689F">
        <w:rPr>
          <w:rFonts w:ascii="Arial" w:eastAsia="Calibri" w:hAnsi="Arial" w:cs="Arial"/>
          <w:color w:val="FF0000"/>
          <w:sz w:val="20"/>
          <w:szCs w:val="20"/>
          <w:highlight w:val="white"/>
          <w:lang w:val="it-IT" w:eastAsia="sv-SE"/>
        </w:rPr>
        <w:t xml:space="preserve"> unitCode</w:t>
      </w:r>
      <w:r w:rsidRPr="00F4689F">
        <w:rPr>
          <w:rFonts w:ascii="Arial" w:eastAsia="Calibri" w:hAnsi="Arial" w:cs="Arial"/>
          <w:color w:val="0000FF"/>
          <w:sz w:val="20"/>
          <w:szCs w:val="20"/>
          <w:highlight w:val="white"/>
          <w:lang w:val="it-IT" w:eastAsia="sv-SE"/>
        </w:rPr>
        <w:t>="</w:t>
      </w:r>
      <w:r w:rsidRPr="00F4689F">
        <w:rPr>
          <w:rFonts w:ascii="Arial" w:eastAsia="Calibri" w:hAnsi="Arial" w:cs="Arial"/>
          <w:color w:val="000000"/>
          <w:sz w:val="20"/>
          <w:szCs w:val="20"/>
          <w:highlight w:val="white"/>
          <w:lang w:val="it-IT" w:eastAsia="sv-SE"/>
        </w:rPr>
        <w:t>NAR</w:t>
      </w:r>
      <w:r w:rsidRPr="00F4689F">
        <w:rPr>
          <w:rFonts w:ascii="Arial" w:eastAsia="Calibri" w:hAnsi="Arial" w:cs="Arial"/>
          <w:color w:val="0000FF"/>
          <w:sz w:val="20"/>
          <w:szCs w:val="20"/>
          <w:highlight w:val="white"/>
          <w:lang w:val="it-IT" w:eastAsia="sv-SE"/>
        </w:rPr>
        <w:t>"&gt;</w:t>
      </w:r>
      <w:r w:rsidRPr="00F4689F">
        <w:rPr>
          <w:rFonts w:ascii="Arial" w:eastAsia="Calibri" w:hAnsi="Arial" w:cs="Arial"/>
          <w:color w:val="000000"/>
          <w:sz w:val="20"/>
          <w:szCs w:val="20"/>
          <w:highlight w:val="white"/>
          <w:lang w:val="it-IT" w:eastAsia="sv-SE"/>
        </w:rPr>
        <w:t>50</w:t>
      </w:r>
      <w:r w:rsidRPr="00F4689F">
        <w:rPr>
          <w:rFonts w:ascii="Arial" w:eastAsia="Calibri" w:hAnsi="Arial" w:cs="Arial"/>
          <w:color w:val="0000FF"/>
          <w:sz w:val="20"/>
          <w:szCs w:val="20"/>
          <w:highlight w:val="white"/>
          <w:lang w:val="it-IT" w:eastAsia="sv-SE"/>
        </w:rPr>
        <w:t>&lt;/</w:t>
      </w:r>
      <w:r w:rsidRPr="00F4689F">
        <w:rPr>
          <w:rFonts w:ascii="Arial" w:eastAsia="Calibri" w:hAnsi="Arial" w:cs="Arial"/>
          <w:color w:val="800000"/>
          <w:sz w:val="20"/>
          <w:szCs w:val="20"/>
          <w:highlight w:val="white"/>
          <w:lang w:val="it-IT" w:eastAsia="sv-SE"/>
        </w:rPr>
        <w:t>cbc:Quantity</w:t>
      </w:r>
      <w:r w:rsidRPr="00F4689F">
        <w:rPr>
          <w:rFonts w:ascii="Arial" w:eastAsia="Calibri" w:hAnsi="Arial" w:cs="Arial"/>
          <w:color w:val="0000FF"/>
          <w:sz w:val="20"/>
          <w:szCs w:val="20"/>
          <w:highlight w:val="white"/>
          <w:lang w:val="it-IT" w:eastAsia="sv-SE"/>
        </w:rPr>
        <w:t>&gt;</w:t>
      </w:r>
    </w:p>
    <w:p w14:paraId="0916A48E" w14:textId="77777777" w:rsidR="005428F0" w:rsidRPr="00F4689F" w:rsidRDefault="005428F0" w:rsidP="005428F0">
      <w:pPr>
        <w:autoSpaceDE w:val="0"/>
        <w:autoSpaceDN w:val="0"/>
        <w:adjustRightInd w:val="0"/>
        <w:rPr>
          <w:rFonts w:ascii="Arial" w:eastAsia="Calibri" w:hAnsi="Arial" w:cs="Arial"/>
          <w:color w:val="000000"/>
          <w:sz w:val="20"/>
          <w:szCs w:val="20"/>
          <w:highlight w:val="white"/>
          <w:lang w:eastAsia="sv-SE"/>
        </w:rPr>
      </w:pPr>
      <w:r w:rsidRPr="00F4689F">
        <w:rPr>
          <w:rFonts w:ascii="Arial" w:eastAsia="Calibri" w:hAnsi="Arial" w:cs="Arial"/>
          <w:color w:val="000000"/>
          <w:sz w:val="20"/>
          <w:szCs w:val="20"/>
          <w:highlight w:val="white"/>
          <w:lang w:val="it-IT" w:eastAsia="sv-SE"/>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50</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0000FF"/>
          <w:sz w:val="20"/>
          <w:szCs w:val="20"/>
          <w:highlight w:val="white"/>
          <w:lang w:eastAsia="sv-SE"/>
        </w:rPr>
        <w:t>&gt;</w:t>
      </w:r>
    </w:p>
    <w:p w14:paraId="44B37E21" w14:textId="77777777" w:rsidR="005428F0" w:rsidRPr="00F4689F" w:rsidRDefault="005428F0" w:rsidP="005428F0">
      <w:pPr>
        <w:rPr>
          <w:rFonts w:ascii="Arial" w:eastAsia="Calibri" w:hAnsi="Arial" w:cs="Arial"/>
          <w:color w:val="0000FF"/>
          <w:sz w:val="20"/>
          <w:szCs w:val="20"/>
          <w:lang w:eastAsia="sv-SE"/>
        </w:rPr>
      </w:pPr>
      <w:r w:rsidRPr="00F4689F">
        <w:rPr>
          <w:rFonts w:ascii="Arial" w:eastAsia="Calibri" w:hAnsi="Arial" w:cs="Arial"/>
          <w:color w:val="000000"/>
          <w:sz w:val="20"/>
          <w:szCs w:val="20"/>
          <w:highlight w:val="white"/>
          <w:lang w:eastAsia="sv-SE"/>
        </w:rPr>
        <w:t xml:space="preserve">      </w:t>
      </w:r>
      <w:bookmarkStart w:id="1579" w:name="OLE_LINK17"/>
      <w:bookmarkStart w:id="1580" w:name="OLE_LINK18"/>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cbc:TotalTaxAmount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r w:rsidRPr="00F4689F">
        <w:rPr>
          <w:rFonts w:ascii="Arial" w:eastAsia="Calibri" w:hAnsi="Arial" w:cs="Arial"/>
          <w:color w:val="000000"/>
          <w:sz w:val="20"/>
          <w:szCs w:val="20"/>
          <w:highlight w:val="white"/>
          <w:lang w:eastAsia="sv-SE"/>
        </w:rPr>
        <w:t>5</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cbc:TotalTaxAmount</w:t>
      </w:r>
      <w:r w:rsidRPr="00F4689F">
        <w:rPr>
          <w:rFonts w:ascii="Arial" w:eastAsia="Calibri" w:hAnsi="Arial" w:cs="Arial"/>
          <w:color w:val="0000FF"/>
          <w:sz w:val="20"/>
          <w:szCs w:val="20"/>
          <w:highlight w:val="white"/>
          <w:lang w:eastAsia="sv-SE"/>
        </w:rPr>
        <w:t>&gt;</w:t>
      </w:r>
      <w:bookmarkEnd w:id="1579"/>
      <w:bookmarkEnd w:id="1580"/>
    </w:p>
    <w:p w14:paraId="34FA87B7" w14:textId="77777777" w:rsidR="005428F0" w:rsidRPr="00F4689F" w:rsidRDefault="005428F0" w:rsidP="005428F0">
      <w:r w:rsidRPr="00F4689F">
        <w:rPr>
          <w:rFonts w:ascii="Arial" w:eastAsia="Calibri" w:hAnsi="Arial" w:cs="Arial"/>
          <w:color w:val="0000FF"/>
          <w:sz w:val="20"/>
          <w:szCs w:val="20"/>
          <w:lang w:eastAsia="sv-SE"/>
        </w:rPr>
        <w:tab/>
        <w:t>…</w:t>
      </w:r>
    </w:p>
    <w:p w14:paraId="0A353526" w14:textId="77777777" w:rsidR="005428F0" w:rsidRPr="00F4689F" w:rsidRDefault="005428F0" w:rsidP="005428F0">
      <w:pPr>
        <w:pStyle w:val="Heading3"/>
        <w:rPr>
          <w:lang w:val="it-IT" w:eastAsia="it-IT"/>
        </w:rPr>
      </w:pPr>
      <w:bookmarkStart w:id="1581" w:name="_Toc510780888"/>
      <w:bookmarkEnd w:id="1567"/>
      <w:r w:rsidRPr="00F4689F">
        <w:rPr>
          <w:lang w:val="it-IT" w:eastAsia="it-IT"/>
        </w:rPr>
        <w:t>Confezionamento</w:t>
      </w:r>
      <w:bookmarkEnd w:id="1581"/>
    </w:p>
    <w:p w14:paraId="3644B917" w14:textId="77777777" w:rsidR="005428F0" w:rsidRPr="00F4689F" w:rsidRDefault="005428F0" w:rsidP="005428F0">
      <w:pPr>
        <w:spacing w:before="100" w:beforeAutospacing="1"/>
        <w:jc w:val="both"/>
        <w:rPr>
          <w:rFonts w:asciiTheme="minorHAnsi" w:hAnsiTheme="minorHAnsi"/>
          <w:lang w:val="it-IT" w:eastAsia="it-IT"/>
        </w:rPr>
      </w:pPr>
      <w:r w:rsidRPr="00F4689F">
        <w:rPr>
          <w:rFonts w:asciiTheme="minorHAnsi" w:hAnsiTheme="minorHAnsi"/>
          <w:lang w:val="it-IT" w:eastAsia="it-IT"/>
        </w:rPr>
        <w:t>Per fornire informazioni sul confezionamento è possibile usare due diverse modalità a seconda di come viene effettuato l’ordine, e quindi se l’articolo corrisponde alla singola unità o alla confezione. Se l’articolo ordinato è una confezione è importante indicarne l’unità di misura corretta “PK” (pack).</w:t>
      </w:r>
    </w:p>
    <w:p w14:paraId="057D695F" w14:textId="77777777" w:rsidR="005428F0" w:rsidRPr="00F4689F" w:rsidRDefault="005428F0" w:rsidP="005428F0">
      <w:pPr>
        <w:jc w:val="both"/>
        <w:rPr>
          <w:rFonts w:asciiTheme="minorHAnsi" w:hAnsiTheme="minorHAnsi"/>
          <w:lang w:val="it-IT" w:eastAsia="it-IT"/>
        </w:rPr>
      </w:pPr>
      <w:r w:rsidRPr="00F4689F">
        <w:rPr>
          <w:rFonts w:asciiTheme="minorHAnsi" w:hAnsiTheme="minorHAnsi"/>
          <w:lang w:val="it-IT" w:eastAsia="it-IT"/>
        </w:rPr>
        <w:t>Nella tabella seguente si fornisce la metodologia per aggiungere informazioni sulle singole unità all’interno della confezione e viceversa, quando l’articolo coincide con l’unità base, per fornire informazioni sul confezionamento.</w:t>
      </w:r>
    </w:p>
    <w:p w14:paraId="374015F6" w14:textId="77777777" w:rsidR="005428F0" w:rsidRPr="00F4689F" w:rsidRDefault="005428F0" w:rsidP="005428F0">
      <w:pPr>
        <w:jc w:val="both"/>
        <w:rPr>
          <w:rFonts w:asciiTheme="minorHAnsi" w:hAnsiTheme="minorHAnsi"/>
          <w:lang w:val="it-IT" w:eastAsia="it-IT"/>
        </w:rPr>
      </w:pPr>
    </w:p>
    <w:tbl>
      <w:tblPr>
        <w:tblStyle w:val="LightList-Accent14"/>
        <w:tblW w:w="10961" w:type="dxa"/>
        <w:jc w:val="center"/>
        <w:tblLook w:val="04A0" w:firstRow="1" w:lastRow="0" w:firstColumn="1" w:lastColumn="0" w:noHBand="0" w:noVBand="1"/>
      </w:tblPr>
      <w:tblGrid>
        <w:gridCol w:w="3253"/>
        <w:gridCol w:w="3854"/>
        <w:gridCol w:w="3854"/>
      </w:tblGrid>
      <w:tr w:rsidR="005428F0" w:rsidRPr="00F4689F" w14:paraId="4E3A5F2D" w14:textId="77777777" w:rsidTr="00BF49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14:paraId="30975DE7" w14:textId="77777777" w:rsidR="005428F0" w:rsidRPr="00F4689F" w:rsidRDefault="005428F0" w:rsidP="00BF4964">
            <w:pPr>
              <w:jc w:val="center"/>
              <w:rPr>
                <w:lang w:val="it-IT" w:eastAsia="it-IT"/>
              </w:rPr>
            </w:pPr>
            <w:r w:rsidRPr="00F4689F">
              <w:rPr>
                <w:lang w:val="it-IT" w:eastAsia="it-IT"/>
              </w:rPr>
              <w:t>Informazioni</w:t>
            </w:r>
          </w:p>
        </w:tc>
        <w:tc>
          <w:tcPr>
            <w:tcW w:w="7708" w:type="dxa"/>
            <w:gridSpan w:val="2"/>
            <w:vAlign w:val="center"/>
          </w:tcPr>
          <w:p w14:paraId="39FA3119" w14:textId="77777777" w:rsidR="005428F0" w:rsidRPr="00F4689F" w:rsidRDefault="005428F0" w:rsidP="00BF4964">
            <w:pPr>
              <w:jc w:val="center"/>
              <w:cnfStyle w:val="100000000000" w:firstRow="1" w:lastRow="0" w:firstColumn="0" w:lastColumn="0" w:oddVBand="0" w:evenVBand="0" w:oddHBand="0" w:evenHBand="0" w:firstRowFirstColumn="0" w:firstRowLastColumn="0" w:lastRowFirstColumn="0" w:lastRowLastColumn="0"/>
              <w:rPr>
                <w:lang w:val="it-IT" w:eastAsia="it-IT"/>
              </w:rPr>
            </w:pPr>
            <w:r w:rsidRPr="00F4689F">
              <w:rPr>
                <w:lang w:val="it-IT" w:eastAsia="it-IT"/>
              </w:rPr>
              <w:t>Articolo</w:t>
            </w:r>
          </w:p>
        </w:tc>
      </w:tr>
      <w:tr w:rsidR="005428F0" w:rsidRPr="00F4689F" w14:paraId="7BF7C128" w14:textId="77777777" w:rsidTr="00BF4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8DB3E2" w:themeFill="text2" w:themeFillTint="66"/>
          </w:tcPr>
          <w:p w14:paraId="30622C0C" w14:textId="77777777" w:rsidR="005428F0" w:rsidRPr="00F4689F" w:rsidRDefault="005428F0" w:rsidP="00BF4964">
            <w:pPr>
              <w:rPr>
                <w:lang w:val="it-IT" w:eastAsia="it-IT"/>
              </w:rPr>
            </w:pPr>
          </w:p>
        </w:tc>
        <w:tc>
          <w:tcPr>
            <w:tcW w:w="3854" w:type="dxa"/>
            <w:shd w:val="clear" w:color="auto" w:fill="8DB3E2" w:themeFill="text2" w:themeFillTint="66"/>
          </w:tcPr>
          <w:p w14:paraId="41409503" w14:textId="77777777" w:rsidR="005428F0" w:rsidRPr="00F4689F" w:rsidRDefault="005428F0" w:rsidP="00BF496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it-IT" w:eastAsia="it-IT"/>
              </w:rPr>
            </w:pPr>
            <w:r w:rsidRPr="00F4689F">
              <w:rPr>
                <w:b/>
                <w:color w:val="FFFFFF" w:themeColor="background1"/>
                <w:lang w:val="it-IT" w:eastAsia="it-IT"/>
              </w:rPr>
              <w:t>Caso 1: Unità Base</w:t>
            </w:r>
          </w:p>
        </w:tc>
        <w:tc>
          <w:tcPr>
            <w:tcW w:w="3854" w:type="dxa"/>
            <w:shd w:val="clear" w:color="auto" w:fill="8DB3E2" w:themeFill="text2" w:themeFillTint="66"/>
          </w:tcPr>
          <w:p w14:paraId="65A166F5" w14:textId="77777777" w:rsidR="005428F0" w:rsidRPr="00F4689F" w:rsidRDefault="005428F0" w:rsidP="00BF496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it-IT" w:eastAsia="it-IT"/>
              </w:rPr>
            </w:pPr>
            <w:r w:rsidRPr="00F4689F">
              <w:rPr>
                <w:b/>
                <w:color w:val="FFFFFF" w:themeColor="background1"/>
                <w:lang w:val="it-IT" w:eastAsia="it-IT"/>
              </w:rPr>
              <w:t>Caso 2: Confezione</w:t>
            </w:r>
          </w:p>
        </w:tc>
      </w:tr>
      <w:tr w:rsidR="005428F0" w:rsidRPr="00F4689F" w14:paraId="5927340B" w14:textId="77777777" w:rsidTr="00BF4964">
        <w:trPr>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DBE5F1" w:themeFill="accent1" w:themeFillTint="33"/>
          </w:tcPr>
          <w:p w14:paraId="6ABA1AE8" w14:textId="77777777" w:rsidR="005428F0" w:rsidRPr="00F4689F" w:rsidRDefault="005428F0" w:rsidP="00BF4964">
            <w:pPr>
              <w:rPr>
                <w:lang w:val="it-IT" w:eastAsia="it-IT"/>
              </w:rPr>
            </w:pPr>
            <w:r w:rsidRPr="00F4689F">
              <w:rPr>
                <w:lang w:val="it-IT" w:eastAsia="it-IT"/>
              </w:rPr>
              <w:t>Unità di Misura</w:t>
            </w:r>
          </w:p>
        </w:tc>
        <w:tc>
          <w:tcPr>
            <w:tcW w:w="3854" w:type="dxa"/>
          </w:tcPr>
          <w:p w14:paraId="00A72E65"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val="it-IT" w:eastAsia="it-IT"/>
              </w:rPr>
            </w:pPr>
            <w:r w:rsidRPr="00F4689F">
              <w:rPr>
                <w:lang w:val="it-IT" w:eastAsia="it-IT"/>
              </w:rPr>
              <w:t xml:space="preserve">NAR  </w:t>
            </w:r>
            <w:r w:rsidRPr="00F4689F">
              <w:rPr>
                <w:i/>
                <w:sz w:val="20"/>
                <w:lang w:val="it-IT" w:eastAsia="it-IT"/>
              </w:rPr>
              <w:t>(o altra più specifica)</w:t>
            </w:r>
          </w:p>
        </w:tc>
        <w:tc>
          <w:tcPr>
            <w:tcW w:w="3854" w:type="dxa"/>
          </w:tcPr>
          <w:p w14:paraId="28AB92B0"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val="it-IT" w:eastAsia="it-IT"/>
              </w:rPr>
            </w:pPr>
            <w:r w:rsidRPr="00F4689F">
              <w:rPr>
                <w:lang w:val="it-IT" w:eastAsia="it-IT"/>
              </w:rPr>
              <w:t>PK</w:t>
            </w:r>
          </w:p>
        </w:tc>
      </w:tr>
      <w:tr w:rsidR="005428F0" w:rsidRPr="00F4689F" w14:paraId="4D35EBDA" w14:textId="77777777" w:rsidTr="00BF4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DBE5F1" w:themeFill="accent1" w:themeFillTint="33"/>
          </w:tcPr>
          <w:p w14:paraId="500461A0" w14:textId="77777777" w:rsidR="005428F0" w:rsidRPr="00F4689F" w:rsidRDefault="005428F0" w:rsidP="00BF4964">
            <w:pPr>
              <w:rPr>
                <w:lang w:val="it-IT" w:eastAsia="it-IT"/>
              </w:rPr>
            </w:pPr>
            <w:r w:rsidRPr="00F4689F">
              <w:rPr>
                <w:lang w:val="it-IT" w:eastAsia="it-IT"/>
              </w:rPr>
              <w:t>Numero unità base nella confezione</w:t>
            </w:r>
          </w:p>
        </w:tc>
        <w:tc>
          <w:tcPr>
            <w:tcW w:w="3854" w:type="dxa"/>
          </w:tcPr>
          <w:p w14:paraId="53220E31"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val="it-IT" w:eastAsia="it-IT"/>
              </w:rPr>
            </w:pPr>
            <w:r w:rsidRPr="00F4689F">
              <w:rPr>
                <w:lang w:val="it-IT" w:eastAsia="it-IT"/>
              </w:rPr>
              <w:t>cac:Item/cbc:PackSizeNumeric</w:t>
            </w:r>
          </w:p>
        </w:tc>
        <w:tc>
          <w:tcPr>
            <w:tcW w:w="3854" w:type="dxa"/>
          </w:tcPr>
          <w:p w14:paraId="5C874A30"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val="it-IT" w:eastAsia="it-IT"/>
              </w:rPr>
            </w:pPr>
            <w:r w:rsidRPr="00F4689F">
              <w:rPr>
                <w:lang w:val="it-IT" w:eastAsia="it-IT"/>
              </w:rPr>
              <w:t>cac:Item/cbc:PackQuantity</w:t>
            </w:r>
          </w:p>
        </w:tc>
      </w:tr>
      <w:tr w:rsidR="005428F0" w:rsidRPr="00F4689F" w14:paraId="6033D803" w14:textId="77777777" w:rsidTr="00BF4964">
        <w:trPr>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DBE5F1" w:themeFill="accent1" w:themeFillTint="33"/>
          </w:tcPr>
          <w:p w14:paraId="28A5F0EC" w14:textId="77777777" w:rsidR="005428F0" w:rsidRPr="00F4689F" w:rsidRDefault="005428F0" w:rsidP="00BF4964">
            <w:pPr>
              <w:rPr>
                <w:lang w:val="it-IT" w:eastAsia="it-IT"/>
              </w:rPr>
            </w:pPr>
            <w:r w:rsidRPr="00F4689F">
              <w:rPr>
                <w:lang w:val="it-IT" w:eastAsia="it-IT"/>
              </w:rPr>
              <w:t>Prezzo Unità Base</w:t>
            </w:r>
          </w:p>
        </w:tc>
        <w:tc>
          <w:tcPr>
            <w:tcW w:w="3854" w:type="dxa"/>
          </w:tcPr>
          <w:p w14:paraId="011868B4"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val="it-IT" w:eastAsia="it-IT"/>
              </w:rPr>
            </w:pPr>
            <w:r w:rsidRPr="00F4689F">
              <w:rPr>
                <w:lang w:val="it-IT" w:eastAsia="it-IT"/>
              </w:rPr>
              <w:t>cac:Price/cbc:PriceAmount</w:t>
            </w:r>
          </w:p>
        </w:tc>
        <w:tc>
          <w:tcPr>
            <w:tcW w:w="3854" w:type="dxa"/>
          </w:tcPr>
          <w:p w14:paraId="20756223"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i/>
                <w:sz w:val="20"/>
                <w:lang w:eastAsia="it-IT"/>
              </w:rPr>
            </w:pPr>
            <w:r w:rsidRPr="00F4689F">
              <w:rPr>
                <w:lang w:eastAsia="it-IT"/>
              </w:rPr>
              <w:t>cac:Item/cac:AdditionalItemProperty/</w:t>
            </w:r>
            <w:r w:rsidRPr="00F4689F">
              <w:t xml:space="preserve"> </w:t>
            </w:r>
            <w:r w:rsidRPr="00F4689F">
              <w:rPr>
                <w:i/>
                <w:sz w:val="20"/>
                <w:lang w:eastAsia="it-IT"/>
              </w:rPr>
              <w:t xml:space="preserve">cbc:Name = </w:t>
            </w:r>
            <w:r w:rsidRPr="00F4689F">
              <w:rPr>
                <w:b/>
                <w:i/>
                <w:sz w:val="20"/>
                <w:lang w:eastAsia="it-IT"/>
              </w:rPr>
              <w:t>UnitPrice</w:t>
            </w:r>
          </w:p>
          <w:p w14:paraId="52429AA7"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val="it-IT" w:eastAsia="it-IT"/>
              </w:rPr>
            </w:pPr>
            <w:r w:rsidRPr="00F4689F">
              <w:rPr>
                <w:i/>
                <w:sz w:val="20"/>
                <w:lang w:val="it-IT" w:eastAsia="it-IT"/>
              </w:rPr>
              <w:t>cbc:Value = 0.10</w:t>
            </w:r>
          </w:p>
        </w:tc>
      </w:tr>
      <w:tr w:rsidR="005428F0" w:rsidRPr="00F4689F" w14:paraId="1C1E83E6" w14:textId="77777777" w:rsidTr="00BF4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DBE5F1" w:themeFill="accent1" w:themeFillTint="33"/>
          </w:tcPr>
          <w:p w14:paraId="3FF2DD6E" w14:textId="77777777" w:rsidR="005428F0" w:rsidRPr="00F4689F" w:rsidRDefault="005428F0" w:rsidP="00BF4964">
            <w:pPr>
              <w:rPr>
                <w:lang w:val="it-IT" w:eastAsia="it-IT"/>
              </w:rPr>
            </w:pPr>
            <w:r w:rsidRPr="00F4689F">
              <w:rPr>
                <w:lang w:val="it-IT" w:eastAsia="it-IT"/>
              </w:rPr>
              <w:t>Prezzo Confezione</w:t>
            </w:r>
          </w:p>
        </w:tc>
        <w:tc>
          <w:tcPr>
            <w:tcW w:w="3854" w:type="dxa"/>
          </w:tcPr>
          <w:p w14:paraId="6325A5D7"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eastAsia="it-IT"/>
              </w:rPr>
            </w:pPr>
            <w:r w:rsidRPr="00F4689F">
              <w:rPr>
                <w:lang w:eastAsia="it-IT"/>
              </w:rPr>
              <w:t>cac:Item/cac:AdditionalItemProperty/</w:t>
            </w:r>
          </w:p>
          <w:p w14:paraId="365823FD"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i/>
                <w:sz w:val="20"/>
                <w:lang w:eastAsia="it-IT"/>
              </w:rPr>
            </w:pPr>
            <w:r w:rsidRPr="00F4689F">
              <w:rPr>
                <w:i/>
                <w:sz w:val="20"/>
                <w:lang w:eastAsia="it-IT"/>
              </w:rPr>
              <w:t xml:space="preserve">cbc:Name = </w:t>
            </w:r>
            <w:r w:rsidRPr="00F4689F">
              <w:rPr>
                <w:b/>
                <w:i/>
                <w:sz w:val="20"/>
                <w:lang w:eastAsia="it-IT"/>
              </w:rPr>
              <w:t>PackPrice</w:t>
            </w:r>
          </w:p>
          <w:p w14:paraId="6E69768D"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val="it-IT" w:eastAsia="it-IT"/>
              </w:rPr>
            </w:pPr>
            <w:r w:rsidRPr="00F4689F">
              <w:rPr>
                <w:i/>
                <w:sz w:val="20"/>
                <w:lang w:val="it-IT" w:eastAsia="it-IT"/>
              </w:rPr>
              <w:t>cbc:Value = 50.00</w:t>
            </w:r>
          </w:p>
        </w:tc>
        <w:tc>
          <w:tcPr>
            <w:tcW w:w="3854" w:type="dxa"/>
          </w:tcPr>
          <w:p w14:paraId="5EF5F0AA"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val="it-IT" w:eastAsia="it-IT"/>
              </w:rPr>
            </w:pPr>
            <w:r w:rsidRPr="00F4689F">
              <w:rPr>
                <w:lang w:val="it-IT" w:eastAsia="it-IT"/>
              </w:rPr>
              <w:t>cac:Price/cbc:PriceAmount</w:t>
            </w:r>
          </w:p>
        </w:tc>
      </w:tr>
      <w:tr w:rsidR="005428F0" w:rsidRPr="00F4689F" w14:paraId="6C8A32CD" w14:textId="77777777" w:rsidTr="00BF4964">
        <w:trPr>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DBE5F1" w:themeFill="accent1" w:themeFillTint="33"/>
          </w:tcPr>
          <w:p w14:paraId="59B6D5BC" w14:textId="77777777" w:rsidR="005428F0" w:rsidRPr="00F4689F" w:rsidRDefault="005428F0" w:rsidP="00BF4964">
            <w:pPr>
              <w:rPr>
                <w:lang w:val="it-IT" w:eastAsia="it-IT"/>
              </w:rPr>
            </w:pPr>
            <w:r w:rsidRPr="00F4689F">
              <w:rPr>
                <w:lang w:val="it-IT" w:eastAsia="it-IT"/>
              </w:rPr>
              <w:t>Identificativo Unità Base</w:t>
            </w:r>
          </w:p>
        </w:tc>
        <w:tc>
          <w:tcPr>
            <w:tcW w:w="3854" w:type="dxa"/>
          </w:tcPr>
          <w:p w14:paraId="56327C90"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val="it-IT" w:eastAsia="it-IT"/>
              </w:rPr>
            </w:pPr>
            <w:r w:rsidRPr="00F4689F">
              <w:rPr>
                <w:lang w:val="it-IT" w:eastAsia="it-IT"/>
              </w:rPr>
              <w:t xml:space="preserve">cac:Item/cac:SellersItemIdentification </w:t>
            </w:r>
            <w:r w:rsidRPr="00F4689F">
              <w:rPr>
                <w:i/>
                <w:sz w:val="20"/>
                <w:lang w:val="it-IT" w:eastAsia="it-IT"/>
              </w:rPr>
              <w:t>(o altro identificativo standard)</w:t>
            </w:r>
          </w:p>
        </w:tc>
        <w:tc>
          <w:tcPr>
            <w:tcW w:w="3854" w:type="dxa"/>
          </w:tcPr>
          <w:p w14:paraId="69E19666"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eastAsia="it-IT"/>
              </w:rPr>
            </w:pPr>
            <w:r w:rsidRPr="00F4689F">
              <w:rPr>
                <w:lang w:eastAsia="it-IT"/>
              </w:rPr>
              <w:t>cac:Item/cac:AdditionalItemProperty/</w:t>
            </w:r>
          </w:p>
          <w:p w14:paraId="0E53AB16"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i/>
                <w:sz w:val="20"/>
                <w:lang w:eastAsia="it-IT"/>
              </w:rPr>
            </w:pPr>
            <w:r w:rsidRPr="00F4689F">
              <w:rPr>
                <w:i/>
                <w:sz w:val="20"/>
                <w:lang w:eastAsia="it-IT"/>
              </w:rPr>
              <w:t xml:space="preserve">cbc:Name = </w:t>
            </w:r>
            <w:r w:rsidRPr="00F4689F">
              <w:rPr>
                <w:b/>
                <w:i/>
                <w:sz w:val="20"/>
                <w:lang w:eastAsia="it-IT"/>
              </w:rPr>
              <w:t>UnitIdentification</w:t>
            </w:r>
          </w:p>
          <w:p w14:paraId="3AD73147" w14:textId="77777777" w:rsidR="005428F0" w:rsidRPr="00F4689F" w:rsidRDefault="005428F0" w:rsidP="00BF4964">
            <w:pPr>
              <w:cnfStyle w:val="000000000000" w:firstRow="0" w:lastRow="0" w:firstColumn="0" w:lastColumn="0" w:oddVBand="0" w:evenVBand="0" w:oddHBand="0" w:evenHBand="0" w:firstRowFirstColumn="0" w:firstRowLastColumn="0" w:lastRowFirstColumn="0" w:lastRowLastColumn="0"/>
              <w:rPr>
                <w:lang w:val="it-IT" w:eastAsia="it-IT"/>
              </w:rPr>
            </w:pPr>
            <w:r w:rsidRPr="00F4689F">
              <w:rPr>
                <w:i/>
                <w:sz w:val="20"/>
                <w:lang w:val="it-IT" w:eastAsia="it-IT"/>
              </w:rPr>
              <w:t>cbc:Value = XYZ</w:t>
            </w:r>
            <w:r w:rsidRPr="00F4689F">
              <w:rPr>
                <w:sz w:val="20"/>
                <w:lang w:val="it-IT" w:eastAsia="it-IT"/>
              </w:rPr>
              <w:t xml:space="preserve"> </w:t>
            </w:r>
          </w:p>
        </w:tc>
      </w:tr>
      <w:tr w:rsidR="005428F0" w:rsidRPr="00E60747" w14:paraId="1C5B5807" w14:textId="77777777" w:rsidTr="00BF49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3" w:type="dxa"/>
            <w:shd w:val="clear" w:color="auto" w:fill="DBE5F1" w:themeFill="accent1" w:themeFillTint="33"/>
          </w:tcPr>
          <w:p w14:paraId="0CCBE3A7" w14:textId="77777777" w:rsidR="005428F0" w:rsidRPr="00F4689F" w:rsidRDefault="005428F0" w:rsidP="00BF4964">
            <w:pPr>
              <w:rPr>
                <w:lang w:val="it-IT" w:eastAsia="it-IT"/>
              </w:rPr>
            </w:pPr>
            <w:r w:rsidRPr="00F4689F">
              <w:rPr>
                <w:lang w:val="it-IT" w:eastAsia="it-IT"/>
              </w:rPr>
              <w:t>Identificativo Confezione</w:t>
            </w:r>
          </w:p>
        </w:tc>
        <w:tc>
          <w:tcPr>
            <w:tcW w:w="3854" w:type="dxa"/>
          </w:tcPr>
          <w:p w14:paraId="04E936D8"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eastAsia="it-IT"/>
              </w:rPr>
            </w:pPr>
            <w:r w:rsidRPr="00F4689F">
              <w:rPr>
                <w:lang w:eastAsia="it-IT"/>
              </w:rPr>
              <w:t>cac:Item/cac:AdditionalItemProperty/</w:t>
            </w:r>
          </w:p>
          <w:p w14:paraId="01E9A04A"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i/>
                <w:sz w:val="20"/>
                <w:lang w:eastAsia="it-IT"/>
              </w:rPr>
            </w:pPr>
            <w:r w:rsidRPr="00F4689F">
              <w:rPr>
                <w:i/>
                <w:sz w:val="20"/>
                <w:lang w:eastAsia="it-IT"/>
              </w:rPr>
              <w:t xml:space="preserve">cbc:Name = </w:t>
            </w:r>
            <w:r w:rsidRPr="00F4689F">
              <w:rPr>
                <w:b/>
                <w:i/>
                <w:sz w:val="20"/>
                <w:lang w:eastAsia="it-IT"/>
              </w:rPr>
              <w:t>PackIdentification</w:t>
            </w:r>
          </w:p>
          <w:p w14:paraId="7AB6E39D"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val="it-IT" w:eastAsia="it-IT"/>
              </w:rPr>
            </w:pPr>
            <w:r w:rsidRPr="00F4689F">
              <w:rPr>
                <w:i/>
                <w:sz w:val="20"/>
                <w:lang w:val="it-IT" w:eastAsia="it-IT"/>
              </w:rPr>
              <w:t>cbc:Value = AIC12345</w:t>
            </w:r>
          </w:p>
        </w:tc>
        <w:tc>
          <w:tcPr>
            <w:tcW w:w="3854" w:type="dxa"/>
          </w:tcPr>
          <w:p w14:paraId="5546E8BC" w14:textId="77777777" w:rsidR="005428F0" w:rsidRPr="00F4689F" w:rsidRDefault="005428F0" w:rsidP="00BF4964">
            <w:pPr>
              <w:cnfStyle w:val="000000100000" w:firstRow="0" w:lastRow="0" w:firstColumn="0" w:lastColumn="0" w:oddVBand="0" w:evenVBand="0" w:oddHBand="1" w:evenHBand="0" w:firstRowFirstColumn="0" w:firstRowLastColumn="0" w:lastRowFirstColumn="0" w:lastRowLastColumn="0"/>
              <w:rPr>
                <w:lang w:val="it-IT" w:eastAsia="it-IT"/>
              </w:rPr>
            </w:pPr>
            <w:r w:rsidRPr="00F4689F">
              <w:rPr>
                <w:lang w:val="it-IT" w:eastAsia="it-IT"/>
              </w:rPr>
              <w:t xml:space="preserve">cac:Item/cac:SellersItemIdentification </w:t>
            </w:r>
            <w:r w:rsidRPr="00F4689F">
              <w:rPr>
                <w:i/>
                <w:sz w:val="20"/>
                <w:lang w:val="it-IT" w:eastAsia="it-IT"/>
              </w:rPr>
              <w:t>(o altro identificativo standard)</w:t>
            </w:r>
          </w:p>
        </w:tc>
      </w:tr>
    </w:tbl>
    <w:p w14:paraId="1BA6B979" w14:textId="77777777" w:rsidR="00AF424D" w:rsidRDefault="00AF424D" w:rsidP="00AF424D">
      <w:pPr>
        <w:rPr>
          <w:lang w:val="it-IT" w:eastAsia="it-IT"/>
        </w:rPr>
      </w:pPr>
    </w:p>
    <w:p w14:paraId="7733751F" w14:textId="4C9217C5" w:rsidR="005428F0" w:rsidRPr="00F4689F" w:rsidRDefault="005428F0" w:rsidP="00AF424D">
      <w:pPr>
        <w:rPr>
          <w:rFonts w:ascii="Cambria" w:hAnsi="Cambria"/>
          <w:b/>
          <w:bCs/>
          <w:lang w:val="it-IT" w:eastAsia="it-IT"/>
        </w:rPr>
      </w:pPr>
      <w:r w:rsidRPr="00F4689F">
        <w:rPr>
          <w:lang w:val="it-IT" w:eastAsia="it-IT"/>
        </w:rPr>
        <w:t>Seguono due esempi significativi.</w:t>
      </w:r>
    </w:p>
    <w:p w14:paraId="5C84F4D5" w14:textId="77777777" w:rsidR="00AF424D" w:rsidRDefault="00AF424D">
      <w:pPr>
        <w:rPr>
          <w:rFonts w:ascii="Cambria" w:hAnsi="Cambria"/>
          <w:b/>
          <w:bCs/>
          <w:i/>
          <w:iCs/>
          <w:lang w:val="it-IT" w:eastAsia="it-IT"/>
        </w:rPr>
      </w:pPr>
      <w:bookmarkStart w:id="1582" w:name="_Toc495606434"/>
      <w:r>
        <w:rPr>
          <w:lang w:val="it-IT" w:eastAsia="it-IT"/>
        </w:rPr>
        <w:br w:type="page"/>
      </w:r>
    </w:p>
    <w:p w14:paraId="0C211ADB" w14:textId="66260B1B" w:rsidR="005428F0" w:rsidRPr="00F4689F" w:rsidRDefault="005428F0" w:rsidP="00B40330">
      <w:pPr>
        <w:pStyle w:val="Heading4"/>
        <w:rPr>
          <w:lang w:val="it-IT" w:eastAsia="it-IT"/>
        </w:rPr>
      </w:pPr>
      <w:r w:rsidRPr="00F4689F">
        <w:rPr>
          <w:lang w:val="it-IT" w:eastAsia="it-IT"/>
        </w:rPr>
        <w:lastRenderedPageBreak/>
        <w:t>Caso 1: Articolo ordinato per singola unità</w:t>
      </w:r>
      <w:bookmarkEnd w:id="1582"/>
    </w:p>
    <w:p w14:paraId="0308B79D" w14:textId="77777777" w:rsidR="00AF424D" w:rsidRDefault="005428F0" w:rsidP="00AF424D">
      <w:pPr>
        <w:spacing w:before="100" w:beforeAutospacing="1"/>
        <w:jc w:val="both"/>
        <w:rPr>
          <w:rFonts w:asciiTheme="minorHAnsi" w:hAnsiTheme="minorHAnsi"/>
          <w:lang w:val="it-IT" w:eastAsia="it-IT"/>
        </w:rPr>
      </w:pPr>
      <w:r w:rsidRPr="00F4689F">
        <w:rPr>
          <w:rFonts w:asciiTheme="minorHAnsi" w:hAnsiTheme="minorHAnsi"/>
          <w:lang w:val="it-IT" w:eastAsia="it-IT"/>
        </w:rPr>
        <w:t>Esempio in cui l’articolo viene ordinato per singola unità e non a confezione, ed indicazione del numero di pezzi per confezione primaria:</w:t>
      </w:r>
      <w:bookmarkStart w:id="1583" w:name="OLE_LINK11"/>
      <w:bookmarkStart w:id="1584" w:name="OLE_LINK12"/>
    </w:p>
    <w:p w14:paraId="16687E42" w14:textId="0078ADF3" w:rsidR="005428F0" w:rsidRPr="00F4689F" w:rsidRDefault="005428F0" w:rsidP="00AF424D">
      <w:pPr>
        <w:spacing w:before="100" w:beforeAutospacing="1"/>
        <w:jc w:val="both"/>
        <w:rPr>
          <w:rFonts w:ascii="Times New Roman" w:hAnsi="Times New Roman"/>
          <w:sz w:val="24"/>
          <w:szCs w:val="24"/>
          <w:lang w:eastAsia="it-IT"/>
        </w:rPr>
      </w:pP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cac:OrderLine</w:t>
      </w:r>
      <w:r w:rsidRPr="00F4689F">
        <w:rPr>
          <w:rFonts w:ascii="Arial" w:hAnsi="Arial" w:cs="Arial"/>
          <w:color w:val="0000FF"/>
          <w:sz w:val="20"/>
          <w:szCs w:val="20"/>
          <w:lang w:eastAsia="it-IT"/>
        </w:rPr>
        <w:t>&gt;</w:t>
      </w:r>
    </w:p>
    <w:p w14:paraId="41C064A5"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cac:LineItem</w:t>
      </w:r>
      <w:r w:rsidRPr="00F4689F">
        <w:rPr>
          <w:rFonts w:ascii="Arial" w:hAnsi="Arial" w:cs="Arial"/>
          <w:color w:val="0000FF"/>
          <w:sz w:val="20"/>
          <w:szCs w:val="20"/>
          <w:lang w:eastAsia="it-IT"/>
        </w:rPr>
        <w:t>&gt;</w:t>
      </w:r>
    </w:p>
    <w:p w14:paraId="0CE1F067"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cbc:Quantity</w:t>
      </w:r>
      <w:r w:rsidRPr="00F4689F">
        <w:rPr>
          <w:rFonts w:ascii="Arial" w:eastAsia="Calibri" w:hAnsi="Arial" w:cs="Arial"/>
          <w:color w:val="FF0000"/>
          <w:sz w:val="20"/>
          <w:szCs w:val="20"/>
          <w:highlight w:val="white"/>
          <w:lang w:eastAsia="sv-SE"/>
        </w:rPr>
        <w:t xml:space="preserve"> unitCode</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NAR</w:t>
      </w:r>
      <w:r w:rsidRPr="00F4689F">
        <w:rPr>
          <w:rFonts w:ascii="Arial" w:eastAsia="Calibri" w:hAnsi="Arial" w:cs="Arial"/>
          <w:color w:val="0000FF"/>
          <w:sz w:val="20"/>
          <w:szCs w:val="20"/>
          <w:highlight w:val="white"/>
          <w:lang w:eastAsia="sv-SE"/>
        </w:rPr>
        <w:t>"</w:t>
      </w:r>
      <w:r w:rsidRPr="00F4689F">
        <w:rPr>
          <w:rFonts w:ascii="Arial" w:hAnsi="Arial" w:cs="Arial"/>
          <w:color w:val="0000FF"/>
          <w:sz w:val="20"/>
          <w:szCs w:val="20"/>
          <w:lang w:eastAsia="it-IT"/>
        </w:rPr>
        <w:t>&gt;</w:t>
      </w:r>
      <w:r w:rsidRPr="00F4689F">
        <w:rPr>
          <w:rFonts w:ascii="Arial" w:hAnsi="Arial" w:cs="Arial"/>
          <w:b/>
          <w:bCs/>
          <w:sz w:val="20"/>
          <w:szCs w:val="20"/>
          <w:lang w:eastAsia="it-IT"/>
        </w:rPr>
        <w:t>5000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cbc:Quantity</w:t>
      </w:r>
      <w:r w:rsidRPr="00F4689F">
        <w:rPr>
          <w:rFonts w:ascii="Arial" w:hAnsi="Arial" w:cs="Arial"/>
          <w:color w:val="0000FF"/>
          <w:sz w:val="20"/>
          <w:szCs w:val="20"/>
          <w:lang w:eastAsia="it-IT"/>
        </w:rPr>
        <w:t>&gt;&lt;!—5000 guanti --&gt;</w:t>
      </w:r>
    </w:p>
    <w:p w14:paraId="52D04674"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r w:rsidRPr="00F4689F">
        <w:rPr>
          <w:rFonts w:ascii="Arial" w:eastAsia="Calibri" w:hAnsi="Arial" w:cs="Arial"/>
          <w:b/>
          <w:color w:val="000000"/>
          <w:sz w:val="20"/>
          <w:szCs w:val="20"/>
          <w:highlight w:val="white"/>
          <w:lang w:eastAsia="sv-SE"/>
        </w:rPr>
        <w:t>500.00</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0000FF"/>
          <w:sz w:val="20"/>
          <w:szCs w:val="20"/>
          <w:highlight w:val="white"/>
          <w:lang w:eastAsia="sv-SE"/>
        </w:rPr>
        <w:t>&gt;</w:t>
      </w:r>
    </w:p>
    <w:p w14:paraId="1B2BC255"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cac:Price</w:t>
      </w:r>
      <w:r w:rsidRPr="00F4689F">
        <w:rPr>
          <w:rFonts w:ascii="Arial" w:hAnsi="Arial" w:cs="Arial"/>
          <w:color w:val="0000FF"/>
          <w:sz w:val="20"/>
          <w:szCs w:val="20"/>
          <w:lang w:eastAsia="it-IT"/>
        </w:rPr>
        <w:t>&gt;</w:t>
      </w:r>
    </w:p>
    <w:p w14:paraId="78CB09D2"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cbc:PriceAmount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w:t>
      </w:r>
      <w:r w:rsidRPr="00F4689F">
        <w:rPr>
          <w:rFonts w:ascii="Arial" w:hAnsi="Arial" w:cs="Arial"/>
          <w:color w:val="0000FF"/>
          <w:sz w:val="20"/>
          <w:szCs w:val="20"/>
          <w:lang w:eastAsia="it-IT"/>
        </w:rPr>
        <w:t>&gt;</w:t>
      </w:r>
      <w:r w:rsidRPr="00F4689F">
        <w:rPr>
          <w:rFonts w:ascii="Arial" w:hAnsi="Arial" w:cs="Arial"/>
          <w:b/>
          <w:bCs/>
          <w:sz w:val="20"/>
          <w:szCs w:val="20"/>
          <w:lang w:eastAsia="it-IT"/>
        </w:rPr>
        <w:t>0.10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cbc:PriceAmount</w:t>
      </w:r>
      <w:r w:rsidRPr="00F4689F">
        <w:rPr>
          <w:rFonts w:ascii="Arial" w:hAnsi="Arial" w:cs="Arial"/>
          <w:color w:val="0000FF"/>
          <w:sz w:val="20"/>
          <w:szCs w:val="20"/>
          <w:lang w:eastAsia="it-IT"/>
        </w:rPr>
        <w:t>&gt;&lt;!—Prezzo singolo guanto --&gt;</w:t>
      </w:r>
      <w:r w:rsidRPr="00F4689F">
        <w:rPr>
          <w:rFonts w:ascii="Arial" w:hAnsi="Arial" w:cs="Arial"/>
          <w:sz w:val="20"/>
          <w:szCs w:val="20"/>
          <w:lang w:eastAsia="it-IT"/>
        </w:rPr>
        <w:t xml:space="preserve"> </w:t>
      </w:r>
    </w:p>
    <w:p w14:paraId="2044C06A" w14:textId="77777777" w:rsidR="005428F0" w:rsidRPr="00F4689F" w:rsidRDefault="005428F0" w:rsidP="005428F0">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cac:Price</w:t>
      </w:r>
      <w:r w:rsidRPr="00F4689F">
        <w:rPr>
          <w:rFonts w:ascii="Arial" w:hAnsi="Arial" w:cs="Arial"/>
          <w:color w:val="0000FF"/>
          <w:sz w:val="20"/>
          <w:szCs w:val="20"/>
          <w:lang w:eastAsia="it-IT"/>
        </w:rPr>
        <w:t>&gt;</w:t>
      </w:r>
    </w:p>
    <w:p w14:paraId="0896778E"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cac:Item</w:t>
      </w:r>
      <w:r w:rsidRPr="00F4689F">
        <w:rPr>
          <w:rFonts w:ascii="Arial" w:hAnsi="Arial" w:cs="Arial"/>
          <w:color w:val="0000FF"/>
          <w:sz w:val="20"/>
          <w:szCs w:val="20"/>
          <w:lang w:eastAsia="it-IT"/>
        </w:rPr>
        <w:t>&gt;</w:t>
      </w:r>
    </w:p>
    <w:p w14:paraId="0F753C49" w14:textId="77777777" w:rsidR="005428F0" w:rsidRPr="00F4689F" w:rsidRDefault="005428F0" w:rsidP="005428F0">
      <w:pPr>
        <w:rPr>
          <w:rFonts w:ascii="Times New Roman" w:hAnsi="Times New Roman"/>
          <w:sz w:val="24"/>
          <w:szCs w:val="24"/>
          <w:lang w:val="it-IT"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cbc:PackSizeNumeric</w:t>
      </w:r>
      <w:r w:rsidRPr="00F4689F">
        <w:rPr>
          <w:rFonts w:ascii="Arial" w:hAnsi="Arial" w:cs="Arial"/>
          <w:color w:val="0000FF"/>
          <w:sz w:val="20"/>
          <w:szCs w:val="20"/>
          <w:lang w:eastAsia="it-IT"/>
        </w:rPr>
        <w:t>&gt;</w:t>
      </w:r>
      <w:r w:rsidRPr="00F4689F">
        <w:rPr>
          <w:rFonts w:ascii="Arial" w:hAnsi="Arial" w:cs="Arial"/>
          <w:b/>
          <w:bCs/>
          <w:sz w:val="20"/>
          <w:szCs w:val="20"/>
          <w:lang w:eastAsia="it-IT"/>
        </w:rPr>
        <w:t>500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cbc:PackSizeNumeric</w:t>
      </w:r>
      <w:r w:rsidRPr="00F4689F">
        <w:rPr>
          <w:rFonts w:ascii="Arial" w:hAnsi="Arial" w:cs="Arial"/>
          <w:color w:val="0000FF"/>
          <w:sz w:val="20"/>
          <w:szCs w:val="20"/>
          <w:lang w:eastAsia="it-IT"/>
        </w:rPr>
        <w:t xml:space="preserve">&gt;&lt;!-- </w:t>
      </w:r>
      <w:r w:rsidRPr="00F4689F">
        <w:rPr>
          <w:rFonts w:ascii="Arial" w:hAnsi="Arial" w:cs="Arial"/>
          <w:color w:val="0000FF"/>
          <w:sz w:val="20"/>
          <w:szCs w:val="20"/>
          <w:lang w:val="it-IT" w:eastAsia="it-IT"/>
        </w:rPr>
        <w:t>Una confezione contiene 500 guanti --&gt;</w:t>
      </w:r>
      <w:r w:rsidRPr="00F4689F">
        <w:rPr>
          <w:rFonts w:ascii="Arial" w:hAnsi="Arial" w:cs="Arial"/>
          <w:sz w:val="20"/>
          <w:szCs w:val="20"/>
          <w:lang w:val="it-IT" w:eastAsia="it-IT"/>
        </w:rPr>
        <w:t xml:space="preserve"> </w:t>
      </w:r>
    </w:p>
    <w:p w14:paraId="1F966AC1" w14:textId="77777777" w:rsidR="005428F0" w:rsidRPr="00482B09" w:rsidRDefault="005428F0" w:rsidP="005428F0">
      <w:pPr>
        <w:rPr>
          <w:rFonts w:ascii="Times New Roman" w:hAnsi="Times New Roman"/>
          <w:sz w:val="24"/>
          <w:szCs w:val="24"/>
          <w:lang w:eastAsia="it-IT"/>
          <w:rPrChange w:id="1585" w:author="Cernigliaro, Giuseppe (IT - Bologna)" w:date="2018-11-22T12:11:00Z">
            <w:rPr>
              <w:rFonts w:ascii="Times New Roman" w:hAnsi="Times New Roman"/>
              <w:sz w:val="24"/>
              <w:szCs w:val="24"/>
              <w:lang w:val="it-IT" w:eastAsia="it-IT"/>
            </w:rPr>
          </w:rPrChange>
        </w:rPr>
      </w:pPr>
      <w:r w:rsidRPr="00F4689F">
        <w:rPr>
          <w:rFonts w:ascii="Arial" w:hAnsi="Arial" w:cs="Arial"/>
          <w:b/>
          <w:bCs/>
          <w:color w:val="FF0000"/>
          <w:sz w:val="20"/>
          <w:szCs w:val="20"/>
          <w:lang w:val="it-IT" w:eastAsia="it-IT"/>
        </w:rPr>
        <w:t xml:space="preserve">                </w:t>
      </w:r>
      <w:r w:rsidRPr="00F4689F">
        <w:rPr>
          <w:rFonts w:ascii="Arial" w:hAnsi="Arial" w:cs="Arial"/>
          <w:sz w:val="20"/>
          <w:szCs w:val="20"/>
          <w:lang w:val="it-IT" w:eastAsia="it-IT"/>
        </w:rPr>
        <w:t xml:space="preserve"> </w:t>
      </w:r>
      <w:r w:rsidRPr="00482B09">
        <w:rPr>
          <w:rFonts w:ascii="Arial" w:hAnsi="Arial" w:cs="Arial"/>
          <w:color w:val="0000FF"/>
          <w:sz w:val="20"/>
          <w:szCs w:val="20"/>
          <w:lang w:eastAsia="it-IT"/>
          <w:rPrChange w:id="1586" w:author="Cernigliaro, Giuseppe (IT - Bologna)" w:date="2018-11-22T12:11:00Z">
            <w:rPr>
              <w:rFonts w:ascii="Arial" w:hAnsi="Arial" w:cs="Arial"/>
              <w:color w:val="0000FF"/>
              <w:sz w:val="20"/>
              <w:szCs w:val="20"/>
              <w:lang w:val="it-IT" w:eastAsia="it-IT"/>
            </w:rPr>
          </w:rPrChange>
        </w:rPr>
        <w:t>&lt;</w:t>
      </w:r>
      <w:r w:rsidRPr="00482B09">
        <w:rPr>
          <w:rFonts w:ascii="Arial" w:hAnsi="Arial" w:cs="Arial"/>
          <w:color w:val="990000"/>
          <w:sz w:val="20"/>
          <w:szCs w:val="20"/>
          <w:lang w:eastAsia="it-IT"/>
          <w:rPrChange w:id="1587" w:author="Cernigliaro, Giuseppe (IT - Bologna)" w:date="2018-11-22T12:11:00Z">
            <w:rPr>
              <w:rFonts w:ascii="Arial" w:hAnsi="Arial" w:cs="Arial"/>
              <w:color w:val="990000"/>
              <w:sz w:val="20"/>
              <w:szCs w:val="20"/>
              <w:lang w:val="it-IT" w:eastAsia="it-IT"/>
            </w:rPr>
          </w:rPrChange>
        </w:rPr>
        <w:t>cbc:Name</w:t>
      </w:r>
      <w:r w:rsidRPr="00482B09">
        <w:rPr>
          <w:rFonts w:ascii="Arial" w:hAnsi="Arial" w:cs="Arial"/>
          <w:color w:val="0000FF"/>
          <w:sz w:val="20"/>
          <w:szCs w:val="20"/>
          <w:lang w:eastAsia="it-IT"/>
          <w:rPrChange w:id="1588" w:author="Cernigliaro, Giuseppe (IT - Bologna)" w:date="2018-11-22T12:11:00Z">
            <w:rPr>
              <w:rFonts w:ascii="Arial" w:hAnsi="Arial" w:cs="Arial"/>
              <w:color w:val="0000FF"/>
              <w:sz w:val="20"/>
              <w:szCs w:val="20"/>
              <w:lang w:val="it-IT" w:eastAsia="it-IT"/>
            </w:rPr>
          </w:rPrChange>
        </w:rPr>
        <w:t>&gt;</w:t>
      </w:r>
      <w:r w:rsidRPr="00482B09">
        <w:rPr>
          <w:rFonts w:ascii="Arial" w:hAnsi="Arial" w:cs="Arial"/>
          <w:b/>
          <w:bCs/>
          <w:sz w:val="20"/>
          <w:szCs w:val="20"/>
          <w:lang w:eastAsia="it-IT"/>
          <w:rPrChange w:id="1589" w:author="Cernigliaro, Giuseppe (IT - Bologna)" w:date="2018-11-22T12:11:00Z">
            <w:rPr>
              <w:rFonts w:ascii="Arial" w:hAnsi="Arial" w:cs="Arial"/>
              <w:b/>
              <w:bCs/>
              <w:sz w:val="20"/>
              <w:szCs w:val="20"/>
              <w:lang w:val="it-IT" w:eastAsia="it-IT"/>
            </w:rPr>
          </w:rPrChange>
        </w:rPr>
        <w:t>GUANTI</w:t>
      </w:r>
      <w:r w:rsidRPr="00482B09">
        <w:rPr>
          <w:rFonts w:ascii="Arial" w:hAnsi="Arial" w:cs="Arial"/>
          <w:color w:val="0000FF"/>
          <w:sz w:val="20"/>
          <w:szCs w:val="20"/>
          <w:lang w:eastAsia="it-IT"/>
          <w:rPrChange w:id="1590" w:author="Cernigliaro, Giuseppe (IT - Bologna)" w:date="2018-11-22T12:11:00Z">
            <w:rPr>
              <w:rFonts w:ascii="Arial" w:hAnsi="Arial" w:cs="Arial"/>
              <w:color w:val="0000FF"/>
              <w:sz w:val="20"/>
              <w:szCs w:val="20"/>
              <w:lang w:val="it-IT" w:eastAsia="it-IT"/>
            </w:rPr>
          </w:rPrChange>
        </w:rPr>
        <w:t>&lt;/</w:t>
      </w:r>
      <w:r w:rsidRPr="00482B09">
        <w:rPr>
          <w:rFonts w:ascii="Arial" w:hAnsi="Arial" w:cs="Arial"/>
          <w:color w:val="990000"/>
          <w:sz w:val="20"/>
          <w:szCs w:val="20"/>
          <w:lang w:eastAsia="it-IT"/>
          <w:rPrChange w:id="1591" w:author="Cernigliaro, Giuseppe (IT - Bologna)" w:date="2018-11-22T12:11:00Z">
            <w:rPr>
              <w:rFonts w:ascii="Arial" w:hAnsi="Arial" w:cs="Arial"/>
              <w:color w:val="990000"/>
              <w:sz w:val="20"/>
              <w:szCs w:val="20"/>
              <w:lang w:val="it-IT" w:eastAsia="it-IT"/>
            </w:rPr>
          </w:rPrChange>
        </w:rPr>
        <w:t>cbc:Name</w:t>
      </w:r>
      <w:r w:rsidRPr="00482B09">
        <w:rPr>
          <w:rFonts w:ascii="Arial" w:hAnsi="Arial" w:cs="Arial"/>
          <w:color w:val="0000FF"/>
          <w:sz w:val="20"/>
          <w:szCs w:val="20"/>
          <w:lang w:eastAsia="it-IT"/>
          <w:rPrChange w:id="1592" w:author="Cernigliaro, Giuseppe (IT - Bologna)" w:date="2018-11-22T12:11:00Z">
            <w:rPr>
              <w:rFonts w:ascii="Arial" w:hAnsi="Arial" w:cs="Arial"/>
              <w:color w:val="0000FF"/>
              <w:sz w:val="20"/>
              <w:szCs w:val="20"/>
              <w:lang w:val="it-IT" w:eastAsia="it-IT"/>
            </w:rPr>
          </w:rPrChange>
        </w:rPr>
        <w:t>&gt;</w:t>
      </w:r>
      <w:r w:rsidRPr="00482B09">
        <w:rPr>
          <w:rFonts w:ascii="Arial" w:hAnsi="Arial" w:cs="Arial"/>
          <w:sz w:val="20"/>
          <w:szCs w:val="20"/>
          <w:lang w:eastAsia="it-IT"/>
          <w:rPrChange w:id="1593" w:author="Cernigliaro, Giuseppe (IT - Bologna)" w:date="2018-11-22T12:11:00Z">
            <w:rPr>
              <w:rFonts w:ascii="Arial" w:hAnsi="Arial" w:cs="Arial"/>
              <w:sz w:val="20"/>
              <w:szCs w:val="20"/>
              <w:lang w:val="it-IT" w:eastAsia="it-IT"/>
            </w:rPr>
          </w:rPrChange>
        </w:rPr>
        <w:t xml:space="preserve"> </w:t>
      </w:r>
    </w:p>
    <w:p w14:paraId="688A245C" w14:textId="77777777" w:rsidR="005428F0" w:rsidRPr="00F4689F" w:rsidRDefault="005428F0" w:rsidP="005428F0">
      <w:pPr>
        <w:rPr>
          <w:rFonts w:ascii="Times New Roman" w:hAnsi="Times New Roman"/>
          <w:sz w:val="24"/>
          <w:szCs w:val="24"/>
          <w:lang w:eastAsia="it-IT"/>
        </w:rPr>
      </w:pPr>
      <w:r w:rsidRPr="00482B09">
        <w:rPr>
          <w:rFonts w:ascii="Arial" w:hAnsi="Arial" w:cs="Arial"/>
          <w:color w:val="0000FF"/>
          <w:sz w:val="20"/>
          <w:szCs w:val="20"/>
          <w:lang w:eastAsia="it-IT"/>
          <w:rPrChange w:id="1594" w:author="Cernigliaro, Giuseppe (IT - Bologna)" w:date="2018-11-22T12:11:00Z">
            <w:rPr>
              <w:rFonts w:ascii="Arial" w:hAnsi="Arial" w:cs="Arial"/>
              <w:color w:val="0000FF"/>
              <w:sz w:val="20"/>
              <w:szCs w:val="20"/>
              <w:lang w:val="it-IT" w:eastAsia="it-IT"/>
            </w:rPr>
          </w:rPrChange>
        </w:rPr>
        <w:t xml:space="preserve">                 </w:t>
      </w: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cac:SellersItemIdentification</w:t>
      </w:r>
      <w:r w:rsidRPr="00F4689F">
        <w:rPr>
          <w:rFonts w:ascii="Arial" w:hAnsi="Arial" w:cs="Arial"/>
          <w:color w:val="0000FF"/>
          <w:sz w:val="20"/>
          <w:szCs w:val="20"/>
          <w:lang w:val="it-IT" w:eastAsia="it-IT"/>
        </w:rPr>
        <w:t xml:space="preserve">&gt;&lt;!—O altro identificativo (es. </w:t>
      </w:r>
      <w:r w:rsidRPr="00F4689F">
        <w:rPr>
          <w:rFonts w:ascii="Arial" w:hAnsi="Arial" w:cs="Arial"/>
          <w:color w:val="0000FF"/>
          <w:sz w:val="20"/>
          <w:szCs w:val="20"/>
          <w:lang w:eastAsia="it-IT"/>
        </w:rPr>
        <w:t>Standard) --&gt;</w:t>
      </w:r>
      <w:r w:rsidRPr="00F4689F">
        <w:rPr>
          <w:rFonts w:ascii="Arial" w:hAnsi="Arial" w:cs="Arial"/>
          <w:sz w:val="20"/>
          <w:szCs w:val="20"/>
          <w:lang w:eastAsia="it-IT"/>
        </w:rPr>
        <w:t xml:space="preserve">  </w:t>
      </w:r>
    </w:p>
    <w:p w14:paraId="16A1CABF"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b/>
          <w:bCs/>
          <w:sz w:val="20"/>
          <w:szCs w:val="20"/>
          <w:lang w:eastAsia="it-IT"/>
        </w:rPr>
        <w:t>XYZ</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57EBB563" w14:textId="77777777" w:rsidR="005428F0" w:rsidRPr="00F4689F" w:rsidRDefault="005428F0" w:rsidP="005428F0">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cac:SellersItemIdentification</w:t>
      </w:r>
      <w:r w:rsidRPr="00F4689F">
        <w:rPr>
          <w:rFonts w:ascii="Arial" w:hAnsi="Arial" w:cs="Arial"/>
          <w:color w:val="0000FF"/>
          <w:sz w:val="20"/>
          <w:szCs w:val="20"/>
          <w:lang w:eastAsia="it-IT"/>
        </w:rPr>
        <w:t>&gt;</w:t>
      </w:r>
    </w:p>
    <w:p w14:paraId="089A730E" w14:textId="77777777" w:rsidR="005428F0" w:rsidRPr="00F4689F" w:rsidRDefault="005428F0" w:rsidP="005428F0">
      <w:pPr>
        <w:rPr>
          <w:rFonts w:ascii="Times New Roman" w:hAnsi="Times New Roman"/>
          <w:sz w:val="24"/>
          <w:szCs w:val="24"/>
          <w:lang w:eastAsia="it-IT"/>
        </w:rPr>
      </w:pPr>
      <w:r w:rsidRPr="00F4689F">
        <w:rPr>
          <w:rFonts w:ascii="Arial" w:hAnsi="Arial" w:cs="Arial"/>
          <w:i/>
          <w:iCs/>
          <w:color w:val="0000FF"/>
          <w:sz w:val="20"/>
          <w:szCs w:val="20"/>
          <w:lang w:eastAsia="it-IT"/>
        </w:rPr>
        <w:t xml:space="preserve">                 &lt;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283C9CA1" w14:textId="77777777" w:rsidR="005428F0" w:rsidRPr="00482B09" w:rsidRDefault="005428F0" w:rsidP="005428F0">
      <w:pPr>
        <w:ind w:hanging="240"/>
        <w:rPr>
          <w:rFonts w:ascii="Times New Roman" w:hAnsi="Times New Roman"/>
          <w:sz w:val="24"/>
          <w:szCs w:val="24"/>
          <w:lang w:eastAsia="it-IT"/>
          <w:rPrChange w:id="1595" w:author="Cernigliaro, Giuseppe (IT - Bologna)" w:date="2018-11-22T12:11:00Z">
            <w:rPr>
              <w:rFonts w:ascii="Times New Roman" w:hAnsi="Times New Roman"/>
              <w:sz w:val="24"/>
              <w:szCs w:val="24"/>
              <w:lang w:val="it-IT" w:eastAsia="it-IT"/>
            </w:rPr>
          </w:rPrChange>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482B09">
        <w:rPr>
          <w:rFonts w:ascii="Arial" w:hAnsi="Arial" w:cs="Arial"/>
          <w:i/>
          <w:iCs/>
          <w:color w:val="0000FF"/>
          <w:sz w:val="20"/>
          <w:szCs w:val="20"/>
          <w:lang w:eastAsia="it-IT"/>
          <w:rPrChange w:id="1596" w:author="Cernigliaro, Giuseppe (IT - Bologna)" w:date="2018-11-22T12:11:00Z">
            <w:rPr>
              <w:rFonts w:ascii="Arial" w:hAnsi="Arial" w:cs="Arial"/>
              <w:i/>
              <w:iCs/>
              <w:color w:val="0000FF"/>
              <w:sz w:val="20"/>
              <w:szCs w:val="20"/>
              <w:lang w:val="it-IT" w:eastAsia="it-IT"/>
            </w:rPr>
          </w:rPrChange>
        </w:rPr>
        <w:t>&lt;</w:t>
      </w:r>
      <w:r w:rsidRPr="00482B09">
        <w:rPr>
          <w:rFonts w:ascii="Arial" w:hAnsi="Arial" w:cs="Arial"/>
          <w:i/>
          <w:iCs/>
          <w:color w:val="990000"/>
          <w:sz w:val="20"/>
          <w:szCs w:val="20"/>
          <w:lang w:eastAsia="it-IT"/>
          <w:rPrChange w:id="1597" w:author="Cernigliaro, Giuseppe (IT - Bologna)" w:date="2018-11-22T12:11:00Z">
            <w:rPr>
              <w:rFonts w:ascii="Arial" w:hAnsi="Arial" w:cs="Arial"/>
              <w:i/>
              <w:iCs/>
              <w:color w:val="990000"/>
              <w:sz w:val="20"/>
              <w:szCs w:val="20"/>
              <w:lang w:val="it-IT" w:eastAsia="it-IT"/>
            </w:rPr>
          </w:rPrChange>
        </w:rPr>
        <w:t>cbc:Name</w:t>
      </w:r>
      <w:r w:rsidRPr="00482B09">
        <w:rPr>
          <w:rFonts w:ascii="Arial" w:hAnsi="Arial" w:cs="Arial"/>
          <w:i/>
          <w:iCs/>
          <w:color w:val="0000FF"/>
          <w:sz w:val="20"/>
          <w:szCs w:val="20"/>
          <w:lang w:eastAsia="it-IT"/>
          <w:rPrChange w:id="1598" w:author="Cernigliaro, Giuseppe (IT - Bologna)" w:date="2018-11-22T12:11:00Z">
            <w:rPr>
              <w:rFonts w:ascii="Arial" w:hAnsi="Arial" w:cs="Arial"/>
              <w:i/>
              <w:iCs/>
              <w:color w:val="0000FF"/>
              <w:sz w:val="20"/>
              <w:szCs w:val="20"/>
              <w:lang w:val="it-IT" w:eastAsia="it-IT"/>
            </w:rPr>
          </w:rPrChange>
        </w:rPr>
        <w:t>&gt;</w:t>
      </w:r>
      <w:r w:rsidRPr="00482B09">
        <w:rPr>
          <w:rFonts w:ascii="Arial" w:hAnsi="Arial" w:cs="Arial"/>
          <w:b/>
          <w:bCs/>
          <w:i/>
          <w:iCs/>
          <w:sz w:val="20"/>
          <w:szCs w:val="20"/>
          <w:lang w:eastAsia="it-IT"/>
          <w:rPrChange w:id="1599" w:author="Cernigliaro, Giuseppe (IT - Bologna)" w:date="2018-11-22T12:11:00Z">
            <w:rPr>
              <w:rFonts w:ascii="Arial" w:hAnsi="Arial" w:cs="Arial"/>
              <w:b/>
              <w:bCs/>
              <w:i/>
              <w:iCs/>
              <w:sz w:val="20"/>
              <w:szCs w:val="20"/>
              <w:lang w:val="it-IT" w:eastAsia="it-IT"/>
            </w:rPr>
          </w:rPrChange>
        </w:rPr>
        <w:t>PackPrice</w:t>
      </w:r>
      <w:r w:rsidRPr="00482B09">
        <w:rPr>
          <w:rFonts w:ascii="Arial" w:hAnsi="Arial" w:cs="Arial"/>
          <w:i/>
          <w:iCs/>
          <w:color w:val="0000FF"/>
          <w:sz w:val="20"/>
          <w:szCs w:val="20"/>
          <w:lang w:eastAsia="it-IT"/>
          <w:rPrChange w:id="1600" w:author="Cernigliaro, Giuseppe (IT - Bologna)" w:date="2018-11-22T12:11:00Z">
            <w:rPr>
              <w:rFonts w:ascii="Arial" w:hAnsi="Arial" w:cs="Arial"/>
              <w:i/>
              <w:iCs/>
              <w:color w:val="0000FF"/>
              <w:sz w:val="20"/>
              <w:szCs w:val="20"/>
              <w:lang w:val="it-IT" w:eastAsia="it-IT"/>
            </w:rPr>
          </w:rPrChange>
        </w:rPr>
        <w:t>&lt;/</w:t>
      </w:r>
      <w:r w:rsidRPr="00482B09">
        <w:rPr>
          <w:rFonts w:ascii="Arial" w:hAnsi="Arial" w:cs="Arial"/>
          <w:i/>
          <w:iCs/>
          <w:color w:val="990000"/>
          <w:sz w:val="20"/>
          <w:szCs w:val="20"/>
          <w:lang w:eastAsia="it-IT"/>
          <w:rPrChange w:id="1601" w:author="Cernigliaro, Giuseppe (IT - Bologna)" w:date="2018-11-22T12:11:00Z">
            <w:rPr>
              <w:rFonts w:ascii="Arial" w:hAnsi="Arial" w:cs="Arial"/>
              <w:i/>
              <w:iCs/>
              <w:color w:val="990000"/>
              <w:sz w:val="20"/>
              <w:szCs w:val="20"/>
              <w:lang w:val="it-IT" w:eastAsia="it-IT"/>
            </w:rPr>
          </w:rPrChange>
        </w:rPr>
        <w:t>cbc:Name</w:t>
      </w:r>
      <w:r w:rsidRPr="00482B09">
        <w:rPr>
          <w:rFonts w:ascii="Arial" w:hAnsi="Arial" w:cs="Arial"/>
          <w:i/>
          <w:iCs/>
          <w:color w:val="0000FF"/>
          <w:sz w:val="20"/>
          <w:szCs w:val="20"/>
          <w:lang w:eastAsia="it-IT"/>
          <w:rPrChange w:id="1602" w:author="Cernigliaro, Giuseppe (IT - Bologna)" w:date="2018-11-22T12:11:00Z">
            <w:rPr>
              <w:rFonts w:ascii="Arial" w:hAnsi="Arial" w:cs="Arial"/>
              <w:i/>
              <w:iCs/>
              <w:color w:val="0000FF"/>
              <w:sz w:val="20"/>
              <w:szCs w:val="20"/>
              <w:lang w:val="it-IT" w:eastAsia="it-IT"/>
            </w:rPr>
          </w:rPrChange>
        </w:rPr>
        <w:t>&gt;&lt;!—Prezzo a confezione --&gt;</w:t>
      </w:r>
      <w:r w:rsidRPr="00482B09">
        <w:rPr>
          <w:rFonts w:ascii="Arial" w:hAnsi="Arial" w:cs="Arial"/>
          <w:i/>
          <w:iCs/>
          <w:sz w:val="20"/>
          <w:szCs w:val="20"/>
          <w:lang w:eastAsia="it-IT"/>
          <w:rPrChange w:id="1603" w:author="Cernigliaro, Giuseppe (IT - Bologna)" w:date="2018-11-22T12:11:00Z">
            <w:rPr>
              <w:rFonts w:ascii="Arial" w:hAnsi="Arial" w:cs="Arial"/>
              <w:i/>
              <w:iCs/>
              <w:sz w:val="20"/>
              <w:szCs w:val="20"/>
              <w:lang w:val="it-IT" w:eastAsia="it-IT"/>
            </w:rPr>
          </w:rPrChange>
        </w:rPr>
        <w:t xml:space="preserve">   </w:t>
      </w:r>
    </w:p>
    <w:p w14:paraId="38519D56" w14:textId="77777777" w:rsidR="005428F0" w:rsidRPr="00F4689F" w:rsidRDefault="005428F0" w:rsidP="005428F0">
      <w:pPr>
        <w:ind w:hanging="240"/>
        <w:rPr>
          <w:rFonts w:ascii="Times New Roman" w:hAnsi="Times New Roman"/>
          <w:sz w:val="24"/>
          <w:szCs w:val="24"/>
          <w:lang w:eastAsia="it-IT"/>
        </w:rPr>
      </w:pPr>
      <w:r w:rsidRPr="00482B09">
        <w:rPr>
          <w:rFonts w:ascii="Arial" w:hAnsi="Arial" w:cs="Arial"/>
          <w:b/>
          <w:bCs/>
          <w:i/>
          <w:iCs/>
          <w:color w:val="FF0000"/>
          <w:sz w:val="20"/>
          <w:szCs w:val="20"/>
          <w:lang w:eastAsia="it-IT"/>
          <w:rPrChange w:id="1604" w:author="Cernigliaro, Giuseppe (IT - Bologna)" w:date="2018-11-22T12:11:00Z">
            <w:rPr>
              <w:rFonts w:ascii="Arial" w:hAnsi="Arial" w:cs="Arial"/>
              <w:b/>
              <w:bCs/>
              <w:i/>
              <w:iCs/>
              <w:color w:val="FF0000"/>
              <w:sz w:val="20"/>
              <w:szCs w:val="20"/>
              <w:lang w:val="it-IT" w:eastAsia="it-IT"/>
            </w:rPr>
          </w:rPrChange>
        </w:rPr>
        <w:t xml:space="preserve">                          </w:t>
      </w:r>
      <w:r w:rsidRPr="00482B09">
        <w:rPr>
          <w:rFonts w:ascii="Arial" w:hAnsi="Arial" w:cs="Arial"/>
          <w:i/>
          <w:iCs/>
          <w:sz w:val="20"/>
          <w:szCs w:val="20"/>
          <w:lang w:eastAsia="it-IT"/>
          <w:rPrChange w:id="1605" w:author="Cernigliaro, Giuseppe (IT - Bologna)" w:date="2018-11-22T12:11:00Z">
            <w:rPr>
              <w:rFonts w:ascii="Arial" w:hAnsi="Arial" w:cs="Arial"/>
              <w:i/>
              <w:iCs/>
              <w:sz w:val="20"/>
              <w:szCs w:val="20"/>
              <w:lang w:val="it-IT" w:eastAsia="it-IT"/>
            </w:rPr>
          </w:rPrChange>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b/>
          <w:bCs/>
          <w:i/>
          <w:iCs/>
          <w:sz w:val="20"/>
          <w:szCs w:val="20"/>
          <w:lang w:eastAsia="it-IT"/>
        </w:rPr>
        <w:t>50.00</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i/>
          <w:iCs/>
          <w:sz w:val="20"/>
          <w:szCs w:val="20"/>
          <w:lang w:eastAsia="it-IT"/>
        </w:rPr>
        <w:t xml:space="preserve"> </w:t>
      </w:r>
    </w:p>
    <w:p w14:paraId="2E0DC5B5" w14:textId="77777777" w:rsidR="005428F0" w:rsidRPr="00F4689F" w:rsidRDefault="005428F0" w:rsidP="005428F0">
      <w:pPr>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616685F2" w14:textId="77777777" w:rsidR="005428F0" w:rsidRPr="00F4689F" w:rsidRDefault="005428F0" w:rsidP="005428F0">
      <w:pPr>
        <w:rPr>
          <w:rFonts w:ascii="Times New Roman" w:hAnsi="Times New Roman"/>
          <w:sz w:val="24"/>
          <w:szCs w:val="24"/>
          <w:lang w:eastAsia="it-IT"/>
        </w:rPr>
      </w:pPr>
      <w:r w:rsidRPr="00F4689F">
        <w:rPr>
          <w:rFonts w:ascii="Arial" w:hAnsi="Arial" w:cs="Arial"/>
          <w:i/>
          <w:iCs/>
          <w:color w:val="0000FF"/>
          <w:sz w:val="20"/>
          <w:szCs w:val="20"/>
          <w:lang w:eastAsia="it-IT"/>
        </w:rPr>
        <w:t xml:space="preserve">                 &lt;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352D82E9"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cbc:Name</w:t>
      </w:r>
      <w:r w:rsidRPr="00F4689F">
        <w:rPr>
          <w:rFonts w:ascii="Arial" w:hAnsi="Arial" w:cs="Arial"/>
          <w:i/>
          <w:iCs/>
          <w:color w:val="0000FF"/>
          <w:sz w:val="20"/>
          <w:szCs w:val="20"/>
          <w:lang w:eastAsia="it-IT"/>
        </w:rPr>
        <w:t>&gt;</w:t>
      </w:r>
      <w:r w:rsidRPr="00F4689F">
        <w:rPr>
          <w:rFonts w:ascii="Arial" w:hAnsi="Arial" w:cs="Arial"/>
          <w:b/>
          <w:bCs/>
          <w:i/>
          <w:iCs/>
          <w:sz w:val="20"/>
          <w:szCs w:val="20"/>
          <w:lang w:eastAsia="it-IT"/>
        </w:rPr>
        <w:t>PackIdentification</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cbc:Name</w:t>
      </w:r>
      <w:r w:rsidRPr="00F4689F">
        <w:rPr>
          <w:rFonts w:ascii="Arial" w:hAnsi="Arial" w:cs="Arial"/>
          <w:i/>
          <w:iCs/>
          <w:color w:val="0000FF"/>
          <w:sz w:val="20"/>
          <w:szCs w:val="20"/>
          <w:lang w:eastAsia="it-IT"/>
        </w:rPr>
        <w:t>&gt;&lt;!—Codice confezione --&gt;</w:t>
      </w:r>
      <w:r w:rsidRPr="00F4689F">
        <w:rPr>
          <w:rFonts w:ascii="Arial" w:hAnsi="Arial" w:cs="Arial"/>
          <w:i/>
          <w:iCs/>
          <w:sz w:val="20"/>
          <w:szCs w:val="20"/>
          <w:lang w:eastAsia="it-IT"/>
        </w:rPr>
        <w:t xml:space="preserve">   </w:t>
      </w:r>
    </w:p>
    <w:p w14:paraId="2E03F0FF"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b/>
          <w:bCs/>
          <w:i/>
          <w:iCs/>
          <w:sz w:val="20"/>
          <w:szCs w:val="20"/>
          <w:lang w:eastAsia="it-IT"/>
        </w:rPr>
        <w:t>AIC12345</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i/>
          <w:iCs/>
          <w:sz w:val="20"/>
          <w:szCs w:val="20"/>
          <w:lang w:eastAsia="it-IT"/>
        </w:rPr>
        <w:t xml:space="preserve"> </w:t>
      </w:r>
    </w:p>
    <w:p w14:paraId="684143FF" w14:textId="77777777" w:rsidR="005428F0" w:rsidRPr="00F4689F" w:rsidRDefault="005428F0" w:rsidP="005428F0">
      <w:pPr>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2ADA73EA" w14:textId="77777777" w:rsidR="005428F0" w:rsidRPr="00F4689F" w:rsidRDefault="005428F0" w:rsidP="005428F0">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cac:Item</w:t>
      </w:r>
      <w:r w:rsidRPr="00F4689F">
        <w:rPr>
          <w:rFonts w:ascii="Arial" w:hAnsi="Arial" w:cs="Arial"/>
          <w:color w:val="0000FF"/>
          <w:sz w:val="20"/>
          <w:szCs w:val="20"/>
          <w:lang w:eastAsia="it-IT"/>
        </w:rPr>
        <w:t>&gt;</w:t>
      </w:r>
    </w:p>
    <w:p w14:paraId="199DAF87"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sz w:val="20"/>
          <w:szCs w:val="20"/>
          <w:lang w:eastAsia="it-IT"/>
        </w:rPr>
        <w:tab/>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cac:LineItem</w:t>
      </w:r>
      <w:r w:rsidRPr="00F4689F">
        <w:rPr>
          <w:rFonts w:ascii="Arial" w:hAnsi="Arial" w:cs="Arial"/>
          <w:color w:val="0000FF"/>
          <w:sz w:val="20"/>
          <w:szCs w:val="20"/>
          <w:lang w:eastAsia="it-IT"/>
        </w:rPr>
        <w:t>&gt;</w:t>
      </w:r>
    </w:p>
    <w:p w14:paraId="51638783" w14:textId="77777777" w:rsidR="005428F0" w:rsidRPr="00F4689F" w:rsidRDefault="005428F0" w:rsidP="005428F0">
      <w:pPr>
        <w:ind w:hanging="11"/>
        <w:rPr>
          <w:rFonts w:ascii="Arial" w:hAnsi="Arial" w:cs="Arial"/>
          <w:color w:val="0000FF"/>
          <w:sz w:val="20"/>
          <w:szCs w:val="20"/>
          <w:lang w:val="it-IT" w:eastAsia="it-IT"/>
        </w:rPr>
      </w:pP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cac:OrderLine</w:t>
      </w:r>
      <w:r w:rsidRPr="00F4689F">
        <w:rPr>
          <w:rFonts w:ascii="Arial" w:hAnsi="Arial" w:cs="Arial"/>
          <w:color w:val="0000FF"/>
          <w:sz w:val="20"/>
          <w:szCs w:val="20"/>
          <w:lang w:val="it-IT" w:eastAsia="it-IT"/>
        </w:rPr>
        <w:t>&gt;</w:t>
      </w:r>
    </w:p>
    <w:p w14:paraId="725292A4" w14:textId="77777777" w:rsidR="005428F0" w:rsidRPr="00F4689F" w:rsidRDefault="005428F0" w:rsidP="005428F0">
      <w:pPr>
        <w:pStyle w:val="Heading4"/>
        <w:rPr>
          <w:lang w:val="it-IT" w:eastAsia="it-IT"/>
        </w:rPr>
      </w:pPr>
      <w:bookmarkStart w:id="1606" w:name="_Toc495606435"/>
      <w:bookmarkEnd w:id="1583"/>
      <w:bookmarkEnd w:id="1584"/>
      <w:r w:rsidRPr="00F4689F">
        <w:rPr>
          <w:lang w:val="it-IT" w:eastAsia="it-IT"/>
        </w:rPr>
        <w:t xml:space="preserve">Caso 2: </w:t>
      </w:r>
      <w:commentRangeStart w:id="1607"/>
      <w:r w:rsidRPr="00F4689F">
        <w:rPr>
          <w:lang w:val="it-IT" w:eastAsia="it-IT"/>
        </w:rPr>
        <w:t>Articolo ordinato a confezione</w:t>
      </w:r>
      <w:bookmarkEnd w:id="1606"/>
      <w:commentRangeEnd w:id="1607"/>
      <w:r w:rsidR="00AA6074">
        <w:rPr>
          <w:rStyle w:val="CommentReference"/>
          <w:rFonts w:ascii="Calibri" w:hAnsi="Calibri"/>
          <w:b w:val="0"/>
          <w:bCs w:val="0"/>
          <w:i w:val="0"/>
          <w:iCs w:val="0"/>
        </w:rPr>
        <w:commentReference w:id="1607"/>
      </w:r>
    </w:p>
    <w:p w14:paraId="64D0868D" w14:textId="77777777" w:rsidR="005428F0" w:rsidRPr="00B45F8B" w:rsidRDefault="005428F0" w:rsidP="00B45F8B">
      <w:pPr>
        <w:spacing w:before="100" w:beforeAutospacing="1"/>
        <w:jc w:val="both"/>
        <w:rPr>
          <w:rFonts w:asciiTheme="minorHAnsi" w:hAnsiTheme="minorHAnsi"/>
          <w:lang w:val="it-IT" w:eastAsia="it-IT"/>
        </w:rPr>
      </w:pPr>
      <w:r w:rsidRPr="00B45F8B">
        <w:rPr>
          <w:rFonts w:asciiTheme="minorHAnsi" w:hAnsiTheme="minorHAnsi"/>
          <w:lang w:val="it-IT" w:eastAsia="it-IT"/>
        </w:rPr>
        <w:t>Esempio in cui l’articolo viene ordinato a confezione:</w:t>
      </w:r>
    </w:p>
    <w:p w14:paraId="2EC6BB7F" w14:textId="77777777" w:rsidR="005428F0" w:rsidRPr="00F4689F" w:rsidRDefault="005428F0" w:rsidP="005428F0">
      <w:pPr>
        <w:spacing w:before="100" w:beforeAutospacing="1"/>
        <w:rPr>
          <w:rFonts w:ascii="Times New Roman" w:hAnsi="Times New Roman"/>
          <w:sz w:val="24"/>
          <w:szCs w:val="24"/>
          <w:lang w:val="it-IT" w:eastAsia="it-IT"/>
        </w:rPr>
      </w:pP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cac:OrderLine</w:t>
      </w:r>
      <w:r w:rsidRPr="00F4689F">
        <w:rPr>
          <w:rFonts w:ascii="Arial" w:hAnsi="Arial" w:cs="Arial"/>
          <w:color w:val="0000FF"/>
          <w:sz w:val="20"/>
          <w:szCs w:val="20"/>
          <w:lang w:val="it-IT" w:eastAsia="it-IT"/>
        </w:rPr>
        <w:t>&gt;</w:t>
      </w:r>
    </w:p>
    <w:p w14:paraId="1913BCAC" w14:textId="77777777" w:rsidR="005428F0" w:rsidRPr="00F4689F" w:rsidRDefault="005428F0" w:rsidP="005428F0">
      <w:pPr>
        <w:rPr>
          <w:rFonts w:ascii="Times New Roman" w:hAnsi="Times New Roman"/>
          <w:sz w:val="24"/>
          <w:szCs w:val="24"/>
          <w:lang w:val="it-IT" w:eastAsia="it-IT"/>
        </w:rPr>
      </w:pPr>
      <w:r w:rsidRPr="00F4689F">
        <w:rPr>
          <w:rFonts w:ascii="Arial" w:hAnsi="Arial" w:cs="Arial"/>
          <w:color w:val="0000FF"/>
          <w:sz w:val="20"/>
          <w:szCs w:val="20"/>
          <w:lang w:val="it-IT" w:eastAsia="it-IT"/>
        </w:rPr>
        <w:t xml:space="preserve">      &lt;</w:t>
      </w:r>
      <w:r w:rsidRPr="00F4689F">
        <w:rPr>
          <w:rFonts w:ascii="Arial" w:hAnsi="Arial" w:cs="Arial"/>
          <w:color w:val="990000"/>
          <w:sz w:val="20"/>
          <w:szCs w:val="20"/>
          <w:lang w:val="it-IT" w:eastAsia="it-IT"/>
        </w:rPr>
        <w:t>cac:LineItem</w:t>
      </w:r>
      <w:r w:rsidRPr="00F4689F">
        <w:rPr>
          <w:rFonts w:ascii="Arial" w:hAnsi="Arial" w:cs="Arial"/>
          <w:color w:val="0000FF"/>
          <w:sz w:val="20"/>
          <w:szCs w:val="20"/>
          <w:lang w:val="it-IT" w:eastAsia="it-IT"/>
        </w:rPr>
        <w:t>&gt;</w:t>
      </w:r>
    </w:p>
    <w:p w14:paraId="2539DB8B" w14:textId="77777777" w:rsidR="005428F0" w:rsidRPr="00F4689F" w:rsidRDefault="005428F0" w:rsidP="005428F0">
      <w:pPr>
        <w:rPr>
          <w:rFonts w:ascii="Times New Roman" w:hAnsi="Times New Roman"/>
          <w:sz w:val="24"/>
          <w:szCs w:val="24"/>
          <w:lang w:val="it-IT" w:eastAsia="it-IT"/>
        </w:rPr>
      </w:pPr>
      <w:r w:rsidRPr="00F4689F">
        <w:rPr>
          <w:rFonts w:ascii="Arial" w:hAnsi="Arial" w:cs="Arial"/>
          <w:color w:val="0000FF"/>
          <w:sz w:val="20"/>
          <w:szCs w:val="20"/>
          <w:lang w:val="it-IT" w:eastAsia="it-IT"/>
        </w:rPr>
        <w:t xml:space="preserve">           &lt;</w:t>
      </w:r>
      <w:r w:rsidRPr="00F4689F">
        <w:rPr>
          <w:rFonts w:ascii="Arial" w:hAnsi="Arial" w:cs="Arial"/>
          <w:color w:val="990000"/>
          <w:sz w:val="20"/>
          <w:szCs w:val="20"/>
          <w:lang w:val="it-IT" w:eastAsia="it-IT"/>
        </w:rPr>
        <w:t>cbc:Quantity</w:t>
      </w:r>
      <w:r w:rsidRPr="00F4689F">
        <w:rPr>
          <w:rFonts w:ascii="Arial" w:eastAsia="Calibri" w:hAnsi="Arial" w:cs="Arial"/>
          <w:color w:val="FF0000"/>
          <w:sz w:val="20"/>
          <w:szCs w:val="20"/>
          <w:highlight w:val="white"/>
          <w:lang w:val="it-IT" w:eastAsia="sv-SE"/>
        </w:rPr>
        <w:t xml:space="preserve"> unitCode</w:t>
      </w:r>
      <w:r w:rsidRPr="00F4689F">
        <w:rPr>
          <w:rFonts w:ascii="Arial" w:eastAsia="Calibri" w:hAnsi="Arial" w:cs="Arial"/>
          <w:color w:val="0000FF"/>
          <w:sz w:val="20"/>
          <w:szCs w:val="20"/>
          <w:highlight w:val="white"/>
          <w:lang w:val="it-IT" w:eastAsia="sv-SE"/>
        </w:rPr>
        <w:t>="</w:t>
      </w:r>
      <w:r w:rsidRPr="00F4689F">
        <w:rPr>
          <w:rFonts w:ascii="Arial" w:eastAsia="Calibri" w:hAnsi="Arial" w:cs="Arial"/>
          <w:color w:val="000000"/>
          <w:sz w:val="20"/>
          <w:szCs w:val="20"/>
          <w:highlight w:val="white"/>
          <w:lang w:val="it-IT" w:eastAsia="sv-SE"/>
        </w:rPr>
        <w:t>PK</w:t>
      </w:r>
      <w:r w:rsidRPr="00F4689F">
        <w:rPr>
          <w:rFonts w:ascii="Arial" w:eastAsia="Calibri" w:hAnsi="Arial" w:cs="Arial"/>
          <w:color w:val="0000FF"/>
          <w:sz w:val="20"/>
          <w:szCs w:val="20"/>
          <w:highlight w:val="white"/>
          <w:lang w:val="it-IT" w:eastAsia="sv-SE"/>
        </w:rPr>
        <w:t>"</w:t>
      </w:r>
      <w:r w:rsidRPr="00F4689F">
        <w:rPr>
          <w:rFonts w:ascii="Arial" w:hAnsi="Arial" w:cs="Arial"/>
          <w:color w:val="0000FF"/>
          <w:sz w:val="20"/>
          <w:szCs w:val="20"/>
          <w:lang w:val="it-IT" w:eastAsia="it-IT"/>
        </w:rPr>
        <w:t>&gt;</w:t>
      </w:r>
      <w:r w:rsidRPr="00F4689F">
        <w:rPr>
          <w:rFonts w:ascii="Arial" w:hAnsi="Arial" w:cs="Arial"/>
          <w:b/>
          <w:bCs/>
          <w:sz w:val="20"/>
          <w:szCs w:val="20"/>
          <w:lang w:val="it-IT" w:eastAsia="it-IT"/>
        </w:rPr>
        <w:t>10</w:t>
      </w: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cbc:Quantity</w:t>
      </w:r>
      <w:r w:rsidRPr="00F4689F">
        <w:rPr>
          <w:rFonts w:ascii="Arial" w:hAnsi="Arial" w:cs="Arial"/>
          <w:color w:val="0000FF"/>
          <w:sz w:val="20"/>
          <w:szCs w:val="20"/>
          <w:lang w:val="it-IT" w:eastAsia="it-IT"/>
        </w:rPr>
        <w:t>&gt;&lt;!—10 confezioni di guanti --&gt;</w:t>
      </w:r>
    </w:p>
    <w:p w14:paraId="37A81ACB"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val="it-IT" w:eastAsia="it-IT"/>
        </w:rPr>
        <w:t xml:space="preserve">           </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"&gt;</w:t>
      </w:r>
      <w:r w:rsidRPr="00F4689F">
        <w:rPr>
          <w:rFonts w:ascii="Arial" w:eastAsia="Calibri" w:hAnsi="Arial" w:cs="Arial"/>
          <w:b/>
          <w:color w:val="000000"/>
          <w:sz w:val="20"/>
          <w:szCs w:val="20"/>
          <w:highlight w:val="white"/>
          <w:lang w:eastAsia="sv-SE"/>
        </w:rPr>
        <w:t>500.00</w:t>
      </w:r>
      <w:r w:rsidRPr="00F4689F">
        <w:rPr>
          <w:rFonts w:ascii="Arial" w:eastAsia="Calibri" w:hAnsi="Arial" w:cs="Arial"/>
          <w:color w:val="0000FF"/>
          <w:sz w:val="20"/>
          <w:szCs w:val="20"/>
          <w:highlight w:val="white"/>
          <w:lang w:eastAsia="sv-SE"/>
        </w:rPr>
        <w:t>&lt;/</w:t>
      </w:r>
      <w:r w:rsidRPr="00F4689F">
        <w:rPr>
          <w:rFonts w:ascii="Arial" w:eastAsia="Calibri" w:hAnsi="Arial" w:cs="Arial"/>
          <w:color w:val="800000"/>
          <w:sz w:val="20"/>
          <w:szCs w:val="20"/>
          <w:highlight w:val="white"/>
          <w:lang w:eastAsia="sv-SE"/>
        </w:rPr>
        <w:t>cbc:LineExtensionAmount</w:t>
      </w:r>
      <w:r w:rsidRPr="00F4689F">
        <w:rPr>
          <w:rFonts w:ascii="Arial" w:eastAsia="Calibri" w:hAnsi="Arial" w:cs="Arial"/>
          <w:color w:val="0000FF"/>
          <w:sz w:val="20"/>
          <w:szCs w:val="20"/>
          <w:highlight w:val="white"/>
          <w:lang w:eastAsia="sv-SE"/>
        </w:rPr>
        <w:t>&gt;</w:t>
      </w:r>
    </w:p>
    <w:p w14:paraId="4718B988"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cac:Price</w:t>
      </w:r>
      <w:r w:rsidRPr="00F4689F">
        <w:rPr>
          <w:rFonts w:ascii="Arial" w:hAnsi="Arial" w:cs="Arial"/>
          <w:color w:val="0000FF"/>
          <w:sz w:val="20"/>
          <w:szCs w:val="20"/>
          <w:lang w:eastAsia="it-IT"/>
        </w:rPr>
        <w:t>&gt;</w:t>
      </w:r>
    </w:p>
    <w:p w14:paraId="1A9283CE"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cbc:PriceAmount</w:t>
      </w:r>
      <w:r w:rsidRPr="00F4689F">
        <w:rPr>
          <w:rFonts w:ascii="Arial" w:eastAsia="Calibri" w:hAnsi="Arial" w:cs="Arial"/>
          <w:color w:val="FF0000"/>
          <w:sz w:val="20"/>
          <w:szCs w:val="20"/>
          <w:highlight w:val="white"/>
          <w:lang w:eastAsia="sv-SE"/>
        </w:rPr>
        <w:t xml:space="preserve"> currencyID</w:t>
      </w:r>
      <w:r w:rsidRPr="00F4689F">
        <w:rPr>
          <w:rFonts w:ascii="Arial" w:eastAsia="Calibri" w:hAnsi="Arial" w:cs="Arial"/>
          <w:color w:val="0000FF"/>
          <w:sz w:val="20"/>
          <w:szCs w:val="20"/>
          <w:highlight w:val="white"/>
          <w:lang w:eastAsia="sv-SE"/>
        </w:rPr>
        <w:t>="</w:t>
      </w:r>
      <w:r w:rsidRPr="00F4689F">
        <w:rPr>
          <w:rFonts w:ascii="Arial" w:eastAsia="Calibri" w:hAnsi="Arial" w:cs="Arial"/>
          <w:color w:val="000000"/>
          <w:sz w:val="20"/>
          <w:szCs w:val="20"/>
          <w:highlight w:val="white"/>
          <w:lang w:eastAsia="sv-SE"/>
        </w:rPr>
        <w:t>EUR</w:t>
      </w:r>
      <w:r w:rsidRPr="00F4689F">
        <w:rPr>
          <w:rFonts w:ascii="Arial" w:eastAsia="Calibri" w:hAnsi="Arial" w:cs="Arial"/>
          <w:color w:val="0000FF"/>
          <w:sz w:val="20"/>
          <w:szCs w:val="20"/>
          <w:highlight w:val="white"/>
          <w:lang w:eastAsia="sv-SE"/>
        </w:rPr>
        <w:t>"</w:t>
      </w:r>
      <w:r w:rsidRPr="00F4689F">
        <w:rPr>
          <w:rFonts w:ascii="Arial" w:hAnsi="Arial" w:cs="Arial"/>
          <w:color w:val="0000FF"/>
          <w:sz w:val="20"/>
          <w:szCs w:val="20"/>
          <w:lang w:eastAsia="it-IT"/>
        </w:rPr>
        <w:t>&gt;</w:t>
      </w:r>
      <w:r w:rsidRPr="00F4689F">
        <w:rPr>
          <w:rFonts w:ascii="Arial" w:hAnsi="Arial" w:cs="Arial"/>
          <w:b/>
          <w:bCs/>
          <w:sz w:val="20"/>
          <w:szCs w:val="20"/>
          <w:lang w:eastAsia="it-IT"/>
        </w:rPr>
        <w:t>50.00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cbc:PriceAmount</w:t>
      </w:r>
      <w:r w:rsidRPr="00F4689F">
        <w:rPr>
          <w:rFonts w:ascii="Arial" w:hAnsi="Arial" w:cs="Arial"/>
          <w:color w:val="0000FF"/>
          <w:sz w:val="20"/>
          <w:szCs w:val="20"/>
          <w:lang w:eastAsia="it-IT"/>
        </w:rPr>
        <w:t>&gt;&lt;!—Prezzo confezione --&gt;</w:t>
      </w:r>
      <w:r w:rsidRPr="00F4689F">
        <w:rPr>
          <w:rFonts w:ascii="Arial" w:hAnsi="Arial" w:cs="Arial"/>
          <w:sz w:val="20"/>
          <w:szCs w:val="20"/>
          <w:lang w:eastAsia="it-IT"/>
        </w:rPr>
        <w:t xml:space="preserve">  </w:t>
      </w:r>
    </w:p>
    <w:p w14:paraId="01D730CF" w14:textId="77777777" w:rsidR="005428F0" w:rsidRPr="00F4689F" w:rsidRDefault="005428F0" w:rsidP="005428F0">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cac:Price</w:t>
      </w:r>
      <w:r w:rsidRPr="00F4689F">
        <w:rPr>
          <w:rFonts w:ascii="Arial" w:hAnsi="Arial" w:cs="Arial"/>
          <w:color w:val="0000FF"/>
          <w:sz w:val="20"/>
          <w:szCs w:val="20"/>
          <w:lang w:eastAsia="it-IT"/>
        </w:rPr>
        <w:t>&gt;</w:t>
      </w:r>
    </w:p>
    <w:p w14:paraId="377826CD"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cac:Item</w:t>
      </w:r>
      <w:r w:rsidRPr="00F4689F">
        <w:rPr>
          <w:rFonts w:ascii="Arial" w:hAnsi="Arial" w:cs="Arial"/>
          <w:color w:val="0000FF"/>
          <w:sz w:val="20"/>
          <w:szCs w:val="20"/>
          <w:lang w:eastAsia="it-IT"/>
        </w:rPr>
        <w:t>&gt;</w:t>
      </w:r>
    </w:p>
    <w:p w14:paraId="177569C2" w14:textId="77777777" w:rsidR="005428F0" w:rsidRPr="00F4689F" w:rsidRDefault="005428F0" w:rsidP="005428F0">
      <w:pPr>
        <w:rPr>
          <w:rFonts w:ascii="Times New Roman" w:hAnsi="Times New Roman"/>
          <w:sz w:val="24"/>
          <w:szCs w:val="24"/>
          <w:lang w:val="it-IT" w:eastAsia="it-IT"/>
        </w:rPr>
      </w:pPr>
      <w:r w:rsidRPr="00F4689F">
        <w:rPr>
          <w:rFonts w:ascii="Arial" w:hAnsi="Arial" w:cs="Arial"/>
          <w:color w:val="0000FF"/>
          <w:sz w:val="20"/>
          <w:szCs w:val="20"/>
          <w:lang w:eastAsia="it-IT"/>
        </w:rPr>
        <w:t xml:space="preserve">                 &lt;</w:t>
      </w:r>
      <w:r w:rsidRPr="00F4689F">
        <w:rPr>
          <w:rFonts w:ascii="Arial" w:hAnsi="Arial" w:cs="Arial"/>
          <w:color w:val="990000"/>
          <w:sz w:val="20"/>
          <w:szCs w:val="20"/>
          <w:lang w:eastAsia="it-IT"/>
        </w:rPr>
        <w:t>cbc:PackQuantity</w:t>
      </w:r>
      <w:r w:rsidRPr="00F4689F">
        <w:rPr>
          <w:rFonts w:ascii="Arial" w:hAnsi="Arial" w:cs="Arial"/>
          <w:color w:val="0000FF"/>
          <w:sz w:val="20"/>
          <w:szCs w:val="20"/>
          <w:lang w:eastAsia="it-IT"/>
        </w:rPr>
        <w:t>&gt;</w:t>
      </w:r>
      <w:r w:rsidRPr="00F4689F">
        <w:rPr>
          <w:rFonts w:ascii="Arial" w:hAnsi="Arial" w:cs="Arial"/>
          <w:b/>
          <w:bCs/>
          <w:sz w:val="20"/>
          <w:szCs w:val="20"/>
          <w:lang w:eastAsia="it-IT"/>
        </w:rPr>
        <w:t>500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cbc:PackQuantity</w:t>
      </w:r>
      <w:r w:rsidRPr="00F4689F">
        <w:rPr>
          <w:rFonts w:ascii="Arial" w:hAnsi="Arial" w:cs="Arial"/>
          <w:color w:val="0000FF"/>
          <w:sz w:val="20"/>
          <w:szCs w:val="20"/>
          <w:lang w:eastAsia="it-IT"/>
        </w:rPr>
        <w:t xml:space="preserve">&gt;&lt;!-- </w:t>
      </w:r>
      <w:r w:rsidRPr="00F4689F">
        <w:rPr>
          <w:rFonts w:ascii="Arial" w:hAnsi="Arial" w:cs="Arial"/>
          <w:color w:val="0000FF"/>
          <w:sz w:val="20"/>
          <w:szCs w:val="20"/>
          <w:lang w:val="it-IT" w:eastAsia="it-IT"/>
        </w:rPr>
        <w:t>Un articolo (confezione) contiene 500 guanti --&gt;</w:t>
      </w:r>
      <w:r w:rsidRPr="00F4689F">
        <w:rPr>
          <w:rFonts w:ascii="Arial" w:hAnsi="Arial" w:cs="Arial"/>
          <w:sz w:val="20"/>
          <w:szCs w:val="20"/>
          <w:lang w:val="it-IT" w:eastAsia="it-IT"/>
        </w:rPr>
        <w:t xml:space="preserve"> </w:t>
      </w:r>
    </w:p>
    <w:p w14:paraId="0E66F572" w14:textId="77777777" w:rsidR="005428F0" w:rsidRPr="00F4689F" w:rsidRDefault="005428F0" w:rsidP="005428F0">
      <w:pPr>
        <w:rPr>
          <w:rFonts w:ascii="Times New Roman" w:hAnsi="Times New Roman"/>
          <w:sz w:val="24"/>
          <w:szCs w:val="24"/>
          <w:lang w:val="it-IT" w:eastAsia="it-IT"/>
        </w:rPr>
      </w:pPr>
      <w:r w:rsidRPr="00F4689F">
        <w:rPr>
          <w:rFonts w:ascii="Arial" w:hAnsi="Arial" w:cs="Arial"/>
          <w:b/>
          <w:bCs/>
          <w:color w:val="FF0000"/>
          <w:sz w:val="20"/>
          <w:szCs w:val="20"/>
          <w:lang w:val="it-IT" w:eastAsia="it-IT"/>
        </w:rPr>
        <w:t xml:space="preserve">                </w:t>
      </w:r>
      <w:r w:rsidRPr="00F4689F">
        <w:rPr>
          <w:rFonts w:ascii="Arial" w:hAnsi="Arial" w:cs="Arial"/>
          <w:sz w:val="20"/>
          <w:szCs w:val="20"/>
          <w:lang w:val="it-IT" w:eastAsia="it-IT"/>
        </w:rPr>
        <w:t xml:space="preserve"> </w:t>
      </w: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cbc:Name</w:t>
      </w:r>
      <w:r w:rsidRPr="00F4689F">
        <w:rPr>
          <w:rFonts w:ascii="Arial" w:hAnsi="Arial" w:cs="Arial"/>
          <w:color w:val="0000FF"/>
          <w:sz w:val="20"/>
          <w:szCs w:val="20"/>
          <w:lang w:val="it-IT" w:eastAsia="it-IT"/>
        </w:rPr>
        <w:t>&gt;</w:t>
      </w:r>
      <w:r w:rsidRPr="00F4689F">
        <w:rPr>
          <w:rFonts w:ascii="Arial" w:hAnsi="Arial" w:cs="Arial"/>
          <w:b/>
          <w:bCs/>
          <w:sz w:val="20"/>
          <w:szCs w:val="20"/>
          <w:lang w:val="it-IT" w:eastAsia="it-IT"/>
        </w:rPr>
        <w:t>CONFEZIONE GUANTI</w:t>
      </w: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cbc:Name</w:t>
      </w:r>
      <w:r w:rsidRPr="00F4689F">
        <w:rPr>
          <w:rFonts w:ascii="Arial" w:hAnsi="Arial" w:cs="Arial"/>
          <w:color w:val="0000FF"/>
          <w:sz w:val="20"/>
          <w:szCs w:val="20"/>
          <w:lang w:val="it-IT" w:eastAsia="it-IT"/>
        </w:rPr>
        <w:t>&gt;</w:t>
      </w:r>
      <w:r w:rsidRPr="00F4689F">
        <w:rPr>
          <w:rFonts w:ascii="Arial" w:hAnsi="Arial" w:cs="Arial"/>
          <w:sz w:val="20"/>
          <w:szCs w:val="20"/>
          <w:lang w:val="it-IT" w:eastAsia="it-IT"/>
        </w:rPr>
        <w:t xml:space="preserve"> </w:t>
      </w:r>
    </w:p>
    <w:p w14:paraId="1EE2D236" w14:textId="77777777" w:rsidR="005428F0" w:rsidRPr="00F4689F" w:rsidRDefault="005428F0" w:rsidP="005428F0">
      <w:pPr>
        <w:rPr>
          <w:rFonts w:ascii="Times New Roman" w:hAnsi="Times New Roman"/>
          <w:sz w:val="24"/>
          <w:szCs w:val="24"/>
          <w:lang w:eastAsia="it-IT"/>
        </w:rPr>
      </w:pPr>
      <w:r w:rsidRPr="00F4689F">
        <w:rPr>
          <w:rFonts w:ascii="Arial" w:hAnsi="Arial" w:cs="Arial"/>
          <w:color w:val="0000FF"/>
          <w:sz w:val="20"/>
          <w:szCs w:val="20"/>
          <w:lang w:val="it-IT" w:eastAsia="it-IT"/>
        </w:rPr>
        <w:t xml:space="preserve">                 &lt;</w:t>
      </w:r>
      <w:r w:rsidRPr="00F4689F">
        <w:rPr>
          <w:rFonts w:ascii="Arial" w:hAnsi="Arial" w:cs="Arial"/>
          <w:color w:val="990000"/>
          <w:sz w:val="20"/>
          <w:szCs w:val="20"/>
          <w:lang w:val="it-IT" w:eastAsia="it-IT"/>
        </w:rPr>
        <w:t>cac:SellersItemIdentification</w:t>
      </w:r>
      <w:r w:rsidRPr="00F4689F">
        <w:rPr>
          <w:rFonts w:ascii="Arial" w:hAnsi="Arial" w:cs="Arial"/>
          <w:color w:val="0000FF"/>
          <w:sz w:val="20"/>
          <w:szCs w:val="20"/>
          <w:lang w:val="it-IT" w:eastAsia="it-IT"/>
        </w:rPr>
        <w:t xml:space="preserve">&gt;&lt;!—O altro identificativo (es. </w:t>
      </w:r>
      <w:r w:rsidRPr="00F4689F">
        <w:rPr>
          <w:rFonts w:ascii="Arial" w:hAnsi="Arial" w:cs="Arial"/>
          <w:color w:val="0000FF"/>
          <w:sz w:val="20"/>
          <w:szCs w:val="20"/>
          <w:lang w:eastAsia="it-IT"/>
        </w:rPr>
        <w:t>Standard) --&gt;</w:t>
      </w:r>
      <w:r w:rsidRPr="00F4689F">
        <w:rPr>
          <w:rFonts w:ascii="Arial" w:hAnsi="Arial" w:cs="Arial"/>
          <w:sz w:val="20"/>
          <w:szCs w:val="20"/>
          <w:lang w:eastAsia="it-IT"/>
        </w:rPr>
        <w:t xml:space="preserve">  </w:t>
      </w:r>
    </w:p>
    <w:p w14:paraId="7EA71324"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b/>
          <w:bCs/>
          <w:sz w:val="20"/>
          <w:szCs w:val="20"/>
          <w:lang w:eastAsia="it-IT"/>
        </w:rPr>
        <w:t>XYZ500</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cbc:ID</w:t>
      </w:r>
      <w:r w:rsidRPr="00F4689F">
        <w:rPr>
          <w:rFonts w:ascii="Arial" w:hAnsi="Arial" w:cs="Arial"/>
          <w:color w:val="0000FF"/>
          <w:sz w:val="20"/>
          <w:szCs w:val="20"/>
          <w:lang w:eastAsia="it-IT"/>
        </w:rPr>
        <w:t>&gt;</w:t>
      </w:r>
      <w:r w:rsidRPr="00F4689F">
        <w:rPr>
          <w:rFonts w:ascii="Arial" w:hAnsi="Arial" w:cs="Arial"/>
          <w:sz w:val="20"/>
          <w:szCs w:val="20"/>
          <w:lang w:eastAsia="it-IT"/>
        </w:rPr>
        <w:t xml:space="preserve"> </w:t>
      </w:r>
    </w:p>
    <w:p w14:paraId="6A964EC0" w14:textId="77777777" w:rsidR="005428F0" w:rsidRPr="00F4689F" w:rsidRDefault="005428F0" w:rsidP="005428F0">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cac:SellersItemIdentification</w:t>
      </w:r>
      <w:r w:rsidRPr="00F4689F">
        <w:rPr>
          <w:rFonts w:ascii="Arial" w:hAnsi="Arial" w:cs="Arial"/>
          <w:color w:val="0000FF"/>
          <w:sz w:val="20"/>
          <w:szCs w:val="20"/>
          <w:lang w:eastAsia="it-IT"/>
        </w:rPr>
        <w:t>&gt;</w:t>
      </w:r>
    </w:p>
    <w:p w14:paraId="23581390" w14:textId="77777777" w:rsidR="005428F0" w:rsidRPr="00F4689F" w:rsidRDefault="005428F0" w:rsidP="005428F0">
      <w:pPr>
        <w:rPr>
          <w:rFonts w:ascii="Times New Roman" w:hAnsi="Times New Roman"/>
          <w:sz w:val="24"/>
          <w:szCs w:val="24"/>
          <w:lang w:eastAsia="it-IT"/>
        </w:rPr>
      </w:pPr>
      <w:r w:rsidRPr="00F4689F">
        <w:rPr>
          <w:rFonts w:ascii="Arial" w:hAnsi="Arial" w:cs="Arial"/>
          <w:i/>
          <w:iCs/>
          <w:color w:val="0000FF"/>
          <w:sz w:val="20"/>
          <w:szCs w:val="20"/>
          <w:lang w:eastAsia="it-IT"/>
        </w:rPr>
        <w:t xml:space="preserve">                 &lt;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04F33FCD" w14:textId="77777777" w:rsidR="005428F0" w:rsidRPr="00144CEF" w:rsidRDefault="005428F0" w:rsidP="005428F0">
      <w:pPr>
        <w:ind w:hanging="240"/>
        <w:rPr>
          <w:rFonts w:ascii="Times New Roman" w:hAnsi="Times New Roman"/>
          <w:sz w:val="24"/>
          <w:szCs w:val="24"/>
          <w:lang w:eastAsia="it-IT"/>
          <w:rPrChange w:id="1608" w:author="Bertocchi Elisa" w:date="2018-09-13T14:49:00Z">
            <w:rPr>
              <w:rFonts w:ascii="Times New Roman" w:hAnsi="Times New Roman"/>
              <w:sz w:val="24"/>
              <w:szCs w:val="24"/>
              <w:lang w:val="it-IT" w:eastAsia="it-IT"/>
            </w:rPr>
          </w:rPrChange>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144CEF">
        <w:rPr>
          <w:rFonts w:ascii="Arial" w:hAnsi="Arial" w:cs="Arial"/>
          <w:i/>
          <w:iCs/>
          <w:color w:val="0000FF"/>
          <w:sz w:val="20"/>
          <w:szCs w:val="20"/>
          <w:lang w:eastAsia="it-IT"/>
          <w:rPrChange w:id="1609" w:author="Bertocchi Elisa" w:date="2018-09-13T14:49:00Z">
            <w:rPr>
              <w:rFonts w:ascii="Arial" w:hAnsi="Arial" w:cs="Arial"/>
              <w:i/>
              <w:iCs/>
              <w:color w:val="0000FF"/>
              <w:sz w:val="20"/>
              <w:szCs w:val="20"/>
              <w:lang w:val="it-IT" w:eastAsia="it-IT"/>
            </w:rPr>
          </w:rPrChange>
        </w:rPr>
        <w:t>&lt;</w:t>
      </w:r>
      <w:r w:rsidRPr="00144CEF">
        <w:rPr>
          <w:rFonts w:ascii="Arial" w:hAnsi="Arial" w:cs="Arial"/>
          <w:i/>
          <w:iCs/>
          <w:color w:val="990000"/>
          <w:sz w:val="20"/>
          <w:szCs w:val="20"/>
          <w:lang w:eastAsia="it-IT"/>
          <w:rPrChange w:id="1610" w:author="Bertocchi Elisa" w:date="2018-09-13T14:49:00Z">
            <w:rPr>
              <w:rFonts w:ascii="Arial" w:hAnsi="Arial" w:cs="Arial"/>
              <w:i/>
              <w:iCs/>
              <w:color w:val="990000"/>
              <w:sz w:val="20"/>
              <w:szCs w:val="20"/>
              <w:lang w:val="it-IT" w:eastAsia="it-IT"/>
            </w:rPr>
          </w:rPrChange>
        </w:rPr>
        <w:t>cbc:Name</w:t>
      </w:r>
      <w:r w:rsidRPr="00144CEF">
        <w:rPr>
          <w:rFonts w:ascii="Arial" w:hAnsi="Arial" w:cs="Arial"/>
          <w:i/>
          <w:iCs/>
          <w:color w:val="0000FF"/>
          <w:sz w:val="20"/>
          <w:szCs w:val="20"/>
          <w:lang w:eastAsia="it-IT"/>
          <w:rPrChange w:id="1611" w:author="Bertocchi Elisa" w:date="2018-09-13T14:49:00Z">
            <w:rPr>
              <w:rFonts w:ascii="Arial" w:hAnsi="Arial" w:cs="Arial"/>
              <w:i/>
              <w:iCs/>
              <w:color w:val="0000FF"/>
              <w:sz w:val="20"/>
              <w:szCs w:val="20"/>
              <w:lang w:val="it-IT" w:eastAsia="it-IT"/>
            </w:rPr>
          </w:rPrChange>
        </w:rPr>
        <w:t>&gt;</w:t>
      </w:r>
      <w:r w:rsidRPr="00144CEF">
        <w:rPr>
          <w:rFonts w:ascii="Arial" w:hAnsi="Arial" w:cs="Arial"/>
          <w:b/>
          <w:bCs/>
          <w:i/>
          <w:iCs/>
          <w:sz w:val="20"/>
          <w:szCs w:val="20"/>
          <w:lang w:eastAsia="it-IT"/>
          <w:rPrChange w:id="1612" w:author="Bertocchi Elisa" w:date="2018-09-13T14:49:00Z">
            <w:rPr>
              <w:rFonts w:ascii="Arial" w:hAnsi="Arial" w:cs="Arial"/>
              <w:b/>
              <w:bCs/>
              <w:i/>
              <w:iCs/>
              <w:sz w:val="20"/>
              <w:szCs w:val="20"/>
              <w:lang w:val="it-IT" w:eastAsia="it-IT"/>
            </w:rPr>
          </w:rPrChange>
        </w:rPr>
        <w:t>UnitPrice</w:t>
      </w:r>
      <w:r w:rsidRPr="00144CEF">
        <w:rPr>
          <w:rFonts w:ascii="Arial" w:hAnsi="Arial" w:cs="Arial"/>
          <w:i/>
          <w:iCs/>
          <w:color w:val="0000FF"/>
          <w:sz w:val="20"/>
          <w:szCs w:val="20"/>
          <w:lang w:eastAsia="it-IT"/>
          <w:rPrChange w:id="1613" w:author="Bertocchi Elisa" w:date="2018-09-13T14:49:00Z">
            <w:rPr>
              <w:rFonts w:ascii="Arial" w:hAnsi="Arial" w:cs="Arial"/>
              <w:i/>
              <w:iCs/>
              <w:color w:val="0000FF"/>
              <w:sz w:val="20"/>
              <w:szCs w:val="20"/>
              <w:lang w:val="it-IT" w:eastAsia="it-IT"/>
            </w:rPr>
          </w:rPrChange>
        </w:rPr>
        <w:t>&lt;/</w:t>
      </w:r>
      <w:r w:rsidRPr="00144CEF">
        <w:rPr>
          <w:rFonts w:ascii="Arial" w:hAnsi="Arial" w:cs="Arial"/>
          <w:i/>
          <w:iCs/>
          <w:color w:val="990000"/>
          <w:sz w:val="20"/>
          <w:szCs w:val="20"/>
          <w:lang w:eastAsia="it-IT"/>
          <w:rPrChange w:id="1614" w:author="Bertocchi Elisa" w:date="2018-09-13T14:49:00Z">
            <w:rPr>
              <w:rFonts w:ascii="Arial" w:hAnsi="Arial" w:cs="Arial"/>
              <w:i/>
              <w:iCs/>
              <w:color w:val="990000"/>
              <w:sz w:val="20"/>
              <w:szCs w:val="20"/>
              <w:lang w:val="it-IT" w:eastAsia="it-IT"/>
            </w:rPr>
          </w:rPrChange>
        </w:rPr>
        <w:t>cbc:Name</w:t>
      </w:r>
      <w:r w:rsidRPr="00144CEF">
        <w:rPr>
          <w:rFonts w:ascii="Arial" w:hAnsi="Arial" w:cs="Arial"/>
          <w:i/>
          <w:iCs/>
          <w:color w:val="0000FF"/>
          <w:sz w:val="20"/>
          <w:szCs w:val="20"/>
          <w:lang w:eastAsia="it-IT"/>
          <w:rPrChange w:id="1615" w:author="Bertocchi Elisa" w:date="2018-09-13T14:49:00Z">
            <w:rPr>
              <w:rFonts w:ascii="Arial" w:hAnsi="Arial" w:cs="Arial"/>
              <w:i/>
              <w:iCs/>
              <w:color w:val="0000FF"/>
              <w:sz w:val="20"/>
              <w:szCs w:val="20"/>
              <w:lang w:val="it-IT" w:eastAsia="it-IT"/>
            </w:rPr>
          </w:rPrChange>
        </w:rPr>
        <w:t>&gt;&lt;!—Prezzo singola unità base --&gt;</w:t>
      </w:r>
      <w:r w:rsidRPr="00144CEF">
        <w:rPr>
          <w:rFonts w:ascii="Arial" w:hAnsi="Arial" w:cs="Arial"/>
          <w:i/>
          <w:iCs/>
          <w:sz w:val="20"/>
          <w:szCs w:val="20"/>
          <w:lang w:eastAsia="it-IT"/>
          <w:rPrChange w:id="1616" w:author="Bertocchi Elisa" w:date="2018-09-13T14:49:00Z">
            <w:rPr>
              <w:rFonts w:ascii="Arial" w:hAnsi="Arial" w:cs="Arial"/>
              <w:i/>
              <w:iCs/>
              <w:sz w:val="20"/>
              <w:szCs w:val="20"/>
              <w:lang w:val="it-IT" w:eastAsia="it-IT"/>
            </w:rPr>
          </w:rPrChange>
        </w:rPr>
        <w:t xml:space="preserve">   </w:t>
      </w:r>
    </w:p>
    <w:p w14:paraId="02E34FB4" w14:textId="77777777" w:rsidR="005428F0" w:rsidRPr="00F4689F" w:rsidRDefault="005428F0" w:rsidP="005428F0">
      <w:pPr>
        <w:ind w:hanging="240"/>
        <w:rPr>
          <w:rFonts w:ascii="Times New Roman" w:hAnsi="Times New Roman"/>
          <w:sz w:val="24"/>
          <w:szCs w:val="24"/>
          <w:lang w:eastAsia="it-IT"/>
        </w:rPr>
      </w:pPr>
      <w:r w:rsidRPr="00144CEF">
        <w:rPr>
          <w:rFonts w:ascii="Arial" w:hAnsi="Arial" w:cs="Arial"/>
          <w:b/>
          <w:bCs/>
          <w:i/>
          <w:iCs/>
          <w:color w:val="FF0000"/>
          <w:sz w:val="20"/>
          <w:szCs w:val="20"/>
          <w:lang w:eastAsia="it-IT"/>
          <w:rPrChange w:id="1617" w:author="Bertocchi Elisa" w:date="2018-09-13T14:49:00Z">
            <w:rPr>
              <w:rFonts w:ascii="Arial" w:hAnsi="Arial" w:cs="Arial"/>
              <w:b/>
              <w:bCs/>
              <w:i/>
              <w:iCs/>
              <w:color w:val="FF0000"/>
              <w:sz w:val="20"/>
              <w:szCs w:val="20"/>
              <w:lang w:val="it-IT" w:eastAsia="it-IT"/>
            </w:rPr>
          </w:rPrChange>
        </w:rPr>
        <w:t xml:space="preserve">                          </w:t>
      </w:r>
      <w:r w:rsidRPr="00144CEF">
        <w:rPr>
          <w:rFonts w:ascii="Arial" w:hAnsi="Arial" w:cs="Arial"/>
          <w:i/>
          <w:iCs/>
          <w:sz w:val="20"/>
          <w:szCs w:val="20"/>
          <w:lang w:eastAsia="it-IT"/>
          <w:rPrChange w:id="1618" w:author="Bertocchi Elisa" w:date="2018-09-13T14:49:00Z">
            <w:rPr>
              <w:rFonts w:ascii="Arial" w:hAnsi="Arial" w:cs="Arial"/>
              <w:i/>
              <w:iCs/>
              <w:sz w:val="20"/>
              <w:szCs w:val="20"/>
              <w:lang w:val="it-IT" w:eastAsia="it-IT"/>
            </w:rPr>
          </w:rPrChange>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b/>
          <w:bCs/>
          <w:i/>
          <w:iCs/>
          <w:sz w:val="20"/>
          <w:szCs w:val="20"/>
          <w:lang w:eastAsia="it-IT"/>
        </w:rPr>
        <w:t>0.10</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i/>
          <w:iCs/>
          <w:sz w:val="20"/>
          <w:szCs w:val="20"/>
          <w:lang w:eastAsia="it-IT"/>
        </w:rPr>
        <w:t xml:space="preserve"> </w:t>
      </w:r>
    </w:p>
    <w:p w14:paraId="657550A7" w14:textId="77777777" w:rsidR="005428F0" w:rsidRPr="00F4689F" w:rsidRDefault="005428F0" w:rsidP="005428F0">
      <w:pPr>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60A41393" w14:textId="77777777" w:rsidR="005428F0" w:rsidRPr="00F4689F" w:rsidRDefault="005428F0" w:rsidP="005428F0">
      <w:pPr>
        <w:rPr>
          <w:rFonts w:ascii="Times New Roman" w:hAnsi="Times New Roman"/>
          <w:sz w:val="24"/>
          <w:szCs w:val="24"/>
          <w:lang w:eastAsia="it-IT"/>
        </w:rPr>
      </w:pPr>
      <w:r w:rsidRPr="00F4689F">
        <w:rPr>
          <w:rFonts w:ascii="Arial" w:hAnsi="Arial" w:cs="Arial"/>
          <w:i/>
          <w:iCs/>
          <w:color w:val="0000FF"/>
          <w:sz w:val="20"/>
          <w:szCs w:val="20"/>
          <w:lang w:eastAsia="it-IT"/>
        </w:rPr>
        <w:t xml:space="preserve">                 &lt;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118FD761"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cbc:Name</w:t>
      </w:r>
      <w:r w:rsidRPr="00F4689F">
        <w:rPr>
          <w:rFonts w:ascii="Arial" w:hAnsi="Arial" w:cs="Arial"/>
          <w:i/>
          <w:iCs/>
          <w:color w:val="0000FF"/>
          <w:sz w:val="20"/>
          <w:szCs w:val="20"/>
          <w:lang w:eastAsia="it-IT"/>
        </w:rPr>
        <w:t>&gt;</w:t>
      </w:r>
      <w:r w:rsidRPr="00F4689F">
        <w:rPr>
          <w:rFonts w:ascii="Arial" w:hAnsi="Arial" w:cs="Arial"/>
          <w:b/>
          <w:bCs/>
          <w:i/>
          <w:iCs/>
          <w:sz w:val="20"/>
          <w:szCs w:val="20"/>
          <w:lang w:eastAsia="it-IT"/>
        </w:rPr>
        <w:t>UnitIdentification</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cbc:Name</w:t>
      </w:r>
      <w:r w:rsidRPr="00F4689F">
        <w:rPr>
          <w:rFonts w:ascii="Arial" w:hAnsi="Arial" w:cs="Arial"/>
          <w:i/>
          <w:iCs/>
          <w:color w:val="0000FF"/>
          <w:sz w:val="20"/>
          <w:szCs w:val="20"/>
          <w:lang w:eastAsia="it-IT"/>
        </w:rPr>
        <w:t>&gt;&lt;!—Codice unità base --&gt;</w:t>
      </w:r>
      <w:r w:rsidRPr="00F4689F">
        <w:rPr>
          <w:rFonts w:ascii="Arial" w:hAnsi="Arial" w:cs="Arial"/>
          <w:i/>
          <w:iCs/>
          <w:sz w:val="20"/>
          <w:szCs w:val="20"/>
          <w:lang w:eastAsia="it-IT"/>
        </w:rPr>
        <w:t xml:space="preserve">   </w:t>
      </w:r>
    </w:p>
    <w:p w14:paraId="56466A12"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b/>
          <w:bCs/>
          <w:i/>
          <w:iCs/>
          <w:sz w:val="20"/>
          <w:szCs w:val="20"/>
          <w:lang w:eastAsia="it-IT"/>
        </w:rPr>
        <w:t>XYZ</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cbc:Value</w:t>
      </w:r>
      <w:r w:rsidRPr="00F4689F">
        <w:rPr>
          <w:rFonts w:ascii="Arial" w:hAnsi="Arial" w:cs="Arial"/>
          <w:i/>
          <w:iCs/>
          <w:color w:val="0000FF"/>
          <w:sz w:val="20"/>
          <w:szCs w:val="20"/>
          <w:lang w:eastAsia="it-IT"/>
        </w:rPr>
        <w:t>&gt;</w:t>
      </w:r>
      <w:r w:rsidRPr="00F4689F">
        <w:rPr>
          <w:rFonts w:ascii="Arial" w:hAnsi="Arial" w:cs="Arial"/>
          <w:i/>
          <w:iCs/>
          <w:sz w:val="20"/>
          <w:szCs w:val="20"/>
          <w:lang w:eastAsia="it-IT"/>
        </w:rPr>
        <w:t xml:space="preserve"> </w:t>
      </w:r>
    </w:p>
    <w:p w14:paraId="66601977" w14:textId="77777777" w:rsidR="005428F0" w:rsidRPr="00F4689F" w:rsidRDefault="005428F0" w:rsidP="005428F0">
      <w:pPr>
        <w:rPr>
          <w:rFonts w:ascii="Times New Roman" w:hAnsi="Times New Roman"/>
          <w:sz w:val="24"/>
          <w:szCs w:val="24"/>
          <w:lang w:eastAsia="it-IT"/>
        </w:rPr>
      </w:pPr>
      <w:r w:rsidRPr="00F4689F">
        <w:rPr>
          <w:rFonts w:ascii="Arial" w:hAnsi="Arial" w:cs="Arial"/>
          <w:b/>
          <w:bCs/>
          <w:i/>
          <w:iCs/>
          <w:color w:val="FF0000"/>
          <w:sz w:val="20"/>
          <w:szCs w:val="20"/>
          <w:lang w:eastAsia="it-IT"/>
        </w:rPr>
        <w:t xml:space="preserve">                </w:t>
      </w:r>
      <w:r w:rsidRPr="00F4689F">
        <w:rPr>
          <w:rFonts w:ascii="Arial" w:hAnsi="Arial" w:cs="Arial"/>
          <w:i/>
          <w:iCs/>
          <w:sz w:val="20"/>
          <w:szCs w:val="20"/>
          <w:lang w:eastAsia="it-IT"/>
        </w:rPr>
        <w:t xml:space="preserve"> </w:t>
      </w:r>
      <w:r w:rsidRPr="00F4689F">
        <w:rPr>
          <w:rFonts w:ascii="Arial" w:hAnsi="Arial" w:cs="Arial"/>
          <w:i/>
          <w:iCs/>
          <w:color w:val="0000FF"/>
          <w:sz w:val="20"/>
          <w:szCs w:val="20"/>
          <w:lang w:eastAsia="it-IT"/>
        </w:rPr>
        <w:t>&lt;/</w:t>
      </w:r>
      <w:r w:rsidRPr="00F4689F">
        <w:rPr>
          <w:rFonts w:ascii="Arial" w:hAnsi="Arial" w:cs="Arial"/>
          <w:i/>
          <w:iCs/>
          <w:color w:val="990000"/>
          <w:sz w:val="20"/>
          <w:szCs w:val="20"/>
          <w:lang w:eastAsia="it-IT"/>
        </w:rPr>
        <w:t>cac:AdditionalItemProperty</w:t>
      </w:r>
      <w:r w:rsidRPr="00F4689F">
        <w:rPr>
          <w:rFonts w:ascii="Arial" w:hAnsi="Arial" w:cs="Arial"/>
          <w:i/>
          <w:iCs/>
          <w:color w:val="0000FF"/>
          <w:sz w:val="20"/>
          <w:szCs w:val="20"/>
          <w:lang w:eastAsia="it-IT"/>
        </w:rPr>
        <w:t>&gt;</w:t>
      </w:r>
    </w:p>
    <w:p w14:paraId="0FBDDDC6" w14:textId="77777777" w:rsidR="005428F0" w:rsidRPr="00F4689F" w:rsidRDefault="005428F0" w:rsidP="005428F0">
      <w:pPr>
        <w:rPr>
          <w:rFonts w:ascii="Times New Roman" w:hAnsi="Times New Roman"/>
          <w:sz w:val="24"/>
          <w:szCs w:val="24"/>
          <w:lang w:eastAsia="it-IT"/>
        </w:rPr>
      </w:pPr>
      <w:r w:rsidRPr="00F4689F">
        <w:rPr>
          <w:rFonts w:ascii="Arial" w:hAnsi="Arial" w:cs="Arial"/>
          <w:b/>
          <w:bCs/>
          <w:color w:val="FF0000"/>
          <w:sz w:val="20"/>
          <w:szCs w:val="20"/>
          <w:lang w:eastAsia="it-IT"/>
        </w:rPr>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cac:Item</w:t>
      </w:r>
      <w:r w:rsidRPr="00F4689F">
        <w:rPr>
          <w:rFonts w:ascii="Arial" w:hAnsi="Arial" w:cs="Arial"/>
          <w:color w:val="0000FF"/>
          <w:sz w:val="20"/>
          <w:szCs w:val="20"/>
          <w:lang w:eastAsia="it-IT"/>
        </w:rPr>
        <w:t>&gt;</w:t>
      </w:r>
    </w:p>
    <w:p w14:paraId="01F1ABDB" w14:textId="77777777" w:rsidR="005428F0" w:rsidRPr="00F4689F" w:rsidRDefault="005428F0" w:rsidP="005428F0">
      <w:pPr>
        <w:ind w:hanging="240"/>
        <w:rPr>
          <w:rFonts w:ascii="Times New Roman" w:hAnsi="Times New Roman"/>
          <w:sz w:val="24"/>
          <w:szCs w:val="24"/>
          <w:lang w:eastAsia="it-IT"/>
        </w:rPr>
      </w:pPr>
      <w:r w:rsidRPr="00F4689F">
        <w:rPr>
          <w:rFonts w:ascii="Arial" w:hAnsi="Arial" w:cs="Arial"/>
          <w:b/>
          <w:bCs/>
          <w:color w:val="FF0000"/>
          <w:sz w:val="20"/>
          <w:szCs w:val="20"/>
          <w:lang w:eastAsia="it-IT"/>
        </w:rPr>
        <w:t> </w:t>
      </w:r>
      <w:r w:rsidRPr="00F4689F">
        <w:rPr>
          <w:rFonts w:ascii="Arial" w:hAnsi="Arial" w:cs="Arial"/>
          <w:sz w:val="20"/>
          <w:szCs w:val="20"/>
          <w:lang w:eastAsia="it-IT"/>
        </w:rPr>
        <w:t xml:space="preserve"> </w:t>
      </w:r>
      <w:r w:rsidRPr="00F4689F">
        <w:rPr>
          <w:rFonts w:ascii="Arial" w:hAnsi="Arial" w:cs="Arial"/>
          <w:sz w:val="20"/>
          <w:szCs w:val="20"/>
          <w:lang w:eastAsia="it-IT"/>
        </w:rPr>
        <w:tab/>
        <w:t xml:space="preserve">     </w:t>
      </w:r>
      <w:r w:rsidRPr="00F4689F">
        <w:rPr>
          <w:rFonts w:ascii="Arial" w:hAnsi="Arial" w:cs="Arial"/>
          <w:color w:val="0000FF"/>
          <w:sz w:val="20"/>
          <w:szCs w:val="20"/>
          <w:lang w:eastAsia="it-IT"/>
        </w:rPr>
        <w:t>&lt;/</w:t>
      </w:r>
      <w:r w:rsidRPr="00F4689F">
        <w:rPr>
          <w:rFonts w:ascii="Arial" w:hAnsi="Arial" w:cs="Arial"/>
          <w:color w:val="990000"/>
          <w:sz w:val="20"/>
          <w:szCs w:val="20"/>
          <w:lang w:eastAsia="it-IT"/>
        </w:rPr>
        <w:t>cac:LineItem</w:t>
      </w:r>
      <w:r w:rsidRPr="00F4689F">
        <w:rPr>
          <w:rFonts w:ascii="Arial" w:hAnsi="Arial" w:cs="Arial"/>
          <w:color w:val="0000FF"/>
          <w:sz w:val="20"/>
          <w:szCs w:val="20"/>
          <w:lang w:eastAsia="it-IT"/>
        </w:rPr>
        <w:t>&gt;</w:t>
      </w:r>
    </w:p>
    <w:p w14:paraId="2F5AA981" w14:textId="49760199" w:rsidR="005428F0" w:rsidRPr="00F4689F" w:rsidRDefault="005428F0" w:rsidP="005428F0">
      <w:pPr>
        <w:ind w:hanging="11"/>
        <w:rPr>
          <w:rFonts w:ascii="Times New Roman" w:hAnsi="Times New Roman"/>
          <w:sz w:val="24"/>
          <w:szCs w:val="24"/>
          <w:lang w:val="it-IT" w:eastAsia="it-IT"/>
        </w:rPr>
      </w:pPr>
      <w:r w:rsidRPr="00F4689F">
        <w:rPr>
          <w:rFonts w:ascii="Arial" w:hAnsi="Arial" w:cs="Arial"/>
          <w:color w:val="0000FF"/>
          <w:sz w:val="20"/>
          <w:szCs w:val="20"/>
          <w:lang w:val="it-IT" w:eastAsia="it-IT"/>
        </w:rPr>
        <w:t>&lt;/</w:t>
      </w:r>
      <w:r w:rsidRPr="00F4689F">
        <w:rPr>
          <w:rFonts w:ascii="Arial" w:hAnsi="Arial" w:cs="Arial"/>
          <w:color w:val="990000"/>
          <w:sz w:val="20"/>
          <w:szCs w:val="20"/>
          <w:lang w:val="it-IT" w:eastAsia="it-IT"/>
        </w:rPr>
        <w:t>cac:OrderLine</w:t>
      </w:r>
      <w:r w:rsidRPr="00F4689F">
        <w:rPr>
          <w:rFonts w:ascii="Arial" w:hAnsi="Arial" w:cs="Arial"/>
          <w:color w:val="0000FF"/>
          <w:sz w:val="20"/>
          <w:szCs w:val="20"/>
          <w:lang w:val="it-IT" w:eastAsia="it-IT"/>
        </w:rPr>
        <w:t>&gt;</w:t>
      </w:r>
    </w:p>
    <w:p w14:paraId="70E545F5" w14:textId="50DA2419" w:rsidR="007712B0" w:rsidRPr="00AF424D" w:rsidRDefault="00F4689F" w:rsidP="002A2C77">
      <w:pPr>
        <w:pStyle w:val="Heading1"/>
        <w:rPr>
          <w:rFonts w:eastAsia="Calibri"/>
        </w:rPr>
      </w:pPr>
      <w:r w:rsidRPr="00AF424D">
        <w:rPr>
          <w:lang w:val="en-GB" w:eastAsia="en-GB"/>
        </w:rPr>
        <w:br w:type="page"/>
      </w:r>
      <w:bookmarkStart w:id="1619" w:name="_Toc495606436"/>
      <w:bookmarkStart w:id="1620" w:name="_Toc510780889"/>
      <w:r w:rsidR="007712B0" w:rsidRPr="00AF424D">
        <w:rPr>
          <w:rFonts w:eastAsia="Calibri"/>
        </w:rPr>
        <w:lastRenderedPageBreak/>
        <w:t>Identificatori PEPPOL</w:t>
      </w:r>
      <w:bookmarkEnd w:id="1619"/>
      <w:bookmarkEnd w:id="1620"/>
    </w:p>
    <w:p w14:paraId="26B9CEE0" w14:textId="77777777" w:rsidR="007712B0" w:rsidRPr="002F009E" w:rsidRDefault="007712B0" w:rsidP="007712B0">
      <w:pPr>
        <w:jc w:val="both"/>
        <w:rPr>
          <w:rFonts w:eastAsia="Calibri"/>
          <w:lang w:val="it-IT"/>
        </w:rPr>
      </w:pPr>
      <w:r w:rsidRPr="002F009E">
        <w:rPr>
          <w:rFonts w:eastAsia="Calibri"/>
          <w:lang w:val="it-IT"/>
        </w:rPr>
        <w:t>PEPPOL ha definito una “</w:t>
      </w:r>
      <w:r>
        <w:rPr>
          <w:rFonts w:eastAsia="Calibri"/>
          <w:lang w:val="it-IT"/>
        </w:rPr>
        <w:t>Politica</w:t>
      </w:r>
      <w:r w:rsidRPr="002F009E">
        <w:rPr>
          <w:rFonts w:eastAsia="Calibri"/>
          <w:lang w:val="it-IT"/>
        </w:rPr>
        <w:t xml:space="preserve"> </w:t>
      </w:r>
      <w:r>
        <w:rPr>
          <w:rFonts w:eastAsia="Calibri"/>
          <w:lang w:val="it-IT"/>
        </w:rPr>
        <w:t>per l’uso degli identificatori</w:t>
      </w:r>
      <w:r w:rsidRPr="002F009E">
        <w:rPr>
          <w:rFonts w:eastAsia="Calibri"/>
          <w:lang w:val="it-IT"/>
        </w:rPr>
        <w:t xml:space="preserve">” [PEPPOL_Transp] che specifica come utilizzare gli identificatori sia nella sua infrastruttura di trasporto che all’interno dei documenti scambiati </w:t>
      </w:r>
      <w:r>
        <w:rPr>
          <w:rFonts w:eastAsia="Calibri"/>
          <w:lang w:val="it-IT"/>
        </w:rPr>
        <w:t>su questa.</w:t>
      </w:r>
      <w:r w:rsidRPr="002F009E">
        <w:rPr>
          <w:rFonts w:eastAsia="Calibri"/>
          <w:lang w:val="it-IT"/>
        </w:rPr>
        <w:t xml:space="preserve">  Essa introduce anche i principi per ogni identificatore uti</w:t>
      </w:r>
      <w:r>
        <w:rPr>
          <w:rFonts w:eastAsia="Calibri"/>
          <w:lang w:val="it-IT"/>
        </w:rPr>
        <w:t xml:space="preserve">lizzato nell’ambiente PEPPOL. </w:t>
      </w:r>
      <w:r w:rsidRPr="002F009E">
        <w:rPr>
          <w:rFonts w:eastAsia="Calibri"/>
          <w:lang w:val="it-IT"/>
        </w:rPr>
        <w:t>Le regole che si applicano sono le seguenti:</w:t>
      </w:r>
    </w:p>
    <w:p w14:paraId="41423F6A" w14:textId="77777777" w:rsidR="007712B0" w:rsidRPr="002F009E" w:rsidRDefault="007712B0" w:rsidP="007712B0">
      <w:pPr>
        <w:pStyle w:val="Heading2"/>
        <w:rPr>
          <w:rFonts w:eastAsia="Calibri"/>
          <w:lang w:val="it-IT"/>
        </w:rPr>
      </w:pPr>
      <w:bookmarkStart w:id="1621" w:name="_Toc495606437"/>
      <w:bookmarkStart w:id="1622" w:name="_Toc510780890"/>
      <w:r w:rsidRPr="002F009E">
        <w:rPr>
          <w:rFonts w:eastAsia="Calibri"/>
          <w:lang w:val="it-IT"/>
        </w:rPr>
        <w:t>Identificatori delle Parti di Business</w:t>
      </w:r>
      <w:bookmarkEnd w:id="1621"/>
      <w:bookmarkEnd w:id="1622"/>
    </w:p>
    <w:p w14:paraId="2587AFC2" w14:textId="77777777" w:rsidR="007712B0" w:rsidRPr="002F009E" w:rsidRDefault="007712B0" w:rsidP="007712B0">
      <w:pPr>
        <w:jc w:val="both"/>
        <w:rPr>
          <w:rFonts w:eastAsia="Calibri"/>
          <w:lang w:val="it-IT"/>
        </w:rPr>
      </w:pPr>
      <w:r w:rsidRPr="002F009E">
        <w:rPr>
          <w:rFonts w:eastAsia="Calibri"/>
          <w:lang w:val="it-IT"/>
        </w:rPr>
        <w:t>L’attributo “schemeID” deve essere popolato in tutte le istanze dell’elemento “ID” quando è utilizzato all’interno d</w:t>
      </w:r>
      <w:r>
        <w:rPr>
          <w:rFonts w:eastAsia="Calibri"/>
          <w:lang w:val="it-IT"/>
        </w:rPr>
        <w:t>el contenitore</w:t>
      </w:r>
      <w:r w:rsidRPr="002F009E">
        <w:rPr>
          <w:rFonts w:eastAsia="Calibri"/>
          <w:lang w:val="it-IT"/>
        </w:rPr>
        <w:t xml:space="preserve"> “PartyIdentification” e in tutte le istanze dell’elemento “EndpointID” all’interno di qualsiasi parte di business “</w:t>
      </w:r>
      <w:r>
        <w:rPr>
          <w:rFonts w:eastAsia="Calibri"/>
          <w:lang w:val="it-IT"/>
        </w:rPr>
        <w:t>P</w:t>
      </w:r>
      <w:r w:rsidRPr="002F009E">
        <w:rPr>
          <w:rFonts w:eastAsia="Calibri"/>
          <w:lang w:val="it-IT"/>
        </w:rPr>
        <w:t xml:space="preserve">arty” dove ne è previsto l’uso. </w:t>
      </w:r>
    </w:p>
    <w:p w14:paraId="616E6EAE" w14:textId="77777777" w:rsidR="007712B0" w:rsidRPr="002F009E" w:rsidRDefault="007712B0" w:rsidP="007712B0">
      <w:pPr>
        <w:pStyle w:val="Heading3"/>
        <w:rPr>
          <w:rFonts w:eastAsia="Calibri"/>
          <w:lang w:val="it-IT"/>
        </w:rPr>
      </w:pPr>
      <w:bookmarkStart w:id="1623" w:name="_Toc495606438"/>
      <w:bookmarkStart w:id="1624" w:name="_Toc510780891"/>
      <w:r w:rsidRPr="002F009E">
        <w:rPr>
          <w:rFonts w:eastAsia="Calibri"/>
          <w:lang w:val="it-IT"/>
        </w:rPr>
        <w:t>Endpoint ID :: Identificativo di instradamento sulla rete PEPPOL</w:t>
      </w:r>
      <w:bookmarkEnd w:id="1623"/>
      <w:bookmarkEnd w:id="1624"/>
    </w:p>
    <w:p w14:paraId="6498F4CE" w14:textId="77777777" w:rsidR="007712B0" w:rsidRPr="002F009E" w:rsidRDefault="007712B0" w:rsidP="007712B0">
      <w:pPr>
        <w:jc w:val="both"/>
        <w:rPr>
          <w:rFonts w:eastAsia="Calibri"/>
          <w:lang w:val="it-IT"/>
        </w:rPr>
      </w:pPr>
      <w:r w:rsidRPr="002F009E">
        <w:rPr>
          <w:rFonts w:eastAsia="Calibri"/>
          <w:lang w:val="it-IT"/>
        </w:rPr>
        <w:t>Quando si specifica un Endpoint ID nel documento si vuole mantenere l’informazione dell’indirizzo elettronico del mittente o destinatario utilizzati per l’instradamento dei messaggi (delivery) sul circuito PEPPOL.</w:t>
      </w:r>
    </w:p>
    <w:p w14:paraId="5AF47CBE" w14:textId="4D63FE35" w:rsidR="007712B0" w:rsidRPr="002F009E" w:rsidRDefault="007712B0" w:rsidP="007712B0">
      <w:pPr>
        <w:jc w:val="both"/>
        <w:rPr>
          <w:rFonts w:eastAsia="Calibri"/>
          <w:lang w:val="it-IT"/>
        </w:rPr>
      </w:pPr>
      <w:r w:rsidRPr="002F009E">
        <w:rPr>
          <w:rFonts w:eastAsia="Calibri"/>
          <w:lang w:val="it-IT"/>
        </w:rPr>
        <w:t xml:space="preserve">L’Endpoint ID specificato nel documento DEVE coincidere con quello utilizzato dal protocollo di trasmissione adottato (es. AS2, </w:t>
      </w:r>
      <w:del w:id="1625" w:author="Bertocchi Elisa" w:date="2018-09-21T15:30:00Z">
        <w:r w:rsidRPr="002F009E" w:rsidDel="00484CFB">
          <w:rPr>
            <w:rFonts w:eastAsia="Calibri"/>
            <w:lang w:val="it-IT"/>
          </w:rPr>
          <w:delText>START,</w:delText>
        </w:r>
      </w:del>
      <w:r w:rsidRPr="002F009E">
        <w:rPr>
          <w:rFonts w:eastAsia="Calibri"/>
          <w:lang w:val="it-IT"/>
        </w:rPr>
        <w:t xml:space="preserve"> …).</w:t>
      </w:r>
    </w:p>
    <w:p w14:paraId="7062732A" w14:textId="77777777" w:rsidR="007712B0" w:rsidRPr="002F009E" w:rsidRDefault="007712B0" w:rsidP="007712B0">
      <w:pPr>
        <w:jc w:val="both"/>
        <w:rPr>
          <w:rFonts w:eastAsia="Calibri"/>
          <w:lang w:val="it-IT"/>
        </w:rPr>
      </w:pPr>
      <w:r w:rsidRPr="002F009E">
        <w:rPr>
          <w:rFonts w:eastAsia="Calibri"/>
          <w:lang w:val="it-IT"/>
        </w:rPr>
        <w:t>L’Endpoint ID non è obbligatorio nel documento ma è consigliato perché mantiene il legame fra il documento, la parte di business e l’access point/circuito utilizzato.</w:t>
      </w:r>
    </w:p>
    <w:p w14:paraId="0BE912EA" w14:textId="77777777" w:rsidR="007712B0" w:rsidRPr="002F009E" w:rsidRDefault="007712B0" w:rsidP="007712B0">
      <w:pPr>
        <w:jc w:val="both"/>
        <w:rPr>
          <w:rFonts w:eastAsia="Calibri"/>
          <w:lang w:val="it-IT"/>
        </w:rPr>
      </w:pPr>
    </w:p>
    <w:p w14:paraId="078749D7" w14:textId="77777777" w:rsidR="007712B0" w:rsidRPr="002F009E" w:rsidRDefault="007712B0" w:rsidP="007712B0">
      <w:pPr>
        <w:jc w:val="both"/>
        <w:rPr>
          <w:rFonts w:eastAsia="Calibri"/>
          <w:lang w:val="it-IT"/>
        </w:rPr>
      </w:pPr>
      <w:r w:rsidRPr="002F009E">
        <w:rPr>
          <w:rFonts w:eastAsia="Calibri"/>
          <w:lang w:val="it-IT"/>
        </w:rPr>
        <w:t>Le tipologie di identificativi italiani riconosciuti da PEPPOL e consigliati sono:</w:t>
      </w:r>
    </w:p>
    <w:p w14:paraId="6C2884BC" w14:textId="77777777" w:rsidR="007712B0" w:rsidRPr="002F009E" w:rsidRDefault="007712B0" w:rsidP="007712B0">
      <w:pPr>
        <w:jc w:val="both"/>
        <w:rPr>
          <w:rFonts w:eastAsia="Calibri"/>
          <w:lang w:val="it-IT"/>
        </w:rPr>
      </w:pPr>
    </w:p>
    <w:p w14:paraId="69791303" w14:textId="77777777" w:rsidR="007712B0" w:rsidRPr="002F009E" w:rsidRDefault="007712B0" w:rsidP="00B45F8B">
      <w:pPr>
        <w:numPr>
          <w:ilvl w:val="0"/>
          <w:numId w:val="16"/>
        </w:numPr>
        <w:jc w:val="both"/>
        <w:rPr>
          <w:rFonts w:eastAsia="Calibri"/>
          <w:lang w:val="it-IT"/>
        </w:rPr>
      </w:pPr>
      <w:r w:rsidRPr="002F009E">
        <w:rPr>
          <w:rFonts w:eastAsia="Calibri"/>
          <w:lang w:val="it-IT"/>
        </w:rPr>
        <w:t>IT:VAT</w:t>
      </w:r>
      <w:r w:rsidRPr="002F009E">
        <w:rPr>
          <w:rFonts w:eastAsia="Calibri"/>
          <w:lang w:val="it-IT"/>
        </w:rPr>
        <w:tab/>
        <w:t>(partite IVA)</w:t>
      </w:r>
    </w:p>
    <w:p w14:paraId="64DB3786" w14:textId="77777777" w:rsidR="007712B0" w:rsidRPr="002F009E" w:rsidRDefault="007712B0" w:rsidP="00B45F8B">
      <w:pPr>
        <w:numPr>
          <w:ilvl w:val="0"/>
          <w:numId w:val="16"/>
        </w:numPr>
        <w:jc w:val="both"/>
        <w:rPr>
          <w:rFonts w:eastAsia="Calibri"/>
          <w:lang w:val="it-IT"/>
        </w:rPr>
      </w:pPr>
      <w:r w:rsidRPr="002F009E">
        <w:rPr>
          <w:rFonts w:eastAsia="Calibri"/>
          <w:lang w:val="it-IT"/>
        </w:rPr>
        <w:t>IT:CF</w:t>
      </w:r>
      <w:r w:rsidRPr="002F009E">
        <w:rPr>
          <w:rFonts w:eastAsia="Calibri"/>
          <w:lang w:val="it-IT"/>
        </w:rPr>
        <w:tab/>
        <w:t>(codice fiscale persona fisica o giuridica)</w:t>
      </w:r>
    </w:p>
    <w:p w14:paraId="48EDFCED" w14:textId="77777777" w:rsidR="007712B0" w:rsidRPr="002F009E" w:rsidRDefault="007712B0" w:rsidP="00B45F8B">
      <w:pPr>
        <w:numPr>
          <w:ilvl w:val="0"/>
          <w:numId w:val="16"/>
        </w:numPr>
        <w:jc w:val="both"/>
        <w:rPr>
          <w:rFonts w:eastAsia="Calibri"/>
          <w:lang w:val="it-IT"/>
        </w:rPr>
      </w:pPr>
      <w:r w:rsidRPr="002F009E">
        <w:rPr>
          <w:rFonts w:eastAsia="Calibri"/>
          <w:lang w:val="it-IT"/>
        </w:rPr>
        <w:t>IT:IPA</w:t>
      </w:r>
      <w:r w:rsidRPr="002F009E">
        <w:rPr>
          <w:rFonts w:eastAsia="Calibri"/>
          <w:lang w:val="it-IT"/>
        </w:rPr>
        <w:tab/>
        <w:t xml:space="preserve">(Indice Pubbliche Amministrazioni) </w:t>
      </w:r>
    </w:p>
    <w:p w14:paraId="6D0CE37E" w14:textId="77777777" w:rsidR="007712B0" w:rsidRPr="002F009E" w:rsidRDefault="007712B0" w:rsidP="007712B0">
      <w:pPr>
        <w:rPr>
          <w:rFonts w:eastAsia="Calibri"/>
          <w:lang w:val="it-IT"/>
        </w:rPr>
      </w:pPr>
    </w:p>
    <w:p w14:paraId="228038FC" w14:textId="77777777" w:rsidR="007712B0" w:rsidRPr="002F009E" w:rsidRDefault="007712B0" w:rsidP="007712B0">
      <w:pPr>
        <w:jc w:val="both"/>
        <w:rPr>
          <w:rFonts w:eastAsia="Calibri"/>
          <w:lang w:val="it-IT"/>
        </w:rPr>
      </w:pPr>
      <w:r w:rsidRPr="0000482A">
        <w:rPr>
          <w:rFonts w:eastAsia="Calibri"/>
          <w:lang w:val="it-IT"/>
        </w:rPr>
        <w:t>In Italia si raccomanda l’uso del codice IPA per registrare le pubbliche amministrazioni sulla rete PEPPOL, tuttavia non è obbligatorio e in sua assenza si consiglia l’uso del codice fiscale.</w:t>
      </w:r>
    </w:p>
    <w:p w14:paraId="2C16D7B7" w14:textId="77777777" w:rsidR="007712B0" w:rsidRPr="002F009E" w:rsidRDefault="007712B0" w:rsidP="007712B0">
      <w:pPr>
        <w:jc w:val="both"/>
        <w:rPr>
          <w:rFonts w:eastAsia="Calibri"/>
          <w:lang w:val="it-IT"/>
        </w:rPr>
      </w:pPr>
    </w:p>
    <w:p w14:paraId="035E5BDB" w14:textId="77777777" w:rsidR="007712B0" w:rsidRPr="002F009E" w:rsidRDefault="007712B0" w:rsidP="007712B0">
      <w:pPr>
        <w:jc w:val="both"/>
        <w:rPr>
          <w:rFonts w:eastAsia="Calibri"/>
          <w:lang w:val="it-IT"/>
        </w:rPr>
      </w:pPr>
      <w:bookmarkStart w:id="1626" w:name="OLE_LINK1"/>
      <w:bookmarkStart w:id="1627" w:name="OLE_LINK2"/>
      <w:bookmarkStart w:id="1628" w:name="OLE_LINK28"/>
      <w:bookmarkStart w:id="1629" w:name="OLE_LINK29"/>
      <w:r w:rsidRPr="002F009E">
        <w:rPr>
          <w:rFonts w:eastAsia="Calibri"/>
          <w:lang w:val="it-IT"/>
        </w:rPr>
        <w:t>Esempio di Endpoint di un’Autorità Appaltante registrata in PEPPOL con l’IPA:</w:t>
      </w:r>
    </w:p>
    <w:p w14:paraId="55F681E7" w14:textId="77777777" w:rsidR="007712B0" w:rsidRPr="002F009E" w:rsidRDefault="007712B0" w:rsidP="007712B0">
      <w:pPr>
        <w:rPr>
          <w:rFonts w:eastAsia="Calibri"/>
          <w:lang w:val="it-IT"/>
        </w:rPr>
      </w:pPr>
    </w:p>
    <w:p w14:paraId="6CE24E3C" w14:textId="02A53010" w:rsidR="007712B0" w:rsidRPr="002F009E" w:rsidRDefault="007712B0" w:rsidP="007712B0">
      <w:pPr>
        <w:ind w:left="720"/>
        <w:jc w:val="center"/>
        <w:rPr>
          <w:rFonts w:ascii="Arial" w:eastAsia="Calibri" w:hAnsi="Arial" w:cs="Arial"/>
          <w:color w:val="0000FF"/>
          <w:sz w:val="20"/>
          <w:szCs w:val="20"/>
          <w:lang w:val="en-GB"/>
        </w:rPr>
      </w:pP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cbc:EndpointID</w:t>
      </w:r>
      <w:r w:rsidRPr="002F009E">
        <w:rPr>
          <w:rFonts w:ascii="Arial" w:eastAsia="Calibri" w:hAnsi="Arial" w:cs="Arial"/>
          <w:color w:val="FF0000"/>
          <w:sz w:val="20"/>
          <w:szCs w:val="20"/>
          <w:highlight w:val="white"/>
          <w:lang w:val="en-GB"/>
        </w:rPr>
        <w:t xml:space="preserve"> schemeID</w:t>
      </w:r>
      <w:r w:rsidRPr="002F009E">
        <w:rPr>
          <w:rFonts w:ascii="Arial" w:eastAsia="Calibri" w:hAnsi="Arial" w:cs="Arial"/>
          <w:color w:val="0000FF"/>
          <w:sz w:val="20"/>
          <w:szCs w:val="20"/>
          <w:highlight w:val="white"/>
          <w:lang w:val="en-GB"/>
        </w:rPr>
        <w:t>="</w:t>
      </w:r>
      <w:r w:rsidRPr="002F009E">
        <w:rPr>
          <w:rFonts w:ascii="Arial" w:eastAsia="Calibri" w:hAnsi="Arial" w:cs="Arial"/>
          <w:color w:val="000000"/>
          <w:sz w:val="20"/>
          <w:szCs w:val="20"/>
          <w:highlight w:val="white"/>
          <w:lang w:val="en-GB"/>
        </w:rPr>
        <w:t>IT:IPA</w:t>
      </w:r>
      <w:r w:rsidRPr="002F009E">
        <w:rPr>
          <w:rFonts w:ascii="Arial" w:eastAsia="Calibri" w:hAnsi="Arial" w:cs="Arial"/>
          <w:color w:val="0000FF"/>
          <w:sz w:val="20"/>
          <w:szCs w:val="20"/>
          <w:highlight w:val="white"/>
          <w:lang w:val="en-GB"/>
        </w:rPr>
        <w:t>"&gt;</w:t>
      </w:r>
      <w:del w:id="1630" w:author="Bertocchi Elisa" w:date="2018-09-21T15:31:00Z">
        <w:r w:rsidRPr="002F009E" w:rsidDel="00484CFB">
          <w:rPr>
            <w:rFonts w:ascii="Arial" w:eastAsia="Calibri" w:hAnsi="Arial" w:cs="Arial"/>
            <w:color w:val="000000"/>
            <w:sz w:val="20"/>
            <w:szCs w:val="20"/>
            <w:highlight w:val="white"/>
            <w:lang w:eastAsia="en-GB"/>
          </w:rPr>
          <w:delText>abcdef</w:delText>
        </w:r>
      </w:del>
      <w:ins w:id="1631" w:author="Bertocchi Elisa" w:date="2018-09-21T15:31:00Z">
        <w:r w:rsidR="00484CFB">
          <w:rPr>
            <w:rFonts w:ascii="Arial" w:eastAsia="Calibri" w:hAnsi="Arial" w:cs="Arial"/>
            <w:color w:val="000000"/>
            <w:sz w:val="20"/>
            <w:szCs w:val="20"/>
            <w:highlight w:val="white"/>
            <w:lang w:eastAsia="en-GB"/>
          </w:rPr>
          <w:t>ABCDEF</w:t>
        </w:r>
      </w:ins>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cbc:EndpointID</w:t>
      </w:r>
      <w:r w:rsidRPr="002F009E">
        <w:rPr>
          <w:rFonts w:ascii="Arial" w:eastAsia="Calibri" w:hAnsi="Arial" w:cs="Arial"/>
          <w:color w:val="0000FF"/>
          <w:sz w:val="20"/>
          <w:szCs w:val="20"/>
          <w:highlight w:val="white"/>
          <w:lang w:val="en-GB"/>
        </w:rPr>
        <w:t>&gt;</w:t>
      </w:r>
    </w:p>
    <w:bookmarkEnd w:id="1626"/>
    <w:bookmarkEnd w:id="1627"/>
    <w:p w14:paraId="40E05366" w14:textId="275B6140" w:rsidR="007712B0" w:rsidRPr="002F009E" w:rsidRDefault="0015343E" w:rsidP="007712B0">
      <w:pPr>
        <w:rPr>
          <w:rFonts w:eastAsia="Calibri"/>
        </w:rPr>
      </w:pPr>
      <w:ins w:id="1632" w:author="Cernigliaro, Giuseppe (IT - Bologna)" w:date="2018-11-12T19:54:00Z">
        <w:r>
          <w:rPr>
            <w:rFonts w:eastAsia="Calibri"/>
          </w:rPr>
          <w:t xml:space="preserve"> </w:t>
        </w:r>
      </w:ins>
    </w:p>
    <w:p w14:paraId="78EC56C7" w14:textId="77777777" w:rsidR="007712B0" w:rsidRPr="002F009E" w:rsidRDefault="007712B0" w:rsidP="007712B0">
      <w:pPr>
        <w:jc w:val="both"/>
        <w:rPr>
          <w:rFonts w:eastAsia="Calibri"/>
          <w:lang w:val="it-IT"/>
        </w:rPr>
      </w:pPr>
      <w:r w:rsidRPr="002F009E">
        <w:rPr>
          <w:rFonts w:eastAsia="Calibri"/>
          <w:lang w:val="it-IT"/>
        </w:rPr>
        <w:t>Esempio di Endpoint di un’Autorità Appaltante registrata in PEPPOL con il CF:</w:t>
      </w:r>
    </w:p>
    <w:p w14:paraId="1DCA119F" w14:textId="77777777" w:rsidR="007712B0" w:rsidRPr="002F009E" w:rsidRDefault="007712B0" w:rsidP="007712B0">
      <w:pPr>
        <w:rPr>
          <w:rFonts w:eastAsia="Calibri"/>
          <w:lang w:val="it-IT"/>
        </w:rPr>
      </w:pPr>
    </w:p>
    <w:p w14:paraId="6C12C804" w14:textId="77777777" w:rsidR="007712B0" w:rsidRPr="002F009E" w:rsidRDefault="007712B0" w:rsidP="007712B0">
      <w:pPr>
        <w:ind w:left="720"/>
        <w:jc w:val="center"/>
        <w:rPr>
          <w:rFonts w:ascii="Arial" w:eastAsia="Calibri" w:hAnsi="Arial" w:cs="Arial"/>
          <w:color w:val="0000FF"/>
          <w:sz w:val="20"/>
          <w:szCs w:val="20"/>
          <w:lang w:val="en-GB"/>
        </w:rPr>
      </w:pP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cbc:EndpointID</w:t>
      </w:r>
      <w:r w:rsidRPr="002F009E">
        <w:rPr>
          <w:rFonts w:ascii="Arial" w:eastAsia="Calibri" w:hAnsi="Arial" w:cs="Arial"/>
          <w:color w:val="FF0000"/>
          <w:sz w:val="20"/>
          <w:szCs w:val="20"/>
          <w:highlight w:val="white"/>
          <w:lang w:val="en-GB"/>
        </w:rPr>
        <w:t xml:space="preserve"> schemeID</w:t>
      </w:r>
      <w:r w:rsidRPr="002F009E">
        <w:rPr>
          <w:rFonts w:ascii="Arial" w:eastAsia="Calibri" w:hAnsi="Arial" w:cs="Arial"/>
          <w:color w:val="0000FF"/>
          <w:sz w:val="20"/>
          <w:szCs w:val="20"/>
          <w:highlight w:val="white"/>
          <w:lang w:val="en-GB"/>
        </w:rPr>
        <w:t>="</w:t>
      </w:r>
      <w:r w:rsidRPr="002F009E">
        <w:rPr>
          <w:rFonts w:ascii="Arial" w:eastAsia="Calibri" w:hAnsi="Arial" w:cs="Arial"/>
          <w:color w:val="000000"/>
          <w:sz w:val="20"/>
          <w:szCs w:val="20"/>
          <w:highlight w:val="white"/>
          <w:lang w:val="en-GB"/>
        </w:rPr>
        <w:t>IT:CF</w:t>
      </w:r>
      <w:r w:rsidRPr="002F009E">
        <w:rPr>
          <w:rFonts w:ascii="Arial" w:eastAsia="Calibri" w:hAnsi="Arial" w:cs="Arial"/>
          <w:color w:val="0000FF"/>
          <w:sz w:val="20"/>
          <w:szCs w:val="20"/>
          <w:highlight w:val="white"/>
          <w:lang w:val="en-GB"/>
        </w:rPr>
        <w:t>"&gt;</w:t>
      </w:r>
      <w:r w:rsidRPr="002F009E">
        <w:rPr>
          <w:rFonts w:ascii="Arial" w:eastAsia="Calibri" w:hAnsi="Arial" w:cs="Arial"/>
          <w:color w:val="000000"/>
          <w:sz w:val="20"/>
          <w:szCs w:val="20"/>
          <w:lang w:eastAsia="en-GB"/>
        </w:rPr>
        <w:t>07643520567</w:t>
      </w: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cbc:EndpointID</w:t>
      </w:r>
      <w:r w:rsidRPr="002F009E">
        <w:rPr>
          <w:rFonts w:ascii="Arial" w:eastAsia="Calibri" w:hAnsi="Arial" w:cs="Arial"/>
          <w:color w:val="0000FF"/>
          <w:sz w:val="20"/>
          <w:szCs w:val="20"/>
          <w:highlight w:val="white"/>
          <w:lang w:val="en-GB"/>
        </w:rPr>
        <w:t>&gt;</w:t>
      </w:r>
    </w:p>
    <w:p w14:paraId="279037B1" w14:textId="77777777" w:rsidR="007712B0" w:rsidRPr="002F009E" w:rsidRDefault="007712B0" w:rsidP="007712B0">
      <w:pPr>
        <w:rPr>
          <w:rFonts w:eastAsia="Calibri"/>
        </w:rPr>
      </w:pPr>
    </w:p>
    <w:p w14:paraId="62B54D0D" w14:textId="77777777" w:rsidR="007712B0" w:rsidRPr="002F009E" w:rsidRDefault="007712B0" w:rsidP="007712B0">
      <w:pPr>
        <w:jc w:val="both"/>
        <w:rPr>
          <w:rFonts w:eastAsia="Calibri"/>
          <w:lang w:val="it-IT"/>
        </w:rPr>
      </w:pPr>
      <w:r w:rsidRPr="002F009E">
        <w:rPr>
          <w:rFonts w:eastAsia="Calibri"/>
          <w:lang w:val="it-IT"/>
        </w:rPr>
        <w:t>Esempio di Endpoint di Fornitore registrato in PEPPOL con la P.IVA:</w:t>
      </w:r>
    </w:p>
    <w:p w14:paraId="6059DE10" w14:textId="77777777" w:rsidR="007712B0" w:rsidRPr="002F009E" w:rsidRDefault="007712B0" w:rsidP="007712B0">
      <w:pPr>
        <w:rPr>
          <w:rFonts w:eastAsia="Calibri"/>
          <w:lang w:val="it-IT"/>
        </w:rPr>
      </w:pPr>
    </w:p>
    <w:p w14:paraId="72A8ECB1" w14:textId="77777777" w:rsidR="007712B0" w:rsidRPr="002F009E" w:rsidRDefault="007712B0" w:rsidP="007712B0">
      <w:pPr>
        <w:ind w:left="720"/>
        <w:jc w:val="center"/>
        <w:rPr>
          <w:rFonts w:ascii="Arial" w:eastAsia="Calibri" w:hAnsi="Arial" w:cs="Arial"/>
          <w:color w:val="0000FF"/>
          <w:sz w:val="20"/>
          <w:szCs w:val="20"/>
          <w:lang w:val="en-GB"/>
        </w:rPr>
      </w:pP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cbc:EndpointID</w:t>
      </w:r>
      <w:r w:rsidRPr="002F009E">
        <w:rPr>
          <w:rFonts w:ascii="Arial" w:eastAsia="Calibri" w:hAnsi="Arial" w:cs="Arial"/>
          <w:color w:val="FF0000"/>
          <w:sz w:val="20"/>
          <w:szCs w:val="20"/>
          <w:highlight w:val="white"/>
          <w:lang w:val="en-GB"/>
        </w:rPr>
        <w:t xml:space="preserve"> schemeID</w:t>
      </w:r>
      <w:r w:rsidRPr="002F009E">
        <w:rPr>
          <w:rFonts w:ascii="Arial" w:eastAsia="Calibri" w:hAnsi="Arial" w:cs="Arial"/>
          <w:color w:val="0000FF"/>
          <w:sz w:val="20"/>
          <w:szCs w:val="20"/>
          <w:highlight w:val="white"/>
          <w:lang w:val="en-GB"/>
        </w:rPr>
        <w:t>="</w:t>
      </w:r>
      <w:r w:rsidRPr="002F009E">
        <w:rPr>
          <w:rFonts w:ascii="Arial" w:eastAsia="Calibri" w:hAnsi="Arial" w:cs="Arial"/>
          <w:color w:val="000000"/>
          <w:sz w:val="20"/>
          <w:szCs w:val="20"/>
          <w:highlight w:val="white"/>
          <w:lang w:val="en-GB"/>
        </w:rPr>
        <w:t>IT:VAT</w:t>
      </w:r>
      <w:r w:rsidRPr="002F009E">
        <w:rPr>
          <w:rFonts w:ascii="Arial" w:eastAsia="Calibri" w:hAnsi="Arial" w:cs="Arial"/>
          <w:color w:val="0000FF"/>
          <w:sz w:val="20"/>
          <w:szCs w:val="20"/>
          <w:highlight w:val="white"/>
          <w:lang w:val="en-GB"/>
        </w:rPr>
        <w:t>"&gt;</w:t>
      </w:r>
      <w:r w:rsidRPr="002F009E">
        <w:rPr>
          <w:rFonts w:ascii="Arial" w:eastAsia="Calibri" w:hAnsi="Arial" w:cs="Arial"/>
          <w:color w:val="000000"/>
          <w:sz w:val="20"/>
          <w:szCs w:val="20"/>
          <w:highlight w:val="white"/>
          <w:lang w:eastAsia="en-GB"/>
        </w:rPr>
        <w:t>IT</w:t>
      </w:r>
      <w:r w:rsidRPr="002F009E">
        <w:rPr>
          <w:rFonts w:ascii="Arial" w:eastAsia="Calibri" w:hAnsi="Arial" w:cs="Arial"/>
          <w:color w:val="000000"/>
          <w:sz w:val="20"/>
          <w:szCs w:val="20"/>
          <w:lang w:eastAsia="en-GB"/>
        </w:rPr>
        <w:t>07643520567</w:t>
      </w: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cbc:EndpointID</w:t>
      </w:r>
      <w:r w:rsidRPr="002F009E">
        <w:rPr>
          <w:rFonts w:ascii="Arial" w:eastAsia="Calibri" w:hAnsi="Arial" w:cs="Arial"/>
          <w:color w:val="0000FF"/>
          <w:sz w:val="20"/>
          <w:szCs w:val="20"/>
          <w:highlight w:val="white"/>
          <w:lang w:val="en-GB"/>
        </w:rPr>
        <w:t>&gt;</w:t>
      </w:r>
    </w:p>
    <w:p w14:paraId="558D3D2F" w14:textId="4A38C2BB" w:rsidR="007712B0" w:rsidRPr="002F009E" w:rsidRDefault="007712B0" w:rsidP="007712B0">
      <w:pPr>
        <w:pStyle w:val="Heading3"/>
        <w:rPr>
          <w:rFonts w:eastAsia="Calibri"/>
          <w:lang w:val="it-IT"/>
        </w:rPr>
      </w:pPr>
      <w:bookmarkStart w:id="1633" w:name="_Toc495606439"/>
      <w:bookmarkStart w:id="1634" w:name="_Toc510780892"/>
      <w:bookmarkEnd w:id="1628"/>
      <w:bookmarkEnd w:id="1629"/>
      <w:r w:rsidRPr="002F009E">
        <w:rPr>
          <w:rFonts w:eastAsia="Calibri"/>
          <w:lang w:val="it-IT"/>
        </w:rPr>
        <w:t xml:space="preserve">Party Identification </w:t>
      </w:r>
      <w:del w:id="1635" w:author="MASTRONARDO FRANCESCO" w:date="2018-06-21T18:45:00Z">
        <w:r w:rsidRPr="002F009E" w:rsidDel="00642FEB">
          <w:rPr>
            <w:rFonts w:eastAsia="Calibri"/>
            <w:lang w:val="it-IT"/>
          </w:rPr>
          <w:delText>:: Identificazione ai fini operativi e/o amministrativo-contabili</w:delText>
        </w:r>
      </w:del>
      <w:bookmarkEnd w:id="1633"/>
      <w:bookmarkEnd w:id="1634"/>
    </w:p>
    <w:p w14:paraId="267109B8" w14:textId="326BD472" w:rsidR="007712B0" w:rsidDel="00642FEB" w:rsidRDefault="007712B0" w:rsidP="007712B0">
      <w:pPr>
        <w:jc w:val="both"/>
        <w:rPr>
          <w:del w:id="1636" w:author="MASTRONARDO FRANCESCO" w:date="2018-06-21T18:46:00Z"/>
          <w:rFonts w:eastAsia="Calibri"/>
          <w:lang w:val="it-IT"/>
        </w:rPr>
      </w:pPr>
      <w:del w:id="1637" w:author="MASTRONARDO FRANCESCO" w:date="2018-06-21T18:46:00Z">
        <w:r w:rsidRPr="002F009E" w:rsidDel="00642FEB">
          <w:rPr>
            <w:rFonts w:eastAsia="Calibri"/>
            <w:lang w:val="it-IT"/>
          </w:rPr>
          <w:delText>Il PartyIdentification permette di comunicare uno o più identificativi relativi ad una parte di business per meglio identificarla per diversi usi (operativi, amministrativo-contabili, logistici, …). Questa informazione deve essere utilizzata solo qualora non vi sia una posizione più specifica all’interno del documento. Ad esempio, qualora non sia disponibile il PartyTaxScheme nelle parti di business non-rilevanti ai fini contabili, sarà comunque possibile fornire la P.IVA in cac:PartyIdentification/cbc:ID.</w:delText>
        </w:r>
      </w:del>
    </w:p>
    <w:p w14:paraId="70565730" w14:textId="6DC1F340" w:rsidR="00AF424D" w:rsidRPr="002F009E" w:rsidDel="00642FEB" w:rsidRDefault="00AF424D" w:rsidP="007712B0">
      <w:pPr>
        <w:jc w:val="both"/>
        <w:rPr>
          <w:del w:id="1638" w:author="MASTRONARDO FRANCESCO" w:date="2018-06-21T18:46:00Z"/>
          <w:rFonts w:eastAsia="Calibri"/>
          <w:lang w:val="it-IT"/>
        </w:rPr>
      </w:pPr>
    </w:p>
    <w:p w14:paraId="598EA2EC" w14:textId="449DD649" w:rsidR="007712B0" w:rsidDel="00642FEB" w:rsidRDefault="007712B0" w:rsidP="007712B0">
      <w:pPr>
        <w:rPr>
          <w:del w:id="1639" w:author="MASTRONARDO FRANCESCO" w:date="2018-06-21T18:46:00Z"/>
          <w:rFonts w:eastAsia="Calibri"/>
          <w:lang w:val="it-IT"/>
        </w:rPr>
      </w:pPr>
    </w:p>
    <w:p w14:paraId="500D11B9" w14:textId="7632880E" w:rsidR="0065095F" w:rsidRPr="002F009E" w:rsidDel="00642FEB" w:rsidRDefault="0065095F" w:rsidP="007712B0">
      <w:pPr>
        <w:rPr>
          <w:del w:id="1640" w:author="MASTRONARDO FRANCESCO" w:date="2018-06-21T18:46:00Z"/>
          <w:rFonts w:eastAsia="Calibri"/>
          <w:lang w:val="it-IT"/>
        </w:rPr>
      </w:pPr>
    </w:p>
    <w:p w14:paraId="206DC5D1" w14:textId="0FFC1C1E" w:rsidR="007712B0" w:rsidRPr="002F009E" w:rsidDel="00642FEB" w:rsidRDefault="007712B0" w:rsidP="007712B0">
      <w:pPr>
        <w:autoSpaceDE w:val="0"/>
        <w:autoSpaceDN w:val="0"/>
        <w:adjustRightInd w:val="0"/>
        <w:ind w:left="720"/>
        <w:rPr>
          <w:del w:id="1641" w:author="MASTRONARDO FRANCESCO" w:date="2018-06-21T18:46:00Z"/>
          <w:rFonts w:ascii="Arial" w:eastAsia="Calibri" w:hAnsi="Arial" w:cs="Arial"/>
          <w:color w:val="000000"/>
          <w:sz w:val="20"/>
          <w:szCs w:val="20"/>
          <w:highlight w:val="white"/>
          <w:lang w:val="en-GB"/>
        </w:rPr>
      </w:pPr>
      <w:del w:id="1642" w:author="MASTRONARDO FRANCESCO" w:date="2018-06-21T18:46:00Z">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cac:PartyIdentification</w:delText>
        </w:r>
        <w:r w:rsidRPr="002F009E" w:rsidDel="00642FEB">
          <w:rPr>
            <w:rFonts w:ascii="Arial" w:eastAsia="Calibri" w:hAnsi="Arial" w:cs="Arial"/>
            <w:color w:val="0000FF"/>
            <w:sz w:val="20"/>
            <w:szCs w:val="20"/>
            <w:highlight w:val="white"/>
            <w:lang w:val="en-GB"/>
          </w:rPr>
          <w:delText>&gt;</w:delText>
        </w:r>
      </w:del>
    </w:p>
    <w:p w14:paraId="2E4AB413" w14:textId="1E94B2D8" w:rsidR="007712B0" w:rsidRPr="002F009E" w:rsidDel="00642FEB" w:rsidRDefault="007712B0" w:rsidP="007712B0">
      <w:pPr>
        <w:autoSpaceDE w:val="0"/>
        <w:autoSpaceDN w:val="0"/>
        <w:adjustRightInd w:val="0"/>
        <w:ind w:left="720"/>
        <w:rPr>
          <w:del w:id="1643" w:author="MASTRONARDO FRANCESCO" w:date="2018-06-21T18:46:00Z"/>
          <w:rFonts w:ascii="Arial" w:eastAsia="Calibri" w:hAnsi="Arial" w:cs="Arial"/>
          <w:color w:val="000000"/>
          <w:sz w:val="20"/>
          <w:szCs w:val="20"/>
          <w:highlight w:val="white"/>
          <w:lang w:val="en-GB"/>
        </w:rPr>
      </w:pPr>
      <w:del w:id="1644" w:author="MASTRONARDO FRANCESCO" w:date="2018-06-21T18:46:00Z">
        <w:r w:rsidRPr="002F009E" w:rsidDel="00642FEB">
          <w:rPr>
            <w:rFonts w:ascii="Arial" w:eastAsia="Calibri" w:hAnsi="Arial" w:cs="Arial"/>
            <w:color w:val="000000"/>
            <w:sz w:val="20"/>
            <w:szCs w:val="20"/>
            <w:highlight w:val="white"/>
            <w:lang w:val="en-GB"/>
          </w:rPr>
          <w:tab/>
        </w:r>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cbc:ID</w:delText>
        </w:r>
        <w:r w:rsidRPr="002F009E" w:rsidDel="00642FEB">
          <w:rPr>
            <w:rFonts w:ascii="Arial" w:eastAsia="Calibri" w:hAnsi="Arial" w:cs="Arial"/>
            <w:color w:val="FF0000"/>
            <w:sz w:val="20"/>
            <w:szCs w:val="20"/>
            <w:highlight w:val="white"/>
            <w:lang w:val="en-GB"/>
          </w:rPr>
          <w:delText xml:space="preserve"> schemeID</w:delText>
        </w:r>
        <w:r w:rsidRPr="002F009E" w:rsidDel="00642FEB">
          <w:rPr>
            <w:rFonts w:ascii="Arial" w:eastAsia="Calibri" w:hAnsi="Arial" w:cs="Arial"/>
            <w:color w:val="0000FF"/>
            <w:sz w:val="20"/>
            <w:szCs w:val="20"/>
            <w:highlight w:val="white"/>
            <w:lang w:val="en-GB"/>
          </w:rPr>
          <w:delText>="</w:delText>
        </w:r>
        <w:r w:rsidRPr="002F009E" w:rsidDel="00642FEB">
          <w:rPr>
            <w:rFonts w:ascii="Arial" w:eastAsia="Calibri" w:hAnsi="Arial" w:cs="Arial"/>
            <w:color w:val="000000"/>
            <w:sz w:val="20"/>
            <w:szCs w:val="20"/>
            <w:highlight w:val="white"/>
            <w:lang w:val="en-GB"/>
          </w:rPr>
          <w:delText xml:space="preserve"> IT:VAT</w:delText>
        </w:r>
        <w:r w:rsidRPr="002F009E" w:rsidDel="00642FEB">
          <w:rPr>
            <w:rFonts w:ascii="Arial" w:eastAsia="Calibri" w:hAnsi="Arial" w:cs="Arial"/>
            <w:color w:val="0000FF"/>
            <w:sz w:val="20"/>
            <w:szCs w:val="20"/>
            <w:highlight w:val="white"/>
            <w:lang w:val="en-GB"/>
          </w:rPr>
          <w:delText>"&gt;</w:delText>
        </w:r>
        <w:r w:rsidRPr="002F009E" w:rsidDel="00642FEB">
          <w:rPr>
            <w:rFonts w:ascii="Arial" w:eastAsia="Calibri" w:hAnsi="Arial" w:cs="Arial"/>
            <w:color w:val="000000"/>
            <w:sz w:val="20"/>
            <w:szCs w:val="20"/>
            <w:highlight w:val="white"/>
            <w:lang w:eastAsia="en-GB"/>
          </w:rPr>
          <w:delText>IT</w:delText>
        </w:r>
        <w:r w:rsidRPr="002F009E" w:rsidDel="00642FEB">
          <w:rPr>
            <w:rFonts w:ascii="Arial" w:eastAsia="Calibri" w:hAnsi="Arial" w:cs="Arial"/>
            <w:color w:val="000000"/>
            <w:sz w:val="20"/>
            <w:szCs w:val="20"/>
            <w:lang w:eastAsia="en-GB"/>
          </w:rPr>
          <w:delText>07643520567</w:delText>
        </w:r>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cbc:ID</w:delText>
        </w:r>
        <w:r w:rsidRPr="002F009E" w:rsidDel="00642FEB">
          <w:rPr>
            <w:rFonts w:ascii="Arial" w:eastAsia="Calibri" w:hAnsi="Arial" w:cs="Arial"/>
            <w:color w:val="0000FF"/>
            <w:sz w:val="20"/>
            <w:szCs w:val="20"/>
            <w:highlight w:val="white"/>
            <w:lang w:val="en-GB"/>
          </w:rPr>
          <w:delText>&gt;</w:delText>
        </w:r>
      </w:del>
    </w:p>
    <w:p w14:paraId="02EB0BE1" w14:textId="248F2C93" w:rsidR="007712B0" w:rsidRPr="002F009E" w:rsidDel="00642FEB" w:rsidRDefault="007712B0" w:rsidP="007712B0">
      <w:pPr>
        <w:spacing w:after="160" w:line="259" w:lineRule="auto"/>
        <w:ind w:left="720"/>
        <w:rPr>
          <w:del w:id="1645" w:author="MASTRONARDO FRANCESCO" w:date="2018-06-21T18:46:00Z"/>
          <w:rFonts w:ascii="Courier New" w:eastAsia="Calibri" w:hAnsi="Courier New"/>
          <w:sz w:val="20"/>
          <w:lang w:val="it-IT"/>
        </w:rPr>
      </w:pPr>
      <w:del w:id="1646" w:author="MASTRONARDO FRANCESCO" w:date="2018-06-21T18:46:00Z">
        <w:r w:rsidRPr="002F009E" w:rsidDel="00642FEB">
          <w:rPr>
            <w:rFonts w:ascii="Arial" w:eastAsia="Calibri" w:hAnsi="Arial" w:cs="Arial"/>
            <w:color w:val="0000FF"/>
            <w:sz w:val="20"/>
            <w:szCs w:val="20"/>
            <w:highlight w:val="white"/>
            <w:lang w:val="it-IT"/>
          </w:rPr>
          <w:delText>&lt;/</w:delText>
        </w:r>
        <w:r w:rsidRPr="002F009E" w:rsidDel="00642FEB">
          <w:rPr>
            <w:rFonts w:ascii="Arial" w:eastAsia="Calibri" w:hAnsi="Arial" w:cs="Arial"/>
            <w:color w:val="800000"/>
            <w:sz w:val="20"/>
            <w:szCs w:val="20"/>
            <w:highlight w:val="white"/>
            <w:lang w:val="it-IT"/>
          </w:rPr>
          <w:delText>cac:PartyIdentification</w:delText>
        </w:r>
        <w:r w:rsidRPr="002F009E" w:rsidDel="00642FEB">
          <w:rPr>
            <w:rFonts w:ascii="Arial" w:eastAsia="Calibri" w:hAnsi="Arial" w:cs="Arial"/>
            <w:color w:val="0000FF"/>
            <w:sz w:val="20"/>
            <w:szCs w:val="20"/>
            <w:highlight w:val="white"/>
            <w:lang w:val="it-IT"/>
          </w:rPr>
          <w:delText>&gt;</w:delText>
        </w:r>
      </w:del>
    </w:p>
    <w:p w14:paraId="0E337B73" w14:textId="69CC02CE" w:rsidR="007712B0" w:rsidRPr="002F009E" w:rsidDel="00642FEB" w:rsidRDefault="007712B0" w:rsidP="007712B0">
      <w:pPr>
        <w:jc w:val="both"/>
        <w:rPr>
          <w:del w:id="1647" w:author="MASTRONARDO FRANCESCO" w:date="2018-06-21T18:46:00Z"/>
          <w:rFonts w:eastAsia="Calibri"/>
          <w:lang w:val="it-IT"/>
        </w:rPr>
      </w:pPr>
      <w:del w:id="1648" w:author="MASTRONARDO FRANCESCO" w:date="2018-06-21T18:46:00Z">
        <w:r w:rsidRPr="002F009E" w:rsidDel="00642FEB">
          <w:rPr>
            <w:rFonts w:eastAsia="Calibri"/>
            <w:lang w:val="it-IT"/>
          </w:rPr>
          <w:delText>Il codice IPA, se non è già specificato altrove (es. usato come EndpointID), potrà essere fornito nel cac:PartyIdentification/cbc:ID.</w:delText>
        </w:r>
      </w:del>
    </w:p>
    <w:p w14:paraId="6813B3E8" w14:textId="529491FF" w:rsidR="007712B0" w:rsidRPr="002F009E" w:rsidDel="00642FEB" w:rsidRDefault="007712B0" w:rsidP="007712B0">
      <w:pPr>
        <w:rPr>
          <w:del w:id="1649" w:author="MASTRONARDO FRANCESCO" w:date="2018-06-21T18:46:00Z"/>
          <w:rFonts w:eastAsia="Calibri"/>
          <w:sz w:val="16"/>
          <w:szCs w:val="16"/>
          <w:lang w:val="it-IT"/>
        </w:rPr>
      </w:pPr>
    </w:p>
    <w:p w14:paraId="56E9C6E9" w14:textId="7C69312C" w:rsidR="007712B0" w:rsidRPr="002F009E" w:rsidDel="00642FEB" w:rsidRDefault="007712B0" w:rsidP="007712B0">
      <w:pPr>
        <w:autoSpaceDE w:val="0"/>
        <w:autoSpaceDN w:val="0"/>
        <w:adjustRightInd w:val="0"/>
        <w:ind w:left="720"/>
        <w:rPr>
          <w:del w:id="1650" w:author="MASTRONARDO FRANCESCO" w:date="2018-06-21T18:46:00Z"/>
          <w:rFonts w:ascii="Arial" w:eastAsia="Calibri" w:hAnsi="Arial" w:cs="Arial"/>
          <w:color w:val="000000"/>
          <w:sz w:val="20"/>
          <w:szCs w:val="20"/>
          <w:highlight w:val="white"/>
          <w:lang w:val="en-GB"/>
        </w:rPr>
      </w:pPr>
      <w:del w:id="1651" w:author="MASTRONARDO FRANCESCO" w:date="2018-06-21T18:46:00Z">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cac:PartyIdentification</w:delText>
        </w:r>
        <w:r w:rsidRPr="002F009E" w:rsidDel="00642FEB">
          <w:rPr>
            <w:rFonts w:ascii="Arial" w:eastAsia="Calibri" w:hAnsi="Arial" w:cs="Arial"/>
            <w:color w:val="0000FF"/>
            <w:sz w:val="20"/>
            <w:szCs w:val="20"/>
            <w:highlight w:val="white"/>
            <w:lang w:val="en-GB"/>
          </w:rPr>
          <w:delText>&gt;</w:delText>
        </w:r>
      </w:del>
    </w:p>
    <w:p w14:paraId="6180CD9B" w14:textId="764B803B" w:rsidR="007712B0" w:rsidRPr="002F009E" w:rsidDel="00642FEB" w:rsidRDefault="007712B0" w:rsidP="007712B0">
      <w:pPr>
        <w:autoSpaceDE w:val="0"/>
        <w:autoSpaceDN w:val="0"/>
        <w:adjustRightInd w:val="0"/>
        <w:ind w:left="720"/>
        <w:rPr>
          <w:del w:id="1652" w:author="MASTRONARDO FRANCESCO" w:date="2018-06-21T18:46:00Z"/>
          <w:rFonts w:ascii="Arial" w:eastAsia="Calibri" w:hAnsi="Arial" w:cs="Arial"/>
          <w:color w:val="000000"/>
          <w:sz w:val="20"/>
          <w:szCs w:val="20"/>
          <w:highlight w:val="white"/>
          <w:lang w:val="en-GB"/>
        </w:rPr>
      </w:pPr>
      <w:del w:id="1653" w:author="MASTRONARDO FRANCESCO" w:date="2018-06-21T18:46:00Z">
        <w:r w:rsidRPr="002F009E" w:rsidDel="00642FEB">
          <w:rPr>
            <w:rFonts w:ascii="Arial" w:eastAsia="Calibri" w:hAnsi="Arial" w:cs="Arial"/>
            <w:color w:val="000000"/>
            <w:sz w:val="20"/>
            <w:szCs w:val="20"/>
            <w:highlight w:val="white"/>
            <w:lang w:val="en-GB"/>
          </w:rPr>
          <w:tab/>
        </w:r>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cbc:ID</w:delText>
        </w:r>
        <w:r w:rsidRPr="002F009E" w:rsidDel="00642FEB">
          <w:rPr>
            <w:rFonts w:ascii="Arial" w:eastAsia="Calibri" w:hAnsi="Arial" w:cs="Arial"/>
            <w:color w:val="FF0000"/>
            <w:sz w:val="20"/>
            <w:szCs w:val="20"/>
            <w:highlight w:val="white"/>
            <w:lang w:val="en-GB"/>
          </w:rPr>
          <w:delText xml:space="preserve"> schemeID</w:delText>
        </w:r>
        <w:r w:rsidRPr="002F009E" w:rsidDel="00642FEB">
          <w:rPr>
            <w:rFonts w:ascii="Arial" w:eastAsia="Calibri" w:hAnsi="Arial" w:cs="Arial"/>
            <w:color w:val="0000FF"/>
            <w:sz w:val="20"/>
            <w:szCs w:val="20"/>
            <w:highlight w:val="white"/>
            <w:lang w:val="en-GB"/>
          </w:rPr>
          <w:delText>="</w:delText>
        </w:r>
        <w:r w:rsidRPr="002F009E" w:rsidDel="00642FEB">
          <w:rPr>
            <w:rFonts w:ascii="Arial" w:eastAsia="Calibri" w:hAnsi="Arial" w:cs="Arial"/>
            <w:color w:val="000000"/>
            <w:sz w:val="20"/>
            <w:szCs w:val="20"/>
            <w:highlight w:val="white"/>
            <w:lang w:val="en-GB"/>
          </w:rPr>
          <w:delText>IT:IPA</w:delText>
        </w:r>
        <w:r w:rsidRPr="002F009E" w:rsidDel="00642FEB">
          <w:rPr>
            <w:rFonts w:ascii="Arial" w:eastAsia="Calibri" w:hAnsi="Arial" w:cs="Arial"/>
            <w:color w:val="0000FF"/>
            <w:sz w:val="20"/>
            <w:szCs w:val="20"/>
            <w:highlight w:val="white"/>
            <w:lang w:val="en-GB"/>
          </w:rPr>
          <w:delText>"&gt;</w:delText>
        </w:r>
        <w:r w:rsidRPr="002F009E" w:rsidDel="00642FEB">
          <w:rPr>
            <w:rFonts w:ascii="Arial" w:eastAsia="Calibri" w:hAnsi="Arial" w:cs="Arial"/>
            <w:color w:val="000000"/>
            <w:sz w:val="20"/>
            <w:szCs w:val="20"/>
            <w:lang w:eastAsia="en-GB"/>
          </w:rPr>
          <w:delText>aosa</w:delText>
        </w:r>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cbc:ID</w:delText>
        </w:r>
        <w:r w:rsidRPr="002F009E" w:rsidDel="00642FEB">
          <w:rPr>
            <w:rFonts w:ascii="Arial" w:eastAsia="Calibri" w:hAnsi="Arial" w:cs="Arial"/>
            <w:color w:val="0000FF"/>
            <w:sz w:val="20"/>
            <w:szCs w:val="20"/>
            <w:highlight w:val="white"/>
            <w:lang w:val="en-GB"/>
          </w:rPr>
          <w:delText>&gt;</w:delText>
        </w:r>
      </w:del>
    </w:p>
    <w:p w14:paraId="255CA1E8" w14:textId="5A3B5C58" w:rsidR="007712B0" w:rsidRPr="002F009E" w:rsidDel="00642FEB" w:rsidRDefault="007712B0" w:rsidP="007712B0">
      <w:pPr>
        <w:spacing w:after="160" w:line="259" w:lineRule="auto"/>
        <w:ind w:left="720"/>
        <w:rPr>
          <w:del w:id="1654" w:author="MASTRONARDO FRANCESCO" w:date="2018-06-21T18:46:00Z"/>
          <w:rFonts w:ascii="Arial" w:eastAsia="Calibri" w:hAnsi="Arial" w:cs="Arial"/>
          <w:color w:val="0000FF"/>
          <w:sz w:val="20"/>
          <w:szCs w:val="20"/>
          <w:lang w:val="it-IT"/>
        </w:rPr>
      </w:pPr>
      <w:del w:id="1655" w:author="MASTRONARDO FRANCESCO" w:date="2018-06-21T18:46:00Z">
        <w:r w:rsidRPr="002F009E" w:rsidDel="00642FEB">
          <w:rPr>
            <w:rFonts w:ascii="Arial" w:eastAsia="Calibri" w:hAnsi="Arial" w:cs="Arial"/>
            <w:color w:val="0000FF"/>
            <w:sz w:val="20"/>
            <w:szCs w:val="20"/>
            <w:highlight w:val="white"/>
            <w:lang w:val="it-IT"/>
          </w:rPr>
          <w:delText>&lt;/</w:delText>
        </w:r>
        <w:r w:rsidRPr="002F009E" w:rsidDel="00642FEB">
          <w:rPr>
            <w:rFonts w:ascii="Arial" w:eastAsia="Calibri" w:hAnsi="Arial" w:cs="Arial"/>
            <w:color w:val="800000"/>
            <w:sz w:val="20"/>
            <w:szCs w:val="20"/>
            <w:highlight w:val="white"/>
            <w:lang w:val="it-IT"/>
          </w:rPr>
          <w:delText>cac:PartyIdentification</w:delText>
        </w:r>
        <w:r w:rsidRPr="002F009E" w:rsidDel="00642FEB">
          <w:rPr>
            <w:rFonts w:ascii="Arial" w:eastAsia="Calibri" w:hAnsi="Arial" w:cs="Arial"/>
            <w:color w:val="0000FF"/>
            <w:sz w:val="20"/>
            <w:szCs w:val="20"/>
            <w:highlight w:val="white"/>
            <w:lang w:val="it-IT"/>
          </w:rPr>
          <w:delText>&gt;</w:delText>
        </w:r>
      </w:del>
    </w:p>
    <w:p w14:paraId="6DBBF8A7" w14:textId="23109A42" w:rsidR="007712B0" w:rsidRPr="002F009E" w:rsidDel="00642FEB" w:rsidRDefault="007712B0" w:rsidP="007712B0">
      <w:pPr>
        <w:jc w:val="both"/>
        <w:rPr>
          <w:del w:id="1656" w:author="MASTRONARDO FRANCESCO" w:date="2018-06-21T18:46:00Z"/>
          <w:rFonts w:eastAsia="Calibri"/>
          <w:lang w:val="it-IT"/>
        </w:rPr>
      </w:pPr>
      <w:del w:id="1657" w:author="MASTRONARDO FRANCESCO" w:date="2018-06-21T18:46:00Z">
        <w:r w:rsidRPr="002F009E" w:rsidDel="00642FEB">
          <w:rPr>
            <w:rFonts w:eastAsia="Calibri"/>
            <w:lang w:val="it-IT"/>
          </w:rPr>
          <w:delText>Ai fini logistici, può essere specificato un GLN (Global Location Number) secondo gli standard GS1:</w:delText>
        </w:r>
      </w:del>
    </w:p>
    <w:p w14:paraId="5F3F016C" w14:textId="4EFA985D" w:rsidR="007712B0" w:rsidRPr="002F009E" w:rsidDel="00642FEB" w:rsidRDefault="007712B0" w:rsidP="007712B0">
      <w:pPr>
        <w:rPr>
          <w:del w:id="1658" w:author="MASTRONARDO FRANCESCO" w:date="2018-06-21T18:46:00Z"/>
          <w:rFonts w:eastAsia="Calibri"/>
          <w:sz w:val="16"/>
          <w:szCs w:val="16"/>
          <w:lang w:val="it-IT"/>
        </w:rPr>
      </w:pPr>
    </w:p>
    <w:p w14:paraId="0F2675A9" w14:textId="57B39CD4" w:rsidR="007712B0" w:rsidRPr="002F009E" w:rsidDel="00642FEB" w:rsidRDefault="007712B0" w:rsidP="007712B0">
      <w:pPr>
        <w:autoSpaceDE w:val="0"/>
        <w:autoSpaceDN w:val="0"/>
        <w:adjustRightInd w:val="0"/>
        <w:ind w:left="720"/>
        <w:rPr>
          <w:del w:id="1659" w:author="MASTRONARDO FRANCESCO" w:date="2018-06-21T18:46:00Z"/>
          <w:rFonts w:ascii="Arial" w:eastAsia="Calibri" w:hAnsi="Arial" w:cs="Arial"/>
          <w:color w:val="000000"/>
          <w:sz w:val="20"/>
          <w:szCs w:val="20"/>
          <w:highlight w:val="white"/>
          <w:lang w:val="en-GB"/>
        </w:rPr>
      </w:pPr>
      <w:del w:id="1660" w:author="MASTRONARDO FRANCESCO" w:date="2018-06-21T18:46:00Z">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cac:PartyIdentification</w:delText>
        </w:r>
        <w:r w:rsidRPr="002F009E" w:rsidDel="00642FEB">
          <w:rPr>
            <w:rFonts w:ascii="Arial" w:eastAsia="Calibri" w:hAnsi="Arial" w:cs="Arial"/>
            <w:color w:val="0000FF"/>
            <w:sz w:val="20"/>
            <w:szCs w:val="20"/>
            <w:highlight w:val="white"/>
            <w:lang w:val="en-GB"/>
          </w:rPr>
          <w:delText>&gt;</w:delText>
        </w:r>
      </w:del>
    </w:p>
    <w:p w14:paraId="517C9DAC" w14:textId="207B9D43" w:rsidR="007712B0" w:rsidRPr="002F009E" w:rsidDel="00642FEB" w:rsidRDefault="007712B0" w:rsidP="007712B0">
      <w:pPr>
        <w:autoSpaceDE w:val="0"/>
        <w:autoSpaceDN w:val="0"/>
        <w:adjustRightInd w:val="0"/>
        <w:ind w:left="1440"/>
        <w:rPr>
          <w:del w:id="1661" w:author="MASTRONARDO FRANCESCO" w:date="2018-06-21T18:46:00Z"/>
          <w:rFonts w:ascii="Arial" w:eastAsia="Calibri" w:hAnsi="Arial" w:cs="Arial"/>
          <w:color w:val="000000"/>
          <w:sz w:val="20"/>
          <w:szCs w:val="20"/>
          <w:highlight w:val="white"/>
          <w:lang w:val="en-GB"/>
        </w:rPr>
      </w:pPr>
      <w:del w:id="1662" w:author="MASTRONARDO FRANCESCO" w:date="2018-06-21T18:46:00Z">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cbc:ID</w:delText>
        </w:r>
        <w:r w:rsidRPr="002F009E" w:rsidDel="00642FEB">
          <w:rPr>
            <w:rFonts w:ascii="Arial" w:eastAsia="Calibri" w:hAnsi="Arial" w:cs="Arial"/>
            <w:color w:val="FF0000"/>
            <w:sz w:val="20"/>
            <w:szCs w:val="20"/>
            <w:highlight w:val="white"/>
            <w:lang w:val="en-GB"/>
          </w:rPr>
          <w:delText xml:space="preserve"> schemeID</w:delText>
        </w:r>
        <w:r w:rsidRPr="002F009E" w:rsidDel="00642FEB">
          <w:rPr>
            <w:rFonts w:ascii="Arial" w:eastAsia="Calibri" w:hAnsi="Arial" w:cs="Arial"/>
            <w:color w:val="0000FF"/>
            <w:sz w:val="20"/>
            <w:szCs w:val="20"/>
            <w:highlight w:val="white"/>
            <w:lang w:val="en-GB"/>
          </w:rPr>
          <w:delText>="</w:delText>
        </w:r>
        <w:r w:rsidRPr="002F009E" w:rsidDel="00642FEB">
          <w:rPr>
            <w:rFonts w:ascii="Arial" w:eastAsia="Calibri" w:hAnsi="Arial" w:cs="Arial"/>
            <w:color w:val="000000"/>
            <w:sz w:val="20"/>
            <w:szCs w:val="20"/>
            <w:highlight w:val="white"/>
            <w:lang w:val="en-GB"/>
          </w:rPr>
          <w:delText>GLN</w:delText>
        </w:r>
        <w:r w:rsidRPr="002F009E" w:rsidDel="00642FEB">
          <w:rPr>
            <w:rFonts w:ascii="Arial" w:eastAsia="Calibri" w:hAnsi="Arial" w:cs="Arial"/>
            <w:color w:val="0000FF"/>
            <w:sz w:val="20"/>
            <w:szCs w:val="20"/>
            <w:highlight w:val="white"/>
            <w:lang w:val="en-GB"/>
          </w:rPr>
          <w:delText>"&gt;</w:delText>
        </w:r>
        <w:r w:rsidRPr="002F009E" w:rsidDel="00642FEB">
          <w:rPr>
            <w:rFonts w:eastAsia="Calibri"/>
            <w:lang w:val="cs-CZ"/>
          </w:rPr>
          <w:delText>5790000435968</w:delText>
        </w:r>
        <w:r w:rsidRPr="002F009E" w:rsidDel="00642FEB">
          <w:rPr>
            <w:rFonts w:ascii="Arial" w:eastAsia="Calibri" w:hAnsi="Arial" w:cs="Arial"/>
            <w:color w:val="0000FF"/>
            <w:sz w:val="20"/>
            <w:szCs w:val="20"/>
            <w:highlight w:val="white"/>
            <w:lang w:val="en-GB"/>
          </w:rPr>
          <w:delText>&lt;/</w:delText>
        </w:r>
        <w:r w:rsidRPr="002F009E" w:rsidDel="00642FEB">
          <w:rPr>
            <w:rFonts w:ascii="Arial" w:eastAsia="Calibri" w:hAnsi="Arial" w:cs="Arial"/>
            <w:color w:val="800000"/>
            <w:sz w:val="20"/>
            <w:szCs w:val="20"/>
            <w:highlight w:val="white"/>
            <w:lang w:val="en-GB"/>
          </w:rPr>
          <w:delText>cbc:ID</w:delText>
        </w:r>
        <w:r w:rsidRPr="002F009E" w:rsidDel="00642FEB">
          <w:rPr>
            <w:rFonts w:ascii="Arial" w:eastAsia="Calibri" w:hAnsi="Arial" w:cs="Arial"/>
            <w:color w:val="0000FF"/>
            <w:sz w:val="20"/>
            <w:szCs w:val="20"/>
            <w:highlight w:val="white"/>
            <w:lang w:val="en-GB"/>
          </w:rPr>
          <w:delText>&gt;</w:delText>
        </w:r>
      </w:del>
    </w:p>
    <w:p w14:paraId="34B9C20D" w14:textId="686B7FA2" w:rsidR="007712B0" w:rsidDel="00D82324" w:rsidRDefault="007712B0" w:rsidP="007712B0">
      <w:pPr>
        <w:ind w:left="720"/>
        <w:rPr>
          <w:del w:id="1663" w:author="MASTRONARDO FRANCESCO" w:date="2018-06-21T18:46:00Z"/>
          <w:rFonts w:ascii="Arial" w:eastAsia="Calibri" w:hAnsi="Arial" w:cs="Arial"/>
          <w:color w:val="0000FF"/>
          <w:sz w:val="20"/>
          <w:szCs w:val="20"/>
          <w:lang w:val="it-IT"/>
        </w:rPr>
      </w:pPr>
      <w:del w:id="1664" w:author="MASTRONARDO FRANCESCO" w:date="2018-06-21T18:46:00Z">
        <w:r w:rsidRPr="002F009E" w:rsidDel="00642FEB">
          <w:rPr>
            <w:rFonts w:ascii="Arial" w:eastAsia="Calibri" w:hAnsi="Arial" w:cs="Arial"/>
            <w:color w:val="0000FF"/>
            <w:sz w:val="20"/>
            <w:szCs w:val="20"/>
            <w:highlight w:val="white"/>
            <w:lang w:val="it-IT"/>
          </w:rPr>
          <w:delText>&lt;/</w:delText>
        </w:r>
        <w:r w:rsidRPr="002F009E" w:rsidDel="00642FEB">
          <w:rPr>
            <w:rFonts w:ascii="Arial" w:eastAsia="Calibri" w:hAnsi="Arial" w:cs="Arial"/>
            <w:color w:val="800000"/>
            <w:sz w:val="20"/>
            <w:szCs w:val="20"/>
            <w:highlight w:val="white"/>
            <w:lang w:val="it-IT"/>
          </w:rPr>
          <w:delText>cac:PartyIdentification</w:delText>
        </w:r>
        <w:r w:rsidRPr="002F009E" w:rsidDel="00642FEB">
          <w:rPr>
            <w:rFonts w:ascii="Arial" w:eastAsia="Calibri" w:hAnsi="Arial" w:cs="Arial"/>
            <w:color w:val="0000FF"/>
            <w:sz w:val="20"/>
            <w:szCs w:val="20"/>
            <w:highlight w:val="white"/>
            <w:lang w:val="it-IT"/>
          </w:rPr>
          <w:delText>&gt;</w:delText>
        </w:r>
      </w:del>
    </w:p>
    <w:p w14:paraId="78AE8E92" w14:textId="77777777" w:rsidR="00D82324" w:rsidRDefault="00D82324" w:rsidP="007712B0">
      <w:pPr>
        <w:ind w:left="720"/>
        <w:rPr>
          <w:ins w:id="1665" w:author="MASTRONARDO FRANCESCO" w:date="2018-06-21T18:56:00Z"/>
          <w:rFonts w:ascii="Arial" w:eastAsia="Calibri" w:hAnsi="Arial" w:cs="Arial"/>
          <w:color w:val="0000FF"/>
          <w:sz w:val="20"/>
          <w:szCs w:val="20"/>
          <w:lang w:val="it-IT"/>
        </w:rPr>
      </w:pPr>
    </w:p>
    <w:p w14:paraId="02231BC6" w14:textId="7AFF7BCA" w:rsidR="00D82324" w:rsidRDefault="00D82324" w:rsidP="00D82324">
      <w:pPr>
        <w:jc w:val="both"/>
        <w:rPr>
          <w:ins w:id="1666" w:author="MASTRONARDO FRANCESCO" w:date="2018-06-21T18:56:00Z"/>
          <w:rFonts w:eastAsia="Calibri"/>
          <w:lang w:val="it-IT"/>
        </w:rPr>
      </w:pPr>
      <w:ins w:id="1667" w:author="MASTRONARDO FRANCESCO" w:date="2018-06-21T18:56:00Z">
        <w:r w:rsidRPr="002F009E">
          <w:rPr>
            <w:rFonts w:eastAsia="Calibri"/>
            <w:lang w:val="it-IT"/>
          </w:rPr>
          <w:t>Il PartyIdentification permette di comunicare  una</w:t>
        </w:r>
        <w:r>
          <w:rPr>
            <w:rFonts w:eastAsia="Calibri"/>
            <w:lang w:val="it-IT"/>
          </w:rPr>
          <w:t xml:space="preserve"> delle</w:t>
        </w:r>
        <w:r w:rsidR="00DC13AB">
          <w:rPr>
            <w:rFonts w:eastAsia="Calibri"/>
            <w:lang w:val="it-IT"/>
          </w:rPr>
          <w:t xml:space="preserve"> parti</w:t>
        </w:r>
        <w:r w:rsidRPr="002F009E">
          <w:rPr>
            <w:rFonts w:eastAsia="Calibri"/>
            <w:lang w:val="it-IT"/>
          </w:rPr>
          <w:t xml:space="preserve"> di business</w:t>
        </w:r>
        <w:r>
          <w:rPr>
            <w:rFonts w:eastAsia="Calibri"/>
            <w:lang w:val="it-IT"/>
          </w:rPr>
          <w:t xml:space="preserve"> (Buyer o Seller): la parte così segnalata diviene un elemento della terna che identifica univocamente l’ordine.</w:t>
        </w:r>
      </w:ins>
    </w:p>
    <w:p w14:paraId="17ED1BE7" w14:textId="1F934A4F" w:rsidR="00D82324" w:rsidRDefault="00D82324" w:rsidP="00D82324">
      <w:pPr>
        <w:jc w:val="both"/>
        <w:rPr>
          <w:ins w:id="1668" w:author="MASTRONARDO FRANCESCO" w:date="2018-06-21T18:56:00Z"/>
          <w:rFonts w:eastAsia="Calibri"/>
          <w:lang w:val="it-IT"/>
        </w:rPr>
      </w:pPr>
      <w:ins w:id="1669" w:author="MASTRONARDO FRANCESCO" w:date="2018-06-21T18:56:00Z">
        <w:r>
          <w:rPr>
            <w:rFonts w:eastAsia="Calibri"/>
            <w:lang w:val="it-IT"/>
          </w:rPr>
          <w:t>Altri</w:t>
        </w:r>
        <w:r w:rsidRPr="002F009E">
          <w:rPr>
            <w:rFonts w:eastAsia="Calibri"/>
            <w:lang w:val="it-IT"/>
          </w:rPr>
          <w:t xml:space="preserve"> usi</w:t>
        </w:r>
        <w:r>
          <w:rPr>
            <w:rFonts w:eastAsia="Calibri"/>
            <w:lang w:val="it-IT"/>
          </w:rPr>
          <w:t xml:space="preserve"> del </w:t>
        </w:r>
        <w:r w:rsidRPr="008968D2">
          <w:rPr>
            <w:rFonts w:eastAsia="Calibri"/>
            <w:lang w:val="it-IT"/>
          </w:rPr>
          <w:t>PartyIdentification</w:t>
        </w:r>
        <w:r>
          <w:rPr>
            <w:rFonts w:eastAsia="Calibri"/>
            <w:lang w:val="it-IT"/>
          </w:rPr>
          <w:t xml:space="preserve"> diversi dal precedente</w:t>
        </w:r>
        <w:r w:rsidRPr="002F009E">
          <w:rPr>
            <w:rFonts w:eastAsia="Calibri"/>
            <w:lang w:val="it-IT"/>
          </w:rPr>
          <w:t xml:space="preserve"> (</w:t>
        </w:r>
      </w:ins>
      <w:ins w:id="1670" w:author="MASTRONARDO FRANCESCO" w:date="2018-06-22T11:28:00Z">
        <w:r w:rsidR="00DC13AB">
          <w:rPr>
            <w:rFonts w:eastAsia="Calibri"/>
            <w:lang w:val="it-IT"/>
          </w:rPr>
          <w:t xml:space="preserve">ad esempio </w:t>
        </w:r>
      </w:ins>
      <w:ins w:id="1671" w:author="MASTRONARDO FRANCESCO" w:date="2018-06-21T18:56:00Z">
        <w:r w:rsidRPr="002F009E">
          <w:rPr>
            <w:rFonts w:eastAsia="Calibri"/>
            <w:lang w:val="it-IT"/>
          </w:rPr>
          <w:t>operativi</w:t>
        </w:r>
      </w:ins>
      <w:ins w:id="1672" w:author="MASTRONARDO FRANCESCO" w:date="2018-06-22T11:29:00Z">
        <w:r w:rsidR="00DC13AB">
          <w:rPr>
            <w:rFonts w:eastAsia="Calibri"/>
            <w:lang w:val="it-IT"/>
          </w:rPr>
          <w:t xml:space="preserve"> oppure</w:t>
        </w:r>
      </w:ins>
      <w:ins w:id="1673" w:author="MASTRONARDO FRANCESCO" w:date="2018-06-21T18:56:00Z">
        <w:r w:rsidRPr="002F009E">
          <w:rPr>
            <w:rFonts w:eastAsia="Calibri"/>
            <w:lang w:val="it-IT"/>
          </w:rPr>
          <w:t xml:space="preserve"> amministrativo-contabili</w:t>
        </w:r>
      </w:ins>
      <w:ins w:id="1674" w:author="MASTRONARDO FRANCESCO" w:date="2018-06-22T11:29:00Z">
        <w:r w:rsidR="00DC13AB">
          <w:rPr>
            <w:rFonts w:eastAsia="Calibri"/>
            <w:lang w:val="it-IT"/>
          </w:rPr>
          <w:t xml:space="preserve"> o</w:t>
        </w:r>
      </w:ins>
      <w:ins w:id="1675" w:author="MASTRONARDO FRANCESCO" w:date="2018-06-22T11:30:00Z">
        <w:r w:rsidR="00DC13AB">
          <w:rPr>
            <w:rFonts w:eastAsia="Calibri"/>
            <w:lang w:val="it-IT"/>
          </w:rPr>
          <w:t>ppure</w:t>
        </w:r>
      </w:ins>
      <w:ins w:id="1676" w:author="MASTRONARDO FRANCESCO" w:date="2018-06-22T11:29:00Z">
        <w:r w:rsidR="00DC13AB">
          <w:rPr>
            <w:rFonts w:eastAsia="Calibri"/>
            <w:lang w:val="it-IT"/>
          </w:rPr>
          <w:t xml:space="preserve"> </w:t>
        </w:r>
      </w:ins>
      <w:ins w:id="1677" w:author="MASTRONARDO FRANCESCO" w:date="2018-06-21T18:56:00Z">
        <w:r w:rsidRPr="002F009E">
          <w:rPr>
            <w:rFonts w:eastAsia="Calibri"/>
            <w:lang w:val="it-IT"/>
          </w:rPr>
          <w:t>logistici</w:t>
        </w:r>
      </w:ins>
      <w:ins w:id="1678" w:author="MASTRONARDO FRANCESCO" w:date="2018-06-22T11:29:00Z">
        <w:r w:rsidR="00DC13AB">
          <w:rPr>
            <w:rFonts w:eastAsia="Calibri"/>
            <w:lang w:val="it-IT"/>
          </w:rPr>
          <w:t xml:space="preserve"> o,</w:t>
        </w:r>
      </w:ins>
      <w:ins w:id="1679" w:author="MASTRONARDO FRANCESCO" w:date="2018-06-22T11:31:00Z">
        <w:r w:rsidR="00DC13AB">
          <w:rPr>
            <w:rFonts w:eastAsia="Calibri"/>
            <w:lang w:val="it-IT"/>
          </w:rPr>
          <w:t xml:space="preserve"> </w:t>
        </w:r>
      </w:ins>
      <w:ins w:id="1680" w:author="MASTRONARDO FRANCESCO" w:date="2018-06-22T11:29:00Z">
        <w:r w:rsidR="00DC13AB">
          <w:rPr>
            <w:rFonts w:eastAsia="Calibri"/>
            <w:lang w:val="it-IT"/>
          </w:rPr>
          <w:t>infine, di altro tipo ancora)</w:t>
        </w:r>
      </w:ins>
      <w:ins w:id="1681" w:author="MASTRONARDO FRANCESCO" w:date="2018-06-21T18:56:00Z">
        <w:r>
          <w:rPr>
            <w:rFonts w:eastAsia="Calibri"/>
            <w:lang w:val="it-IT"/>
          </w:rPr>
          <w:t xml:space="preserve"> non sono ammessi e l’</w:t>
        </w:r>
        <w:r w:rsidRPr="002F009E">
          <w:rPr>
            <w:rFonts w:eastAsia="Calibri"/>
            <w:lang w:val="it-IT"/>
          </w:rPr>
          <w:t>informazione</w:t>
        </w:r>
        <w:r>
          <w:rPr>
            <w:rFonts w:eastAsia="Calibri"/>
            <w:lang w:val="it-IT"/>
          </w:rPr>
          <w:t xml:space="preserve"> in oggetto</w:t>
        </w:r>
        <w:r w:rsidRPr="002F009E">
          <w:rPr>
            <w:rFonts w:eastAsia="Calibri"/>
            <w:lang w:val="it-IT"/>
          </w:rPr>
          <w:t xml:space="preserve"> deve essere </w:t>
        </w:r>
        <w:r>
          <w:rPr>
            <w:rFonts w:eastAsia="Calibri"/>
            <w:lang w:val="it-IT"/>
          </w:rPr>
          <w:t xml:space="preserve">sempre </w:t>
        </w:r>
        <w:r w:rsidRPr="002F009E">
          <w:rPr>
            <w:rFonts w:eastAsia="Calibri"/>
            <w:lang w:val="it-IT"/>
          </w:rPr>
          <w:t xml:space="preserve">utilizzata. </w:t>
        </w:r>
      </w:ins>
    </w:p>
    <w:p w14:paraId="7E541D65" w14:textId="6617C971" w:rsidR="00D82324" w:rsidRDefault="00D82324" w:rsidP="00D82324">
      <w:pPr>
        <w:jc w:val="both"/>
        <w:rPr>
          <w:ins w:id="1682" w:author="MASTRONARDO FRANCESCO" w:date="2018-06-21T18:56:00Z"/>
          <w:rFonts w:eastAsia="Calibri"/>
          <w:lang w:val="it-IT"/>
        </w:rPr>
      </w:pPr>
      <w:ins w:id="1683" w:author="MASTRONARDO FRANCESCO" w:date="2018-06-21T18:56:00Z">
        <w:r>
          <w:rPr>
            <w:rFonts w:eastAsia="Calibri"/>
            <w:lang w:val="it-IT"/>
          </w:rPr>
          <w:t xml:space="preserve">In conclusione, </w:t>
        </w:r>
        <w:r w:rsidRPr="002F009E">
          <w:rPr>
            <w:rFonts w:eastAsia="Calibri"/>
            <w:lang w:val="it-IT"/>
          </w:rPr>
          <w:t>PartyIdentification</w:t>
        </w:r>
        <w:r>
          <w:rPr>
            <w:rFonts w:eastAsia="Calibri"/>
            <w:lang w:val="it-IT"/>
          </w:rPr>
          <w:t>/ID deve accogliere la P.IVA</w:t>
        </w:r>
      </w:ins>
      <w:ins w:id="1684" w:author="MASTRONARDO FRANCESCO" w:date="2018-06-26T11:40:00Z">
        <w:r w:rsidR="00D94A54">
          <w:rPr>
            <w:rFonts w:eastAsia="Calibri"/>
            <w:lang w:val="it-IT"/>
          </w:rPr>
          <w:t xml:space="preserve"> (nel caso di SellerSupplierParty)</w:t>
        </w:r>
      </w:ins>
      <w:ins w:id="1685" w:author="MASTRONARDO FRANCESCO" w:date="2018-06-21T18:56:00Z">
        <w:r>
          <w:rPr>
            <w:rFonts w:eastAsia="Calibri"/>
            <w:lang w:val="it-IT"/>
          </w:rPr>
          <w:t xml:space="preserve"> o il codice IPA</w:t>
        </w:r>
      </w:ins>
      <w:ins w:id="1686" w:author="MASTRONARDO FRANCESCO" w:date="2018-06-26T11:40:00Z">
        <w:r w:rsidR="00D94A54">
          <w:rPr>
            <w:rFonts w:eastAsia="Calibri"/>
            <w:lang w:val="it-IT"/>
          </w:rPr>
          <w:t xml:space="preserve"> (nel caso di BuyerCustomerParty)</w:t>
        </w:r>
      </w:ins>
      <w:ins w:id="1687" w:author="MASTRONARDO FRANCESCO" w:date="2018-06-21T18:56:00Z">
        <w:r>
          <w:rPr>
            <w:rFonts w:eastAsia="Calibri"/>
            <w:lang w:val="it-IT"/>
          </w:rPr>
          <w:t xml:space="preserve"> e non altri elementi; i due esempi a seguire sono corretti, l’ultimo è invece errato.</w:t>
        </w:r>
      </w:ins>
    </w:p>
    <w:p w14:paraId="7BF8B089" w14:textId="77777777" w:rsidR="00D82324" w:rsidRDefault="00D82324" w:rsidP="00D82324">
      <w:pPr>
        <w:jc w:val="both"/>
        <w:rPr>
          <w:ins w:id="1688" w:author="MASTRONARDO FRANCESCO" w:date="2018-06-21T18:56:00Z"/>
          <w:rFonts w:eastAsia="Calibri"/>
          <w:lang w:val="it-IT"/>
        </w:rPr>
      </w:pPr>
    </w:p>
    <w:p w14:paraId="0E9979EC" w14:textId="77777777" w:rsidR="00D82324" w:rsidRPr="002F009E" w:rsidRDefault="00D82324" w:rsidP="00D82324">
      <w:pPr>
        <w:jc w:val="both"/>
        <w:rPr>
          <w:ins w:id="1689" w:author="MASTRONARDO FRANCESCO" w:date="2018-06-21T18:56:00Z"/>
          <w:rFonts w:eastAsia="Calibri"/>
          <w:lang w:val="it-IT"/>
        </w:rPr>
      </w:pPr>
      <w:ins w:id="1690" w:author="MASTRONARDO FRANCESCO" w:date="2018-06-21T18:56:00Z">
        <w:r>
          <w:rPr>
            <w:rFonts w:eastAsia="Calibri"/>
            <w:lang w:val="it-IT"/>
          </w:rPr>
          <w:t xml:space="preserve">Esempio corretto per come </w:t>
        </w:r>
        <w:r w:rsidRPr="002F009E">
          <w:rPr>
            <w:rFonts w:eastAsia="Calibri"/>
            <w:lang w:val="it-IT"/>
          </w:rPr>
          <w:t>fornire la P.IVA</w:t>
        </w:r>
        <w:r>
          <w:rPr>
            <w:rFonts w:eastAsia="Calibri"/>
            <w:lang w:val="it-IT"/>
          </w:rPr>
          <w:t>:</w:t>
        </w:r>
      </w:ins>
    </w:p>
    <w:p w14:paraId="30E719D8" w14:textId="77777777" w:rsidR="00D82324" w:rsidRPr="002F009E" w:rsidRDefault="00D82324" w:rsidP="00D82324">
      <w:pPr>
        <w:rPr>
          <w:ins w:id="1691" w:author="MASTRONARDO FRANCESCO" w:date="2018-06-21T18:56:00Z"/>
          <w:rFonts w:eastAsia="Calibri"/>
          <w:lang w:val="it-IT"/>
        </w:rPr>
      </w:pPr>
    </w:p>
    <w:p w14:paraId="2CD73568" w14:textId="77777777" w:rsidR="00D82324" w:rsidRPr="002F009E" w:rsidRDefault="00D82324" w:rsidP="00D82324">
      <w:pPr>
        <w:autoSpaceDE w:val="0"/>
        <w:autoSpaceDN w:val="0"/>
        <w:adjustRightInd w:val="0"/>
        <w:ind w:left="720"/>
        <w:rPr>
          <w:ins w:id="1692" w:author="MASTRONARDO FRANCESCO" w:date="2018-06-21T18:56:00Z"/>
          <w:rFonts w:ascii="Arial" w:eastAsia="Calibri" w:hAnsi="Arial" w:cs="Arial"/>
          <w:color w:val="000000"/>
          <w:sz w:val="20"/>
          <w:szCs w:val="20"/>
          <w:highlight w:val="white"/>
          <w:lang w:val="en-GB"/>
        </w:rPr>
      </w:pPr>
      <w:ins w:id="1693" w:author="MASTRONARDO FRANCESCO" w:date="2018-06-21T18:56:00Z">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cac:PartyIdentification</w:t>
        </w:r>
        <w:r w:rsidRPr="002F009E">
          <w:rPr>
            <w:rFonts w:ascii="Arial" w:eastAsia="Calibri" w:hAnsi="Arial" w:cs="Arial"/>
            <w:color w:val="0000FF"/>
            <w:sz w:val="20"/>
            <w:szCs w:val="20"/>
            <w:highlight w:val="white"/>
            <w:lang w:val="en-GB"/>
          </w:rPr>
          <w:t>&gt;</w:t>
        </w:r>
      </w:ins>
    </w:p>
    <w:p w14:paraId="5728AAA0" w14:textId="77777777" w:rsidR="00D82324" w:rsidRPr="002F009E" w:rsidRDefault="00D82324" w:rsidP="00D82324">
      <w:pPr>
        <w:autoSpaceDE w:val="0"/>
        <w:autoSpaceDN w:val="0"/>
        <w:adjustRightInd w:val="0"/>
        <w:ind w:left="720"/>
        <w:rPr>
          <w:ins w:id="1694" w:author="MASTRONARDO FRANCESCO" w:date="2018-06-21T18:56:00Z"/>
          <w:rFonts w:ascii="Arial" w:eastAsia="Calibri" w:hAnsi="Arial" w:cs="Arial"/>
          <w:color w:val="000000"/>
          <w:sz w:val="20"/>
          <w:szCs w:val="20"/>
          <w:highlight w:val="white"/>
          <w:lang w:val="en-GB"/>
        </w:rPr>
      </w:pPr>
      <w:ins w:id="1695" w:author="MASTRONARDO FRANCESCO" w:date="2018-06-21T18:56:00Z">
        <w:r w:rsidRPr="002F009E">
          <w:rPr>
            <w:rFonts w:ascii="Arial" w:eastAsia="Calibri" w:hAnsi="Arial" w:cs="Arial"/>
            <w:color w:val="000000"/>
            <w:sz w:val="20"/>
            <w:szCs w:val="20"/>
            <w:highlight w:val="white"/>
            <w:lang w:val="en-GB"/>
          </w:rPr>
          <w:tab/>
        </w: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cbc:ID</w:t>
        </w:r>
        <w:r w:rsidRPr="002F009E">
          <w:rPr>
            <w:rFonts w:ascii="Arial" w:eastAsia="Calibri" w:hAnsi="Arial" w:cs="Arial"/>
            <w:color w:val="FF0000"/>
            <w:sz w:val="20"/>
            <w:szCs w:val="20"/>
            <w:highlight w:val="white"/>
            <w:lang w:val="en-GB"/>
          </w:rPr>
          <w:t xml:space="preserve"> schemeID</w:t>
        </w:r>
        <w:r w:rsidRPr="002F009E">
          <w:rPr>
            <w:rFonts w:ascii="Arial" w:eastAsia="Calibri" w:hAnsi="Arial" w:cs="Arial"/>
            <w:color w:val="0000FF"/>
            <w:sz w:val="20"/>
            <w:szCs w:val="20"/>
            <w:highlight w:val="white"/>
            <w:lang w:val="en-GB"/>
          </w:rPr>
          <w:t>="</w:t>
        </w:r>
        <w:r w:rsidRPr="002F009E">
          <w:rPr>
            <w:rFonts w:ascii="Arial" w:eastAsia="Calibri" w:hAnsi="Arial" w:cs="Arial"/>
            <w:color w:val="000000"/>
            <w:sz w:val="20"/>
            <w:szCs w:val="20"/>
            <w:highlight w:val="white"/>
            <w:lang w:val="en-GB"/>
          </w:rPr>
          <w:t xml:space="preserve"> IT:VAT</w:t>
        </w:r>
        <w:r w:rsidRPr="002F009E">
          <w:rPr>
            <w:rFonts w:ascii="Arial" w:eastAsia="Calibri" w:hAnsi="Arial" w:cs="Arial"/>
            <w:color w:val="0000FF"/>
            <w:sz w:val="20"/>
            <w:szCs w:val="20"/>
            <w:highlight w:val="white"/>
            <w:lang w:val="en-GB"/>
          </w:rPr>
          <w:t>"&gt;</w:t>
        </w:r>
        <w:r w:rsidRPr="002F009E">
          <w:rPr>
            <w:rFonts w:ascii="Arial" w:eastAsia="Calibri" w:hAnsi="Arial" w:cs="Arial"/>
            <w:color w:val="000000"/>
            <w:sz w:val="20"/>
            <w:szCs w:val="20"/>
            <w:highlight w:val="white"/>
            <w:lang w:eastAsia="en-GB"/>
          </w:rPr>
          <w:t>IT</w:t>
        </w:r>
        <w:r w:rsidRPr="002F009E">
          <w:rPr>
            <w:rFonts w:ascii="Arial" w:eastAsia="Calibri" w:hAnsi="Arial" w:cs="Arial"/>
            <w:color w:val="000000"/>
            <w:sz w:val="20"/>
            <w:szCs w:val="20"/>
            <w:lang w:eastAsia="en-GB"/>
          </w:rPr>
          <w:t>07643520567</w:t>
        </w: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cbc:ID</w:t>
        </w:r>
        <w:r w:rsidRPr="002F009E">
          <w:rPr>
            <w:rFonts w:ascii="Arial" w:eastAsia="Calibri" w:hAnsi="Arial" w:cs="Arial"/>
            <w:color w:val="0000FF"/>
            <w:sz w:val="20"/>
            <w:szCs w:val="20"/>
            <w:highlight w:val="white"/>
            <w:lang w:val="en-GB"/>
          </w:rPr>
          <w:t>&gt;</w:t>
        </w:r>
      </w:ins>
    </w:p>
    <w:p w14:paraId="4E269FC7" w14:textId="77777777" w:rsidR="00D82324" w:rsidRPr="002F009E" w:rsidRDefault="00D82324" w:rsidP="00D82324">
      <w:pPr>
        <w:spacing w:after="160" w:line="259" w:lineRule="auto"/>
        <w:ind w:left="720"/>
        <w:rPr>
          <w:ins w:id="1696" w:author="MASTRONARDO FRANCESCO" w:date="2018-06-21T18:56:00Z"/>
          <w:rFonts w:ascii="Courier New" w:eastAsia="Calibri" w:hAnsi="Courier New"/>
          <w:sz w:val="20"/>
          <w:lang w:val="it-IT"/>
        </w:rPr>
      </w:pPr>
      <w:ins w:id="1697" w:author="MASTRONARDO FRANCESCO" w:date="2018-06-21T18:56:00Z">
        <w:r w:rsidRPr="002F009E">
          <w:rPr>
            <w:rFonts w:ascii="Arial" w:eastAsia="Calibri" w:hAnsi="Arial" w:cs="Arial"/>
            <w:color w:val="0000FF"/>
            <w:sz w:val="20"/>
            <w:szCs w:val="20"/>
            <w:highlight w:val="white"/>
            <w:lang w:val="it-IT"/>
          </w:rPr>
          <w:t>&lt;/</w:t>
        </w:r>
        <w:r w:rsidRPr="002F009E">
          <w:rPr>
            <w:rFonts w:ascii="Arial" w:eastAsia="Calibri" w:hAnsi="Arial" w:cs="Arial"/>
            <w:color w:val="800000"/>
            <w:sz w:val="20"/>
            <w:szCs w:val="20"/>
            <w:highlight w:val="white"/>
            <w:lang w:val="it-IT"/>
          </w:rPr>
          <w:t>cac:PartyIdentification</w:t>
        </w:r>
        <w:r w:rsidRPr="002F009E">
          <w:rPr>
            <w:rFonts w:ascii="Arial" w:eastAsia="Calibri" w:hAnsi="Arial" w:cs="Arial"/>
            <w:color w:val="0000FF"/>
            <w:sz w:val="20"/>
            <w:szCs w:val="20"/>
            <w:highlight w:val="white"/>
            <w:lang w:val="it-IT"/>
          </w:rPr>
          <w:t>&gt;</w:t>
        </w:r>
      </w:ins>
    </w:p>
    <w:p w14:paraId="3ACC8576" w14:textId="77777777" w:rsidR="00D82324" w:rsidRPr="002F009E" w:rsidRDefault="00D82324" w:rsidP="00D82324">
      <w:pPr>
        <w:jc w:val="both"/>
        <w:rPr>
          <w:ins w:id="1698" w:author="MASTRONARDO FRANCESCO" w:date="2018-06-21T18:56:00Z"/>
          <w:rFonts w:eastAsia="Calibri"/>
          <w:lang w:val="it-IT"/>
        </w:rPr>
      </w:pPr>
      <w:ins w:id="1699" w:author="MASTRONARDO FRANCESCO" w:date="2018-06-21T18:56:00Z">
        <w:r>
          <w:rPr>
            <w:rFonts w:eastAsia="Calibri"/>
            <w:lang w:val="it-IT"/>
          </w:rPr>
          <w:t>Esempio corretto per come fornire il</w:t>
        </w:r>
        <w:r w:rsidRPr="002F009E">
          <w:rPr>
            <w:rFonts w:eastAsia="Calibri"/>
            <w:lang w:val="it-IT"/>
          </w:rPr>
          <w:t xml:space="preserve"> codice IPA</w:t>
        </w:r>
        <w:r>
          <w:rPr>
            <w:rFonts w:eastAsia="Calibri"/>
            <w:lang w:val="it-IT"/>
          </w:rPr>
          <w:t>:</w:t>
        </w:r>
      </w:ins>
    </w:p>
    <w:p w14:paraId="5328D67C" w14:textId="77777777" w:rsidR="00D82324" w:rsidRPr="002F009E" w:rsidRDefault="00D82324" w:rsidP="00D82324">
      <w:pPr>
        <w:rPr>
          <w:ins w:id="1700" w:author="MASTRONARDO FRANCESCO" w:date="2018-06-21T18:56:00Z"/>
          <w:rFonts w:eastAsia="Calibri"/>
          <w:sz w:val="16"/>
          <w:szCs w:val="16"/>
          <w:lang w:val="it-IT"/>
        </w:rPr>
      </w:pPr>
    </w:p>
    <w:p w14:paraId="60B92BFC" w14:textId="77777777" w:rsidR="00D82324" w:rsidRPr="002F009E" w:rsidRDefault="00D82324" w:rsidP="00D82324">
      <w:pPr>
        <w:autoSpaceDE w:val="0"/>
        <w:autoSpaceDN w:val="0"/>
        <w:adjustRightInd w:val="0"/>
        <w:ind w:left="720"/>
        <w:rPr>
          <w:ins w:id="1701" w:author="MASTRONARDO FRANCESCO" w:date="2018-06-21T18:56:00Z"/>
          <w:rFonts w:ascii="Arial" w:eastAsia="Calibri" w:hAnsi="Arial" w:cs="Arial"/>
          <w:color w:val="000000"/>
          <w:sz w:val="20"/>
          <w:szCs w:val="20"/>
          <w:highlight w:val="white"/>
          <w:lang w:val="en-GB"/>
        </w:rPr>
      </w:pPr>
      <w:ins w:id="1702" w:author="MASTRONARDO FRANCESCO" w:date="2018-06-21T18:56:00Z">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cac:PartyIdentification</w:t>
        </w:r>
        <w:r w:rsidRPr="002F009E">
          <w:rPr>
            <w:rFonts w:ascii="Arial" w:eastAsia="Calibri" w:hAnsi="Arial" w:cs="Arial"/>
            <w:color w:val="0000FF"/>
            <w:sz w:val="20"/>
            <w:szCs w:val="20"/>
            <w:highlight w:val="white"/>
            <w:lang w:val="en-GB"/>
          </w:rPr>
          <w:t>&gt;</w:t>
        </w:r>
      </w:ins>
    </w:p>
    <w:p w14:paraId="3AD953B0" w14:textId="226CEF96" w:rsidR="00D82324" w:rsidRPr="002F009E" w:rsidRDefault="00D82324" w:rsidP="00D82324">
      <w:pPr>
        <w:autoSpaceDE w:val="0"/>
        <w:autoSpaceDN w:val="0"/>
        <w:adjustRightInd w:val="0"/>
        <w:ind w:left="720"/>
        <w:rPr>
          <w:ins w:id="1703" w:author="MASTRONARDO FRANCESCO" w:date="2018-06-21T18:56:00Z"/>
          <w:rFonts w:ascii="Arial" w:eastAsia="Calibri" w:hAnsi="Arial" w:cs="Arial"/>
          <w:color w:val="000000"/>
          <w:sz w:val="20"/>
          <w:szCs w:val="20"/>
          <w:highlight w:val="white"/>
          <w:lang w:val="en-GB"/>
        </w:rPr>
      </w:pPr>
      <w:ins w:id="1704" w:author="MASTRONARDO FRANCESCO" w:date="2018-06-21T18:56:00Z">
        <w:r w:rsidRPr="002F009E">
          <w:rPr>
            <w:rFonts w:ascii="Arial" w:eastAsia="Calibri" w:hAnsi="Arial" w:cs="Arial"/>
            <w:color w:val="000000"/>
            <w:sz w:val="20"/>
            <w:szCs w:val="20"/>
            <w:highlight w:val="white"/>
            <w:lang w:val="en-GB"/>
          </w:rPr>
          <w:tab/>
        </w: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cbc:ID</w:t>
        </w:r>
        <w:r w:rsidRPr="002F009E">
          <w:rPr>
            <w:rFonts w:ascii="Arial" w:eastAsia="Calibri" w:hAnsi="Arial" w:cs="Arial"/>
            <w:color w:val="FF0000"/>
            <w:sz w:val="20"/>
            <w:szCs w:val="20"/>
            <w:highlight w:val="white"/>
            <w:lang w:val="en-GB"/>
          </w:rPr>
          <w:t xml:space="preserve"> schemeID</w:t>
        </w:r>
        <w:r w:rsidRPr="002F009E">
          <w:rPr>
            <w:rFonts w:ascii="Arial" w:eastAsia="Calibri" w:hAnsi="Arial" w:cs="Arial"/>
            <w:color w:val="0000FF"/>
            <w:sz w:val="20"/>
            <w:szCs w:val="20"/>
            <w:highlight w:val="white"/>
            <w:lang w:val="en-GB"/>
          </w:rPr>
          <w:t>="</w:t>
        </w:r>
        <w:r w:rsidRPr="002F009E">
          <w:rPr>
            <w:rFonts w:ascii="Arial" w:eastAsia="Calibri" w:hAnsi="Arial" w:cs="Arial"/>
            <w:color w:val="000000"/>
            <w:sz w:val="20"/>
            <w:szCs w:val="20"/>
            <w:highlight w:val="white"/>
            <w:lang w:val="en-GB"/>
          </w:rPr>
          <w:t>IT:IPA</w:t>
        </w:r>
        <w:r w:rsidRPr="002F009E">
          <w:rPr>
            <w:rFonts w:ascii="Arial" w:eastAsia="Calibri" w:hAnsi="Arial" w:cs="Arial"/>
            <w:color w:val="0000FF"/>
            <w:sz w:val="20"/>
            <w:szCs w:val="20"/>
            <w:highlight w:val="white"/>
            <w:lang w:val="en-GB"/>
          </w:rPr>
          <w:t>"&gt;</w:t>
        </w:r>
      </w:ins>
      <w:ins w:id="1705" w:author="MASTRONARDO FRANCESCO" w:date="2018-06-26T11:40:00Z">
        <w:del w:id="1706" w:author="Bertocchi Elisa" w:date="2018-09-21T15:31:00Z">
          <w:r w:rsidR="00E450C6" w:rsidDel="00B15760">
            <w:rPr>
              <w:rFonts w:ascii="Arial" w:eastAsia="Calibri" w:hAnsi="Arial" w:cs="Arial"/>
              <w:color w:val="000000"/>
              <w:sz w:val="20"/>
              <w:szCs w:val="20"/>
              <w:lang w:eastAsia="en-GB"/>
            </w:rPr>
            <w:delText>abcdef</w:delText>
          </w:r>
        </w:del>
      </w:ins>
      <w:ins w:id="1707" w:author="Bertocchi Elisa" w:date="2018-09-21T15:31:00Z">
        <w:r w:rsidR="00B15760">
          <w:rPr>
            <w:rFonts w:ascii="Arial" w:eastAsia="Calibri" w:hAnsi="Arial" w:cs="Arial"/>
            <w:color w:val="000000"/>
            <w:sz w:val="20"/>
            <w:szCs w:val="20"/>
            <w:lang w:eastAsia="en-GB"/>
          </w:rPr>
          <w:t>ABCDEF</w:t>
        </w:r>
      </w:ins>
      <w:ins w:id="1708" w:author="MASTRONARDO FRANCESCO" w:date="2018-06-21T18:56:00Z">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cbc:ID</w:t>
        </w:r>
        <w:r w:rsidRPr="002F009E">
          <w:rPr>
            <w:rFonts w:ascii="Arial" w:eastAsia="Calibri" w:hAnsi="Arial" w:cs="Arial"/>
            <w:color w:val="0000FF"/>
            <w:sz w:val="20"/>
            <w:szCs w:val="20"/>
            <w:highlight w:val="white"/>
            <w:lang w:val="en-GB"/>
          </w:rPr>
          <w:t>&gt;</w:t>
        </w:r>
      </w:ins>
    </w:p>
    <w:p w14:paraId="3E6C6B6B" w14:textId="77777777" w:rsidR="00D82324" w:rsidRPr="002F009E" w:rsidRDefault="00D82324" w:rsidP="00D82324">
      <w:pPr>
        <w:spacing w:after="160" w:line="259" w:lineRule="auto"/>
        <w:ind w:left="720"/>
        <w:rPr>
          <w:ins w:id="1709" w:author="MASTRONARDO FRANCESCO" w:date="2018-06-21T18:56:00Z"/>
          <w:rFonts w:ascii="Arial" w:eastAsia="Calibri" w:hAnsi="Arial" w:cs="Arial"/>
          <w:color w:val="0000FF"/>
          <w:sz w:val="20"/>
          <w:szCs w:val="20"/>
          <w:lang w:val="it-IT"/>
        </w:rPr>
      </w:pPr>
      <w:ins w:id="1710" w:author="MASTRONARDO FRANCESCO" w:date="2018-06-21T18:56:00Z">
        <w:r w:rsidRPr="002F009E">
          <w:rPr>
            <w:rFonts w:ascii="Arial" w:eastAsia="Calibri" w:hAnsi="Arial" w:cs="Arial"/>
            <w:color w:val="0000FF"/>
            <w:sz w:val="20"/>
            <w:szCs w:val="20"/>
            <w:highlight w:val="white"/>
            <w:lang w:val="it-IT"/>
          </w:rPr>
          <w:t>&lt;/</w:t>
        </w:r>
        <w:r w:rsidRPr="002F009E">
          <w:rPr>
            <w:rFonts w:ascii="Arial" w:eastAsia="Calibri" w:hAnsi="Arial" w:cs="Arial"/>
            <w:color w:val="800000"/>
            <w:sz w:val="20"/>
            <w:szCs w:val="20"/>
            <w:highlight w:val="white"/>
            <w:lang w:val="it-IT"/>
          </w:rPr>
          <w:t>cac:PartyIdentification</w:t>
        </w:r>
        <w:r w:rsidRPr="002F009E">
          <w:rPr>
            <w:rFonts w:ascii="Arial" w:eastAsia="Calibri" w:hAnsi="Arial" w:cs="Arial"/>
            <w:color w:val="0000FF"/>
            <w:sz w:val="20"/>
            <w:szCs w:val="20"/>
            <w:highlight w:val="white"/>
            <w:lang w:val="it-IT"/>
          </w:rPr>
          <w:t>&gt;</w:t>
        </w:r>
      </w:ins>
    </w:p>
    <w:p w14:paraId="6061B199" w14:textId="77777777" w:rsidR="00D82324" w:rsidRPr="002F009E" w:rsidRDefault="00D82324" w:rsidP="00D82324">
      <w:pPr>
        <w:jc w:val="both"/>
        <w:rPr>
          <w:ins w:id="1711" w:author="MASTRONARDO FRANCESCO" w:date="2018-06-21T18:56:00Z"/>
          <w:rFonts w:eastAsia="Calibri"/>
          <w:lang w:val="it-IT"/>
        </w:rPr>
      </w:pPr>
      <w:ins w:id="1712" w:author="MASTRONARDO FRANCESCO" w:date="2018-06-21T18:56:00Z">
        <w:r>
          <w:rPr>
            <w:rFonts w:eastAsia="Calibri"/>
            <w:lang w:val="it-IT"/>
          </w:rPr>
          <w:t xml:space="preserve">Esempio ERRATO per come popolare </w:t>
        </w:r>
        <w:r w:rsidRPr="002F009E">
          <w:rPr>
            <w:rFonts w:eastAsia="Calibri"/>
            <w:lang w:val="it-IT"/>
          </w:rPr>
          <w:t xml:space="preserve">PartyIdentification </w:t>
        </w:r>
        <w:r>
          <w:rPr>
            <w:rFonts w:eastAsia="Calibri"/>
            <w:lang w:val="it-IT"/>
          </w:rPr>
          <w:t>/ID</w:t>
        </w:r>
        <w:r w:rsidRPr="002F009E">
          <w:rPr>
            <w:rFonts w:eastAsia="Calibri"/>
            <w:lang w:val="it-IT"/>
          </w:rPr>
          <w:t xml:space="preserve"> </w:t>
        </w:r>
        <w:r>
          <w:rPr>
            <w:rFonts w:eastAsia="Calibri"/>
            <w:lang w:val="it-IT"/>
          </w:rPr>
          <w:t>a</w:t>
        </w:r>
        <w:r w:rsidRPr="002F009E">
          <w:rPr>
            <w:rFonts w:eastAsia="Calibri"/>
            <w:lang w:val="it-IT"/>
          </w:rPr>
          <w:t xml:space="preserve"> fini logistici, </w:t>
        </w:r>
        <w:r>
          <w:rPr>
            <w:rFonts w:eastAsia="Calibri"/>
            <w:lang w:val="it-IT"/>
          </w:rPr>
          <w:t>utilizzando un</w:t>
        </w:r>
        <w:r w:rsidRPr="002F009E">
          <w:rPr>
            <w:rFonts w:eastAsia="Calibri"/>
            <w:lang w:val="it-IT"/>
          </w:rPr>
          <w:t xml:space="preserve"> GLN (Global Location Number) secondo gli standard GS1:</w:t>
        </w:r>
      </w:ins>
    </w:p>
    <w:p w14:paraId="1EE73099" w14:textId="77777777" w:rsidR="00D82324" w:rsidRPr="002F009E" w:rsidRDefault="00D82324" w:rsidP="00D82324">
      <w:pPr>
        <w:rPr>
          <w:ins w:id="1713" w:author="MASTRONARDO FRANCESCO" w:date="2018-06-21T18:56:00Z"/>
          <w:rFonts w:eastAsia="Calibri"/>
          <w:sz w:val="16"/>
          <w:szCs w:val="16"/>
          <w:lang w:val="it-IT"/>
        </w:rPr>
      </w:pPr>
    </w:p>
    <w:p w14:paraId="26401448" w14:textId="77777777" w:rsidR="00D82324" w:rsidRPr="002F009E" w:rsidRDefault="00D82324" w:rsidP="00D82324">
      <w:pPr>
        <w:autoSpaceDE w:val="0"/>
        <w:autoSpaceDN w:val="0"/>
        <w:adjustRightInd w:val="0"/>
        <w:ind w:left="720"/>
        <w:rPr>
          <w:ins w:id="1714" w:author="MASTRONARDO FRANCESCO" w:date="2018-06-21T18:56:00Z"/>
          <w:rFonts w:ascii="Arial" w:eastAsia="Calibri" w:hAnsi="Arial" w:cs="Arial"/>
          <w:color w:val="000000"/>
          <w:sz w:val="20"/>
          <w:szCs w:val="20"/>
          <w:highlight w:val="white"/>
          <w:lang w:val="en-GB"/>
        </w:rPr>
      </w:pPr>
      <w:ins w:id="1715" w:author="MASTRONARDO FRANCESCO" w:date="2018-06-21T18:56:00Z">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cac:PartyIdentification</w:t>
        </w:r>
        <w:r w:rsidRPr="002F009E">
          <w:rPr>
            <w:rFonts w:ascii="Arial" w:eastAsia="Calibri" w:hAnsi="Arial" w:cs="Arial"/>
            <w:color w:val="0000FF"/>
            <w:sz w:val="20"/>
            <w:szCs w:val="20"/>
            <w:highlight w:val="white"/>
            <w:lang w:val="en-GB"/>
          </w:rPr>
          <w:t>&gt;</w:t>
        </w:r>
      </w:ins>
    </w:p>
    <w:p w14:paraId="0356D890" w14:textId="77777777" w:rsidR="00D82324" w:rsidRPr="002F009E" w:rsidRDefault="00D82324" w:rsidP="00D82324">
      <w:pPr>
        <w:autoSpaceDE w:val="0"/>
        <w:autoSpaceDN w:val="0"/>
        <w:adjustRightInd w:val="0"/>
        <w:ind w:left="1440"/>
        <w:rPr>
          <w:ins w:id="1716" w:author="MASTRONARDO FRANCESCO" w:date="2018-06-21T18:56:00Z"/>
          <w:rFonts w:ascii="Arial" w:eastAsia="Calibri" w:hAnsi="Arial" w:cs="Arial"/>
          <w:color w:val="000000"/>
          <w:sz w:val="20"/>
          <w:szCs w:val="20"/>
          <w:highlight w:val="white"/>
          <w:lang w:val="en-GB"/>
        </w:rPr>
      </w:pPr>
      <w:ins w:id="1717" w:author="MASTRONARDO FRANCESCO" w:date="2018-06-21T18:56:00Z">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cbc:ID</w:t>
        </w:r>
        <w:r w:rsidRPr="002F009E">
          <w:rPr>
            <w:rFonts w:ascii="Arial" w:eastAsia="Calibri" w:hAnsi="Arial" w:cs="Arial"/>
            <w:color w:val="FF0000"/>
            <w:sz w:val="20"/>
            <w:szCs w:val="20"/>
            <w:highlight w:val="white"/>
            <w:lang w:val="en-GB"/>
          </w:rPr>
          <w:t xml:space="preserve"> schemeID</w:t>
        </w:r>
        <w:r w:rsidRPr="002F009E">
          <w:rPr>
            <w:rFonts w:ascii="Arial" w:eastAsia="Calibri" w:hAnsi="Arial" w:cs="Arial"/>
            <w:color w:val="0000FF"/>
            <w:sz w:val="20"/>
            <w:szCs w:val="20"/>
            <w:highlight w:val="white"/>
            <w:lang w:val="en-GB"/>
          </w:rPr>
          <w:t>="</w:t>
        </w:r>
        <w:r w:rsidRPr="002F009E">
          <w:rPr>
            <w:rFonts w:ascii="Arial" w:eastAsia="Calibri" w:hAnsi="Arial" w:cs="Arial"/>
            <w:color w:val="000000"/>
            <w:sz w:val="20"/>
            <w:szCs w:val="20"/>
            <w:highlight w:val="white"/>
            <w:lang w:val="en-GB"/>
          </w:rPr>
          <w:t>GLN</w:t>
        </w:r>
        <w:r w:rsidRPr="002F009E">
          <w:rPr>
            <w:rFonts w:ascii="Arial" w:eastAsia="Calibri" w:hAnsi="Arial" w:cs="Arial"/>
            <w:color w:val="0000FF"/>
            <w:sz w:val="20"/>
            <w:szCs w:val="20"/>
            <w:highlight w:val="white"/>
            <w:lang w:val="en-GB"/>
          </w:rPr>
          <w:t>"&gt;</w:t>
        </w:r>
        <w:r w:rsidRPr="002F009E">
          <w:rPr>
            <w:rFonts w:eastAsia="Calibri"/>
            <w:lang w:val="cs-CZ"/>
          </w:rPr>
          <w:t>5790000435968</w:t>
        </w:r>
        <w:r w:rsidRPr="002F009E">
          <w:rPr>
            <w:rFonts w:ascii="Arial" w:eastAsia="Calibri" w:hAnsi="Arial" w:cs="Arial"/>
            <w:color w:val="0000FF"/>
            <w:sz w:val="20"/>
            <w:szCs w:val="20"/>
            <w:highlight w:val="white"/>
            <w:lang w:val="en-GB"/>
          </w:rPr>
          <w:t>&lt;/</w:t>
        </w:r>
        <w:r w:rsidRPr="002F009E">
          <w:rPr>
            <w:rFonts w:ascii="Arial" w:eastAsia="Calibri" w:hAnsi="Arial" w:cs="Arial"/>
            <w:color w:val="800000"/>
            <w:sz w:val="20"/>
            <w:szCs w:val="20"/>
            <w:highlight w:val="white"/>
            <w:lang w:val="en-GB"/>
          </w:rPr>
          <w:t>cbc:ID</w:t>
        </w:r>
        <w:r w:rsidRPr="002F009E">
          <w:rPr>
            <w:rFonts w:ascii="Arial" w:eastAsia="Calibri" w:hAnsi="Arial" w:cs="Arial"/>
            <w:color w:val="0000FF"/>
            <w:sz w:val="20"/>
            <w:szCs w:val="20"/>
            <w:highlight w:val="white"/>
            <w:lang w:val="en-GB"/>
          </w:rPr>
          <w:t>&gt;</w:t>
        </w:r>
      </w:ins>
    </w:p>
    <w:p w14:paraId="35BECDF3" w14:textId="77777777" w:rsidR="00D82324" w:rsidRPr="002F009E" w:rsidRDefault="00D82324" w:rsidP="00D82324">
      <w:pPr>
        <w:ind w:left="720"/>
        <w:rPr>
          <w:ins w:id="1718" w:author="MASTRONARDO FRANCESCO" w:date="2018-06-21T18:56:00Z"/>
          <w:rFonts w:ascii="Arial" w:eastAsia="Calibri" w:hAnsi="Arial" w:cs="Arial"/>
          <w:color w:val="0000FF"/>
          <w:sz w:val="20"/>
          <w:szCs w:val="20"/>
          <w:lang w:val="it-IT"/>
        </w:rPr>
      </w:pPr>
      <w:ins w:id="1719" w:author="MASTRONARDO FRANCESCO" w:date="2018-06-21T18:56:00Z">
        <w:r w:rsidRPr="002F009E">
          <w:rPr>
            <w:rFonts w:ascii="Arial" w:eastAsia="Calibri" w:hAnsi="Arial" w:cs="Arial"/>
            <w:color w:val="0000FF"/>
            <w:sz w:val="20"/>
            <w:szCs w:val="20"/>
            <w:highlight w:val="white"/>
            <w:lang w:val="it-IT"/>
          </w:rPr>
          <w:t>&lt;/</w:t>
        </w:r>
        <w:r w:rsidRPr="002F009E">
          <w:rPr>
            <w:rFonts w:ascii="Arial" w:eastAsia="Calibri" w:hAnsi="Arial" w:cs="Arial"/>
            <w:color w:val="800000"/>
            <w:sz w:val="20"/>
            <w:szCs w:val="20"/>
            <w:highlight w:val="white"/>
            <w:lang w:val="it-IT"/>
          </w:rPr>
          <w:t>cac:PartyIdentification</w:t>
        </w:r>
        <w:r w:rsidRPr="002F009E">
          <w:rPr>
            <w:rFonts w:ascii="Arial" w:eastAsia="Calibri" w:hAnsi="Arial" w:cs="Arial"/>
            <w:color w:val="0000FF"/>
            <w:sz w:val="20"/>
            <w:szCs w:val="20"/>
            <w:highlight w:val="white"/>
            <w:lang w:val="it-IT"/>
          </w:rPr>
          <w:t>&gt;</w:t>
        </w:r>
      </w:ins>
    </w:p>
    <w:p w14:paraId="06C9ADF4" w14:textId="77777777" w:rsidR="00D82324" w:rsidRDefault="00D82324" w:rsidP="007712B0">
      <w:pPr>
        <w:ind w:left="720"/>
        <w:rPr>
          <w:ins w:id="1720" w:author="MASTRONARDO FRANCESCO" w:date="2018-06-21T18:56:00Z"/>
          <w:rFonts w:ascii="Arial" w:eastAsia="Calibri" w:hAnsi="Arial" w:cs="Arial"/>
          <w:color w:val="0000FF"/>
          <w:sz w:val="20"/>
          <w:szCs w:val="20"/>
          <w:lang w:val="it-IT"/>
        </w:rPr>
      </w:pPr>
    </w:p>
    <w:p w14:paraId="7F0C658E" w14:textId="77777777" w:rsidR="00642FEB" w:rsidRPr="002F009E" w:rsidRDefault="00642FEB" w:rsidP="007712B0">
      <w:pPr>
        <w:ind w:left="720"/>
        <w:rPr>
          <w:ins w:id="1721" w:author="MASTRONARDO FRANCESCO" w:date="2018-06-21T18:46:00Z"/>
          <w:rFonts w:ascii="Arial" w:eastAsia="Calibri" w:hAnsi="Arial" w:cs="Arial"/>
          <w:color w:val="0000FF"/>
          <w:sz w:val="20"/>
          <w:szCs w:val="20"/>
          <w:lang w:val="it-IT"/>
        </w:rPr>
      </w:pPr>
    </w:p>
    <w:p w14:paraId="55563C25" w14:textId="77777777" w:rsidR="007712B0" w:rsidRPr="002F009E" w:rsidRDefault="007712B0" w:rsidP="007712B0">
      <w:pPr>
        <w:pStyle w:val="Heading2"/>
      </w:pPr>
      <w:bookmarkStart w:id="1722" w:name="_Toc495606440"/>
      <w:bookmarkStart w:id="1723" w:name="_Toc510780893"/>
      <w:r w:rsidRPr="002F009E">
        <w:t>ID Versione</w:t>
      </w:r>
      <w:bookmarkEnd w:id="1722"/>
      <w:bookmarkEnd w:id="1723"/>
    </w:p>
    <w:p w14:paraId="684E45F5" w14:textId="77777777" w:rsidR="007712B0" w:rsidRPr="002F009E" w:rsidRDefault="007712B0" w:rsidP="007712B0">
      <w:pPr>
        <w:jc w:val="both"/>
        <w:rPr>
          <w:b/>
          <w:lang w:val="it-IT"/>
        </w:rPr>
      </w:pPr>
      <w:r w:rsidRPr="002F009E">
        <w:rPr>
          <w:lang w:val="it-IT"/>
        </w:rPr>
        <w:t xml:space="preserve">Questo BIS utilizza la sintassi UBL 2.1. Il namespace del messaggio XML comunica solo la versione maggiore della sintassi UBL. Siccome è importante per il ricevente conoscere anche la versione minore della sintassi utilizzata, l’elemento UBLVersionID deve essere valorizzato con </w:t>
      </w:r>
      <w:r w:rsidRPr="002F009E">
        <w:rPr>
          <w:b/>
          <w:lang w:val="it-IT"/>
        </w:rPr>
        <w:t>2.1:</w:t>
      </w:r>
    </w:p>
    <w:p w14:paraId="1DDEC523" w14:textId="77777777" w:rsidR="007712B0" w:rsidRPr="002F009E" w:rsidRDefault="007712B0" w:rsidP="007712B0">
      <w:pPr>
        <w:rPr>
          <w:rFonts w:ascii="Arial" w:eastAsia="Calibri" w:hAnsi="Arial" w:cs="Arial"/>
          <w:color w:val="0000FF"/>
          <w:sz w:val="16"/>
          <w:szCs w:val="16"/>
          <w:highlight w:val="white"/>
          <w:lang w:val="it-IT" w:eastAsia="en-GB"/>
        </w:rPr>
      </w:pPr>
    </w:p>
    <w:p w14:paraId="063D903B" w14:textId="77777777" w:rsidR="007712B0" w:rsidRPr="002F009E" w:rsidRDefault="007712B0" w:rsidP="007712B0">
      <w:pPr>
        <w:rPr>
          <w:b/>
        </w:rPr>
      </w:pPr>
      <w:r w:rsidRPr="002F009E">
        <w:rPr>
          <w:rFonts w:ascii="Arial" w:eastAsia="Calibri" w:hAnsi="Arial" w:cs="Arial"/>
          <w:color w:val="0000FF"/>
          <w:sz w:val="20"/>
          <w:szCs w:val="20"/>
          <w:highlight w:val="white"/>
          <w:lang w:val="en-GB" w:eastAsia="en-GB"/>
        </w:rPr>
        <w:t>&lt;</w:t>
      </w:r>
      <w:r w:rsidRPr="002F009E">
        <w:rPr>
          <w:rFonts w:ascii="Arial" w:eastAsia="Calibri" w:hAnsi="Arial" w:cs="Arial"/>
          <w:color w:val="800000"/>
          <w:sz w:val="20"/>
          <w:szCs w:val="20"/>
          <w:highlight w:val="white"/>
          <w:lang w:val="en-GB" w:eastAsia="en-GB"/>
        </w:rPr>
        <w:t>cbc:UBLVersionID</w:t>
      </w:r>
      <w:r w:rsidRPr="002F009E">
        <w:rPr>
          <w:rFonts w:ascii="Arial" w:eastAsia="Calibri" w:hAnsi="Arial" w:cs="Arial"/>
          <w:color w:val="0000FF"/>
          <w:sz w:val="20"/>
          <w:szCs w:val="20"/>
          <w:highlight w:val="white"/>
          <w:lang w:val="en-GB" w:eastAsia="en-GB"/>
        </w:rPr>
        <w:t>&gt;</w:t>
      </w:r>
      <w:r w:rsidRPr="002F009E">
        <w:rPr>
          <w:rFonts w:ascii="Arial" w:eastAsia="Calibri" w:hAnsi="Arial" w:cs="Arial"/>
          <w:color w:val="000000"/>
          <w:sz w:val="20"/>
          <w:szCs w:val="20"/>
          <w:highlight w:val="white"/>
          <w:lang w:val="en-GB" w:eastAsia="en-GB"/>
        </w:rPr>
        <w:t>2.1</w:t>
      </w:r>
      <w:r w:rsidRPr="002F009E">
        <w:rPr>
          <w:rFonts w:ascii="Arial" w:eastAsia="Calibri" w:hAnsi="Arial" w:cs="Arial"/>
          <w:color w:val="0000FF"/>
          <w:sz w:val="20"/>
          <w:szCs w:val="20"/>
          <w:highlight w:val="white"/>
          <w:lang w:val="en-GB" w:eastAsia="en-GB"/>
        </w:rPr>
        <w:t>&lt;/</w:t>
      </w:r>
      <w:r w:rsidRPr="002F009E">
        <w:rPr>
          <w:rFonts w:ascii="Arial" w:eastAsia="Calibri" w:hAnsi="Arial" w:cs="Arial"/>
          <w:color w:val="800000"/>
          <w:sz w:val="20"/>
          <w:szCs w:val="20"/>
          <w:highlight w:val="white"/>
          <w:lang w:val="en-GB" w:eastAsia="en-GB"/>
        </w:rPr>
        <w:t>cbc:UBLVersionID</w:t>
      </w:r>
      <w:r w:rsidRPr="002F009E">
        <w:rPr>
          <w:rFonts w:ascii="Arial" w:eastAsia="Calibri" w:hAnsi="Arial" w:cs="Arial"/>
          <w:color w:val="0000FF"/>
          <w:sz w:val="20"/>
          <w:szCs w:val="20"/>
          <w:highlight w:val="white"/>
          <w:lang w:val="en-GB" w:eastAsia="en-GB"/>
        </w:rPr>
        <w:t>&gt;</w:t>
      </w:r>
    </w:p>
    <w:p w14:paraId="02D2E9F9" w14:textId="77777777" w:rsidR="007712B0" w:rsidRPr="002F009E" w:rsidRDefault="007712B0" w:rsidP="007712B0">
      <w:pPr>
        <w:pStyle w:val="Heading2"/>
      </w:pPr>
      <w:bookmarkStart w:id="1724" w:name="_Toc495606441"/>
      <w:bookmarkStart w:id="1725" w:name="_Toc510780894"/>
      <w:r w:rsidRPr="002F009E">
        <w:t>ID Profilo</w:t>
      </w:r>
      <w:bookmarkEnd w:id="1724"/>
      <w:bookmarkEnd w:id="1725"/>
    </w:p>
    <w:p w14:paraId="7066B452" w14:textId="77777777" w:rsidR="007712B0" w:rsidRPr="002F009E" w:rsidRDefault="007712B0" w:rsidP="007712B0">
      <w:pPr>
        <w:widowControl w:val="0"/>
        <w:jc w:val="both"/>
        <w:rPr>
          <w:rFonts w:eastAsia="Calibri"/>
          <w:lang w:val="it-IT"/>
        </w:rPr>
      </w:pPr>
      <w:r w:rsidRPr="002F009E">
        <w:rPr>
          <w:rFonts w:eastAsia="Calibri"/>
          <w:lang w:val="it-IT"/>
        </w:rPr>
        <w:t xml:space="preserve">L’elemento ProfileID identifica il processo del quale il documento di business fa parte. Il PEPPOL BIS usa il sistema d’identificazione di BII: </w:t>
      </w:r>
    </w:p>
    <w:p w14:paraId="2F2096D8" w14:textId="77777777" w:rsidR="007712B0" w:rsidRPr="002F009E" w:rsidRDefault="007712B0" w:rsidP="007712B0">
      <w:pPr>
        <w:jc w:val="both"/>
        <w:rPr>
          <w:rFonts w:eastAsia="Calibri"/>
          <w:lang w:val="it-IT"/>
        </w:rPr>
      </w:pPr>
      <w:r w:rsidRPr="002F009E">
        <w:rPr>
          <w:rFonts w:eastAsia="Calibri"/>
          <w:lang w:val="it-IT"/>
        </w:rPr>
        <w:t>Per esempio l’identificativo di processo seguente è utilizzato per il profilo ―BII</w:t>
      </w:r>
      <w:r>
        <w:rPr>
          <w:rFonts w:eastAsia="Calibri"/>
          <w:lang w:val="it-IT"/>
        </w:rPr>
        <w:t>42</w:t>
      </w:r>
      <w:r w:rsidRPr="002F009E">
        <w:rPr>
          <w:rFonts w:eastAsia="Calibri"/>
          <w:lang w:val="it-IT"/>
        </w:rPr>
        <w:t xml:space="preserve"> – </w:t>
      </w:r>
      <w:r>
        <w:rPr>
          <w:rFonts w:eastAsia="Calibri"/>
          <w:lang w:val="it-IT"/>
        </w:rPr>
        <w:t>Ordine pre-concordatoi</w:t>
      </w:r>
      <w:r w:rsidRPr="002F009E">
        <w:rPr>
          <w:rFonts w:eastAsia="Calibri"/>
          <w:lang w:val="it-IT"/>
        </w:rPr>
        <w:t>:</w:t>
      </w:r>
    </w:p>
    <w:p w14:paraId="104799FD" w14:textId="77777777" w:rsidR="007712B0" w:rsidRPr="002F009E" w:rsidRDefault="007712B0" w:rsidP="007712B0">
      <w:pPr>
        <w:widowControl w:val="0"/>
        <w:jc w:val="both"/>
        <w:rPr>
          <w:rFonts w:eastAsia="Calibri"/>
          <w:sz w:val="16"/>
          <w:szCs w:val="16"/>
          <w:lang w:val="it-IT"/>
        </w:rPr>
      </w:pPr>
    </w:p>
    <w:p w14:paraId="25EB3742" w14:textId="77777777" w:rsidR="007712B0" w:rsidRPr="002F009E" w:rsidRDefault="007712B0" w:rsidP="007712B0">
      <w:pPr>
        <w:widowControl w:val="0"/>
        <w:jc w:val="both"/>
        <w:rPr>
          <w:rFonts w:eastAsia="Calibri"/>
          <w:lang w:val="nb-NO"/>
        </w:rPr>
      </w:pPr>
      <w:r w:rsidRPr="002F009E">
        <w:rPr>
          <w:rFonts w:eastAsia="Calibri"/>
          <w:b/>
          <w:lang w:val="nb-NO"/>
        </w:rPr>
        <w:t>ProfileID</w:t>
      </w:r>
      <w:r w:rsidRPr="002F009E">
        <w:rPr>
          <w:rFonts w:eastAsia="Calibri"/>
          <w:lang w:val="nb-NO"/>
        </w:rPr>
        <w:t>: urn:www.cenbii.eu:profile:bii</w:t>
      </w:r>
      <w:r>
        <w:rPr>
          <w:rFonts w:eastAsia="Calibri"/>
          <w:lang w:val="nb-NO"/>
        </w:rPr>
        <w:t>42</w:t>
      </w:r>
      <w:r w:rsidRPr="002F009E">
        <w:rPr>
          <w:rFonts w:eastAsia="Calibri"/>
          <w:lang w:val="nb-NO"/>
        </w:rPr>
        <w:t>:ver2.0</w:t>
      </w:r>
    </w:p>
    <w:p w14:paraId="06398733" w14:textId="77777777" w:rsidR="000B1330" w:rsidRPr="000B1330" w:rsidRDefault="000B1330">
      <w:pPr>
        <w:rPr>
          <w:rFonts w:ascii="Cambria" w:hAnsi="Cambria"/>
          <w:b/>
          <w:sz w:val="26"/>
          <w:szCs w:val="26"/>
          <w:lang w:val="it-IT"/>
        </w:rPr>
      </w:pPr>
      <w:bookmarkStart w:id="1726" w:name="_Toc495606442"/>
      <w:bookmarkStart w:id="1727" w:name="_Toc510780895"/>
      <w:r w:rsidRPr="000B1330">
        <w:rPr>
          <w:lang w:val="it-IT"/>
        </w:rPr>
        <w:br w:type="page"/>
      </w:r>
    </w:p>
    <w:p w14:paraId="4BB3A93B" w14:textId="589FD19E" w:rsidR="007712B0" w:rsidRPr="002F009E" w:rsidRDefault="007712B0" w:rsidP="007712B0">
      <w:pPr>
        <w:pStyle w:val="Heading2"/>
      </w:pPr>
      <w:r w:rsidRPr="002F009E">
        <w:lastRenderedPageBreak/>
        <w:t>Customizzazione</w:t>
      </w:r>
      <w:bookmarkEnd w:id="1726"/>
      <w:bookmarkEnd w:id="1727"/>
      <w:r w:rsidR="000B1330">
        <w:t xml:space="preserve"> </w:t>
      </w:r>
      <w:r w:rsidR="000B1330" w:rsidRPr="002F009E">
        <w:t>ID</w:t>
      </w:r>
    </w:p>
    <w:p w14:paraId="4670167F" w14:textId="77777777" w:rsidR="007712B0" w:rsidRPr="002F009E" w:rsidRDefault="007712B0" w:rsidP="007712B0">
      <w:pPr>
        <w:widowControl w:val="0"/>
        <w:jc w:val="both"/>
        <w:rPr>
          <w:rFonts w:eastAsia="Calibri"/>
        </w:rPr>
      </w:pPr>
      <w:r w:rsidRPr="002F009E">
        <w:rPr>
          <w:rFonts w:eastAsia="Calibri"/>
          <w:lang w:val="it-IT"/>
        </w:rPr>
        <w:t xml:space="preserve">L’ID di customizzazione di PEPPOL identifica la specifica dei contenuti e delle regole che si applicano alla transazione.  Questo BIS ha richiesto alcune aggiunte minori e modifiche alla transazione CEN BII. In base alla metodologia CENBII ogni estensione deve essere comunicata aggiungendo un ID di estensione alla stringa del CustomizationID. </w:t>
      </w:r>
      <w:r w:rsidRPr="002F009E">
        <w:rPr>
          <w:rFonts w:eastAsia="Calibri"/>
        </w:rPr>
        <w:t xml:space="preserve">La sintassi completa è:  </w:t>
      </w:r>
    </w:p>
    <w:p w14:paraId="551BECB6" w14:textId="77777777" w:rsidR="007712B0" w:rsidRPr="002F009E" w:rsidRDefault="007712B0" w:rsidP="007712B0">
      <w:pPr>
        <w:jc w:val="both"/>
        <w:rPr>
          <w:rFonts w:eastAsia="Calibri"/>
          <w:lang w:val="en-GB"/>
        </w:rPr>
      </w:pPr>
      <w:r w:rsidRPr="002F009E">
        <w:rPr>
          <w:rFonts w:ascii="Courier New" w:eastAsia="Calibri" w:hAnsi="Courier New"/>
        </w:rPr>
        <w:t>&lt;transactionId&gt;:(restrictive|extended|partly):&lt;extensionId&gt;[(restrictive|extended|partly):&lt;extensionId&gt;].</w:t>
      </w:r>
    </w:p>
    <w:p w14:paraId="2B54F582" w14:textId="77777777" w:rsidR="007712B0" w:rsidRPr="002F009E" w:rsidRDefault="007712B0" w:rsidP="007712B0">
      <w:pPr>
        <w:widowControl w:val="0"/>
        <w:rPr>
          <w:rFonts w:eastAsia="Calibri"/>
          <w:sz w:val="16"/>
          <w:szCs w:val="16"/>
        </w:rPr>
      </w:pPr>
    </w:p>
    <w:p w14:paraId="755B4B93" w14:textId="77777777" w:rsidR="007712B0" w:rsidRPr="002F009E" w:rsidRDefault="007712B0" w:rsidP="007712B0">
      <w:pPr>
        <w:jc w:val="both"/>
        <w:rPr>
          <w:rFonts w:eastAsia="Calibri"/>
        </w:rPr>
      </w:pPr>
      <w:r w:rsidRPr="002F009E">
        <w:rPr>
          <w:rFonts w:eastAsia="Calibri"/>
        </w:rPr>
        <w:t>Dove:</w:t>
      </w:r>
    </w:p>
    <w:p w14:paraId="4A6F2DF4" w14:textId="77777777" w:rsidR="007712B0" w:rsidRPr="005918E4" w:rsidRDefault="007712B0" w:rsidP="00AF424D">
      <w:pPr>
        <w:numPr>
          <w:ilvl w:val="0"/>
          <w:numId w:val="48"/>
        </w:numPr>
        <w:contextualSpacing/>
        <w:jc w:val="both"/>
        <w:rPr>
          <w:rFonts w:ascii="Courier New" w:eastAsia="Calibri" w:hAnsi="Courier New"/>
          <w:sz w:val="20"/>
          <w:lang w:val="nb-NO"/>
        </w:rPr>
      </w:pPr>
      <w:r w:rsidRPr="005918E4">
        <w:rPr>
          <w:rFonts w:eastAsia="Calibri"/>
          <w:lang w:val="nb-NO"/>
        </w:rPr>
        <w:t>Transaction ID è</w:t>
      </w:r>
      <w:r>
        <w:rPr>
          <w:rFonts w:ascii="Courier New" w:eastAsia="Calibri" w:hAnsi="Courier New"/>
          <w:sz w:val="20"/>
          <w:lang w:val="nb-NO"/>
        </w:rPr>
        <w:t xml:space="preserve">: </w:t>
      </w:r>
      <w:r w:rsidRPr="005918E4">
        <w:rPr>
          <w:rFonts w:eastAsia="Calibri"/>
          <w:lang w:val="nb-NO"/>
        </w:rPr>
        <w:t>urn:www.cenbii.eu:transaction:biitrns110:ver1.0</w:t>
      </w:r>
      <w:r w:rsidRPr="005918E4">
        <w:rPr>
          <w:rFonts w:ascii="Courier New" w:eastAsia="Calibri" w:hAnsi="Courier New"/>
          <w:sz w:val="20"/>
          <w:lang w:val="nb-NO"/>
        </w:rPr>
        <w:tab/>
      </w:r>
    </w:p>
    <w:p w14:paraId="2642C4AE" w14:textId="77777777" w:rsidR="007712B0" w:rsidRPr="005B5617" w:rsidRDefault="007712B0" w:rsidP="00AF424D">
      <w:pPr>
        <w:numPr>
          <w:ilvl w:val="0"/>
          <w:numId w:val="48"/>
        </w:numPr>
        <w:contextualSpacing/>
        <w:jc w:val="both"/>
        <w:rPr>
          <w:rFonts w:eastAsia="Calibri"/>
          <w:lang w:val="nb-NO"/>
        </w:rPr>
      </w:pPr>
      <w:r>
        <w:rPr>
          <w:rFonts w:eastAsia="Calibri"/>
          <w:lang w:val="nb-NO"/>
        </w:rPr>
        <w:t>E</w:t>
      </w:r>
      <w:r w:rsidRPr="002F009E">
        <w:rPr>
          <w:rFonts w:eastAsia="Calibri"/>
          <w:lang w:val="nb-NO"/>
        </w:rPr>
        <w:t xml:space="preserve">xtension ID:   </w:t>
      </w:r>
      <w:r w:rsidRPr="005B5617">
        <w:rPr>
          <w:rFonts w:eastAsia="Calibri"/>
          <w:lang w:val="nb-NO"/>
        </w:rPr>
        <w:t>urn:www.peppol.eu:bis:peppol42a:ver1.0</w:t>
      </w:r>
    </w:p>
    <w:p w14:paraId="6A801549" w14:textId="77777777" w:rsidR="007712B0" w:rsidRPr="002F009E" w:rsidRDefault="007712B0" w:rsidP="007712B0">
      <w:pPr>
        <w:widowControl w:val="0"/>
        <w:jc w:val="both"/>
        <w:rPr>
          <w:rFonts w:eastAsia="Calibri"/>
          <w:sz w:val="16"/>
          <w:szCs w:val="16"/>
          <w:lang w:val="nb-NO"/>
        </w:rPr>
      </w:pPr>
    </w:p>
    <w:p w14:paraId="4EBD75B3" w14:textId="77777777" w:rsidR="007712B0" w:rsidRPr="00E144EB" w:rsidRDefault="007712B0" w:rsidP="007712B0">
      <w:pPr>
        <w:widowControl w:val="0"/>
        <w:jc w:val="both"/>
        <w:rPr>
          <w:rFonts w:eastAsia="Calibri"/>
          <w:lang w:val="it-IT"/>
        </w:rPr>
      </w:pPr>
      <w:r w:rsidRPr="00E144EB">
        <w:rPr>
          <w:rFonts w:eastAsia="Calibri"/>
          <w:lang w:val="it-IT"/>
        </w:rPr>
        <w:t>Dalla combinazione</w:t>
      </w:r>
      <w:r>
        <w:rPr>
          <w:rFonts w:eastAsia="Calibri"/>
          <w:lang w:val="it-IT"/>
        </w:rPr>
        <w:t xml:space="preserve"> la sintassi dell’identificatore per il CustomizationID da usare in Peppol è:</w:t>
      </w:r>
    </w:p>
    <w:p w14:paraId="5559283F" w14:textId="77777777" w:rsidR="007712B0" w:rsidRDefault="007712B0" w:rsidP="007712B0">
      <w:pPr>
        <w:widowControl w:val="0"/>
        <w:jc w:val="both"/>
        <w:rPr>
          <w:rFonts w:eastAsia="Calibri"/>
          <w:lang w:val="it-IT"/>
        </w:rPr>
      </w:pPr>
    </w:p>
    <w:p w14:paraId="5869D905" w14:textId="77777777" w:rsidR="007712B0" w:rsidRPr="00254941" w:rsidRDefault="007712B0" w:rsidP="007712B0">
      <w:pPr>
        <w:widowControl w:val="0"/>
        <w:jc w:val="both"/>
        <w:rPr>
          <w:rFonts w:eastAsia="Calibri"/>
          <w:b/>
          <w:lang w:val="it-IT"/>
        </w:rPr>
      </w:pPr>
      <w:r w:rsidRPr="00254941">
        <w:rPr>
          <w:rFonts w:eastAsia="Calibri"/>
          <w:b/>
          <w:lang w:val="it-IT"/>
        </w:rPr>
        <w:t>CustomizationID da utilizzare per l’estensione dell’Ordine pre-concordato</w:t>
      </w:r>
    </w:p>
    <w:p w14:paraId="6FB77060" w14:textId="77777777" w:rsidR="007712B0" w:rsidRDefault="007712B0" w:rsidP="007712B0">
      <w:pPr>
        <w:widowControl w:val="0"/>
        <w:jc w:val="both"/>
        <w:rPr>
          <w:rFonts w:eastAsia="Calibri"/>
          <w:lang w:val="it-IT"/>
        </w:rPr>
      </w:pPr>
      <w:commentRangeStart w:id="1728"/>
      <w:r w:rsidRPr="00E144EB">
        <w:rPr>
          <w:rFonts w:eastAsia="Calibri"/>
          <w:lang w:val="it-IT"/>
        </w:rPr>
        <w:t>urn:www.cenbii.eu:transaction:biitrns110:ver1.0</w:t>
      </w:r>
      <w:r w:rsidRPr="00E144EB">
        <w:rPr>
          <w:rFonts w:eastAsia="Calibri"/>
          <w:b/>
          <w:bCs/>
          <w:lang w:val="it-IT"/>
        </w:rPr>
        <w:t>:extended:</w:t>
      </w:r>
      <w:r w:rsidRPr="00E144EB">
        <w:rPr>
          <w:rFonts w:eastAsia="Calibri"/>
          <w:lang w:val="it-IT"/>
        </w:rPr>
        <w:t>urn:www.peppol.eu:bis:peppol42a:ver1.0:</w:t>
      </w:r>
      <w:r w:rsidRPr="00254941">
        <w:rPr>
          <w:rFonts w:eastAsia="Calibri"/>
          <w:b/>
          <w:lang w:val="it-IT"/>
        </w:rPr>
        <w:t>extended</w:t>
      </w:r>
      <w:r w:rsidRPr="00E144EB">
        <w:rPr>
          <w:rFonts w:eastAsia="Calibri"/>
          <w:lang w:val="it-IT"/>
        </w:rPr>
        <w:t>:urn:www.ubl-italia.org:spec:ordine:ver2.1.</w:t>
      </w:r>
      <w:commentRangeEnd w:id="1728"/>
      <w:r w:rsidR="00B15760">
        <w:rPr>
          <w:rStyle w:val="CommentReference"/>
        </w:rPr>
        <w:commentReference w:id="1728"/>
      </w:r>
    </w:p>
    <w:p w14:paraId="6B5F11BA" w14:textId="77777777" w:rsidR="007712B0" w:rsidRPr="002F009E" w:rsidRDefault="007712B0" w:rsidP="007712B0">
      <w:pPr>
        <w:jc w:val="both"/>
        <w:rPr>
          <w:rFonts w:eastAsia="Calibri"/>
          <w:sz w:val="16"/>
          <w:szCs w:val="16"/>
          <w:lang w:val="it-IT"/>
        </w:rPr>
      </w:pPr>
    </w:p>
    <w:p w14:paraId="3937FA57" w14:textId="77777777" w:rsidR="007712B0" w:rsidRPr="002F009E" w:rsidRDefault="007712B0" w:rsidP="007712B0">
      <w:pPr>
        <w:widowControl w:val="0"/>
        <w:jc w:val="both"/>
        <w:rPr>
          <w:rFonts w:eastAsia="Calibri"/>
          <w:lang w:val="it-IT"/>
        </w:rPr>
      </w:pPr>
      <w:r w:rsidRPr="002F009E">
        <w:rPr>
          <w:rFonts w:eastAsia="Calibri"/>
          <w:lang w:val="it-IT"/>
        </w:rPr>
        <w:t>Esempio di utilizzo:</w:t>
      </w:r>
    </w:p>
    <w:p w14:paraId="338BB97E" w14:textId="77777777" w:rsidR="007712B0" w:rsidRPr="00E144EB" w:rsidRDefault="007712B0" w:rsidP="007712B0">
      <w:pPr>
        <w:widowControl w:val="0"/>
        <w:jc w:val="both"/>
        <w:rPr>
          <w:rFonts w:eastAsia="Calibri"/>
          <w:lang w:val="it-IT"/>
        </w:rPr>
      </w:pPr>
    </w:p>
    <w:p w14:paraId="1257E11B" w14:textId="77777777" w:rsidR="007712B0" w:rsidRDefault="007712B0" w:rsidP="007712B0">
      <w:pPr>
        <w:autoSpaceDE w:val="0"/>
        <w:autoSpaceDN w:val="0"/>
        <w:adjustRightInd w:val="0"/>
        <w:rPr>
          <w:rFonts w:ascii="Arial" w:eastAsia="Calibri" w:hAnsi="Arial" w:cs="Arial"/>
          <w:color w:val="0000FF"/>
          <w:sz w:val="20"/>
          <w:szCs w:val="20"/>
          <w:highlight w:val="white"/>
          <w:lang w:val="it-IT" w:eastAsia="en-GB"/>
        </w:rPr>
      </w:pPr>
      <w:r w:rsidRPr="002F009E">
        <w:rPr>
          <w:rFonts w:ascii="Arial" w:eastAsia="Calibri" w:hAnsi="Arial" w:cs="Arial"/>
          <w:color w:val="0000FF"/>
          <w:sz w:val="20"/>
          <w:szCs w:val="20"/>
          <w:highlight w:val="white"/>
          <w:lang w:val="it-IT" w:eastAsia="en-GB"/>
        </w:rPr>
        <w:t>&lt;</w:t>
      </w:r>
      <w:r w:rsidRPr="002F009E">
        <w:rPr>
          <w:rFonts w:ascii="Arial" w:eastAsia="Calibri" w:hAnsi="Arial" w:cs="Arial"/>
          <w:color w:val="800000"/>
          <w:sz w:val="20"/>
          <w:szCs w:val="20"/>
          <w:highlight w:val="white"/>
          <w:lang w:val="it-IT" w:eastAsia="en-GB"/>
        </w:rPr>
        <w:t>cbc:CustomizationID</w:t>
      </w:r>
      <w:r w:rsidRPr="002F009E">
        <w:rPr>
          <w:rFonts w:ascii="Arial" w:eastAsia="Calibri" w:hAnsi="Arial" w:cs="Arial"/>
          <w:color w:val="0000FF"/>
          <w:sz w:val="20"/>
          <w:szCs w:val="20"/>
          <w:highlight w:val="white"/>
          <w:lang w:val="it-IT" w:eastAsia="en-GB"/>
        </w:rPr>
        <w:t>&gt;</w:t>
      </w:r>
      <w:r w:rsidRPr="00E144EB">
        <w:rPr>
          <w:rFonts w:eastAsia="Calibri"/>
          <w:lang w:val="it-IT"/>
        </w:rPr>
        <w:t>urn:www.cenbii.eu:transaction:biitrns110:ver1.0</w:t>
      </w:r>
      <w:r w:rsidRPr="00E144EB">
        <w:rPr>
          <w:rFonts w:eastAsia="Calibri"/>
          <w:b/>
          <w:bCs/>
          <w:lang w:val="it-IT"/>
        </w:rPr>
        <w:t>:extended:</w:t>
      </w:r>
      <w:r w:rsidRPr="00E144EB">
        <w:rPr>
          <w:rFonts w:eastAsia="Calibri"/>
          <w:lang w:val="it-IT"/>
        </w:rPr>
        <w:t>urn:www.peppol.eu:bis:peppol42a:ver1.0:</w:t>
      </w:r>
      <w:r w:rsidRPr="00254941">
        <w:rPr>
          <w:rFonts w:eastAsia="Calibri"/>
          <w:b/>
          <w:lang w:val="it-IT"/>
        </w:rPr>
        <w:t>extended</w:t>
      </w:r>
      <w:r w:rsidRPr="00E144EB">
        <w:rPr>
          <w:rFonts w:eastAsia="Calibri"/>
          <w:lang w:val="it-IT"/>
        </w:rPr>
        <w:t>:urn:www.ubl-italia.org:spec:ordine:ver2.1</w:t>
      </w:r>
      <w:r w:rsidRPr="002F009E">
        <w:rPr>
          <w:rFonts w:ascii="Arial" w:eastAsia="Calibri" w:hAnsi="Arial" w:cs="Arial"/>
          <w:color w:val="0000FF"/>
          <w:sz w:val="20"/>
          <w:szCs w:val="20"/>
          <w:highlight w:val="white"/>
          <w:lang w:val="it-IT" w:eastAsia="en-GB"/>
        </w:rPr>
        <w:t>&lt;/</w:t>
      </w:r>
      <w:r w:rsidRPr="002F009E">
        <w:rPr>
          <w:rFonts w:ascii="Arial" w:eastAsia="Calibri" w:hAnsi="Arial" w:cs="Arial"/>
          <w:color w:val="800000"/>
          <w:sz w:val="20"/>
          <w:szCs w:val="20"/>
          <w:highlight w:val="white"/>
          <w:lang w:val="it-IT" w:eastAsia="en-GB"/>
        </w:rPr>
        <w:t>cbc:CustomizationID</w:t>
      </w:r>
      <w:r w:rsidRPr="002F009E">
        <w:rPr>
          <w:rFonts w:ascii="Arial" w:eastAsia="Calibri" w:hAnsi="Arial" w:cs="Arial"/>
          <w:color w:val="0000FF"/>
          <w:sz w:val="20"/>
          <w:szCs w:val="20"/>
          <w:highlight w:val="white"/>
          <w:lang w:val="it-IT" w:eastAsia="en-GB"/>
        </w:rPr>
        <w:t>&gt;</w:t>
      </w:r>
      <w:r w:rsidRPr="002F009E">
        <w:rPr>
          <w:rFonts w:ascii="Arial" w:eastAsia="Calibri" w:hAnsi="Arial" w:cs="Arial"/>
          <w:color w:val="0000FF"/>
          <w:sz w:val="20"/>
          <w:szCs w:val="20"/>
          <w:highlight w:val="white"/>
          <w:lang w:val="it-IT" w:eastAsia="en-GB"/>
        </w:rPr>
        <w:tab/>
      </w:r>
    </w:p>
    <w:p w14:paraId="5063837A" w14:textId="77777777" w:rsidR="007712B0" w:rsidRDefault="007712B0" w:rsidP="007712B0">
      <w:pPr>
        <w:autoSpaceDE w:val="0"/>
        <w:autoSpaceDN w:val="0"/>
        <w:adjustRightInd w:val="0"/>
        <w:rPr>
          <w:rFonts w:ascii="Arial" w:eastAsia="Calibri" w:hAnsi="Arial" w:cs="Arial"/>
          <w:color w:val="0000FF"/>
          <w:sz w:val="20"/>
          <w:szCs w:val="20"/>
          <w:highlight w:val="white"/>
          <w:lang w:val="it-IT" w:eastAsia="en-GB"/>
        </w:rPr>
      </w:pPr>
    </w:p>
    <w:p w14:paraId="14B7C1C7" w14:textId="77777777" w:rsidR="007712B0" w:rsidRPr="002F009E" w:rsidRDefault="007712B0" w:rsidP="007712B0">
      <w:pPr>
        <w:pStyle w:val="Heading2"/>
      </w:pPr>
      <w:bookmarkStart w:id="1729" w:name="_Toc495606443"/>
      <w:bookmarkStart w:id="1730" w:name="_Toc510780896"/>
      <w:r w:rsidRPr="002F009E">
        <w:t>Spazi dei nomi</w:t>
      </w:r>
      <w:bookmarkEnd w:id="1729"/>
      <w:bookmarkEnd w:id="1730"/>
    </w:p>
    <w:p w14:paraId="6891BCB1" w14:textId="77777777" w:rsidR="007712B0" w:rsidRPr="002F009E" w:rsidRDefault="007712B0" w:rsidP="007712B0">
      <w:pPr>
        <w:rPr>
          <w:lang w:val="it-IT"/>
        </w:rPr>
      </w:pPr>
      <w:r w:rsidRPr="002F009E">
        <w:rPr>
          <w:lang w:val="it-IT"/>
        </w:rPr>
        <w:t>Lo spazio dei nomi (namespace) dell</w:t>
      </w:r>
      <w:r>
        <w:rPr>
          <w:lang w:val="it-IT"/>
        </w:rPr>
        <w:t>a Risposta d</w:t>
      </w:r>
      <w:r w:rsidRPr="002F009E">
        <w:rPr>
          <w:lang w:val="it-IT"/>
        </w:rPr>
        <w:t>’Ordine UBL</w:t>
      </w:r>
      <w:r>
        <w:rPr>
          <w:lang w:val="it-IT"/>
        </w:rPr>
        <w:t xml:space="preserve"> </w:t>
      </w:r>
      <w:r w:rsidRPr="002F009E">
        <w:rPr>
          <w:lang w:val="it-IT"/>
        </w:rPr>
        <w:t>2.1 è:</w:t>
      </w:r>
    </w:p>
    <w:p w14:paraId="3A00C47E" w14:textId="77777777" w:rsidR="007712B0" w:rsidRDefault="007712B0" w:rsidP="007712B0">
      <w:pPr>
        <w:spacing w:after="160" w:line="259" w:lineRule="auto"/>
        <w:ind w:firstLine="360"/>
        <w:rPr>
          <w:b/>
        </w:rPr>
      </w:pPr>
      <w:r w:rsidRPr="002F009E">
        <w:rPr>
          <w:b/>
        </w:rPr>
        <w:t>urn:oasis:names:specification:ubl:schema:xsd:Order</w:t>
      </w:r>
      <w:r>
        <w:rPr>
          <w:b/>
        </w:rPr>
        <w:t>Response</w:t>
      </w:r>
      <w:r w:rsidRPr="002F009E">
        <w:rPr>
          <w:b/>
        </w:rPr>
        <w:t>-2</w:t>
      </w:r>
    </w:p>
    <w:p w14:paraId="4A7EE8B8" w14:textId="77777777" w:rsidR="004F641D" w:rsidRDefault="004F641D" w:rsidP="007712B0">
      <w:pPr>
        <w:spacing w:after="160" w:line="259" w:lineRule="auto"/>
        <w:ind w:firstLine="360"/>
        <w:rPr>
          <w:b/>
        </w:rPr>
      </w:pPr>
    </w:p>
    <w:p w14:paraId="2C93D246" w14:textId="77777777" w:rsidR="002A4864" w:rsidRPr="002F7FEE" w:rsidRDefault="002A4864">
      <w:pPr>
        <w:rPr>
          <w:rFonts w:ascii="Cambria" w:hAnsi="Cambria"/>
          <w:b/>
          <w:bCs/>
          <w:sz w:val="28"/>
          <w:szCs w:val="28"/>
        </w:rPr>
      </w:pPr>
      <w:bookmarkStart w:id="1731" w:name="_Toc497123687"/>
      <w:r w:rsidRPr="002F7FEE">
        <w:rPr>
          <w:rFonts w:ascii="Cambria" w:hAnsi="Cambria"/>
          <w:b/>
          <w:bCs/>
          <w:sz w:val="28"/>
          <w:szCs w:val="28"/>
        </w:rPr>
        <w:br w:type="page"/>
      </w:r>
    </w:p>
    <w:p w14:paraId="403A8A34" w14:textId="18CA866D" w:rsidR="00F54496" w:rsidRDefault="00F54496" w:rsidP="000026C4">
      <w:pPr>
        <w:numPr>
          <w:ilvl w:val="0"/>
          <w:numId w:val="12"/>
        </w:numPr>
        <w:tabs>
          <w:tab w:val="num" w:pos="360"/>
        </w:tabs>
        <w:spacing w:before="720" w:after="240"/>
        <w:ind w:left="360" w:hanging="360"/>
        <w:contextualSpacing/>
        <w:outlineLvl w:val="0"/>
        <w:rPr>
          <w:rFonts w:ascii="Cambria" w:hAnsi="Cambria"/>
          <w:b/>
          <w:bCs/>
          <w:sz w:val="28"/>
          <w:szCs w:val="28"/>
          <w:lang w:val="it-IT"/>
        </w:rPr>
      </w:pPr>
      <w:bookmarkStart w:id="1732" w:name="_Toc510780897"/>
      <w:commentRangeStart w:id="1733"/>
      <w:r w:rsidRPr="00F54496">
        <w:rPr>
          <w:rFonts w:ascii="Cambria" w:hAnsi="Cambria"/>
          <w:b/>
          <w:bCs/>
          <w:sz w:val="28"/>
          <w:szCs w:val="28"/>
          <w:lang w:val="it-IT"/>
        </w:rPr>
        <w:lastRenderedPageBreak/>
        <w:t xml:space="preserve">Linee guida per </w:t>
      </w:r>
      <w:r w:rsidR="0024390A">
        <w:rPr>
          <w:rFonts w:ascii="Cambria" w:hAnsi="Cambria"/>
          <w:b/>
          <w:bCs/>
          <w:sz w:val="28"/>
          <w:szCs w:val="28"/>
          <w:lang w:val="it-IT"/>
        </w:rPr>
        <w:t>gli</w:t>
      </w:r>
      <w:r w:rsidRPr="00F54496">
        <w:rPr>
          <w:rFonts w:ascii="Cambria" w:hAnsi="Cambria"/>
          <w:b/>
          <w:bCs/>
          <w:sz w:val="28"/>
          <w:szCs w:val="28"/>
          <w:lang w:val="it-IT"/>
        </w:rPr>
        <w:t xml:space="preserve"> </w:t>
      </w:r>
      <w:r w:rsidR="0024390A">
        <w:rPr>
          <w:rFonts w:ascii="Cambria" w:hAnsi="Cambria"/>
          <w:b/>
          <w:bCs/>
          <w:sz w:val="28"/>
          <w:szCs w:val="28"/>
          <w:lang w:val="it-IT"/>
        </w:rPr>
        <w:t>s</w:t>
      </w:r>
      <w:r w:rsidRPr="00F54496">
        <w:rPr>
          <w:rFonts w:ascii="Cambria" w:hAnsi="Cambria"/>
          <w:b/>
          <w:bCs/>
          <w:sz w:val="28"/>
          <w:szCs w:val="28"/>
          <w:lang w:val="it-IT"/>
        </w:rPr>
        <w:t>chem</w:t>
      </w:r>
      <w:r w:rsidR="0024390A">
        <w:rPr>
          <w:rFonts w:ascii="Cambria" w:hAnsi="Cambria"/>
          <w:b/>
          <w:bCs/>
          <w:sz w:val="28"/>
          <w:szCs w:val="28"/>
          <w:lang w:val="it-IT"/>
        </w:rPr>
        <w:t>i</w:t>
      </w:r>
      <w:r w:rsidRPr="00F54496">
        <w:rPr>
          <w:rFonts w:ascii="Cambria" w:hAnsi="Cambria"/>
          <w:b/>
          <w:bCs/>
          <w:sz w:val="28"/>
          <w:szCs w:val="28"/>
          <w:lang w:val="it-IT"/>
        </w:rPr>
        <w:t xml:space="preserve"> XML e i contenuti informativi.</w:t>
      </w:r>
      <w:bookmarkEnd w:id="1731"/>
      <w:bookmarkEnd w:id="1732"/>
    </w:p>
    <w:p w14:paraId="20D4BF04" w14:textId="77777777" w:rsidR="00F47B21" w:rsidRPr="00F54496" w:rsidRDefault="00F47B21" w:rsidP="0024390A">
      <w:pPr>
        <w:pStyle w:val="Heading2"/>
        <w:rPr>
          <w:lang w:val="it-IT"/>
        </w:rPr>
      </w:pPr>
      <w:bookmarkStart w:id="1734" w:name="_Toc510780898"/>
      <w:r>
        <w:rPr>
          <w:lang w:val="it-IT"/>
        </w:rPr>
        <w:t>Ordine di A</w:t>
      </w:r>
      <w:r w:rsidR="0010110D">
        <w:rPr>
          <w:lang w:val="it-IT"/>
        </w:rPr>
        <w:t>cquisto</w:t>
      </w:r>
      <w:r w:rsidR="00BF4964">
        <w:rPr>
          <w:lang w:val="it-IT"/>
        </w:rPr>
        <w:t xml:space="preserve"> pre-concordato</w:t>
      </w:r>
      <w:bookmarkEnd w:id="1734"/>
    </w:p>
    <w:p w14:paraId="1CB0C9EE" w14:textId="77777777" w:rsidR="00F54496" w:rsidRPr="00F54496" w:rsidRDefault="00F54496" w:rsidP="0024390A">
      <w:pPr>
        <w:pStyle w:val="Heading3"/>
      </w:pPr>
      <w:bookmarkStart w:id="1735" w:name="_Toc497123688"/>
      <w:bookmarkStart w:id="1736" w:name="_Toc510780899"/>
      <w:r w:rsidRPr="00F54496">
        <w:t>Struttura</w:t>
      </w:r>
      <w:bookmarkEnd w:id="1735"/>
      <w:bookmarkEnd w:id="1736"/>
    </w:p>
    <w:p w14:paraId="453F8242" w14:textId="2D55FFFA" w:rsidR="00F54496" w:rsidRDefault="00F54496" w:rsidP="00F54496">
      <w:pPr>
        <w:jc w:val="both"/>
        <w:rPr>
          <w:lang w:val="it-IT"/>
        </w:rPr>
      </w:pPr>
      <w:r w:rsidRPr="00F54496">
        <w:rPr>
          <w:lang w:val="it-IT"/>
        </w:rPr>
        <w:t>La tabella seguente mostra un sottoinsieme della struttura XML di UBL-Order</w:t>
      </w:r>
      <w:r w:rsidR="001A1F27">
        <w:rPr>
          <w:lang w:val="it-IT"/>
        </w:rPr>
        <w:t>Response</w:t>
      </w:r>
      <w:r w:rsidRPr="00F54496">
        <w:rPr>
          <w:lang w:val="it-IT"/>
        </w:rPr>
        <w:t xml:space="preserve">-2.1 secondo i requisiti informativi previsti in CEN </w:t>
      </w:r>
      <w:r w:rsidR="001A1F27" w:rsidRPr="00F54496">
        <w:rPr>
          <w:lang w:val="it-IT"/>
        </w:rPr>
        <w:t>BII</w:t>
      </w:r>
      <w:r w:rsidR="001A1F27">
        <w:rPr>
          <w:lang w:val="it-IT"/>
        </w:rPr>
        <w:t>3</w:t>
      </w:r>
      <w:r w:rsidR="001A1F27" w:rsidRPr="00F54496">
        <w:rPr>
          <w:lang w:val="it-IT"/>
        </w:rPr>
        <w:t xml:space="preserve"> </w:t>
      </w:r>
      <w:r w:rsidRPr="00F54496">
        <w:rPr>
          <w:lang w:val="it-IT"/>
        </w:rPr>
        <w:t>(tir*), openPEPPOL (op-*).</w:t>
      </w:r>
      <w:commentRangeEnd w:id="1733"/>
      <w:r w:rsidR="00476C5C">
        <w:rPr>
          <w:rStyle w:val="CommentReference"/>
        </w:rPr>
        <w:commentReference w:id="1733"/>
      </w:r>
    </w:p>
    <w:p w14:paraId="3074ECCD" w14:textId="77777777" w:rsidR="00730D19" w:rsidRPr="00F54496" w:rsidRDefault="00730D19" w:rsidP="00F54496">
      <w:pPr>
        <w:jc w:val="both"/>
        <w:rPr>
          <w:lang w:val="it-IT"/>
        </w:rPr>
      </w:pPr>
    </w:p>
    <w:p w14:paraId="7799206C" w14:textId="453F4C9B" w:rsidR="00730D19" w:rsidRPr="00204E68" w:rsidRDefault="00730D19" w:rsidP="00730D19">
      <w:pPr>
        <w:widowControl w:val="0"/>
        <w:tabs>
          <w:tab w:val="left" w:pos="1229"/>
        </w:tabs>
        <w:autoSpaceDE w:val="0"/>
        <w:autoSpaceDN w:val="0"/>
        <w:adjustRightInd w:val="0"/>
        <w:ind w:left="720"/>
        <w:rPr>
          <w:lang w:val="it-IT"/>
        </w:rPr>
        <w:sectPr w:rsidR="00730D19" w:rsidRPr="00204E68" w:rsidSect="001C1CEE">
          <w:headerReference w:type="first" r:id="rId51"/>
          <w:footerReference w:type="first" r:id="rId52"/>
          <w:pgSz w:w="11906" w:h="16838"/>
          <w:pgMar w:top="850" w:right="1135" w:bottom="850" w:left="1135" w:header="709" w:footer="703" w:gutter="0"/>
          <w:cols w:space="720"/>
          <w:docGrid w:linePitch="299"/>
        </w:sectPr>
      </w:pPr>
    </w:p>
    <w:p w14:paraId="75D4D92D" w14:textId="77777777" w:rsidR="00761392" w:rsidRDefault="00761392" w:rsidP="00730D19">
      <w:pPr>
        <w:rPr>
          <w:lang w:val="it-IT"/>
        </w:rPr>
      </w:pPr>
    </w:p>
    <w:p w14:paraId="6244737B" w14:textId="77777777" w:rsidR="00054EE4" w:rsidRDefault="00054EE4" w:rsidP="00730D19">
      <w:pPr>
        <w:rPr>
          <w:lang w:val="it-IT"/>
        </w:rPr>
      </w:pPr>
    </w:p>
    <w:p w14:paraId="770F32D0" w14:textId="77777777" w:rsidR="00054EE4" w:rsidRDefault="00054EE4" w:rsidP="00730D19">
      <w:pPr>
        <w:rPr>
          <w:lang w:val="it-IT"/>
        </w:rPr>
      </w:pPr>
    </w:p>
    <w:p w14:paraId="1D1D3C71" w14:textId="77777777" w:rsidR="00761392" w:rsidRDefault="00761392" w:rsidP="00730D19">
      <w:pPr>
        <w:rPr>
          <w:lang w:val="it-IT"/>
        </w:rPr>
      </w:pPr>
    </w:p>
    <w:p w14:paraId="05A47DAA" w14:textId="77777777" w:rsidR="00761392" w:rsidRDefault="00761392" w:rsidP="00730D19">
      <w:pPr>
        <w:rPr>
          <w:lang w:val="it-IT"/>
        </w:rPr>
      </w:pPr>
    </w:p>
    <w:p w14:paraId="1275A898" w14:textId="77777777" w:rsidR="00761392" w:rsidRDefault="00761392" w:rsidP="00761392">
      <w:pPr>
        <w:pStyle w:val="Heading2"/>
      </w:pPr>
      <w:bookmarkStart w:id="1737" w:name="_Toc510780901"/>
      <w:r>
        <w:t>Risposta d’</w:t>
      </w:r>
      <w:r w:rsidRPr="00114EBC">
        <w:t>Ord</w:t>
      </w:r>
      <w:r>
        <w:t>ine</w:t>
      </w:r>
      <w:bookmarkEnd w:id="1737"/>
    </w:p>
    <w:p w14:paraId="46D18DC9" w14:textId="77777777" w:rsidR="00761392" w:rsidRDefault="00761392" w:rsidP="00761392">
      <w:pPr>
        <w:pStyle w:val="Heading3"/>
      </w:pPr>
      <w:bookmarkStart w:id="1738" w:name="_Toc510780902"/>
      <w:r>
        <w:t>Struttura</w:t>
      </w:r>
      <w:bookmarkEnd w:id="1738"/>
    </w:p>
    <w:tbl>
      <w:tblPr>
        <w:tblW w:w="0" w:type="auto"/>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99"/>
        <w:gridCol w:w="6859"/>
      </w:tblGrid>
      <w:tr w:rsidR="00761392" w:rsidRPr="00083670" w14:paraId="19ADC3D7" w14:textId="77777777" w:rsidTr="00761392">
        <w:trPr>
          <w:cantSplit/>
        </w:trPr>
        <w:tc>
          <w:tcPr>
            <w:tcW w:w="283" w:type="dxa"/>
            <w:gridSpan w:val="2"/>
            <w:tcBorders>
              <w:top w:val="nil"/>
              <w:left w:val="nil"/>
              <w:bottom w:val="single" w:sz="6" w:space="0" w:color="000000"/>
              <w:right w:val="nil"/>
            </w:tcBorders>
            <w:shd w:val="clear" w:color="auto" w:fill="C0C0C0"/>
          </w:tcPr>
          <w:p w14:paraId="70392531"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single" w:sz="6" w:space="0" w:color="000000"/>
              <w:right w:val="nil"/>
            </w:tcBorders>
            <w:shd w:val="clear" w:color="auto" w:fill="C0C0C0"/>
          </w:tcPr>
          <w:p w14:paraId="5B54CC73" w14:textId="77777777" w:rsidR="00761392" w:rsidRPr="00083670" w:rsidRDefault="00761392" w:rsidP="00761392">
            <w:pPr>
              <w:widowControl w:val="0"/>
              <w:autoSpaceDE w:val="0"/>
              <w:autoSpaceDN w:val="0"/>
              <w:adjustRightInd w:val="0"/>
              <w:spacing w:before="60" w:after="60"/>
              <w:rPr>
                <w:rFonts w:ascii="Arial" w:hAnsi="Arial" w:cs="Arial"/>
                <w:sz w:val="12"/>
                <w:szCs w:val="12"/>
                <w:lang w:val="nb-NO" w:eastAsia="nb-NO"/>
              </w:rPr>
            </w:pPr>
            <w:r w:rsidRPr="00083670">
              <w:rPr>
                <w:rFonts w:ascii="Arial" w:hAnsi="Arial" w:cs="Arial"/>
                <w:b/>
                <w:bCs/>
                <w:color w:val="000000"/>
                <w:sz w:val="18"/>
                <w:szCs w:val="18"/>
                <w:lang w:val="nb-NO" w:eastAsia="nb-NO"/>
              </w:rPr>
              <w:t>Occurrence</w:t>
            </w:r>
          </w:p>
        </w:tc>
        <w:tc>
          <w:tcPr>
            <w:tcW w:w="7538" w:type="dxa"/>
            <w:gridSpan w:val="7"/>
            <w:tcBorders>
              <w:top w:val="nil"/>
              <w:left w:val="nil"/>
              <w:bottom w:val="single" w:sz="6" w:space="0" w:color="000000"/>
              <w:right w:val="nil"/>
            </w:tcBorders>
            <w:shd w:val="clear" w:color="auto" w:fill="C0C0C0"/>
          </w:tcPr>
          <w:p w14:paraId="5F343729" w14:textId="77777777" w:rsidR="00761392" w:rsidRPr="00083670" w:rsidRDefault="00761392" w:rsidP="00761392">
            <w:pPr>
              <w:widowControl w:val="0"/>
              <w:tabs>
                <w:tab w:val="left" w:pos="3725"/>
                <w:tab w:val="left" w:pos="6533"/>
              </w:tabs>
              <w:autoSpaceDE w:val="0"/>
              <w:autoSpaceDN w:val="0"/>
              <w:adjustRightInd w:val="0"/>
              <w:spacing w:before="60"/>
              <w:ind w:left="914"/>
              <w:rPr>
                <w:rFonts w:ascii="Arial" w:hAnsi="Arial" w:cs="Arial"/>
                <w:sz w:val="16"/>
                <w:szCs w:val="16"/>
                <w:lang w:eastAsia="nb-NO"/>
              </w:rPr>
            </w:pPr>
            <w:r w:rsidRPr="00083670">
              <w:rPr>
                <w:rFonts w:ascii="Arial" w:hAnsi="Arial" w:cs="Arial"/>
                <w:b/>
                <w:bCs/>
                <w:color w:val="000000"/>
                <w:sz w:val="18"/>
                <w:szCs w:val="18"/>
                <w:lang w:eastAsia="nb-NO"/>
              </w:rPr>
              <w:t>Element/Attribute</w:t>
            </w:r>
            <w:r w:rsidRPr="00083670">
              <w:rPr>
                <w:rFonts w:ascii="Arial" w:hAnsi="Arial" w:cs="Arial"/>
                <w:sz w:val="18"/>
                <w:szCs w:val="18"/>
                <w:lang w:eastAsia="nb-NO"/>
              </w:rPr>
              <w:tab/>
            </w:r>
            <w:r w:rsidRPr="00083670">
              <w:rPr>
                <w:rFonts w:ascii="Arial" w:hAnsi="Arial" w:cs="Arial"/>
                <w:b/>
                <w:bCs/>
                <w:color w:val="000000"/>
                <w:sz w:val="18"/>
                <w:szCs w:val="18"/>
                <w:lang w:eastAsia="nb-NO"/>
              </w:rPr>
              <w:t>BII Business Term</w:t>
            </w:r>
            <w:r w:rsidRPr="00083670">
              <w:rPr>
                <w:rFonts w:ascii="Arial" w:hAnsi="Arial" w:cs="Arial"/>
                <w:sz w:val="18"/>
                <w:szCs w:val="18"/>
                <w:lang w:eastAsia="nb-NO"/>
              </w:rPr>
              <w:tab/>
            </w:r>
            <w:r w:rsidRPr="00083670">
              <w:rPr>
                <w:rFonts w:ascii="Arial" w:hAnsi="Arial" w:cs="Arial"/>
                <w:b/>
                <w:bCs/>
                <w:color w:val="000000"/>
                <w:sz w:val="18"/>
                <w:szCs w:val="18"/>
                <w:lang w:eastAsia="nb-NO"/>
              </w:rPr>
              <w:t>Business</w:t>
            </w:r>
          </w:p>
          <w:p w14:paraId="7135027F" w14:textId="77777777" w:rsidR="00761392" w:rsidRPr="00083670" w:rsidRDefault="00761392" w:rsidP="00761392">
            <w:pPr>
              <w:widowControl w:val="0"/>
              <w:autoSpaceDE w:val="0"/>
              <w:autoSpaceDN w:val="0"/>
              <w:adjustRightInd w:val="0"/>
              <w:spacing w:after="60"/>
              <w:ind w:left="6533"/>
              <w:rPr>
                <w:rFonts w:ascii="Arial" w:hAnsi="Arial" w:cs="Arial"/>
                <w:sz w:val="12"/>
                <w:szCs w:val="12"/>
                <w:lang w:val="nb-NO" w:eastAsia="nb-NO"/>
              </w:rPr>
            </w:pPr>
            <w:r w:rsidRPr="00083670">
              <w:rPr>
                <w:rFonts w:ascii="Arial" w:hAnsi="Arial" w:cs="Arial"/>
                <w:b/>
                <w:bCs/>
                <w:color w:val="000000"/>
                <w:sz w:val="18"/>
                <w:szCs w:val="18"/>
                <w:lang w:val="nb-NO" w:eastAsia="nb-NO"/>
              </w:rPr>
              <w:t>req.</w:t>
            </w:r>
          </w:p>
        </w:tc>
      </w:tr>
      <w:tr w:rsidR="00761392" w:rsidRPr="00083670" w14:paraId="172883DF" w14:textId="77777777" w:rsidTr="00761392">
        <w:trPr>
          <w:cantSplit/>
          <w:trHeight w:hRule="exact" w:val="183"/>
        </w:trPr>
        <w:tc>
          <w:tcPr>
            <w:tcW w:w="9636" w:type="dxa"/>
            <w:gridSpan w:val="11"/>
            <w:tcBorders>
              <w:top w:val="nil"/>
              <w:left w:val="nil"/>
              <w:bottom w:val="nil"/>
              <w:right w:val="nil"/>
            </w:tcBorders>
            <w:shd w:val="clear" w:color="auto" w:fill="FFFFFF"/>
          </w:tcPr>
          <w:p w14:paraId="3A3ED2C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r>
      <w:tr w:rsidR="00761392" w:rsidRPr="00083670" w14:paraId="0CE9F8BE" w14:textId="77777777" w:rsidTr="00761392">
        <w:trPr>
          <w:cantSplit/>
        </w:trPr>
        <w:tc>
          <w:tcPr>
            <w:tcW w:w="274" w:type="dxa"/>
            <w:tcBorders>
              <w:top w:val="nil"/>
              <w:left w:val="nil"/>
              <w:bottom w:val="nil"/>
              <w:right w:val="nil"/>
            </w:tcBorders>
            <w:shd w:val="clear" w:color="auto" w:fill="FFFFFF"/>
          </w:tcPr>
          <w:p w14:paraId="0857AD4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269E1C4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7548" w:type="dxa"/>
            <w:gridSpan w:val="8"/>
            <w:tcBorders>
              <w:top w:val="nil"/>
              <w:left w:val="nil"/>
              <w:bottom w:val="nil"/>
              <w:right w:val="nil"/>
            </w:tcBorders>
            <w:shd w:val="clear" w:color="auto" w:fill="FFFFFF"/>
          </w:tcPr>
          <w:p w14:paraId="1AB0D50C"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00A0"/>
                <w:sz w:val="28"/>
                <w:szCs w:val="28"/>
                <w:lang w:val="nb-NO" w:eastAsia="nb-NO"/>
              </w:rPr>
              <w:t>R</w:t>
            </w:r>
            <w:r>
              <w:rPr>
                <w:rFonts w:ascii="Arial" w:hAnsi="Arial" w:cs="Arial"/>
                <w:b/>
                <w:bCs/>
                <w:color w:val="0000A0"/>
                <w:sz w:val="28"/>
                <w:szCs w:val="28"/>
                <w:lang w:val="nb-NO" w:eastAsia="nb-NO"/>
              </w:rPr>
              <w:t>isposta d’Ordine</w:t>
            </w:r>
          </w:p>
        </w:tc>
      </w:tr>
      <w:tr w:rsidR="00761392" w:rsidRPr="00083670" w14:paraId="71E28225" w14:textId="77777777" w:rsidTr="00761392">
        <w:trPr>
          <w:cantSplit/>
          <w:trHeight w:hRule="exact" w:val="216"/>
        </w:trPr>
        <w:tc>
          <w:tcPr>
            <w:tcW w:w="274" w:type="dxa"/>
            <w:tcBorders>
              <w:top w:val="nil"/>
              <w:left w:val="nil"/>
              <w:bottom w:val="nil"/>
              <w:right w:val="nil"/>
            </w:tcBorders>
            <w:shd w:val="clear" w:color="auto" w:fill="FFFFFF"/>
          </w:tcPr>
          <w:p w14:paraId="06F83A2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7BDC0604"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42DFC07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39392" behindDoc="0" locked="1" layoutInCell="0" allowOverlap="1" wp14:anchorId="38C2F043" wp14:editId="3DB1E286">
                      <wp:simplePos x="0" y="0"/>
                      <wp:positionH relativeFrom="column">
                        <wp:posOffset>1325880</wp:posOffset>
                      </wp:positionH>
                      <wp:positionV relativeFrom="paragraph">
                        <wp:posOffset>0</wp:posOffset>
                      </wp:positionV>
                      <wp:extent cx="125095" cy="137160"/>
                      <wp:effectExtent l="0" t="0" r="0" b="0"/>
                      <wp:wrapNone/>
                      <wp:docPr id="4364" name="Group 4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65" name="Rectangle 943"/>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66" name="Rectangle 944"/>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5132F1" id="Group 4364" o:spid="_x0000_s1026" style="position:absolute;margin-left:104.4pt;margin-top:0;width:9.85pt;height:10.8pt;z-index:252539392"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" o:allowincell="f">
                      <v:rect id="Rectangle 943"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40sUA&#10;AADdAAAADwAAAGRycy9kb3ducmV2LnhtbESPzWrCQBSF9wXfYbhCd3Wi0RDSTEQFoauCaTfdXTO3&#10;SWjmzpgZNX37TqHQ5eH8fJxyO5lB3Gj0vWUFy0UCgrixuudWwfvb8SkH4QOyxsEyKfgmD9tq9lBi&#10;oe2dT3SrQyviCPsCFXQhuEJK33Rk0C+sI47epx0NhijHVuoR73HcDHKVJJk02HMkdOjo0FHzVV9N&#10;5H6kdeLyy75l87o+nTOXnrONUo/zafcMItAU/sN/7RetYJ1mG/h9E5+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jSxQAAAN0AAAAPAAAAAAAAAAAAAAAAAJgCAABkcnMv&#10;ZG93bnJldi54bWxQSwUGAAAAAAQABAD1AAAAigMAAAAA&#10;" fillcolor="black" stroked="f" strokeweight="0"/>
                      <v:rect id="Rectangle 944"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mpcQA&#10;AADdAAAADwAAAGRycy9kb3ducmV2LnhtbESPX2vCMBTF3wW/Q7jC3jTdqkE6ozhhsKeB1Rffrs1d&#10;W9bcxCZq9+2XwcDHw/nz46w2g+3EjfrQOtbwPMtAEFfOtFxrOB7ep0sQISIb7ByThh8KsFmPRyss&#10;jLvznm5lrEUa4VCghiZGX0gZqoYshpnzxMn7cr3FmGRfS9PjPY3bTr5kmZIWW06EBj3tGqq+y6tN&#10;3FNeZn55eavZfs73Z+Xzs1po/TQZtq8gIg3xEf5vfxgN81wp+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L5qXEAAAA3QAAAA8AAAAAAAAAAAAAAAAAmAIAAGRycy9k&#10;b3ducmV2LnhtbFBLBQYAAAAABAAEAPUAAACJAw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1CE75632"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val="nb-NO" w:eastAsia="nb-NO"/>
              </w:rPr>
            </w:pPr>
            <w:r w:rsidRPr="00083670">
              <w:rPr>
                <w:rFonts w:ascii="Arial" w:hAnsi="Arial" w:cs="Arial"/>
                <w:b/>
                <w:bCs/>
                <w:color w:val="000000"/>
                <w:sz w:val="18"/>
                <w:szCs w:val="18"/>
                <w:lang w:val="nb-NO" w:eastAsia="nb-NO"/>
              </w:rPr>
              <w:t>cbc:UBLVersionID</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UBLVersionID</w:t>
            </w:r>
            <w:r w:rsidRPr="00083670">
              <w:rPr>
                <w:rFonts w:ascii="Arial" w:hAnsi="Arial" w:cs="Arial"/>
                <w:sz w:val="16"/>
                <w:szCs w:val="16"/>
                <w:lang w:val="nb-NO" w:eastAsia="nb-NO"/>
              </w:rPr>
              <w:tab/>
            </w:r>
          </w:p>
        </w:tc>
      </w:tr>
      <w:tr w:rsidR="00761392" w:rsidRPr="00083670" w14:paraId="79689DEC" w14:textId="77777777" w:rsidTr="00761392">
        <w:trPr>
          <w:cantSplit/>
          <w:trHeight w:hRule="exact" w:val="216"/>
        </w:trPr>
        <w:tc>
          <w:tcPr>
            <w:tcW w:w="274" w:type="dxa"/>
            <w:tcBorders>
              <w:top w:val="nil"/>
              <w:left w:val="nil"/>
              <w:bottom w:val="nil"/>
              <w:right w:val="nil"/>
            </w:tcBorders>
            <w:shd w:val="clear" w:color="auto" w:fill="FFFFFF"/>
          </w:tcPr>
          <w:p w14:paraId="19A7B84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525673B5"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59A1CBC2"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42464" behindDoc="0" locked="1" layoutInCell="0" allowOverlap="1" wp14:anchorId="62EE4C3A" wp14:editId="6C4BFE40">
                      <wp:simplePos x="0" y="0"/>
                      <wp:positionH relativeFrom="column">
                        <wp:posOffset>1325880</wp:posOffset>
                      </wp:positionH>
                      <wp:positionV relativeFrom="paragraph">
                        <wp:posOffset>0</wp:posOffset>
                      </wp:positionV>
                      <wp:extent cx="125095" cy="137160"/>
                      <wp:effectExtent l="0" t="3810" r="0" b="1905"/>
                      <wp:wrapNone/>
                      <wp:docPr id="4361" name="Group 4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62" name="Rectangle 946"/>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63" name="Rectangle 947"/>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4487B40" id="Group 4361" o:spid="_x0000_s1026" style="position:absolute;margin-left:104.4pt;margin-top:0;width:9.85pt;height:10.8pt;z-index:252542464"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" o:allowincell="f">
                      <v:rect id="Rectangle 946"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gpsQA&#10;AADdAAAADwAAAGRycy9kb3ducmV2LnhtbESPzWrCQBSF94W+w3AL7uqkRkOIjlILQlcFoxt318w1&#10;CWbujJmppm/fEQSXh/PzcRarwXTiSr1vLSv4GCcgiCurW64V7Heb9xyED8gaO8uk4I88rJavLwss&#10;tL3xlq5lqEUcYV+ggiYEV0jpq4YM+rF1xNE72d5giLKvpe7xFsdNJydJkkmDLUdCg46+GqrO5a+J&#10;3ENaJi6/rGs2P9PtMXPpMZspNXobPucgAg3hGX60v7WCaZpN4P4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4KbEAAAA3QAAAA8AAAAAAAAAAAAAAAAAmAIAAGRycy9k&#10;b3ducmV2LnhtbFBLBQYAAAAABAAEAPUAAACJAwAAAAA=&#10;" fillcolor="black" stroked="f" strokeweight="0"/>
                      <v:rect id="Rectangle 947"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FPcQA&#10;AADdAAAADwAAAGRycy9kb3ducmV2LnhtbESPzWrCQBSF90LfYbiF7nSi0SAxE6mFgquCsZvurplr&#10;EszcmWamGt++Uyi4PJyfj1NsR9OLKw2+s6xgPktAENdWd9wo+Dy+T9cgfEDW2FsmBXfysC2fJgXm&#10;2t74QNcqNCKOsM9RQRuCy6X0dUsG/cw64uid7WAwRDk0Ug94i+Oml4skyaTBjiOhRUdvLdWX6sdE&#10;7ldaJW79vWvYfCwPp8ylp2yl1Mvz+LoBEWgMj/B/e68VLNMshb838Qn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8RT3EAAAA3QAAAA8AAAAAAAAAAAAAAAAAmAIAAGRycy9k&#10;b3ducmV2LnhtbFBLBQYAAAAABAAEAPUAAACJAw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2F12A59F"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cbc:CustomizationID</w:t>
            </w:r>
            <w:r w:rsidRPr="00083670">
              <w:rPr>
                <w:rFonts w:ascii="Arial" w:hAnsi="Arial" w:cs="Arial"/>
                <w:sz w:val="16"/>
                <w:szCs w:val="16"/>
                <w:lang w:eastAsia="nb-NO"/>
              </w:rPr>
              <w:tab/>
            </w:r>
            <w:r w:rsidRPr="00083670">
              <w:rPr>
                <w:rFonts w:ascii="Arial" w:hAnsi="Arial" w:cs="Arial"/>
                <w:color w:val="000000"/>
                <w:sz w:val="16"/>
                <w:szCs w:val="16"/>
                <w:lang w:eastAsia="nb-NO"/>
              </w:rPr>
              <w:t>Customization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tir76-001</w:t>
            </w:r>
          </w:p>
        </w:tc>
      </w:tr>
      <w:tr w:rsidR="00761392" w:rsidRPr="00083670" w14:paraId="760FD79E" w14:textId="77777777" w:rsidTr="00761392">
        <w:trPr>
          <w:cantSplit/>
          <w:trHeight w:hRule="exact" w:val="216"/>
        </w:trPr>
        <w:tc>
          <w:tcPr>
            <w:tcW w:w="274" w:type="dxa"/>
            <w:tcBorders>
              <w:top w:val="nil"/>
              <w:left w:val="nil"/>
              <w:bottom w:val="nil"/>
              <w:right w:val="nil"/>
            </w:tcBorders>
            <w:shd w:val="clear" w:color="auto" w:fill="FFFFFF"/>
          </w:tcPr>
          <w:p w14:paraId="3D7F6CC8"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5C7D0CD8"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4462B2A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45536" behindDoc="0" locked="1" layoutInCell="0" allowOverlap="1" wp14:anchorId="78605484" wp14:editId="3A65D9B5">
                      <wp:simplePos x="0" y="0"/>
                      <wp:positionH relativeFrom="column">
                        <wp:posOffset>1325880</wp:posOffset>
                      </wp:positionH>
                      <wp:positionV relativeFrom="paragraph">
                        <wp:posOffset>0</wp:posOffset>
                      </wp:positionV>
                      <wp:extent cx="125095" cy="137160"/>
                      <wp:effectExtent l="0" t="0" r="0" b="0"/>
                      <wp:wrapNone/>
                      <wp:docPr id="4358" name="Group 4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59" name="Rectangle 949"/>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60" name="Rectangle 950"/>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AF58C52" id="Group 4358" o:spid="_x0000_s1026" style="position:absolute;margin-left:104.4pt;margin-top:0;width:9.85pt;height:10.8pt;z-index:252545536"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" o:allowincell="f">
                      <v:rect id="Rectangle 949"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4asQA&#10;AADdAAAADwAAAGRycy9kb3ducmV2LnhtbESPzWrCQBSF94W+w3AL7upEo8FGR9GC4Kpg2k1318w1&#10;CWbujJmpxrfvCILLw/n5OItVb1pxoc43lhWMhgkI4tLqhisFP9/b9xkIH5A1tpZJwY08rJavLwvM&#10;tb3yni5FqEQcYZ+jgjoEl0vpy5oM+qF1xNE72s5giLKrpO7wGsdNK8dJkkmDDUdCjY4+aypPxZ+J&#10;3N+0SNzsvKnYfE32h8ylh2yq1OCtX89BBOrDM/xo77SCSTr9gPub+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4uGrEAAAA3QAAAA8AAAAAAAAAAAAAAAAAmAIAAGRycy9k&#10;b3ducmV2LnhtbFBLBQYAAAAABAAEAPUAAACJAwAAAAA=&#10;" fillcolor="black" stroked="f" strokeweight="0"/>
                      <v:rect id="Rectangle 950"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bSsIA&#10;AADdAAAADwAAAGRycy9kb3ducmV2LnhtbERPTWvCQBC9C/0PyxS86aZGg6Su0goFTwXTXnobs2MS&#10;zM5us1tN/33nUPD4eN+b3eh6daUhdp4NPM0zUMS1tx03Bj4/3mZrUDEhW+w9k4FfirDbPkw2WFp/&#10;4yNdq9QoCeFYooE2pVBqHeuWHMa5D8TCnf3gMAkcGm0HvEm46/UiywrtsGNpaDHQvqX6Uv046f3K&#10;qyysv18bdu/L46kI+alYGTN9HF+eQSUa01387z5YA8u8kP3yRp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tKwgAAAN0AAAAPAAAAAAAAAAAAAAAAAJgCAABkcnMvZG93&#10;bnJldi54bWxQSwUGAAAAAAQABAD1AAAAhwM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196C97FF"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val="nb-NO" w:eastAsia="nb-NO"/>
              </w:rPr>
            </w:pPr>
            <w:r w:rsidRPr="00083670">
              <w:rPr>
                <w:rFonts w:ascii="Arial" w:hAnsi="Arial" w:cs="Arial"/>
                <w:b/>
                <w:bCs/>
                <w:color w:val="000000"/>
                <w:sz w:val="18"/>
                <w:szCs w:val="18"/>
                <w:lang w:val="nb-NO" w:eastAsia="nb-NO"/>
              </w:rPr>
              <w:t>cbc:ProfileID</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Profile identifier</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tir76-002</w:t>
            </w:r>
          </w:p>
        </w:tc>
      </w:tr>
      <w:tr w:rsidR="00761392" w:rsidRPr="00083670" w14:paraId="73639B05" w14:textId="77777777" w:rsidTr="00761392">
        <w:trPr>
          <w:cantSplit/>
          <w:trHeight w:hRule="exact" w:val="216"/>
        </w:trPr>
        <w:tc>
          <w:tcPr>
            <w:tcW w:w="274" w:type="dxa"/>
            <w:tcBorders>
              <w:top w:val="nil"/>
              <w:left w:val="nil"/>
              <w:bottom w:val="nil"/>
              <w:right w:val="nil"/>
            </w:tcBorders>
            <w:shd w:val="clear" w:color="auto" w:fill="FFFFFF"/>
          </w:tcPr>
          <w:p w14:paraId="58CFBB4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344FE4B7"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7805FF1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48608" behindDoc="0" locked="1" layoutInCell="0" allowOverlap="1" wp14:anchorId="1D521A52" wp14:editId="705DC35A">
                      <wp:simplePos x="0" y="0"/>
                      <wp:positionH relativeFrom="column">
                        <wp:posOffset>1325880</wp:posOffset>
                      </wp:positionH>
                      <wp:positionV relativeFrom="paragraph">
                        <wp:posOffset>0</wp:posOffset>
                      </wp:positionV>
                      <wp:extent cx="125095" cy="137160"/>
                      <wp:effectExtent l="0" t="1905" r="0" b="3810"/>
                      <wp:wrapNone/>
                      <wp:docPr id="4355" name="Group 4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56" name="Rectangle 952"/>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57" name="Rectangle 953"/>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F52277A" id="Group 4355" o:spid="_x0000_s1026" style="position:absolute;margin-left:104.4pt;margin-top:0;width:9.85pt;height:10.8pt;z-index:252548608"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" o:allowincell="f">
                      <v:rect id="Rectangle 952"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GMUA&#10;AADdAAAADwAAAGRycy9kb3ducmV2LnhtbESPzWrCQBSF9wXfYbhCd3Wi0RDSTEQFoauCaTfdXTO3&#10;SWjmzpgZNX37TqHQ5eH8fJxyO5lB3Gj0vWUFy0UCgrixuudWwfvb8SkH4QOyxsEyKfgmD9tq9lBi&#10;oe2dT3SrQyviCPsCFXQhuEJK33Rk0C+sI47epx0NhijHVuoR73HcDHKVJJk02HMkdOjo0FHzVV9N&#10;5H6kdeLyy75l87o+nTOXnrONUo/zafcMItAU/sN/7RetYJ1uMvh9E5+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ywYxQAAAN0AAAAPAAAAAAAAAAAAAAAAAJgCAABkcnMv&#10;ZG93bnJldi54bWxQSwUGAAAAAAQABAD1AAAAigMAAAAA&#10;" fillcolor="black" stroked="f" strokeweight="0"/>
                      <v:rect id="Rectangle 953"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Jg8QA&#10;AADdAAAADwAAAGRycy9kb3ducmV2LnhtbESPzWrCQBSF9wXfYbhCd3Vio1Gio1ih0FXB6MbdNXNN&#10;gpk7Y2bU9O07hYLLw/n5OMt1b1pxp843lhWMRwkI4tLqhisFh/3n2xyED8gaW8uk4Ic8rFeDlyXm&#10;2j54R/ciVCKOsM9RQR2Cy6X0ZU0G/cg64uidbWcwRNlVUnf4iOOmle9JkkmDDUdCjY62NZWX4mYi&#10;95gWiZtfPyo235PdKXPpKZsq9TrsNwsQgfrwDP+3v7SCSTqdwd+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iYPEAAAA3QAAAA8AAAAAAAAAAAAAAAAAmAIAAGRycy9k&#10;b3ducmV2LnhtbFBLBQYAAAAABAAEAPUAAACJAw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19191C69"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Order response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tir76-003</w:t>
            </w:r>
          </w:p>
        </w:tc>
      </w:tr>
      <w:tr w:rsidR="00761392" w:rsidRPr="00083670" w14:paraId="3F54545C" w14:textId="77777777" w:rsidTr="00761392">
        <w:trPr>
          <w:cantSplit/>
          <w:trHeight w:hRule="exact" w:val="216"/>
        </w:trPr>
        <w:tc>
          <w:tcPr>
            <w:tcW w:w="274" w:type="dxa"/>
            <w:tcBorders>
              <w:top w:val="nil"/>
              <w:left w:val="nil"/>
              <w:bottom w:val="nil"/>
              <w:right w:val="nil"/>
            </w:tcBorders>
            <w:shd w:val="clear" w:color="auto" w:fill="FFFFFF"/>
          </w:tcPr>
          <w:p w14:paraId="4F3EF578"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3D5BD0BD"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0663BBD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51680" behindDoc="0" locked="1" layoutInCell="0" allowOverlap="1" wp14:anchorId="33BFDA17" wp14:editId="581C424A">
                      <wp:simplePos x="0" y="0"/>
                      <wp:positionH relativeFrom="column">
                        <wp:posOffset>1325880</wp:posOffset>
                      </wp:positionH>
                      <wp:positionV relativeFrom="paragraph">
                        <wp:posOffset>0</wp:posOffset>
                      </wp:positionV>
                      <wp:extent cx="125095" cy="137160"/>
                      <wp:effectExtent l="0" t="0" r="0" b="0"/>
                      <wp:wrapNone/>
                      <wp:docPr id="4352" name="Group 4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53" name="Rectangle 955"/>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54" name="Rectangle 956"/>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7333F8" id="Group 4352" o:spid="_x0000_s1026" style="position:absolute;margin-left:104.4pt;margin-top:0;width:9.85pt;height:10.8pt;z-index:252551680"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" o:allowincell="f">
                      <v:rect id="Rectangle 955"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PgMQA&#10;AADdAAAADwAAAGRycy9kb3ducmV2LnhtbESPzYrCMBSF98K8Q7gD7jSdqRapRpkZGHAlWN24uzbX&#10;ttjcZJqM1rc3guDycH4+zmLVm1ZcqPONZQUf4wQEcWl1w5WC/e53NAPhA7LG1jIpuJGH1fJtsMBc&#10;2ytv6VKESsQR9jkqqENwuZS+rMmgH1tHHL2T7QyGKLtK6g6vcdy08jNJMmmw4Uio0dFPTeW5+DeR&#10;e0iLxM3+vis2m8n2mLn0mE2VGr73X3MQgfrwCj/ba61gkk5TeLyJT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Qj4DEAAAA3QAAAA8AAAAAAAAAAAAAAAAAmAIAAGRycy9k&#10;b3ducmV2LnhtbFBLBQYAAAAABAAEAPUAAACJAwAAAAA=&#10;" fillcolor="black" stroked="f" strokeweight="0"/>
                      <v:rect id="Rectangle 956"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X9MUA&#10;AADdAAAADwAAAGRycy9kb3ducmV2LnhtbESPzWrCQBSF94LvMNxCdzppE4OkToIWhK4Kpt10d81c&#10;k2DmzpgZNX37TqHQ5eH8fJxNNZlB3Gj0vWUFT8sEBHFjdc+tgs+P/WINwgdkjYNlUvBNHqpyPttg&#10;oe2dD3SrQyviCPsCFXQhuEJK33Rk0C+tI47eyY4GQ5RjK/WI9zhuBvmcJLk02HMkdOjotaPmXF9N&#10;5H6ldeLWl13L5j07HHOXHvOVUo8P0/YFRKAp/If/2m9aQZauMvh9E5+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Rf0xQAAAN0AAAAPAAAAAAAAAAAAAAAAAJgCAABkcnMv&#10;ZG93bnJldi54bWxQSwUGAAAAAAQABAD1AAAAigM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3B296D56"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cbc:IssueDate</w:t>
            </w:r>
            <w:r w:rsidRPr="00083670">
              <w:rPr>
                <w:rFonts w:ascii="Arial" w:hAnsi="Arial" w:cs="Arial"/>
                <w:sz w:val="16"/>
                <w:szCs w:val="16"/>
                <w:lang w:eastAsia="nb-NO"/>
              </w:rPr>
              <w:tab/>
            </w:r>
            <w:r w:rsidRPr="00083670">
              <w:rPr>
                <w:rFonts w:ascii="Arial" w:hAnsi="Arial" w:cs="Arial"/>
                <w:color w:val="000000"/>
                <w:sz w:val="16"/>
                <w:szCs w:val="16"/>
                <w:lang w:eastAsia="nb-NO"/>
              </w:rPr>
              <w:t>Order response issue date</w:t>
            </w:r>
            <w:r w:rsidRPr="00083670">
              <w:rPr>
                <w:rFonts w:ascii="Arial" w:hAnsi="Arial" w:cs="Arial"/>
                <w:sz w:val="16"/>
                <w:szCs w:val="16"/>
                <w:lang w:eastAsia="nb-NO"/>
              </w:rPr>
              <w:tab/>
            </w:r>
            <w:r w:rsidRPr="00083670">
              <w:rPr>
                <w:rFonts w:ascii="Arial" w:hAnsi="Arial" w:cs="Arial"/>
                <w:color w:val="000000"/>
                <w:sz w:val="16"/>
                <w:szCs w:val="16"/>
                <w:lang w:eastAsia="nb-NO"/>
              </w:rPr>
              <w:t>tir76-004</w:t>
            </w:r>
          </w:p>
        </w:tc>
      </w:tr>
      <w:tr w:rsidR="00761392" w:rsidRPr="00083670" w14:paraId="43BD0F99" w14:textId="77777777" w:rsidTr="00761392">
        <w:trPr>
          <w:cantSplit/>
          <w:trHeight w:hRule="exact" w:val="216"/>
        </w:trPr>
        <w:tc>
          <w:tcPr>
            <w:tcW w:w="274" w:type="dxa"/>
            <w:tcBorders>
              <w:top w:val="nil"/>
              <w:left w:val="nil"/>
              <w:bottom w:val="nil"/>
              <w:right w:val="nil"/>
            </w:tcBorders>
            <w:shd w:val="clear" w:color="auto" w:fill="FFFFFF"/>
          </w:tcPr>
          <w:p w14:paraId="21351847"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0CF120E1"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19871D5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54752" behindDoc="0" locked="1" layoutInCell="0" allowOverlap="1" wp14:anchorId="42F98295" wp14:editId="4F27EE9E">
                      <wp:simplePos x="0" y="0"/>
                      <wp:positionH relativeFrom="column">
                        <wp:posOffset>1325880</wp:posOffset>
                      </wp:positionH>
                      <wp:positionV relativeFrom="paragraph">
                        <wp:posOffset>0</wp:posOffset>
                      </wp:positionV>
                      <wp:extent cx="125095" cy="137160"/>
                      <wp:effectExtent l="0" t="0" r="0" b="0"/>
                      <wp:wrapNone/>
                      <wp:docPr id="4349"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50" name="Rectangle 958"/>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51" name="Rectangle 959"/>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47DA180" id="Group 4349" o:spid="_x0000_s1026" style="position:absolute;margin-left:104.4pt;margin-top:0;width:9.85pt;height:10.8pt;z-index:252554752"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" o:allowincell="f">
                      <v:rect id="Rectangle 958"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R98IA&#10;AADdAAAADwAAAGRycy9kb3ducmV2LnhtbERPTWvCQBC9F/oflil4qxsbDRJdpS0IPRWMvfQ2Zsck&#10;mJ3dZrea/vvOQfD4eN/r7eh6daEhdp4NzKYZKOLa244bA1+H3fMSVEzIFnvPZOCPImw3jw9rLK2/&#10;8p4uVWqUhHAs0UCbUii1jnVLDuPUB2LhTn5wmAQOjbYDXiXc9folywrtsGNpaDHQe0v1ufp10vud&#10;V1lY/rw17D7n+2MR8mOxMGbyNL6uQCUa0118c39YA/N8IfvljTwBv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hH3wgAAAN0AAAAPAAAAAAAAAAAAAAAAAJgCAABkcnMvZG93&#10;bnJldi54bWxQSwUGAAAAAAQABAD1AAAAhwMAAAAA&#10;" fillcolor="black" stroked="f" strokeweight="0"/>
                      <v:rect id="Rectangle 959"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60bMQA&#10;AADdAAAADwAAAGRycy9kb3ducmV2LnhtbESPzYrCMBSF9wO+Q7iCuzF1qkWqUZwBwdWA1Y27a3Nt&#10;i81Npola394MDMzycH4+znLdm1bcqfONZQWTcQKCuLS64UrB8bB9n4PwAVlja5kUPMnDejV4W2Ku&#10;7YP3dC9CJeII+xwV1CG4XEpf1mTQj60jjt7FdgZDlF0ldYePOG5a+ZEkmTTYcCTU6OirpvJa3Ezk&#10;ntIicfOfz4rN93R/zlx6zmZKjYb9ZgEiUB/+w3/tnVYwTWcT+H0Tn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OtGzEAAAA3QAAAA8AAAAAAAAAAAAAAAAAmAIAAGRycy9k&#10;b3ducmV2LnhtbFBLBQYAAAAABAAEAPUAAACJAw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6F7DAF5A"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cbc:IssueTime</w:t>
            </w:r>
            <w:r w:rsidRPr="00083670">
              <w:rPr>
                <w:rFonts w:ascii="Arial" w:hAnsi="Arial" w:cs="Arial"/>
                <w:sz w:val="16"/>
                <w:szCs w:val="16"/>
                <w:lang w:eastAsia="nb-NO"/>
              </w:rPr>
              <w:tab/>
            </w:r>
            <w:r w:rsidRPr="00083670">
              <w:rPr>
                <w:rFonts w:ascii="Arial" w:hAnsi="Arial" w:cs="Arial"/>
                <w:color w:val="000000"/>
                <w:sz w:val="16"/>
                <w:szCs w:val="16"/>
                <w:lang w:eastAsia="nb-NO"/>
              </w:rPr>
              <w:t>Order response issue time</w:t>
            </w:r>
            <w:r w:rsidRPr="00083670">
              <w:rPr>
                <w:rFonts w:ascii="Arial" w:hAnsi="Arial" w:cs="Arial"/>
                <w:sz w:val="16"/>
                <w:szCs w:val="16"/>
                <w:lang w:eastAsia="nb-NO"/>
              </w:rPr>
              <w:tab/>
            </w:r>
            <w:r w:rsidRPr="00083670">
              <w:rPr>
                <w:rFonts w:ascii="Arial" w:hAnsi="Arial" w:cs="Arial"/>
                <w:color w:val="000000"/>
                <w:sz w:val="16"/>
                <w:szCs w:val="16"/>
                <w:lang w:eastAsia="nb-NO"/>
              </w:rPr>
              <w:t>tir76-005</w:t>
            </w:r>
          </w:p>
        </w:tc>
      </w:tr>
      <w:tr w:rsidR="00761392" w:rsidRPr="00E60747" w14:paraId="046C60AE" w14:textId="77777777" w:rsidTr="00761392">
        <w:trPr>
          <w:cantSplit/>
          <w:trHeight w:hRule="exact" w:val="216"/>
        </w:trPr>
        <w:tc>
          <w:tcPr>
            <w:tcW w:w="274" w:type="dxa"/>
            <w:tcBorders>
              <w:top w:val="nil"/>
              <w:left w:val="nil"/>
              <w:bottom w:val="nil"/>
              <w:right w:val="nil"/>
            </w:tcBorders>
            <w:shd w:val="clear" w:color="auto" w:fill="FFFFFF"/>
          </w:tcPr>
          <w:p w14:paraId="470C3CD2"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3B860EC5"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20F1642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57824" behindDoc="0" locked="1" layoutInCell="0" allowOverlap="1" wp14:anchorId="796E5C6B" wp14:editId="49FA0627">
                      <wp:simplePos x="0" y="0"/>
                      <wp:positionH relativeFrom="column">
                        <wp:posOffset>1325880</wp:posOffset>
                      </wp:positionH>
                      <wp:positionV relativeFrom="paragraph">
                        <wp:posOffset>0</wp:posOffset>
                      </wp:positionV>
                      <wp:extent cx="125095" cy="137160"/>
                      <wp:effectExtent l="0" t="3810" r="0" b="1905"/>
                      <wp:wrapNone/>
                      <wp:docPr id="4346" name="Group 4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47" name="Rectangle 961"/>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48" name="Rectangle 962"/>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4A15265" id="Group 4346" o:spid="_x0000_s1026" style="position:absolute;margin-left:104.4pt;margin-top:0;width:9.85pt;height:10.8pt;z-index:252557824"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" o:allowincell="f">
                      <v:rect id="Rectangle 961"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fXsUA&#10;AADdAAAADwAAAGRycy9kb3ducmV2LnhtbESPzWrCQBSF9wXfYbiCuzqxSaNER6lCoauCqRt318w1&#10;CWbujJlR07fvFApdHs7Px1ltBtOJO/W+taxgNk1AEFdWt1wrOHy9Py9A+ICssbNMCr7Jw2Y9elph&#10;oe2D93QvQy3iCPsCFTQhuEJKXzVk0E+tI47e2fYGQ5R9LXWPjzhuOvmSJLk02HIkNOho11B1KW8m&#10;co9pmbjFdVuz+cz2p9ylp/xVqcl4eFuCCDSE//Bf+0MryNJsD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h9exQAAAN0AAAAPAAAAAAAAAAAAAAAAAJgCAABkcnMv&#10;ZG93bnJldi54bWxQSwUGAAAAAAQABAD1AAAAigMAAAAA&#10;" fillcolor="black" stroked="f" strokeweight="0"/>
                      <v:rect id="Rectangle 962"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LMIA&#10;AADdAAAADwAAAGRycy9kb3ducmV2LnhtbERPTUvDQBC9C/6HZYTe7EaThhK7LSoIPRUavXibZsck&#10;mJ1ds2ub/vvOodDj432vNpMb1JHG2Hs28DTPQBE33vbcGvj6/HhcgooJ2eLgmQycKcJmfX+3wsr6&#10;E+/pWKdWSQjHCg10KYVK69h05DDOfSAW7sePDpPAsdV2xJOEu0E/Z1mpHfYsDR0Geu+o+a3/nfR+&#10;53UWln9vLbtdsT+UIT+UC2NmD9PrC6hEU7qJr+6tNVDkhcyVN/IE9P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YsswgAAAN0AAAAPAAAAAAAAAAAAAAAAAJgCAABkcnMvZG93&#10;bnJldi54bWxQSwUGAAAAAAQABAD1AAAAhwM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679CC632" w14:textId="77777777" w:rsidR="00761392" w:rsidRPr="007806B9" w:rsidRDefault="00761392" w:rsidP="00761392">
            <w:pPr>
              <w:widowControl w:val="0"/>
              <w:tabs>
                <w:tab w:val="left" w:pos="3530"/>
                <w:tab w:val="center" w:pos="6773"/>
              </w:tabs>
              <w:autoSpaceDE w:val="0"/>
              <w:autoSpaceDN w:val="0"/>
              <w:adjustRightInd w:val="0"/>
              <w:rPr>
                <w:rFonts w:ascii="Arial" w:hAnsi="Arial" w:cs="Arial"/>
                <w:sz w:val="12"/>
                <w:szCs w:val="12"/>
                <w:lang w:val="it-IT" w:eastAsia="nb-NO"/>
              </w:rPr>
            </w:pPr>
            <w:r w:rsidRPr="007806B9">
              <w:rPr>
                <w:rFonts w:ascii="Arial" w:hAnsi="Arial" w:cs="Arial"/>
                <w:b/>
                <w:bCs/>
                <w:color w:val="000000"/>
                <w:sz w:val="18"/>
                <w:szCs w:val="18"/>
                <w:lang w:val="it-IT" w:eastAsia="nb-NO"/>
              </w:rPr>
              <w:t>cbc:OrderResponseCode</w:t>
            </w:r>
            <w:r w:rsidRPr="007806B9">
              <w:rPr>
                <w:rFonts w:ascii="Arial" w:hAnsi="Arial" w:cs="Arial"/>
                <w:sz w:val="16"/>
                <w:szCs w:val="16"/>
                <w:lang w:val="it-IT" w:eastAsia="nb-NO"/>
              </w:rPr>
              <w:tab/>
            </w:r>
            <w:r w:rsidRPr="007806B9">
              <w:rPr>
                <w:rFonts w:ascii="Arial" w:hAnsi="Arial" w:cs="Arial"/>
                <w:color w:val="000000"/>
                <w:sz w:val="16"/>
                <w:szCs w:val="16"/>
                <w:lang w:val="it-IT" w:eastAsia="nb-NO"/>
              </w:rPr>
              <w:t>Codice di Risposta</w:t>
            </w:r>
            <w:r w:rsidRPr="007806B9">
              <w:rPr>
                <w:rFonts w:ascii="Arial" w:hAnsi="Arial" w:cs="Arial"/>
                <w:sz w:val="16"/>
                <w:szCs w:val="16"/>
                <w:lang w:val="it-IT" w:eastAsia="nb-NO"/>
              </w:rPr>
              <w:tab/>
            </w:r>
            <w:r w:rsidRPr="007806B9">
              <w:rPr>
                <w:rFonts w:ascii="Arial" w:hAnsi="Arial" w:cs="Arial"/>
                <w:color w:val="000000"/>
                <w:sz w:val="16"/>
                <w:szCs w:val="16"/>
                <w:lang w:val="it-IT" w:eastAsia="nb-NO"/>
              </w:rPr>
              <w:t>tir76-200</w:t>
            </w:r>
          </w:p>
        </w:tc>
      </w:tr>
      <w:tr w:rsidR="00761392" w:rsidRPr="00083670" w14:paraId="7CE48A9F" w14:textId="77777777" w:rsidTr="00761392">
        <w:trPr>
          <w:cantSplit/>
          <w:trHeight w:hRule="exact" w:val="216"/>
        </w:trPr>
        <w:tc>
          <w:tcPr>
            <w:tcW w:w="274" w:type="dxa"/>
            <w:tcBorders>
              <w:top w:val="nil"/>
              <w:left w:val="nil"/>
              <w:bottom w:val="nil"/>
              <w:right w:val="nil"/>
            </w:tcBorders>
            <w:shd w:val="clear" w:color="auto" w:fill="FFFFFF"/>
          </w:tcPr>
          <w:p w14:paraId="4CC5B7FF" w14:textId="77777777" w:rsidR="00761392" w:rsidRPr="007806B9" w:rsidRDefault="00761392" w:rsidP="00761392">
            <w:pPr>
              <w:widowControl w:val="0"/>
              <w:autoSpaceDE w:val="0"/>
              <w:autoSpaceDN w:val="0"/>
              <w:adjustRightInd w:val="0"/>
              <w:rPr>
                <w:rFonts w:ascii="Arial" w:hAnsi="Arial" w:cs="Arial"/>
                <w:sz w:val="12"/>
                <w:szCs w:val="12"/>
                <w:lang w:val="it-IT" w:eastAsia="nb-NO"/>
              </w:rPr>
            </w:pPr>
          </w:p>
        </w:tc>
        <w:tc>
          <w:tcPr>
            <w:tcW w:w="1814" w:type="dxa"/>
            <w:gridSpan w:val="2"/>
            <w:tcBorders>
              <w:top w:val="nil"/>
              <w:left w:val="nil"/>
              <w:bottom w:val="nil"/>
              <w:right w:val="nil"/>
            </w:tcBorders>
            <w:shd w:val="clear" w:color="auto" w:fill="FFFFFF"/>
          </w:tcPr>
          <w:p w14:paraId="583081BC"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57EDE9C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60896" behindDoc="0" locked="1" layoutInCell="0" allowOverlap="1" wp14:anchorId="360ED37B" wp14:editId="17CAEF72">
                      <wp:simplePos x="0" y="0"/>
                      <wp:positionH relativeFrom="column">
                        <wp:posOffset>1325880</wp:posOffset>
                      </wp:positionH>
                      <wp:positionV relativeFrom="paragraph">
                        <wp:posOffset>0</wp:posOffset>
                      </wp:positionV>
                      <wp:extent cx="125095" cy="137160"/>
                      <wp:effectExtent l="0" t="0" r="0" b="0"/>
                      <wp:wrapNone/>
                      <wp:docPr id="4343" name="Group 4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44" name="Rectangle 964"/>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45" name="Rectangle 965"/>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0809B87" id="Group 4343" o:spid="_x0000_s1026" style="position:absolute;margin-left:104.4pt;margin-top:0;width:9.85pt;height:10.8pt;z-index:252560896"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" o:allowincell="f">
                      <v:rect id="Rectangle 964"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CBKcQA&#10;AADdAAAADwAAAGRycy9kb3ducmV2LnhtbESPzWrCQBSF9wXfYbiCuzqxSYNER7GC0FXB6MbdNXNN&#10;gpk7Y2bU9O07hUKXh/PzcZbrwXTiQb1vLSuYTRMQxJXVLdcKjofd6xyED8gaO8uk4Js8rFejlyUW&#10;2j55T48y1CKOsC9QQROCK6T0VUMG/dQ64uhdbG8wRNnXUvf4jOOmk29JkkuDLUdCg462DVXX8m4i&#10;95SWiZvfPmo2X9n+nLv0nL8rNRkPmwWIQEP4D/+1P7WCLM0y+H0Tn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ggSnEAAAA3QAAAA8AAAAAAAAAAAAAAAAAmAIAAGRycy9k&#10;b3ducmV2LnhtbFBLBQYAAAAABAAEAPUAAACJAwAAAAA=&#10;" fillcolor="black" stroked="f" strokeweight="0"/>
                      <v:rect id="Rectangle 965"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kssUA&#10;AADdAAAADwAAAGRycy9kb3ducmV2LnhtbESPzWrCQBSF94LvMNxCdzppE4OkToIWhK4Kpt10d81c&#10;k2DmzpgZNX37TqHQ5eH8fJxNNZlB3Gj0vWUFT8sEBHFjdc+tgs+P/WINwgdkjYNlUvBNHqpyPttg&#10;oe2dD3SrQyviCPsCFXQhuEJK33Rk0C+tI47eyY4GQ5RjK/WI9zhuBvmcJLk02HMkdOjotaPmXF9N&#10;5H6ldeLWl13L5j07HHOXHvOVUo8P0/YFRKAp/If/2m9aQZZmK/h9E5+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7CSyxQAAAN0AAAAPAAAAAAAAAAAAAAAAAJgCAABkcnMv&#10;ZG93bnJldi54bWxQSwUGAAAAAAQABAD1AAAAigM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5D2F5BE0"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cbc:Note</w:t>
            </w:r>
            <w:r w:rsidRPr="00083670">
              <w:rPr>
                <w:rFonts w:ascii="Arial" w:hAnsi="Arial" w:cs="Arial"/>
                <w:sz w:val="16"/>
                <w:szCs w:val="16"/>
                <w:lang w:eastAsia="nb-NO"/>
              </w:rPr>
              <w:tab/>
            </w:r>
            <w:r w:rsidRPr="00083670">
              <w:rPr>
                <w:rFonts w:ascii="Arial" w:hAnsi="Arial" w:cs="Arial"/>
                <w:color w:val="000000"/>
                <w:sz w:val="16"/>
                <w:szCs w:val="16"/>
                <w:lang w:eastAsia="nb-NO"/>
              </w:rPr>
              <w:t>Response clarification</w:t>
            </w:r>
            <w:r w:rsidRPr="00083670">
              <w:rPr>
                <w:rFonts w:ascii="Arial" w:hAnsi="Arial" w:cs="Arial"/>
                <w:sz w:val="16"/>
                <w:szCs w:val="16"/>
                <w:lang w:eastAsia="nb-NO"/>
              </w:rPr>
              <w:tab/>
            </w:r>
            <w:r w:rsidRPr="00083670">
              <w:rPr>
                <w:rFonts w:ascii="Arial" w:hAnsi="Arial" w:cs="Arial"/>
                <w:color w:val="000000"/>
                <w:sz w:val="16"/>
                <w:szCs w:val="16"/>
                <w:lang w:eastAsia="nb-NO"/>
              </w:rPr>
              <w:t>tir76-006</w:t>
            </w:r>
          </w:p>
        </w:tc>
      </w:tr>
      <w:tr w:rsidR="00761392" w:rsidRPr="00083670" w14:paraId="41CB0AA3" w14:textId="77777777" w:rsidTr="00761392">
        <w:trPr>
          <w:cantSplit/>
          <w:trHeight w:hRule="exact" w:val="216"/>
        </w:trPr>
        <w:tc>
          <w:tcPr>
            <w:tcW w:w="274" w:type="dxa"/>
            <w:tcBorders>
              <w:top w:val="nil"/>
              <w:left w:val="nil"/>
              <w:bottom w:val="nil"/>
              <w:right w:val="nil"/>
            </w:tcBorders>
            <w:shd w:val="clear" w:color="auto" w:fill="FFFFFF"/>
          </w:tcPr>
          <w:p w14:paraId="66A6E554"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2BB8B330"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197" w:type="dxa"/>
            <w:gridSpan w:val="2"/>
            <w:tcBorders>
              <w:top w:val="nil"/>
              <w:left w:val="nil"/>
              <w:bottom w:val="nil"/>
              <w:right w:val="nil"/>
            </w:tcBorders>
            <w:shd w:val="clear" w:color="auto" w:fill="FFFFFF"/>
          </w:tcPr>
          <w:p w14:paraId="67BF12F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63968" behindDoc="0" locked="1" layoutInCell="0" allowOverlap="1" wp14:anchorId="6C114868" wp14:editId="5F50A3C1">
                      <wp:simplePos x="0" y="0"/>
                      <wp:positionH relativeFrom="column">
                        <wp:posOffset>1325880</wp:posOffset>
                      </wp:positionH>
                      <wp:positionV relativeFrom="paragraph">
                        <wp:posOffset>0</wp:posOffset>
                      </wp:positionV>
                      <wp:extent cx="125095" cy="137160"/>
                      <wp:effectExtent l="0" t="1905" r="0" b="3810"/>
                      <wp:wrapNone/>
                      <wp:docPr id="4340" name="Group 4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341" name="Rectangle 967"/>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42" name="Rectangle 968"/>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8EFBE5D" id="Group 4340" o:spid="_x0000_s1026" style="position:absolute;margin-left:104.4pt;margin-top:0;width:9.85pt;height:10.8pt;z-index:252563968"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" o:allowincell="f">
                      <v:rect id="Rectangle 967"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iscQA&#10;AADdAAAADwAAAGRycy9kb3ducmV2LnhtbESPzWrCQBSF9wXfYbhCd3WiSYNER1Gh0FXBtBt318w1&#10;CWbujJlR07fvCEKXh/PzcZbrwXTiRr1vLSuYThIQxJXVLdcKfr4/3uYgfEDW2FkmBb/kYb0avSyx&#10;0PbOe7qVoRZxhH2BCpoQXCGlrxoy6CfWEUfvZHuDIcq+lrrHexw3nZwlSS4NthwJDTraNVSdy6uJ&#10;3ENaJm5+2dZsvrL9MXfpMX9X6nU8bBYgAg3hP/xsf2oFWZpN4fE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IrHEAAAA3QAAAA8AAAAAAAAAAAAAAAAAmAIAAGRycy9k&#10;b3ducmV2LnhtbFBLBQYAAAAABAAEAPUAAACJAwAAAAA=&#10;" fillcolor="black" stroked="f" strokeweight="0"/>
                      <v:rect id="Rectangle 968"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8xsQA&#10;AADdAAAADwAAAGRycy9kb3ducmV2LnhtbESPzWrCQBSF94LvMNxCdzqpSYOkjqJCoSvB6Ka7a+aa&#10;BDN3xsyo6ds7hUKXh/PzcRarwXTiTr1vLSt4myYgiCurW64VHA+fkzkIH5A1dpZJwQ95WC3HowUW&#10;2j54T/cy1CKOsC9QQROCK6T0VUMG/dQ64uidbW8wRNnXUvf4iOOmk7MkyaXBliOhQUfbhqpLeTOR&#10;+52WiZtfNzWbXbY/5S495e9Kvb4M6w8QgYbwH/5rf2kFWZrN4Pd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FvMbEAAAA3QAAAA8AAAAAAAAAAAAAAAAAmAIAAGRycy9k&#10;b3ducmV2LnhtbFBLBQYAAAAABAAEAPUAAACJAwAAAAA=&#10;" fillcolor="black" stroked="f" strokeweight="0"/>
                      <w10:anchorlock/>
                    </v:group>
                  </w:pict>
                </mc:Fallback>
              </mc:AlternateContent>
            </w:r>
          </w:p>
        </w:tc>
        <w:tc>
          <w:tcPr>
            <w:tcW w:w="7351" w:type="dxa"/>
            <w:gridSpan w:val="6"/>
            <w:tcBorders>
              <w:top w:val="nil"/>
              <w:left w:val="nil"/>
              <w:bottom w:val="nil"/>
              <w:right w:val="nil"/>
            </w:tcBorders>
            <w:shd w:val="clear" w:color="auto" w:fill="FFFFFF"/>
          </w:tcPr>
          <w:p w14:paraId="2846DE4D" w14:textId="77777777" w:rsidR="00761392" w:rsidRPr="00083670" w:rsidRDefault="00761392" w:rsidP="00761392">
            <w:pPr>
              <w:widowControl w:val="0"/>
              <w:tabs>
                <w:tab w:val="left" w:pos="3530"/>
                <w:tab w:val="center" w:pos="6773"/>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cbc:DocumentCurrencyCode</w:t>
            </w:r>
            <w:r w:rsidRPr="00083670">
              <w:rPr>
                <w:rFonts w:ascii="Arial" w:hAnsi="Arial" w:cs="Arial"/>
                <w:sz w:val="16"/>
                <w:szCs w:val="16"/>
                <w:lang w:eastAsia="nb-NO"/>
              </w:rPr>
              <w:tab/>
            </w:r>
            <w:r w:rsidRPr="00083670">
              <w:rPr>
                <w:rFonts w:ascii="Arial" w:hAnsi="Arial" w:cs="Arial"/>
                <w:color w:val="000000"/>
                <w:sz w:val="16"/>
                <w:szCs w:val="16"/>
                <w:lang w:eastAsia="nb-NO"/>
              </w:rPr>
              <w:t>Document currency</w:t>
            </w:r>
            <w:r w:rsidRPr="00083670">
              <w:rPr>
                <w:rFonts w:ascii="Arial" w:hAnsi="Arial" w:cs="Arial"/>
                <w:sz w:val="16"/>
                <w:szCs w:val="16"/>
                <w:lang w:eastAsia="nb-NO"/>
              </w:rPr>
              <w:tab/>
            </w:r>
            <w:r w:rsidRPr="00083670">
              <w:rPr>
                <w:rFonts w:ascii="Arial" w:hAnsi="Arial" w:cs="Arial"/>
                <w:color w:val="000000"/>
                <w:sz w:val="16"/>
                <w:szCs w:val="16"/>
                <w:lang w:eastAsia="nb-NO"/>
              </w:rPr>
              <w:t>tir76-007</w:t>
            </w:r>
          </w:p>
        </w:tc>
      </w:tr>
      <w:tr w:rsidR="00761392" w:rsidRPr="00083670" w14:paraId="794DAA89" w14:textId="77777777" w:rsidTr="00761392">
        <w:trPr>
          <w:cantSplit/>
          <w:trHeight w:hRule="exact" w:val="250"/>
        </w:trPr>
        <w:tc>
          <w:tcPr>
            <w:tcW w:w="274" w:type="dxa"/>
            <w:tcBorders>
              <w:top w:val="nil"/>
              <w:left w:val="nil"/>
              <w:bottom w:val="nil"/>
              <w:right w:val="nil"/>
            </w:tcBorders>
            <w:shd w:val="clear" w:color="auto" w:fill="FFFFFF"/>
          </w:tcPr>
          <w:p w14:paraId="2563E0D0"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03B45DFD"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197" w:type="dxa"/>
            <w:gridSpan w:val="2"/>
            <w:tcBorders>
              <w:top w:val="dotted" w:sz="6" w:space="0" w:color="808080"/>
              <w:left w:val="nil"/>
              <w:bottom w:val="nil"/>
              <w:right w:val="nil"/>
            </w:tcBorders>
            <w:shd w:val="clear" w:color="auto" w:fill="FFFFFF"/>
          </w:tcPr>
          <w:p w14:paraId="39865EE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67040" behindDoc="0" locked="1" layoutInCell="0" allowOverlap="1" wp14:anchorId="05F383BB" wp14:editId="33A71DEC">
                      <wp:simplePos x="0" y="0"/>
                      <wp:positionH relativeFrom="column">
                        <wp:posOffset>1325880</wp:posOffset>
                      </wp:positionH>
                      <wp:positionV relativeFrom="paragraph">
                        <wp:posOffset>9525</wp:posOffset>
                      </wp:positionV>
                      <wp:extent cx="125095" cy="158750"/>
                      <wp:effectExtent l="0" t="0" r="0" b="0"/>
                      <wp:wrapNone/>
                      <wp:docPr id="4336" name="Group 4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4337" name="Rectangle 970"/>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8" name="Rectangle 971"/>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9" name="Rectangle 972"/>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5BA891" id="Group 4336" o:spid="_x0000_s1026" style="position:absolute;margin-left:104.4pt;margin-top:.75pt;width:9.85pt;height:12.5pt;z-index:252567040"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" o:allowincell="f">
                      <v:rect id="Rectangle 970"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sI8UA&#10;AADdAAAADwAAAGRycy9kb3ducmV2LnhtbESPzWrCQBSF9wXfYbiCuzrR2FRSJ0GFQlcFUzfurpnb&#10;JDRzZ8yMmr59p1Do8nB+Ps6mHE0vbjT4zrKCxTwBQVxb3XGj4Pjx+rgG4QOyxt4yKfgmD2Uxedhg&#10;ru2dD3SrQiPiCPscFbQhuFxKX7dk0M+tI47epx0MhiiHRuoB73Hc9HKZJJk02HEktOho31L9VV1N&#10;5J7SKnHry65h8746nDOXnrMnpWbTcfsCItAY/sN/7TetYJWmz/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GwjxQAAAN0AAAAPAAAAAAAAAAAAAAAAAJgCAABkcnMv&#10;ZG93bnJldi54bWxQSwUGAAAAAAQABAD1AAAAigMAAAAA&#10;" fillcolor="black" stroked="f" strokeweight="0"/>
                      <v:rect id="Rectangle 971"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UcIA&#10;AADdAAAADwAAAGRycy9kb3ducmV2LnhtbERPTWvCQBC9C/0PyxS86aZGg6Su0goFTwXTXnobs2MS&#10;zM5us1tN/33nUPD4eN+b3eh6daUhdp4NPM0zUMS1tx03Bj4/3mZrUDEhW+w9k4FfirDbPkw2WFp/&#10;4yNdq9QoCeFYooE2pVBqHeuWHMa5D8TCnf3gMAkcGm0HvEm46/UiywrtsGNpaDHQvqX6Uv046f3K&#10;qyysv18bdu/L46kI+alYGTN9HF+eQSUa01387z5YA8s8l7nyRp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hRwgAAAN0AAAAPAAAAAAAAAAAAAAAAAJgCAABkcnMvZG93&#10;bnJldi54bWxQSwUGAAAAAAQABAD1AAAAhwMAAAAA&#10;" fillcolor="black" stroked="f" strokeweight="0"/>
                      <v:rect id="Rectangle 972"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dysUA&#10;AADdAAAADwAAAGRycy9kb3ducmV2LnhtbESPzWrCQBSF9wXfYbiCuzrR2GBTJ0GFQlcFUzfurpnb&#10;JDRzZ8yMmr59p1Do8nB+Ps6mHE0vbjT4zrKCxTwBQVxb3XGj4Pjx+rgG4QOyxt4yKfgmD2Uxedhg&#10;ru2dD3SrQiPiCPscFbQhuFxKX7dk0M+tI47epx0MhiiHRuoB73Hc9HKZJJk02HEktOho31L9VV1N&#10;5J7SKnHry65h8746nDOXnrMnpWbTcfsCItAY/sN/7TetYJWmz/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13KxQAAAN0AAAAPAAAAAAAAAAAAAAAAAJgCAABkcnMv&#10;ZG93bnJldi54bWxQSwUGAAAAAAQABAD1AAAAigMAAAAA&#10;" fillcolor="black" stroked="f" strokeweight="0"/>
                      <w10:anchorlock/>
                    </v:group>
                  </w:pict>
                </mc:Fallback>
              </mc:AlternateContent>
            </w:r>
          </w:p>
        </w:tc>
        <w:tc>
          <w:tcPr>
            <w:tcW w:w="7351" w:type="dxa"/>
            <w:gridSpan w:val="6"/>
            <w:tcBorders>
              <w:top w:val="dotted" w:sz="6" w:space="0" w:color="808080"/>
              <w:left w:val="nil"/>
              <w:bottom w:val="nil"/>
              <w:right w:val="nil"/>
            </w:tcBorders>
            <w:shd w:val="clear" w:color="auto" w:fill="FFFFFF"/>
          </w:tcPr>
          <w:p w14:paraId="72F34291"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cac:OrderReference</w:t>
            </w:r>
          </w:p>
        </w:tc>
      </w:tr>
      <w:tr w:rsidR="00761392" w:rsidRPr="00083670" w14:paraId="4FDCBBCA" w14:textId="77777777" w:rsidTr="00761392">
        <w:trPr>
          <w:cantSplit/>
          <w:trHeight w:hRule="exact" w:val="216"/>
        </w:trPr>
        <w:tc>
          <w:tcPr>
            <w:tcW w:w="274" w:type="dxa"/>
            <w:tcBorders>
              <w:top w:val="nil"/>
              <w:left w:val="nil"/>
              <w:bottom w:val="nil"/>
              <w:right w:val="nil"/>
            </w:tcBorders>
            <w:shd w:val="clear" w:color="auto" w:fill="FFFFFF"/>
          </w:tcPr>
          <w:p w14:paraId="33943F5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594E7991"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295" w:type="dxa"/>
            <w:gridSpan w:val="3"/>
            <w:tcBorders>
              <w:top w:val="nil"/>
              <w:left w:val="nil"/>
              <w:bottom w:val="nil"/>
              <w:right w:val="nil"/>
            </w:tcBorders>
            <w:shd w:val="clear" w:color="auto" w:fill="FFFFFF"/>
          </w:tcPr>
          <w:p w14:paraId="329A99C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70112" behindDoc="0" locked="1" layoutInCell="0" allowOverlap="1" wp14:anchorId="3374F2C5" wp14:editId="2D33B569">
                      <wp:simplePos x="0" y="0"/>
                      <wp:positionH relativeFrom="column">
                        <wp:posOffset>1325880</wp:posOffset>
                      </wp:positionH>
                      <wp:positionV relativeFrom="paragraph">
                        <wp:posOffset>0</wp:posOffset>
                      </wp:positionV>
                      <wp:extent cx="187325" cy="137160"/>
                      <wp:effectExtent l="0" t="2540" r="4445" b="3175"/>
                      <wp:wrapNone/>
                      <wp:docPr id="4332" name="Group 4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37160"/>
                                <a:chOff x="2088" y="0"/>
                                <a:chExt cx="295" cy="216"/>
                              </a:xfrm>
                            </wpg:grpSpPr>
                            <wps:wsp>
                              <wps:cNvPr id="4333" name="Rectangle 974"/>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4" name="Rectangle 975"/>
                              <wps:cNvSpPr>
                                <a:spLocks noChangeArrowheads="1"/>
                              </wps:cNvSpPr>
                              <wps:spPr bwMode="auto">
                                <a:xfrm>
                                  <a:off x="2229"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5" name="Rectangle 976"/>
                              <wps:cNvSpPr>
                                <a:spLocks noChangeArrowheads="1"/>
                              </wps:cNvSpPr>
                              <wps:spPr bwMode="auto">
                                <a:xfrm>
                                  <a:off x="2229"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461528" id="Group 4332" o:spid="_x0000_s1026" style="position:absolute;margin-left:104.4pt;margin-top:0;width:14.75pt;height:10.8pt;z-index:252570112" coordorigin="2088" coordsize="29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" o:allowincell="f">
                      <v:rect id="Rectangle 974"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qIMQA&#10;AADdAAAADwAAAGRycy9kb3ducmV2LnhtbESPX2vCMBTF3wd+h3AF32Y644p0RtGB4NPAupe9XZu7&#10;tqy5iU2m9dsvgrDHw/nz4yzXg+3EhfrQOtbwMs1AEFfOtFxr+DzunhcgQkQ22DkmDTcKsF6NnpZY&#10;GHflA13KWIs0wqFADU2MvpAyVA1ZDFPniZP37XqLMcm+lqbHaxq3nZxlWS4ttpwIDXp6b6j6KX9t&#10;4n6pMvOL87Zm+zE/nHKvTvmr1pPxsHkDEWmI/+FHe280zJVScH+Tn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aiDEAAAA3QAAAA8AAAAAAAAAAAAAAAAAmAIAAGRycy9k&#10;b3ducmV2LnhtbFBLBQYAAAAABAAEAPUAAACJAwAAAAA=&#10;" fillcolor="black" stroked="f" strokeweight="0"/>
                      <v:rect id="Rectangle 975" o:spid="_x0000_s1028" style="position:absolute;left:2229;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yVMQA&#10;AADdAAAADwAAAGRycy9kb3ducmV2LnhtbESPzWrCQBSF9wXfYbiCuzqxSYNER7GC0FXB6MbdNXNN&#10;gpk7Y2bU9O07hUKXh/PzcZbrwXTiQb1vLSuYTRMQxJXVLdcKjofd6xyED8gaO8uk4Js8rFejlyUW&#10;2j55T48y1CKOsC9QQROCK6T0VUMG/dQ64uhdbG8wRNnXUvf4jOOmk29JkkuDLUdCg462DVXX8m4i&#10;95SWiZvfPmo2X9n+nLv0nL8rNRkPmwWIQEP4D/+1P7WCLE0z+H0Tn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m8lTEAAAA3QAAAA8AAAAAAAAAAAAAAAAAmAIAAGRycy9k&#10;b3ducmV2LnhtbFBLBQYAAAAABAAEAPUAAACJAwAAAAA=&#10;" fillcolor="black" stroked="f" strokeweight="0"/>
                      <v:rect id="Rectangle 976" o:spid="_x0000_s1029" style="position:absolute;left:2229;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Xz8QA&#10;AADdAAAADwAAAGRycy9kb3ducmV2LnhtbESPzYrCMBSF98K8Q7gD7jSdqRapRpkZGHAlWN24uzbX&#10;ttjcZJqM1rc3guDycH4+zmLVm1ZcqPONZQUf4wQEcWl1w5WC/e53NAPhA7LG1jIpuJGH1fJtsMBc&#10;2ytv6VKESsQR9jkqqENwuZS+rMmgH1tHHL2T7QyGKLtK6g6vcdy08jNJMmmw4Uio0dFPTeW5+DeR&#10;e0iLxM3+vis2m8n2mLn0mE2VGr73X3MQgfrwCj/ba61gkqZTeLyJT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qV8/EAAAA3QAAAA8AAAAAAAAAAAAAAAAAmAIAAGRycy9k&#10;b3ducmV2LnhtbFBLBQYAAAAABAAEAPUAAACJAwAAAAA=&#10;" fillcolor="black" stroked="f" strokeweight="0"/>
                      <w10:anchorlock/>
                    </v:group>
                  </w:pict>
                </mc:Fallback>
              </mc:AlternateContent>
            </w:r>
          </w:p>
        </w:tc>
        <w:tc>
          <w:tcPr>
            <w:tcW w:w="7253" w:type="dxa"/>
            <w:gridSpan w:val="5"/>
            <w:tcBorders>
              <w:top w:val="nil"/>
              <w:left w:val="nil"/>
              <w:bottom w:val="nil"/>
              <w:right w:val="nil"/>
            </w:tcBorders>
            <w:shd w:val="clear" w:color="auto" w:fill="FFFFFF"/>
          </w:tcPr>
          <w:p w14:paraId="700A228F" w14:textId="77777777" w:rsidR="00761392" w:rsidRPr="00083670" w:rsidRDefault="00761392" w:rsidP="00761392">
            <w:pPr>
              <w:widowControl w:val="0"/>
              <w:tabs>
                <w:tab w:val="left" w:pos="3432"/>
                <w:tab w:val="center" w:pos="6674"/>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Order document reference</w:t>
            </w:r>
            <w:r w:rsidRPr="00083670">
              <w:rPr>
                <w:rFonts w:ascii="Arial" w:hAnsi="Arial" w:cs="Arial"/>
                <w:sz w:val="16"/>
                <w:szCs w:val="16"/>
                <w:lang w:eastAsia="nb-NO"/>
              </w:rPr>
              <w:tab/>
            </w:r>
            <w:r w:rsidRPr="00083670">
              <w:rPr>
                <w:rFonts w:ascii="Arial" w:hAnsi="Arial" w:cs="Arial"/>
                <w:color w:val="000000"/>
                <w:sz w:val="16"/>
                <w:szCs w:val="16"/>
                <w:lang w:eastAsia="nb-NO"/>
              </w:rPr>
              <w:t>tir76-011</w:t>
            </w:r>
          </w:p>
        </w:tc>
      </w:tr>
      <w:tr w:rsidR="00761392" w:rsidRPr="00083670" w14:paraId="44987449" w14:textId="77777777" w:rsidTr="00761392">
        <w:trPr>
          <w:cantSplit/>
          <w:trHeight w:hRule="exact" w:val="250"/>
        </w:trPr>
        <w:tc>
          <w:tcPr>
            <w:tcW w:w="274" w:type="dxa"/>
            <w:tcBorders>
              <w:top w:val="nil"/>
              <w:left w:val="nil"/>
              <w:bottom w:val="nil"/>
              <w:right w:val="nil"/>
            </w:tcBorders>
            <w:shd w:val="clear" w:color="auto" w:fill="FFFFFF"/>
          </w:tcPr>
          <w:p w14:paraId="621D0754"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0EAEFE48"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197" w:type="dxa"/>
            <w:gridSpan w:val="2"/>
            <w:tcBorders>
              <w:top w:val="dotted" w:sz="6" w:space="0" w:color="808080"/>
              <w:left w:val="nil"/>
              <w:bottom w:val="nil"/>
              <w:right w:val="nil"/>
            </w:tcBorders>
            <w:shd w:val="clear" w:color="auto" w:fill="FFFFFF"/>
          </w:tcPr>
          <w:p w14:paraId="6A5DBEA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73184" behindDoc="0" locked="1" layoutInCell="0" allowOverlap="1" wp14:anchorId="0B9614CE" wp14:editId="33C34C58">
                      <wp:simplePos x="0" y="0"/>
                      <wp:positionH relativeFrom="column">
                        <wp:posOffset>1325880</wp:posOffset>
                      </wp:positionH>
                      <wp:positionV relativeFrom="paragraph">
                        <wp:posOffset>9525</wp:posOffset>
                      </wp:positionV>
                      <wp:extent cx="125095" cy="158750"/>
                      <wp:effectExtent l="0" t="0" r="0" b="0"/>
                      <wp:wrapNone/>
                      <wp:docPr id="4328" name="Group 4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4329" name="Rectangle 978"/>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0" name="Rectangle 979"/>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31" name="Rectangle 980"/>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EE9D83E" id="Group 4328" o:spid="_x0000_s1026" style="position:absolute;margin-left:104.4pt;margin-top:.75pt;width:9.85pt;height:12.5pt;z-index:252573184"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" o:allowincell="f">
                      <v:rect id="Rectangle 978"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7LF8QA&#10;AADdAAAADwAAAGRycy9kb3ducmV2LnhtbESPzWrCQBSF94W+w3AL7uqkRoONjqJCwVXB6Ka7a+aa&#10;hGbujJlR07d3CoLLw/n5OPNlb1pxpc43lhV8DBMQxKXVDVcKDvuv9ykIH5A1tpZJwR95WC5eX+aY&#10;a3vjHV2LUIk4wj5HBXUILpfSlzUZ9EPriKN3sp3BEGVXSd3hLY6bVo6SJJMGG46EGh1taip/i4uJ&#10;3J+0SNz0vK7YfI93x8ylx2yi1OCtX81ABOrDM/xob7WCcTr6hP838Qn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xfEAAAA3QAAAA8AAAAAAAAAAAAAAAAAmAIAAGRycy9k&#10;b3ducmV2LnhtbFBLBQYAAAAABAAEAPUAAACJAwAAAAA=&#10;" fillcolor="black" stroked="f" strokeweight="0"/>
                      <v:rect id="Rectangle 979"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0V8IA&#10;AADdAAAADwAAAGRycy9kb3ducmV2LnhtbERPTWvCQBC9C/0PyxS86aZGg6Su0goFTwXTXnobs2MS&#10;zM5us1tN/33nUPD4eN+b3eh6daUhdp4NPM0zUMS1tx03Bj4/3mZrUDEhW+w9k4FfirDbPkw2WFp/&#10;4yNdq9QoCeFYooE2pVBqHeuWHMa5D8TCnf3gMAkcGm0HvEm46/UiywrtsGNpaDHQvqX6Uv046f3K&#10;qyysv18bdu/L46kI+alYGTN9HF+eQSUa01387z5YA8s8l/3yRp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fRXwgAAAN0AAAAPAAAAAAAAAAAAAAAAAJgCAABkcnMvZG93&#10;bnJldi54bWxQSwUGAAAAAAQABAD1AAAAhwMAAAAA&#10;" fillcolor="black" stroked="f" strokeweight="0"/>
                      <v:rect id="Rectangle 980"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RzMUA&#10;AADdAAAADwAAAGRycy9kb3ducmV2LnhtbESPzWrCQBSF94W+w3AL3dWJRoPETKQWCq4Kpt24u2au&#10;STBzZ5qZanz7jiC4PJyfj1OsR9OLMw2+s6xgOklAENdWd9wo+Pn+fFuC8AFZY2+ZFFzJw7p8fiow&#10;1/bCOzpXoRFxhH2OCtoQXC6lr1sy6CfWEUfvaAeDIcqhkXrASxw3vZwlSSYNdhwJLTr6aKk+VX8m&#10;cvdplbjl76Zh8zXfHTKXHrKFUq8v4/sKRKAxPML39lYrmKfpFG5v4hO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0VHMxQAAAN0AAAAPAAAAAAAAAAAAAAAAAJgCAABkcnMv&#10;ZG93bnJldi54bWxQSwUGAAAAAAQABAD1AAAAigMAAAAA&#10;" fillcolor="black" stroked="f" strokeweight="0"/>
                      <w10:anchorlock/>
                    </v:group>
                  </w:pict>
                </mc:Fallback>
              </mc:AlternateContent>
            </w:r>
          </w:p>
        </w:tc>
        <w:tc>
          <w:tcPr>
            <w:tcW w:w="7351" w:type="dxa"/>
            <w:gridSpan w:val="6"/>
            <w:tcBorders>
              <w:top w:val="dotted" w:sz="6" w:space="0" w:color="808080"/>
              <w:left w:val="nil"/>
              <w:bottom w:val="nil"/>
              <w:right w:val="nil"/>
            </w:tcBorders>
            <w:shd w:val="clear" w:color="auto" w:fill="FFFFFF"/>
          </w:tcPr>
          <w:p w14:paraId="2969381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w:t>
            </w:r>
            <w:commentRangeStart w:id="1739"/>
            <w:r w:rsidRPr="00083670">
              <w:rPr>
                <w:rFonts w:ascii="Arial" w:hAnsi="Arial" w:cs="Arial"/>
                <w:b/>
                <w:bCs/>
                <w:color w:val="004080"/>
                <w:sz w:val="18"/>
                <w:szCs w:val="18"/>
                <w:lang w:val="nb-NO" w:eastAsia="nb-NO"/>
              </w:rPr>
              <w:t>SellerSupplierParty</w:t>
            </w:r>
            <w:commentRangeEnd w:id="1739"/>
            <w:r>
              <w:rPr>
                <w:rStyle w:val="CommentReference"/>
              </w:rPr>
              <w:commentReference w:id="1739"/>
            </w:r>
          </w:p>
        </w:tc>
      </w:tr>
      <w:tr w:rsidR="00761392" w:rsidRPr="00083670" w14:paraId="6BF5A2C5" w14:textId="77777777" w:rsidTr="00761392">
        <w:trPr>
          <w:cantSplit/>
          <w:trHeight w:hRule="exact" w:val="250"/>
        </w:trPr>
        <w:tc>
          <w:tcPr>
            <w:tcW w:w="274" w:type="dxa"/>
            <w:tcBorders>
              <w:top w:val="nil"/>
              <w:left w:val="nil"/>
              <w:bottom w:val="nil"/>
              <w:right w:val="nil"/>
            </w:tcBorders>
            <w:shd w:val="clear" w:color="auto" w:fill="FFFFFF"/>
          </w:tcPr>
          <w:p w14:paraId="27B1F062"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705FAD99"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295" w:type="dxa"/>
            <w:gridSpan w:val="3"/>
            <w:tcBorders>
              <w:top w:val="dotted" w:sz="6" w:space="0" w:color="808080"/>
              <w:left w:val="nil"/>
              <w:bottom w:val="nil"/>
              <w:right w:val="nil"/>
            </w:tcBorders>
            <w:shd w:val="clear" w:color="auto" w:fill="FFFFFF"/>
          </w:tcPr>
          <w:p w14:paraId="2193CA2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76256" behindDoc="0" locked="1" layoutInCell="0" allowOverlap="1" wp14:anchorId="46182B5E" wp14:editId="6654A595">
                      <wp:simplePos x="0" y="0"/>
                      <wp:positionH relativeFrom="column">
                        <wp:posOffset>1325880</wp:posOffset>
                      </wp:positionH>
                      <wp:positionV relativeFrom="paragraph">
                        <wp:posOffset>9525</wp:posOffset>
                      </wp:positionV>
                      <wp:extent cx="187325" cy="158750"/>
                      <wp:effectExtent l="0" t="2540" r="4445" b="635"/>
                      <wp:wrapNone/>
                      <wp:docPr id="4323" name="Group 4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4324" name="Rectangle 982"/>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25" name="Rectangle 983"/>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26" name="Rectangle 984"/>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27" name="Rectangle 985"/>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23E891" id="Group 4323" o:spid="_x0000_s1026" style="position:absolute;margin-left:104.4pt;margin-top:.75pt;width:14.75pt;height:12.5pt;z-index:252576256"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" o:allowincell="f">
                      <v:rect id="Rectangle 982"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kicQA&#10;AADdAAAADwAAAGRycy9kb3ducmV2LnhtbESPzWrCQBSF94LvMNxCdzqpSYOkjqJCoSvB6Ka7a+aa&#10;BDN3xsyo6ds7hUKXh/PzcRarwXTiTr1vLSt4myYgiCurW64VHA+fkzkIH5A1dpZJwQ95WC3HowUW&#10;2j54T/cy1CKOsC9QQROCK6T0VUMG/dQ64uidbW8wRNnXUvf4iOOmk7MkyaXBliOhQUfbhqpLeTOR&#10;+52WiZtfNzWbXbY/5S495e9Kvb4M6w8QgYbwH/5rf2kFWTrL4Pd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InEAAAA3QAAAA8AAAAAAAAAAAAAAAAAmAIAAGRycy9k&#10;b3ducmV2LnhtbFBLBQYAAAAABAAEAPUAAACJAwAAAAA=&#10;" fillcolor="black" stroked="f" strokeweight="0"/>
                      <v:rect id="Rectangle 983" o:spid="_x0000_s1028"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BEsQA&#10;AADdAAAADwAAAGRycy9kb3ducmV2LnhtbESPzYrCMBSF9wO+Q7jC7MZUq0WqUZwBYVYDVjfurs21&#10;LTY3sYla394MDMzycH4+znLdm1bcqfONZQXjUQKCuLS64UrBYb/9mIPwAVlja5kUPMnDejV4W2Ku&#10;7YN3dC9CJeII+xwV1CG4XEpf1mTQj6wjjt7ZdgZDlF0ldYePOG5aOUmSTBpsOBJqdPRVU3kpbiZy&#10;j2mRuPn1s2LzM92dMpeesplS78N+swARqA//4b/2t1YwTScz+H0Tn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wRLEAAAA3QAAAA8AAAAAAAAAAAAAAAAAmAIAAGRycy9k&#10;b3ducmV2LnhtbFBLBQYAAAAABAAEAPUAAACJAwAAAAA=&#10;" fillcolor="black" stroked="f" strokeweight="0"/>
                      <v:rect id="Rectangle 984"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fZcQA&#10;AADdAAAADwAAAGRycy9kb3ducmV2LnhtbESPzWrCQBSF94W+w3AL7uqkRkOIjlILQlcFoxt318w1&#10;CWbujJmppm/fEQSXh/PzcRarwXTiSr1vLSv4GCcgiCurW64V7Heb9xyED8gaO8uk4I88rJavLwss&#10;tL3xlq5lqEUcYV+ggiYEV0jpq4YM+rF1xNE72d5giLKvpe7xFsdNJydJkkmDLUdCg46+GqrO5a+J&#10;3ENaJi6/rGs2P9PtMXPpMZspNXobPucgAg3hGX60v7WCaTrJ4P4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hX2XEAAAA3QAAAA8AAAAAAAAAAAAAAAAAmAIAAGRycy9k&#10;b3ducmV2LnhtbFBLBQYAAAAABAAEAPUAAACJAwAAAAA=&#10;" fillcolor="black" stroked="f" strokeweight="0"/>
                      <v:rect id="Rectangle 985"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6/sQA&#10;AADdAAAADwAAAGRycy9kb3ducmV2LnhtbESPzWrCQBSF9wXfYbhCd3WisVGio9hCoSvB6MbdNXNN&#10;gpk7Y2aq6dt3hILLw/n5OMt1b1pxo843lhWMRwkI4tLqhisFh/3X2xyED8gaW8uk4Jc8rFeDlyXm&#10;2t55R7ciVCKOsM9RQR2Cy6X0ZU0G/cg64uidbWcwRNlVUnd4j+OmlZMkyaTBhiOhRkefNZWX4sdE&#10;7jEtEje/flRsttPdKXPpKXtX6nXYbxYgAvXhGf5vf2sF03Qyg8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t+v7EAAAA3QAAAA8AAAAAAAAAAAAAAAAAmAIAAGRycy9k&#10;b3ducmV2LnhtbFBLBQYAAAAABAAEAPUAAACJAwAAAAA=&#10;" fillcolor="black" stroked="f" strokeweight="0"/>
                      <w10:anchorlock/>
                    </v:group>
                  </w:pict>
                </mc:Fallback>
              </mc:AlternateContent>
            </w:r>
          </w:p>
        </w:tc>
        <w:tc>
          <w:tcPr>
            <w:tcW w:w="7253" w:type="dxa"/>
            <w:gridSpan w:val="5"/>
            <w:tcBorders>
              <w:top w:val="dotted" w:sz="6" w:space="0" w:color="808080"/>
              <w:left w:val="nil"/>
              <w:bottom w:val="nil"/>
              <w:right w:val="nil"/>
            </w:tcBorders>
            <w:shd w:val="clear" w:color="auto" w:fill="FFFFFF"/>
          </w:tcPr>
          <w:p w14:paraId="3DBF38D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cac:Party</w:t>
            </w:r>
          </w:p>
        </w:tc>
      </w:tr>
      <w:tr w:rsidR="00761392" w:rsidRPr="00083670" w14:paraId="7FF538A2" w14:textId="77777777" w:rsidTr="00761392">
        <w:trPr>
          <w:cantSplit/>
          <w:trHeight w:hRule="exact" w:val="216"/>
        </w:trPr>
        <w:tc>
          <w:tcPr>
            <w:tcW w:w="274" w:type="dxa"/>
            <w:tcBorders>
              <w:top w:val="nil"/>
              <w:left w:val="nil"/>
              <w:bottom w:val="nil"/>
              <w:right w:val="nil"/>
            </w:tcBorders>
            <w:shd w:val="clear" w:color="auto" w:fill="FFFFFF"/>
          </w:tcPr>
          <w:p w14:paraId="49723EA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3EDA537A"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58C13BB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79328" behindDoc="0" locked="1" layoutInCell="0" allowOverlap="1" wp14:anchorId="6AC0BF79" wp14:editId="58612842">
                      <wp:simplePos x="0" y="0"/>
                      <wp:positionH relativeFrom="column">
                        <wp:posOffset>1325880</wp:posOffset>
                      </wp:positionH>
                      <wp:positionV relativeFrom="paragraph">
                        <wp:posOffset>0</wp:posOffset>
                      </wp:positionV>
                      <wp:extent cx="250190" cy="137160"/>
                      <wp:effectExtent l="0" t="0" r="0" b="0"/>
                      <wp:wrapNone/>
                      <wp:docPr id="4319" name="Group 4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320" name="Rectangle 987"/>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21" name="Rectangle 988"/>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22" name="Rectangle 989"/>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73E2F4" id="Group 4319" o:spid="_x0000_s1026" style="position:absolute;margin-left:104.4pt;margin-top:0;width:19.7pt;height:10.8pt;z-index:252579328"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" o:allowincell="f">
                      <v:rect id="Rectangle 987"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iisIA&#10;AADdAAAADwAAAGRycy9kb3ducmV2LnhtbERPTWvCQBC9F/oflin0VjcaGyS6Slso9CQYe+ltzI5J&#10;MDu7zW41/nvnIPT4eN+rzeh6daYhdp4NTCcZKOLa244bA9/7z5cFqJiQLfaeycCVImzWjw8rLK2/&#10;8I7OVWqUhHAs0UCbUii1jnVLDuPEB2Lhjn5wmAQOjbYDXiTc9XqWZYV22LE0tBjoo6X6VP056f3J&#10;qywsft8bdtv57lCE/FC8GvP8NL4tQSUa07/47v6yBub5TPbLG3kCe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RGKKwgAAAN0AAAAPAAAAAAAAAAAAAAAAAJgCAABkcnMvZG93&#10;bnJldi54bWxQSwUGAAAAAAQABAD1AAAAhwMAAAAA&#10;" fillcolor="black" stroked="f" strokeweight="0"/>
                      <v:rect id="Rectangle 988"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HEcQA&#10;AADdAAAADwAAAGRycy9kb3ducmV2LnhtbESPzWrCQBSF90LfYbhCdzrRaAipo7RCoSvB6MbdNXOb&#10;BDN3pplR07d3CgWXh/PzcVabwXTiRr1vLSuYTRMQxJXVLdcKjofPSQ7CB2SNnWVS8EseNuuX0QoL&#10;be+8p1sZahFH2BeooAnBFVL6qiGDfmodcfS+bW8wRNnXUvd4j+Omk/MkyaTBliOhQUfbhqpLeTWR&#10;e0rLxOU/HzWb3WJ/zlx6zpZKvY6H9zcQgYbwDP+3v7SCRTqfwd+b+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IxxHEAAAA3QAAAA8AAAAAAAAAAAAAAAAAmAIAAGRycy9k&#10;b3ducmV2LnhtbFBLBQYAAAAABAAEAPUAAACJAwAAAAA=&#10;" fillcolor="black" stroked="f" strokeweight="0"/>
                      <v:rect id="Rectangle 989"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ZZsQA&#10;AADdAAAADwAAAGRycy9kb3ducmV2LnhtbESPzWrCQBSF94LvMNyCO5000SCpo9iC0JVgdNPdNXNN&#10;gpk708xU07d3CgWXh/PzcVabwXTiRr1vLSt4nSUgiCurW64VnI676RKED8gaO8uk4Jc8bNbj0QoL&#10;be98oFsZahFH2BeooAnBFVL6qiGDfmYdcfQutjcYouxrqXu8x3HTyTRJcmmw5Uho0NFHQ9W1/DGR&#10;+5WViVt+v9ds9vPDOXfZOV8oNXkZtm8gAg3hGf5vf2oF8yxN4e9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WWbEAAAA3QAAAA8AAAAAAAAAAAAAAAAAmAIAAGRycy9k&#10;b3ducmV2LnhtbFBLBQYAAAAABAAEAPUAAACJAw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081DF2B8"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cbc:EndpointID</w:t>
            </w:r>
            <w:r w:rsidRPr="00083670">
              <w:rPr>
                <w:rFonts w:ascii="Arial" w:hAnsi="Arial" w:cs="Arial"/>
                <w:sz w:val="16"/>
                <w:szCs w:val="16"/>
                <w:lang w:eastAsia="nb-NO"/>
              </w:rPr>
              <w:tab/>
            </w:r>
            <w:r w:rsidRPr="00083670">
              <w:rPr>
                <w:rFonts w:ascii="Arial" w:hAnsi="Arial" w:cs="Arial"/>
                <w:color w:val="000000"/>
                <w:sz w:val="16"/>
                <w:szCs w:val="16"/>
                <w:lang w:eastAsia="nb-NO"/>
              </w:rPr>
              <w:t>Seller party endpoint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tir76-058</w:t>
            </w:r>
          </w:p>
        </w:tc>
      </w:tr>
      <w:tr w:rsidR="00761392" w:rsidRPr="00083670" w14:paraId="627BA5A0" w14:textId="77777777" w:rsidTr="00761392">
        <w:trPr>
          <w:cantSplit/>
          <w:trHeight w:hRule="exact" w:val="250"/>
        </w:trPr>
        <w:tc>
          <w:tcPr>
            <w:tcW w:w="274" w:type="dxa"/>
            <w:tcBorders>
              <w:top w:val="nil"/>
              <w:left w:val="nil"/>
              <w:bottom w:val="nil"/>
              <w:right w:val="nil"/>
            </w:tcBorders>
            <w:shd w:val="clear" w:color="auto" w:fill="FFFFFF"/>
          </w:tcPr>
          <w:p w14:paraId="7D8A9D1A"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49B9F132"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unbounded</w:t>
            </w:r>
          </w:p>
        </w:tc>
        <w:tc>
          <w:tcPr>
            <w:tcW w:w="394" w:type="dxa"/>
            <w:gridSpan w:val="4"/>
            <w:tcBorders>
              <w:top w:val="dotted" w:sz="6" w:space="0" w:color="808080"/>
              <w:left w:val="nil"/>
              <w:bottom w:val="nil"/>
              <w:right w:val="nil"/>
            </w:tcBorders>
            <w:shd w:val="clear" w:color="auto" w:fill="FFFFFF"/>
          </w:tcPr>
          <w:p w14:paraId="7D66E3A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82400" behindDoc="0" locked="1" layoutInCell="0" allowOverlap="1" wp14:anchorId="337C8AEE" wp14:editId="225251BB">
                      <wp:simplePos x="0" y="0"/>
                      <wp:positionH relativeFrom="column">
                        <wp:posOffset>1325880</wp:posOffset>
                      </wp:positionH>
                      <wp:positionV relativeFrom="paragraph">
                        <wp:posOffset>9525</wp:posOffset>
                      </wp:positionV>
                      <wp:extent cx="250190" cy="158750"/>
                      <wp:effectExtent l="0" t="3175" r="0" b="0"/>
                      <wp:wrapNone/>
                      <wp:docPr id="4314" name="Group 4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315" name="Rectangle 991"/>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16" name="Rectangle 992"/>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17" name="Rectangle 993"/>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18" name="Rectangle 994"/>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F454EC0" id="Group 4314" o:spid="_x0000_s1026" style="position:absolute;margin-left:104.4pt;margin-top:.75pt;width:19.7pt;height:12.5pt;z-index:252582400"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" o:allowincell="f">
                      <v:rect id="Rectangle 991"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8Lr8QA&#10;AADdAAAADwAAAGRycy9kb3ducmV2LnhtbESPzYrCMBSF9wO+Q7iCuzF1qkWqUZwBwdWA1Y27a3Nt&#10;i81Npola394MDMzycH4+znLdm1bcqfONZQWTcQKCuLS64UrB8bB9n4PwAVlja5kUPMnDejV4W2Ku&#10;7YP3dC9CJeII+xwV1CG4XEpf1mTQj60jjt7FdgZDlF0ldYePOG5a+ZEkmTTYcCTU6OirpvJa3Ezk&#10;ntIicfOfz4rN93R/zlx6zmZKjYb9ZgEiUB/+w3/tnVYwTScz+H0Tn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fC6/EAAAA3QAAAA8AAAAAAAAAAAAAAAAAmAIAAGRycy9k&#10;b3ducmV2LnhtbFBLBQYAAAAABAAEAPUAAACJAwAAAAA=&#10;" fillcolor="black" stroked="f" strokeweight="0"/>
                      <v:rect id="Rectangle 992"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V2MUA&#10;AADdAAAADwAAAGRycy9kb3ducmV2LnhtbESPzWrCQBSF94W+w3AL3dWJRoPETKQWCq4Kpt24u2au&#10;STBzZ5qZanz7jiC4PJyfj1OsR9OLMw2+s6xgOklAENdWd9wo+Pn+fFuC8AFZY2+ZFFzJw7p8fiow&#10;1/bCOzpXoRFxhH2OCtoQXC6lr1sy6CfWEUfvaAeDIcqhkXrASxw3vZwlSSYNdhwJLTr6aKk+VX8m&#10;cvdplbjl76Zh8zXfHTKXHrKFUq8v4/sKRKAxPML39lYrmKfTDG5v4hO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ZXYxQAAAN0AAAAPAAAAAAAAAAAAAAAAAJgCAABkcnMv&#10;ZG93bnJldi54bWxQSwUGAAAAAAQABAD1AAAAigMAAAAA&#10;" fillcolor="black" stroked="f" strokeweight="0"/>
                      <v:rect id="Rectangle 993"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wQ8UA&#10;AADdAAAADwAAAGRycy9kb3ducmV2LnhtbESPzWrCQBSF94W+w3AFd3WisWmIGcUKha4E0266u2au&#10;STBzZ5qZavr2HaHg8nB+Pk65GU0vLjT4zrKC+SwBQVxb3XGj4PPj7SkH4QOyxt4yKfglD5v140OJ&#10;hbZXPtClCo2II+wLVNCG4Aopfd2SQT+zjjh6JzsYDFEOjdQDXuO46eUiSTJpsONIaNHRrqX6XP2Y&#10;yP1Kq8Tl368Nm/3ycMxcesyelZpOxu0KRKAx3MP/7XetYJnOX+D2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wTBDxQAAAN0AAAAPAAAAAAAAAAAAAAAAAJgCAABkcnMv&#10;ZG93bnJldi54bWxQSwUGAAAAAAQABAD1AAAAigMAAAAA&#10;" fillcolor="black" stroked="f" strokeweight="0"/>
                      <v:rect id="Rectangle 994"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kMcIA&#10;AADdAAAADwAAAGRycy9kb3ducmV2LnhtbERPTWvCQBC9F/oflil4qxsbGyR1lVooeBKMvfQ2ZqdJ&#10;aHZ2zW41/nvnIPT4eN/L9eh6daYhdp4NzKYZKOLa244bA1+Hz+cFqJiQLfaeycCVIqxXjw9LLK2/&#10;8J7OVWqUhHAs0UCbUii1jnVLDuPUB2LhfvzgMAkcGm0HvEi46/VLlhXaYcfS0GKgj5bq3+rPSe93&#10;XmVhcdo07Hbz/bEI+bF4NWbyNL6/gUo0pn/x3b21Bub5TObK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qQxwgAAAN0AAAAPAAAAAAAAAAAAAAAAAJgCAABkcnMvZG93&#10;bnJldi54bWxQSwUGAAAAAAQABAD1AAAAhwM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6F386B5C"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cac:PartyIdentification</w:t>
            </w:r>
          </w:p>
        </w:tc>
      </w:tr>
      <w:tr w:rsidR="00761392" w:rsidRPr="00083670" w14:paraId="4D12F43E" w14:textId="77777777" w:rsidTr="00761392">
        <w:trPr>
          <w:cantSplit/>
          <w:trHeight w:hRule="exact" w:val="216"/>
        </w:trPr>
        <w:tc>
          <w:tcPr>
            <w:tcW w:w="274" w:type="dxa"/>
            <w:tcBorders>
              <w:top w:val="nil"/>
              <w:left w:val="nil"/>
              <w:bottom w:val="nil"/>
              <w:right w:val="nil"/>
            </w:tcBorders>
            <w:shd w:val="clear" w:color="auto" w:fill="FFFFFF"/>
          </w:tcPr>
          <w:p w14:paraId="3C8DD90C"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28CC66BF"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448E6881"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85472" behindDoc="0" locked="1" layoutInCell="0" allowOverlap="1" wp14:anchorId="02B8B822" wp14:editId="4B164009">
                      <wp:simplePos x="0" y="0"/>
                      <wp:positionH relativeFrom="column">
                        <wp:posOffset>1325880</wp:posOffset>
                      </wp:positionH>
                      <wp:positionV relativeFrom="paragraph">
                        <wp:posOffset>0</wp:posOffset>
                      </wp:positionV>
                      <wp:extent cx="312420" cy="137160"/>
                      <wp:effectExtent l="0" t="0" r="3175" b="0"/>
                      <wp:wrapNone/>
                      <wp:docPr id="4309" name="Group 4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310" name="Rectangle 996"/>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11" name="Rectangle 997"/>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12" name="Rectangle 998"/>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13" name="Rectangle 999"/>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6C50D81" id="Group 4309" o:spid="_x0000_s1026" style="position:absolute;margin-left:104.4pt;margin-top:0;width:24.6pt;height:10.8pt;z-index:25258547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" o:allowincell="f">
                      <v:rect id="Rectangle 996"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oN8IA&#10;AADdAAAADwAAAGRycy9kb3ducmV2LnhtbERPTWvCQBC9F/oflil4qxsbGyR1lVooeBKMvfQ2ZqdJ&#10;aHZ2zW41/nvnIPT4eN/L9eh6daYhdp4NzKYZKOLa244bA1+Hz+cFqJiQLfaeycCVIqxXjw9LLK2/&#10;8J7OVWqUhHAs0UCbUii1jnVLDuPUB2LhfvzgMAkcGm0HvEi46/VLlhXaYcfS0GKgj5bq3+rPSe93&#10;XmVhcdo07Hbz/bEI+bF4NWbyNL6/gUo0pn/x3b21Bub5TPbL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KKg3wgAAAN0AAAAPAAAAAAAAAAAAAAAAAJgCAABkcnMvZG93&#10;bnJldi54bWxQSwUGAAAAAAQABAD1AAAAhwMAAAAA&#10;" fillcolor="black" stroked="f" strokeweight="0"/>
                      <v:rect id="Rectangle 997"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NrMQA&#10;AADdAAAADwAAAGRycy9kb3ducmV2LnhtbESPzWrCQBSF9wXfYbhCd3WSRoNER7FCoauC0Y27a+aa&#10;BDN3xsyo6dt3CgWXh/PzcZbrwXTiTr1vLStIJwkI4srqlmsFh/3n2xyED8gaO8uk4Ic8rFejlyUW&#10;2j54R/cy1CKOsC9QQROCK6T0VUMG/cQ64uidbW8wRNnXUvf4iOOmk+9JkkuDLUdCg462DVWX8mYi&#10;95iViZtfP2o239PdKXfZKZ8p9ToeNgsQgYbwDP+3v7SCaZam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kDazEAAAA3QAAAA8AAAAAAAAAAAAAAAAAmAIAAGRycy9k&#10;b3ducmV2LnhtbFBLBQYAAAAABAAEAPUAAACJAwAAAAA=&#10;" fillcolor="black" stroked="f" strokeweight="0"/>
                      <v:rect id="Rectangle 998" o:spid="_x0000_s1029"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T28QA&#10;AADdAAAADwAAAGRycy9kb3ducmV2LnhtbESPzWrCQBSF90LfYbhCdzrRaAipo7RCoSvB6MbdNXOb&#10;BDN3pplR07d3CgWXh/PzcVabwXTiRr1vLSuYTRMQxJXVLdcKjofPSQ7CB2SNnWVS8EseNuuX0QoL&#10;be+8p1sZahFH2BeooAnBFVL6qiGDfmodcfS+bW8wRNnXUvd4j+Omk/MkyaTBliOhQUfbhqpLeTWR&#10;e0rLxOU/HzWb3WJ/zlx6zpZKvY6H9zcQgYbwDP+3v7SCRTqbw9+b+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2k9vEAAAA3QAAAA8AAAAAAAAAAAAAAAAAmAIAAGRycy9k&#10;b3ducmV2LnhtbFBLBQYAAAAABAAEAPUAAACJAwAAAAA=&#10;" fillcolor="black" stroked="f" strokeweight="0"/>
                      <v:rect id="Rectangle 999" o:spid="_x0000_s1030"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2QMUA&#10;AADdAAAADwAAAGRycy9kb3ducmV2LnhtbESPzWrCQBSF94W+w3AL3dWJRoPETKQWCq4Kpt24u2au&#10;STBzZ5qZanz7jiC4PJyfj1OsR9OLMw2+s6xgOklAENdWd9wo+Pn+fFuC8AFZY2+ZFFzJw7p8fiow&#10;1/bCOzpXoRFxhH2OCtoQXC6lr1sy6CfWEUfvaAeDIcqhkXrASxw3vZwlSSYNdhwJLTr6aKk+VX8m&#10;cvdplbjl76Zh8zXfHTKXHrKFUq8v4/sKRKAxPML39lYrmKfTFG5v4hO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ZAxQAAAN0AAAAPAAAAAAAAAAAAAAAAAJgCAABkcnMv&#10;ZG93bnJldi54bWxQSwUGAAAAAAQABAD1AAAAigM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264C02C5"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Seller party identification</w:t>
            </w:r>
            <w:r w:rsidRPr="00083670">
              <w:rPr>
                <w:rFonts w:ascii="Arial" w:hAnsi="Arial" w:cs="Arial"/>
                <w:sz w:val="16"/>
                <w:szCs w:val="16"/>
                <w:lang w:eastAsia="nb-NO"/>
              </w:rPr>
              <w:tab/>
            </w:r>
            <w:r w:rsidRPr="00083670">
              <w:rPr>
                <w:rFonts w:ascii="Arial" w:hAnsi="Arial" w:cs="Arial"/>
                <w:color w:val="000000"/>
                <w:sz w:val="16"/>
                <w:szCs w:val="16"/>
                <w:lang w:eastAsia="nb-NO"/>
              </w:rPr>
              <w:t>tir76-059</w:t>
            </w:r>
          </w:p>
        </w:tc>
      </w:tr>
      <w:tr w:rsidR="00761392" w:rsidRPr="00083670" w14:paraId="1387A296" w14:textId="77777777" w:rsidTr="00761392">
        <w:trPr>
          <w:cantSplit/>
          <w:trHeight w:hRule="exact" w:val="250"/>
        </w:trPr>
        <w:tc>
          <w:tcPr>
            <w:tcW w:w="274" w:type="dxa"/>
            <w:tcBorders>
              <w:top w:val="nil"/>
              <w:left w:val="nil"/>
              <w:bottom w:val="nil"/>
              <w:right w:val="nil"/>
            </w:tcBorders>
            <w:shd w:val="clear" w:color="auto" w:fill="FFFFFF"/>
          </w:tcPr>
          <w:p w14:paraId="6B30BC99"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47C01DC3"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3042962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88544" behindDoc="0" locked="1" layoutInCell="0" allowOverlap="1" wp14:anchorId="5FC28C65" wp14:editId="2FA36F97">
                      <wp:simplePos x="0" y="0"/>
                      <wp:positionH relativeFrom="column">
                        <wp:posOffset>1325880</wp:posOffset>
                      </wp:positionH>
                      <wp:positionV relativeFrom="paragraph">
                        <wp:posOffset>9525</wp:posOffset>
                      </wp:positionV>
                      <wp:extent cx="250190" cy="158750"/>
                      <wp:effectExtent l="0" t="3175" r="0" b="0"/>
                      <wp:wrapNone/>
                      <wp:docPr id="4304" name="Group 4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305" name="Rectangle 1001"/>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6" name="Rectangle 1002"/>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7" name="Rectangle 1003"/>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8" name="Rectangle 1004"/>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5942662" id="Group 4304" o:spid="_x0000_s1026" style="position:absolute;margin-left:104.4pt;margin-top:.75pt;width:19.7pt;height:12.5pt;z-index:252588544"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" o:allowincell="f">
                      <v:rect id="Rectangle 1001"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adcsQA&#10;AADdAAAADwAAAGRycy9kb3ducmV2LnhtbESPX2vCMBTF3wd+h3AF32ai1SKdUZwg+DSw+rK3a3PX&#10;ljU3WRO1+/bLYLDHw/nz46y3g+3EnfrQOtYwmyoQxJUzLdcaLufD8wpEiMgGO8ek4ZsCbDejpzUW&#10;xj34RPcy1iKNcChQQxOjL6QMVUMWw9R54uR9uN5iTLKvpenxkcZtJ+dK5dJiy4nQoKd9Q9VnebOJ&#10;+56Vyq++Xmu2b4vTNffZNV9qPRkPuxcQkYb4H/5rH42GRaaW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nXLEAAAA3QAAAA8AAAAAAAAAAAAAAAAAmAIAAGRycy9k&#10;b3ducmV2LnhtbFBLBQYAAAAABAAEAPUAAACJAwAAAAA=&#10;" fillcolor="black" stroked="f" strokeweight="0"/>
                      <v:rect id="Rectangle 1002"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DBcQA&#10;AADdAAAADwAAAGRycy9kb3ducmV2LnhtbESPX2vCMBTF3wW/Q7jC3jTZqkU6ozhhsKeB1Rffrs1d&#10;W9bcxCZq9+2XwcDHw/nz46w2g+3EjfrQOtbwPFMgiCtnWq41HA/v0yWIEJENdo5Jww8F2KzHoxUW&#10;xt15T7cy1iKNcChQQxOjL6QMVUMWw8x54uR9ud5iTLKvpenxnsZtJ1+UyqXFlhOhQU+7hqrv8moT&#10;95SVyi8vbzXbz/n+nPvsnC+0fpoM21cQkYb4CP+3P4yGeaZy+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UAwXEAAAA3QAAAA8AAAAAAAAAAAAAAAAAmAIAAGRycy9k&#10;b3ducmV2LnhtbFBLBQYAAAAABAAEAPUAAACJAwAAAAA=&#10;" fillcolor="black" stroked="f" strokeweight="0"/>
                      <v:rect id="Rectangle 1003"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mnsUA&#10;AADdAAAADwAAAGRycy9kb3ducmV2LnhtbESPX2vCMBTF3wW/Q7gD3zSZdZ10RlFhsKeBdS97uzZ3&#10;bVlzE5uo3bdfBgMfD+fPj7PaDLYTV+pD61jD40yBIK6cabnW8HF8nS5BhIhssHNMGn4owGY9Hq2w&#10;MO7GB7qWsRZphEOBGpoYfSFlqBqyGGbOEyfvy/UWY5J9LU2PtzRuOzlXKpcWW06EBj3tG6q+y4tN&#10;3M+sVH553tVs3xeHU+6zU/6k9eRh2L6AiDTEe/i//WY0LDL1DH9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KaexQAAAN0AAAAPAAAAAAAAAAAAAAAAAJgCAABkcnMv&#10;ZG93bnJldi54bWxQSwUGAAAAAAQABAD1AAAAigMAAAAA&#10;" fillcolor="black" stroked="f" strokeweight="0"/>
                      <v:rect id="Rectangle 1004"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y7MIA&#10;AADdAAAADwAAAGRycy9kb3ducmV2LnhtbERPTUvDQBC9C/0Pywje7K6mhhK7LVUoeBIavXibZqdJ&#10;aHZ2zW7b+O+dg+Dx8b5Xm8kP6kJj6gNbeJgbUMRNcD23Fj4/dvdLUCkjOxwCk4UfSrBZz25WWLlw&#10;5T1d6twqCeFUoYUu51hpnZqOPKZ5iMTCHcPoMQscW+1GvEq4H/SjMaX22LM0dBjptaPmVJ+99H4V&#10;tYnL75eW/ftifyhjcSifrL27nbbPoDJN+V/8535zFhaFkbnyRp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zLswgAAAN0AAAAPAAAAAAAAAAAAAAAAAJgCAABkcnMvZG93&#10;bnJldi54bWxQSwUGAAAAAAQABAD1AAAAhwM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05867D7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cac:PartyName</w:t>
            </w:r>
          </w:p>
        </w:tc>
      </w:tr>
      <w:tr w:rsidR="00761392" w:rsidRPr="00083670" w14:paraId="5FE9A85E" w14:textId="77777777" w:rsidTr="00761392">
        <w:trPr>
          <w:cantSplit/>
          <w:trHeight w:hRule="exact" w:val="216"/>
        </w:trPr>
        <w:tc>
          <w:tcPr>
            <w:tcW w:w="274" w:type="dxa"/>
            <w:tcBorders>
              <w:top w:val="nil"/>
              <w:left w:val="nil"/>
              <w:bottom w:val="nil"/>
              <w:right w:val="nil"/>
            </w:tcBorders>
            <w:shd w:val="clear" w:color="auto" w:fill="FFFFFF"/>
          </w:tcPr>
          <w:p w14:paraId="557506F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059A2873"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060E860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91616" behindDoc="0" locked="1" layoutInCell="0" allowOverlap="1" wp14:anchorId="63C34D0D" wp14:editId="2BFCB0EC">
                      <wp:simplePos x="0" y="0"/>
                      <wp:positionH relativeFrom="column">
                        <wp:posOffset>1325880</wp:posOffset>
                      </wp:positionH>
                      <wp:positionV relativeFrom="paragraph">
                        <wp:posOffset>0</wp:posOffset>
                      </wp:positionV>
                      <wp:extent cx="312420" cy="137160"/>
                      <wp:effectExtent l="0" t="0" r="3175" b="0"/>
                      <wp:wrapNone/>
                      <wp:docPr id="4299" name="Group 4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300" name="Rectangle 1006"/>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1" name="Rectangle 1007"/>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2" name="Rectangle 1008"/>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3" name="Rectangle 1009"/>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713221" id="Group 4299" o:spid="_x0000_s1026" style="position:absolute;margin-left:104.4pt;margin-top:0;width:24.6pt;height:10.8pt;z-index:252591616"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" o:allowincell="f">
                      <v:rect id="Rectangle 1006"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6sIA&#10;AADdAAAADwAAAGRycy9kb3ducmV2LnhtbERPTUvDQBC9C/0Pywje7K6mhhK7LVUoeBIavXibZqdJ&#10;aHZ2zW7b+O+dg+Dx8b5Xm8kP6kJj6gNbeJgbUMRNcD23Fj4/dvdLUCkjOxwCk4UfSrBZz25WWLlw&#10;5T1d6twqCeFUoYUu51hpnZqOPKZ5iMTCHcPoMQscW+1GvEq4H/SjMaX22LM0dBjptaPmVJ+99H4V&#10;tYnL75eW/ftifyhjcSifrL27nbbPoDJN+V/8535zFhaFkf3yRp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8T7qwgAAAN0AAAAPAAAAAAAAAAAAAAAAAJgCAABkcnMvZG93&#10;bnJldi54bWxQSwUGAAAAAAQABAD1AAAAhwMAAAAA&#10;" fillcolor="black" stroked="f" strokeweight="0"/>
                      <v:rect id="Rectangle 1007"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bccQA&#10;AADdAAAADwAAAGRycy9kb3ducmV2LnhtbESPX2vCMBTF3wd+h3AF32ai1SKdUVQQ9jSw28vers1d&#10;W9bcxCZq9+2XwcDHw/nz46y3g+3EjfrQOtYwmyoQxJUzLdcaPt6PzysQISIb7ByThh8KsN2MntZY&#10;GHfnE93KWIs0wqFADU2MvpAyVA1ZDFPniZP35XqLMcm+lqbHexq3nZwrlUuLLSdCg54ODVXf5dUm&#10;7mdWKr+67Gu2b4vTOffZOV9qPRkPuxcQkYb4CP+3X42GRaZm8Pc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9m3HEAAAA3QAAAA8AAAAAAAAAAAAAAAAAmAIAAGRycy9k&#10;b3ducmV2LnhtbFBLBQYAAAAABAAEAPUAAACJAwAAAAA=&#10;" fillcolor="black" stroked="f" strokeweight="0"/>
                      <v:rect id="Rectangle 1008" o:spid="_x0000_s1029"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FBsQA&#10;AADdAAAADwAAAGRycy9kb3ducmV2LnhtbESPX2vCMBTF3wd+h3CFvc1E64pUozhh4NPAbi++XZtr&#10;W2xusiZq/fbLYLDHw/nz46w2g+3EjfrQOtYwnSgQxJUzLdcavj7fXxYgQkQ22DkmDQ8KsFmPnlZY&#10;GHfnA93KWIs0wqFADU2MvpAyVA1ZDBPniZN3dr3FmGRfS9PjPY3bTs6UyqXFlhOhQU+7hqpLebWJ&#10;e8xK5RffbzXbj/nhlPvslL9q/TwetksQkYb4H/5r742GeaZm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BQbEAAAA3QAAAA8AAAAAAAAAAAAAAAAAmAIAAGRycy9k&#10;b3ducmV2LnhtbFBLBQYAAAAABAAEAPUAAACJAwAAAAA=&#10;" fillcolor="black" stroked="f" strokeweight="0"/>
                      <v:rect id="Rectangle 1009" o:spid="_x0000_s1030"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gncQA&#10;AADdAAAADwAAAGRycy9kb3ducmV2LnhtbESPX2vCMBTF3wW/Q7jC3jTZqkU6ozhhsKeB1Rffrs1d&#10;W9bcxCZq9+2XwcDHw/nz46w2g+3EjfrQOtbwPFMgiCtnWq41HA/v0yWIEJENdo5Jww8F2KzHoxUW&#10;xt15T7cy1iKNcChQQxOjL6QMVUMWw8x54uR9ud5iTLKvpenxnsZtJ1+UyqXFlhOhQU+7hqrv8moT&#10;95SVyi8vbzXbz/n+nPvsnC+0fpoM21cQkYb4CP+3P4yGeaYy+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oJ3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763810CE"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cbc:Name</w:t>
            </w:r>
            <w:r w:rsidRPr="00083670">
              <w:rPr>
                <w:rFonts w:ascii="Arial" w:hAnsi="Arial" w:cs="Arial"/>
                <w:sz w:val="16"/>
                <w:szCs w:val="16"/>
                <w:lang w:eastAsia="nb-NO"/>
              </w:rPr>
              <w:tab/>
            </w:r>
            <w:r w:rsidRPr="00083670">
              <w:rPr>
                <w:rFonts w:ascii="Arial" w:hAnsi="Arial" w:cs="Arial"/>
                <w:color w:val="000000"/>
                <w:sz w:val="16"/>
                <w:szCs w:val="16"/>
                <w:lang w:eastAsia="nb-NO"/>
              </w:rPr>
              <w:t>Seller party name</w:t>
            </w:r>
            <w:r w:rsidRPr="00083670">
              <w:rPr>
                <w:rFonts w:ascii="Arial" w:hAnsi="Arial" w:cs="Arial"/>
                <w:sz w:val="16"/>
                <w:szCs w:val="16"/>
                <w:lang w:eastAsia="nb-NO"/>
              </w:rPr>
              <w:tab/>
            </w:r>
            <w:r w:rsidRPr="00083670">
              <w:rPr>
                <w:rFonts w:ascii="Arial" w:hAnsi="Arial" w:cs="Arial"/>
                <w:color w:val="000000"/>
                <w:sz w:val="16"/>
                <w:szCs w:val="16"/>
                <w:lang w:eastAsia="nb-NO"/>
              </w:rPr>
              <w:t>tir76-060</w:t>
            </w:r>
          </w:p>
        </w:tc>
      </w:tr>
      <w:tr w:rsidR="00761392" w:rsidRPr="00083670" w14:paraId="29BEC554" w14:textId="77777777" w:rsidTr="00761392">
        <w:trPr>
          <w:cantSplit/>
          <w:trHeight w:hRule="exact" w:val="250"/>
        </w:trPr>
        <w:tc>
          <w:tcPr>
            <w:tcW w:w="274" w:type="dxa"/>
            <w:tcBorders>
              <w:top w:val="nil"/>
              <w:left w:val="nil"/>
              <w:bottom w:val="nil"/>
              <w:right w:val="nil"/>
            </w:tcBorders>
            <w:shd w:val="clear" w:color="auto" w:fill="FFFFFF"/>
          </w:tcPr>
          <w:p w14:paraId="21ED0FF7"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1E8A4D33"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3AC0688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94688" behindDoc="0" locked="1" layoutInCell="0" allowOverlap="1" wp14:anchorId="1CE629DA" wp14:editId="181C2900">
                      <wp:simplePos x="0" y="0"/>
                      <wp:positionH relativeFrom="column">
                        <wp:posOffset>1325880</wp:posOffset>
                      </wp:positionH>
                      <wp:positionV relativeFrom="paragraph">
                        <wp:posOffset>9525</wp:posOffset>
                      </wp:positionV>
                      <wp:extent cx="250190" cy="158750"/>
                      <wp:effectExtent l="0" t="3810" r="0" b="0"/>
                      <wp:wrapNone/>
                      <wp:docPr id="4294" name="Group 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295" name="Rectangle 1011"/>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96" name="Rectangle 1012"/>
                              <wps:cNvSpPr>
                                <a:spLocks noChangeArrowheads="1"/>
                              </wps:cNvSpPr>
                              <wps:spPr bwMode="auto">
                                <a:xfrm>
                                  <a:off x="2328"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97" name="Rectangle 1013"/>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98" name="Rectangle 1014"/>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EAEFCDD" id="Group 4294" o:spid="_x0000_s1026" style="position:absolute;margin-left:104.4pt;margin-top:.75pt;width:19.7pt;height:12.5pt;z-index:25259468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" o:allowincell="f">
                      <v:rect id="Rectangle 1011"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0HaMUA&#10;AADdAAAADwAAAGRycy9kb3ducmV2LnhtbESPS2vCQBSF90L/w3AL7sykPoJNHUULgivB2E1318xt&#10;Epq5M81MNf57RxBcHs7j4yxWvWnFmTrfWFbwlqQgiEurG64UfB23ozkIH5A1tpZJwZU8rJYvgwXm&#10;2l74QOciVCKOsM9RQR2Cy6X0ZU0GfWIdcfR+bGcwRNlVUnd4ieOmleM0zaTBhiOhRkefNZW/xb+J&#10;3O9Jkbr536Zis58eTpmbnLKZUsPXfv0BIlAfnuFHe6cVTMfvM7i/i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QdoxQAAAN0AAAAPAAAAAAAAAAAAAAAAAJgCAABkcnMv&#10;ZG93bnJldi54bWxQSwUGAAAAAAQABAD1AAAAigMAAAAA&#10;" fillcolor="black" stroked="f" strokeweight="0"/>
                      <v:rect id="Rectangle 1012" o:spid="_x0000_s1028" style="position:absolute;left:2328;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H8QA&#10;AADdAAAADwAAAGRycy9kb3ducmV2LnhtbESPS4vCMBSF98L8h3AH3Gnqq2g1iiMMzEqwMxt31+ba&#10;Fpub2GS08+8nguDycB4fZ7XpTCNu1PrasoLRMAFBXFhdc6ng5/tzMAfhA7LGxjIp+CMPm/Vbb4WZ&#10;tnc+0C0PpYgj7DNUUIXgMil9UZFBP7SOOHpn2xoMUbal1C3e47hp5DhJUmmw5kio0NGuouKS/5rI&#10;PU7yxM2vHyWb/fRwSt3klM6U6r932yWIQF14hZ/tL61gOl6k8HgTn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mR/EAAAA3QAAAA8AAAAAAAAAAAAAAAAAmAIAAGRycy9k&#10;b3ducmV2LnhtbFBLBQYAAAAABAAEAPUAAACJAwAAAAA=&#10;" fillcolor="black" stroked="f" strokeweight="0"/>
                      <v:rect id="Rectangle 1013"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8hMUA&#10;AADdAAAADwAAAGRycy9kb3ducmV2LnhtbESPS2vCQBSF94L/YbhCdzrxldqYUdpCoSvB6Ka7m8xt&#10;EszcGTNTTf99p1Do8nAeHyffD6YTN+p9a1nBfJaAIK6sbrlWcD69TTcgfEDW2FkmBd/kYb8bj3LM&#10;tL3zkW5FqEUcYZ+hgiYEl0npq4YM+pl1xNH7tL3BEGVfS93jPY6bTi6SJJUGW46EBh29NlRdii8T&#10;uR/LInGb60vN5rA6lqlblulaqYfJ8LwFEWgI/+G/9rtWsFo8PcLvm/g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zyExQAAAN0AAAAPAAAAAAAAAAAAAAAAAJgCAABkcnMv&#10;ZG93bnJldi54bWxQSwUGAAAAAAQABAD1AAAAigMAAAAA&#10;" fillcolor="black" stroked="f" strokeweight="0"/>
                      <v:rect id="Rectangle 1014"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o9sMA&#10;AADdAAAADwAAAGRycy9kb3ducmV2LnhtbERPS2vCQBC+F/oflil4qxsfDTa6ihUKPQmmvfQ2Zsck&#10;mJ1ds1tN/33nIPT48b1Xm8F16kp9bD0bmIwzUMSVty3XBr4+358XoGJCtth5JgO/FGGzfnxYYWH9&#10;jQ90LVOtJIRjgQaalEKhdawachjHPhALd/K9wySwr7Xt8SbhrtPTLMu1w5alocFAu4aqc/njpPd7&#10;VmZhcXmr2e3nh2MeZsf8xZjR07Bdgko0pH/x3f1hDcynrzJX3sgT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yo9sMAAADdAAAADwAAAAAAAAAAAAAAAACYAgAAZHJzL2Rv&#10;d25yZXYueG1sUEsFBgAAAAAEAAQA9QAAAIgDA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0276FC6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cac:Contact</w:t>
            </w:r>
          </w:p>
        </w:tc>
      </w:tr>
      <w:tr w:rsidR="00761392" w:rsidRPr="00083670" w14:paraId="33F46998" w14:textId="77777777" w:rsidTr="00761392">
        <w:trPr>
          <w:cantSplit/>
          <w:trHeight w:hRule="exact" w:val="216"/>
        </w:trPr>
        <w:tc>
          <w:tcPr>
            <w:tcW w:w="274" w:type="dxa"/>
            <w:tcBorders>
              <w:top w:val="nil"/>
              <w:left w:val="nil"/>
              <w:bottom w:val="nil"/>
              <w:right w:val="nil"/>
            </w:tcBorders>
            <w:shd w:val="clear" w:color="auto" w:fill="FFFFFF"/>
          </w:tcPr>
          <w:p w14:paraId="16A4F84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51D61862"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1D7237D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597760" behindDoc="0" locked="1" layoutInCell="0" allowOverlap="1" wp14:anchorId="6D6DEE2D" wp14:editId="0B5DA19F">
                      <wp:simplePos x="0" y="0"/>
                      <wp:positionH relativeFrom="column">
                        <wp:posOffset>1325880</wp:posOffset>
                      </wp:positionH>
                      <wp:positionV relativeFrom="paragraph">
                        <wp:posOffset>0</wp:posOffset>
                      </wp:positionV>
                      <wp:extent cx="312420" cy="137160"/>
                      <wp:effectExtent l="0" t="635" r="3175" b="0"/>
                      <wp:wrapNone/>
                      <wp:docPr id="4290" name="Group 4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91" name="Rectangle 1016"/>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92" name="Rectangle 1017"/>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93" name="Rectangle 1018"/>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ADB314" id="Group 4290" o:spid="_x0000_s1026" style="position:absolute;margin-left:104.4pt;margin-top:0;width:24.6pt;height:10.8pt;z-index:252597760"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" o:allowincell="f">
                      <v:rect id="Rectangle 1016"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Ba8UA&#10;AADdAAAADwAAAGRycy9kb3ducmV2LnhtbESPS2vCQBSF90L/w3AL3ZmJr6DRUWqh4Kpg7Ka7a+aa&#10;BDN3pplR03/vFASXh/P4OKtNb1pxpc43lhWMkhQEcWl1w5WC78PncA7CB2SNrWVS8EceNuuXwQpz&#10;bW+8p2sRKhFH2OeooA7B5VL6siaDPrGOOHon2xkMUXaV1B3e4rhp5ThNM2mw4Uio0dFHTeW5uJjI&#10;/ZkUqZv/bis2X9P9MXOTYzZT6u21f1+CCNSHZ/jR3mkF0/FiBP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gFrxQAAAN0AAAAPAAAAAAAAAAAAAAAAAJgCAABkcnMv&#10;ZG93bnJldi54bWxQSwUGAAAAAAQABAD1AAAAigMAAAAA&#10;" fillcolor="black" stroked="f" strokeweight="0"/>
                      <v:rect id="Rectangle 1017"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fHMQA&#10;AADdAAAADwAAAGRycy9kb3ducmV2LnhtbESPzWrCQBSF9wXfYbhCd3VitEGjo9hCoSvB6MbdNXNN&#10;gpk7Y2aq6dt3hILLw/n5OMt1b1pxo843lhWMRwkI4tLqhisFh/3X2wyED8gaW8uk4Jc8rFeDlyXm&#10;2t55R7ciVCKOsM9RQR2Cy6X0ZU0G/cg64uidbWcwRNlVUnd4j+OmlWmSZNJgw5FQo6PPmspL8WMi&#10;9zgpEje7flRsttPdKXOTU/au1Ouw3yxABOrDM/zf/tYKpuk8hc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EnxzEAAAA3QAAAA8AAAAAAAAAAAAAAAAAmAIAAGRycy9k&#10;b3ducmV2LnhtbFBLBQYAAAAABAAEAPUAAACJAwAAAAA=&#10;" fillcolor="black" stroked="f" strokeweight="0"/>
                      <v:rect id="Rectangle 1018"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g6h8QA&#10;AADdAAAADwAAAGRycy9kb3ducmV2LnhtbESPzWrCQBSF94W+w3AL7uqkRoONjqJCwVXB6Ka7a+aa&#10;hGbujJlR07d3CoLLw/n5OPNlb1pxpc43lhV8DBMQxKXVDVcKDvuv9ykIH5A1tpZJwR95WC5eX+aY&#10;a3vjHV2LUIk4wj5HBXUILpfSlzUZ9EPriKN3sp3BEGVXSd3hLY6bVo6SJJMGG46EGh1taip/i4uJ&#10;3J+0SNz0vK7YfI93x8ylx2yi1OCtX81ABOrDM/xob7WC8egzhf838Qn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IOof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41D56E47"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cbc:Name</w:t>
            </w:r>
            <w:r w:rsidRPr="00083670">
              <w:rPr>
                <w:rFonts w:ascii="Arial" w:hAnsi="Arial" w:cs="Arial"/>
                <w:sz w:val="16"/>
                <w:szCs w:val="16"/>
                <w:lang w:eastAsia="nb-NO"/>
              </w:rPr>
              <w:tab/>
            </w:r>
            <w:r w:rsidRPr="00083670">
              <w:rPr>
                <w:rFonts w:ascii="Arial" w:hAnsi="Arial" w:cs="Arial"/>
                <w:color w:val="000000"/>
                <w:sz w:val="16"/>
                <w:szCs w:val="16"/>
                <w:lang w:eastAsia="nb-NO"/>
              </w:rPr>
              <w:t>Contact person name</w:t>
            </w:r>
            <w:r w:rsidRPr="00083670">
              <w:rPr>
                <w:rFonts w:ascii="Arial" w:hAnsi="Arial" w:cs="Arial"/>
                <w:sz w:val="16"/>
                <w:szCs w:val="16"/>
                <w:lang w:eastAsia="nb-NO"/>
              </w:rPr>
              <w:tab/>
            </w:r>
            <w:r w:rsidRPr="00083670">
              <w:rPr>
                <w:rFonts w:ascii="Arial" w:hAnsi="Arial" w:cs="Arial"/>
                <w:color w:val="000000"/>
                <w:sz w:val="16"/>
                <w:szCs w:val="16"/>
                <w:lang w:eastAsia="nb-NO"/>
              </w:rPr>
              <w:t>tir76-074</w:t>
            </w:r>
          </w:p>
        </w:tc>
      </w:tr>
      <w:tr w:rsidR="00761392" w:rsidRPr="00083670" w14:paraId="502AF485" w14:textId="77777777" w:rsidTr="00761392">
        <w:trPr>
          <w:cantSplit/>
          <w:trHeight w:hRule="exact" w:val="216"/>
        </w:trPr>
        <w:tc>
          <w:tcPr>
            <w:tcW w:w="274" w:type="dxa"/>
            <w:tcBorders>
              <w:top w:val="nil"/>
              <w:left w:val="nil"/>
              <w:bottom w:val="nil"/>
              <w:right w:val="nil"/>
            </w:tcBorders>
            <w:shd w:val="clear" w:color="auto" w:fill="FFFFFF"/>
          </w:tcPr>
          <w:p w14:paraId="4283B0DA"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512483B8"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00DE129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00832" behindDoc="0" locked="1" layoutInCell="0" allowOverlap="1" wp14:anchorId="0334D1AB" wp14:editId="220E0237">
                      <wp:simplePos x="0" y="0"/>
                      <wp:positionH relativeFrom="column">
                        <wp:posOffset>1325880</wp:posOffset>
                      </wp:positionH>
                      <wp:positionV relativeFrom="paragraph">
                        <wp:posOffset>0</wp:posOffset>
                      </wp:positionV>
                      <wp:extent cx="312420" cy="137160"/>
                      <wp:effectExtent l="0" t="4445" r="3175" b="1270"/>
                      <wp:wrapNone/>
                      <wp:docPr id="4286" name="Group 4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87" name="Rectangle 1020"/>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88" name="Rectangle 1021"/>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89" name="Rectangle 1022"/>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C568A99" id="Group 4286" o:spid="_x0000_s1026" style="position:absolute;margin-left:104.4pt;margin-top:0;width:24.6pt;height:10.8pt;z-index:25260083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" o:allowincell="f">
                      <v:rect id="Rectangle 1020"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qWcUA&#10;AADdAAAADwAAAGRycy9kb3ducmV2LnhtbESPS2vCQBSF9wX/w3CF7urER2OIjmILha4Eoxt318w1&#10;CWbujJmppv++IxRcHs7j4yzXvWnFjTrfWFYwHiUgiEurG64UHPZfbxkIH5A1tpZJwS95WK8GL0vM&#10;tb3zjm5FqEQcYZ+jgjoEl0vpy5oM+pF1xNE7285giLKrpO7wHsdNKydJkkqDDUdCjY4+ayovxY+J&#10;3OO0SFx2/ajYbGe7U+qmp/Rdqddhv1mACNSHZ/i//a0VzCbZHB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qpZxQAAAN0AAAAPAAAAAAAAAAAAAAAAAJgCAABkcnMv&#10;ZG93bnJldi54bWxQSwUGAAAAAAQABAD1AAAAigMAAAAA&#10;" fillcolor="black" stroked="f" strokeweight="0"/>
                      <v:rect id="Rectangle 1021"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K8IA&#10;AADdAAAADwAAAGRycy9kb3ducmV2LnhtbERPO2vDMBDeA/0P4grdEjkvY5wooS0UOhXidOl2sS62&#10;iXVSLTVx/31vKGT8+N7b/eh6daUhdp4NzGcZKOLa244bA5/Ht2kBKiZki71nMvBLEfa7h8kWS+tv&#10;fKBrlRolIRxLNNCmFEqtY92SwzjzgVi4sx8cJoFDo+2ANwl3vV5kWa4ddiwNLQZ6bam+VD9Oer+W&#10;VRaK75eG3cfqcMrD8pSvjXl6HJ83oBKN6S7+d79bA6tFIXPljTwB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T4rwgAAAN0AAAAPAAAAAAAAAAAAAAAAAJgCAABkcnMvZG93&#10;bnJldi54bWxQSwUGAAAAAAQABAD1AAAAhwMAAAAA&#10;" fillcolor="black" stroked="f" strokeweight="0"/>
                      <v:rect id="Rectangle 1022"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bsMUA&#10;AADdAAAADwAAAGRycy9kb3ducmV2LnhtbESPS2vCQBSF9wX/w3CF7urER0OMjmILha4Eoxt318w1&#10;CWbujJmppv++IxRcHs7j4yzXvWnFjTrfWFYwHiUgiEurG64UHPZfbxkIH5A1tpZJwS95WK8GL0vM&#10;tb3zjm5FqEQcYZ+jgjoEl0vpy5oM+pF1xNE7285giLKrpO7wHsdNKydJkkqDDUdCjY4+ayovxY+J&#10;3OO0SFx2/ajYbGe7U+qmp/Rdqddhv1mACNSHZ/i//a0VzCbZHB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uwxQAAAN0AAAAPAAAAAAAAAAAAAAAAAJgCAABkcnMv&#10;ZG93bnJldi54bWxQSwUGAAAAAAQABAD1AAAAigM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627C2882"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cbc:Telephone</w:t>
            </w:r>
            <w:r w:rsidRPr="00083670">
              <w:rPr>
                <w:rFonts w:ascii="Arial" w:hAnsi="Arial" w:cs="Arial"/>
                <w:sz w:val="16"/>
                <w:szCs w:val="16"/>
                <w:lang w:eastAsia="nb-NO"/>
              </w:rPr>
              <w:tab/>
            </w:r>
            <w:r w:rsidRPr="00083670">
              <w:rPr>
                <w:rFonts w:ascii="Arial" w:hAnsi="Arial" w:cs="Arial"/>
                <w:color w:val="000000"/>
                <w:sz w:val="16"/>
                <w:szCs w:val="16"/>
                <w:lang w:eastAsia="nb-NO"/>
              </w:rPr>
              <w:t>Contact telephone number</w:t>
            </w:r>
            <w:r w:rsidRPr="00083670">
              <w:rPr>
                <w:rFonts w:ascii="Arial" w:hAnsi="Arial" w:cs="Arial"/>
                <w:sz w:val="16"/>
                <w:szCs w:val="16"/>
                <w:lang w:eastAsia="nb-NO"/>
              </w:rPr>
              <w:tab/>
            </w:r>
            <w:r w:rsidRPr="00083670">
              <w:rPr>
                <w:rFonts w:ascii="Arial" w:hAnsi="Arial" w:cs="Arial"/>
                <w:color w:val="000000"/>
                <w:sz w:val="16"/>
                <w:szCs w:val="16"/>
                <w:lang w:eastAsia="nb-NO"/>
              </w:rPr>
              <w:t>tir76-077</w:t>
            </w:r>
          </w:p>
        </w:tc>
      </w:tr>
      <w:tr w:rsidR="00761392" w:rsidRPr="00083670" w14:paraId="1D199EEB" w14:textId="77777777" w:rsidTr="00761392">
        <w:trPr>
          <w:cantSplit/>
          <w:trHeight w:hRule="exact" w:val="216"/>
        </w:trPr>
        <w:tc>
          <w:tcPr>
            <w:tcW w:w="274" w:type="dxa"/>
            <w:tcBorders>
              <w:top w:val="nil"/>
              <w:left w:val="nil"/>
              <w:bottom w:val="nil"/>
              <w:right w:val="nil"/>
            </w:tcBorders>
            <w:shd w:val="clear" w:color="auto" w:fill="FFFFFF"/>
          </w:tcPr>
          <w:p w14:paraId="1AF369D6"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072FF037"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551F2DA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03904" behindDoc="0" locked="1" layoutInCell="0" allowOverlap="1" wp14:anchorId="1B719063" wp14:editId="0E77CD54">
                      <wp:simplePos x="0" y="0"/>
                      <wp:positionH relativeFrom="column">
                        <wp:posOffset>1325880</wp:posOffset>
                      </wp:positionH>
                      <wp:positionV relativeFrom="paragraph">
                        <wp:posOffset>0</wp:posOffset>
                      </wp:positionV>
                      <wp:extent cx="312420" cy="137160"/>
                      <wp:effectExtent l="0" t="0" r="3175" b="0"/>
                      <wp:wrapNone/>
                      <wp:docPr id="4282" name="Group 4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83" name="Rectangle 1024"/>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84" name="Rectangle 1025"/>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85" name="Rectangle 1026"/>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F4E1D7" id="Group 4282" o:spid="_x0000_s1026" style="position:absolute;margin-left:104.4pt;margin-top:0;width:24.6pt;height:10.8pt;z-index:252603904"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" o:allowincell="f">
                      <v:rect id="Rectangle 1024"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GsWsQA&#10;AADdAAAADwAAAGRycy9kb3ducmV2LnhtbESPzWrCQBSF9wXfYbhCd3Wi0RCio6hQ6Kpg2o27a+aa&#10;BDN3xsyo6dt3CgWXh/PzcVabwXTiTr1vLSuYThIQxJXVLdcKvr/e33IQPiBr7CyTgh/ysFmPXlZY&#10;aPvgA93LUIs4wr5ABU0IrpDSVw0Z9BPriKN3tr3BEGVfS93jI46bTs6SJJMGW46EBh3tG6ou5c1E&#10;7jEtE5dfdzWbz/nhlLn0lC2Ueh0P2yWIQEN4hv/bH1rBfJan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RrFrEAAAA3QAAAA8AAAAAAAAAAAAAAAAAmAIAAGRycy9k&#10;b3ducmV2LnhtbFBLBQYAAAAABAAEAPUAAACJAwAAAAA=&#10;" fillcolor="black" stroked="f" strokeweight="0"/>
                      <v:rect id="Rectangle 1025"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0LsQA&#10;AADdAAAADwAAAGRycy9kb3ducmV2LnhtbESPzWrCQBSF9wXfYbgFd3VSTUNIHcUKgivB6Ka7a+aa&#10;BDN3pplR49s7hUKXh/PzcebLwXTiRr1vLSt4nyQgiCurW64VHA+btxyED8gaO8uk4EEelovRyxwL&#10;be+8p1sZahFH2BeooAnBFVL6qiGDfmIdcfTOtjcYouxrqXu8x3HTyWmSZNJgy5HQoKN1Q9WlvJrI&#10;/Z6Vict/vmo2u3R/ytzslH0oNX4dVp8gAg3hP/zX3moF6TRP4fd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4NC7EAAAA3QAAAA8AAAAAAAAAAAAAAAAAmAIAAGRycy9k&#10;b3ducmV2LnhtbFBLBQYAAAAABAAEAPUAAACJAwAAAAA=&#10;" fillcolor="black" stroked="f" strokeweight="0"/>
                      <v:rect id="Rectangle 1026"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RtcQA&#10;AADdAAAADwAAAGRycy9kb3ducmV2LnhtbESPS4vCMBSF9wPzH8IdcDemvkrpGMUZEFwNWN24uzZ3&#10;2mJzE5uo9d+bAcHl4Tw+znzZm1ZcqfONZQWjYQKCuLS64UrBfrf+zED4gKyxtUwK7uRhuXh/m2Ou&#10;7Y23dC1CJeII+xwV1CG4XEpf1mTQD60jjt6f7QyGKLtK6g5vcdy0cpwkqTTYcCTU6OinpvJUXEzk&#10;HiZF4rLzd8Xmd7o9pm5yTGdKDT761ReIQH14hZ/tjVYwHWcz+H8Tn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0kbX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2827E219"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cbc:Telefax</w:t>
            </w:r>
            <w:r w:rsidRPr="00083670">
              <w:rPr>
                <w:rFonts w:ascii="Arial" w:hAnsi="Arial" w:cs="Arial"/>
                <w:sz w:val="16"/>
                <w:szCs w:val="16"/>
                <w:lang w:eastAsia="nb-NO"/>
              </w:rPr>
              <w:tab/>
            </w:r>
            <w:r w:rsidRPr="00083670">
              <w:rPr>
                <w:rFonts w:ascii="Arial" w:hAnsi="Arial" w:cs="Arial"/>
                <w:color w:val="000000"/>
                <w:sz w:val="16"/>
                <w:szCs w:val="16"/>
                <w:lang w:eastAsia="nb-NO"/>
              </w:rPr>
              <w:t>Conatct fax number</w:t>
            </w:r>
            <w:r w:rsidRPr="00083670">
              <w:rPr>
                <w:rFonts w:ascii="Arial" w:hAnsi="Arial" w:cs="Arial"/>
                <w:sz w:val="16"/>
                <w:szCs w:val="16"/>
                <w:lang w:eastAsia="nb-NO"/>
              </w:rPr>
              <w:tab/>
            </w:r>
            <w:r w:rsidRPr="00083670">
              <w:rPr>
                <w:rFonts w:ascii="Arial" w:hAnsi="Arial" w:cs="Arial"/>
                <w:color w:val="000000"/>
                <w:sz w:val="16"/>
                <w:szCs w:val="16"/>
                <w:lang w:eastAsia="nb-NO"/>
              </w:rPr>
              <w:t>tir76-075</w:t>
            </w:r>
          </w:p>
        </w:tc>
      </w:tr>
      <w:tr w:rsidR="00761392" w:rsidRPr="00083670" w14:paraId="0FD8F541" w14:textId="77777777" w:rsidTr="00761392">
        <w:trPr>
          <w:cantSplit/>
          <w:trHeight w:hRule="exact" w:val="216"/>
        </w:trPr>
        <w:tc>
          <w:tcPr>
            <w:tcW w:w="274" w:type="dxa"/>
            <w:tcBorders>
              <w:top w:val="nil"/>
              <w:left w:val="nil"/>
              <w:bottom w:val="nil"/>
              <w:right w:val="nil"/>
            </w:tcBorders>
            <w:shd w:val="clear" w:color="auto" w:fill="FFFFFF"/>
          </w:tcPr>
          <w:p w14:paraId="7AF25BEF"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3EBDD35D"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1362743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06976" behindDoc="0" locked="1" layoutInCell="0" allowOverlap="1" wp14:anchorId="5F478634" wp14:editId="250CBEB9">
                      <wp:simplePos x="0" y="0"/>
                      <wp:positionH relativeFrom="column">
                        <wp:posOffset>1325880</wp:posOffset>
                      </wp:positionH>
                      <wp:positionV relativeFrom="paragraph">
                        <wp:posOffset>0</wp:posOffset>
                      </wp:positionV>
                      <wp:extent cx="312420" cy="137160"/>
                      <wp:effectExtent l="0" t="2540" r="3175" b="3175"/>
                      <wp:wrapNone/>
                      <wp:docPr id="4278" name="Group 4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79" name="Rectangle 1028"/>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80" name="Rectangle 1029"/>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81" name="Rectangle 1030"/>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1418D8C" id="Group 4278" o:spid="_x0000_s1026" style="position:absolute;margin-left:104.4pt;margin-top:0;width:24.6pt;height:10.8pt;z-index:252606976"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" o:allowincell="f">
                      <v:rect id="Rectangle 1028"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rl8UA&#10;AADdAAAADwAAAGRycy9kb3ducmV2LnhtbESPS2vCQBSF94L/YbhCdzrxldqYUdpCoSvB6Ka7m8xt&#10;EszcGTNTTf99p1Do8nAeHyffD6YTN+p9a1nBfJaAIK6sbrlWcD69TTcgfEDW2FkmBd/kYb8bj3LM&#10;tL3zkW5FqEUcYZ+hgiYEl0npq4YM+pl1xNH7tL3BEGVfS93jPY6bTi6SJJUGW46EBh29NlRdii8T&#10;uR/LInGb60vN5rA6lqlblulaqYfJ8LwFEWgI/+G/9rtWsFo8PsHvm/g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OuXxQAAAN0AAAAPAAAAAAAAAAAAAAAAAJgCAABkcnMv&#10;ZG93bnJldi54bWxQSwUGAAAAAAQABAD1AAAAigMAAAAA&#10;" fillcolor="black" stroked="f" strokeweight="0"/>
                      <v:rect id="Rectangle 1029" o:spid="_x0000_s1028"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yLcIA&#10;AADdAAAADwAAAGRycy9kb3ducmV2LnhtbERPO2vDMBDeA/0P4grdEjkvY5wooS0UOhXidOl2sS62&#10;iXVSLTVx/31vKGT8+N7b/eh6daUhdp4NzGcZKOLa244bA5/Ht2kBKiZki71nMvBLEfa7h8kWS+tv&#10;fKBrlRolIRxLNNCmFEqtY92SwzjzgVi4sx8cJoFDo+2ANwl3vV5kWa4ddiwNLQZ6bam+VD9Oer+W&#10;VRaK75eG3cfqcMrD8pSvjXl6HJ83oBKN6S7+d79bA6tFIfvljTwB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zItwgAAAN0AAAAPAAAAAAAAAAAAAAAAAJgCAABkcnMvZG93&#10;bnJldi54bWxQSwUGAAAAAAQABAD1AAAAhwMAAAAA&#10;" fillcolor="black" stroked="f" strokeweight="0"/>
                      <v:rect id="Rectangle 1030"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tsUA&#10;AADdAAAADwAAAGRycy9kb3ducmV2LnhtbESPzWrCQBSF94W+w3CF7uokakNInUgrFFwVjG7cXTO3&#10;STBzZ5oZNb59RxC6PJyfj7NcjaYXFxp8Z1lBOk1AENdWd9wo2O++XnMQPiBr7C2Tght5WJXPT0ss&#10;tL3yli5VaEQcYV+ggjYEV0jp65YM+ql1xNH7sYPBEOXQSD3gNY6bXs6SJJMGO46EFh2tW6pP1dlE&#10;7mFeJS7//WzYfC+2x8zNj9mbUi+T8eMdRKAx/Icf7Y1WsJjlKdzf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e2xQAAAN0AAAAPAAAAAAAAAAAAAAAAAJgCAABkcnMv&#10;ZG93bnJldi54bWxQSwUGAAAAAAQABAD1AAAAigM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43117597"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cbc:ElectronicMail</w:t>
            </w:r>
            <w:r w:rsidRPr="00083670">
              <w:rPr>
                <w:rFonts w:ascii="Arial" w:hAnsi="Arial" w:cs="Arial"/>
                <w:sz w:val="16"/>
                <w:szCs w:val="16"/>
                <w:lang w:eastAsia="nb-NO"/>
              </w:rPr>
              <w:tab/>
            </w:r>
            <w:r w:rsidRPr="00083670">
              <w:rPr>
                <w:rFonts w:ascii="Arial" w:hAnsi="Arial" w:cs="Arial"/>
                <w:color w:val="000000"/>
                <w:sz w:val="16"/>
                <w:szCs w:val="16"/>
                <w:lang w:eastAsia="nb-NO"/>
              </w:rPr>
              <w:t>Contact email address</w:t>
            </w:r>
            <w:r w:rsidRPr="00083670">
              <w:rPr>
                <w:rFonts w:ascii="Arial" w:hAnsi="Arial" w:cs="Arial"/>
                <w:sz w:val="16"/>
                <w:szCs w:val="16"/>
                <w:lang w:eastAsia="nb-NO"/>
              </w:rPr>
              <w:tab/>
            </w:r>
            <w:r w:rsidRPr="00083670">
              <w:rPr>
                <w:rFonts w:ascii="Arial" w:hAnsi="Arial" w:cs="Arial"/>
                <w:color w:val="000000"/>
                <w:sz w:val="16"/>
                <w:szCs w:val="16"/>
                <w:lang w:eastAsia="nb-NO"/>
              </w:rPr>
              <w:t>tir76-076</w:t>
            </w:r>
          </w:p>
        </w:tc>
      </w:tr>
      <w:tr w:rsidR="00761392" w:rsidRPr="00083670" w14:paraId="54B536D7" w14:textId="77777777" w:rsidTr="00761392">
        <w:trPr>
          <w:cantSplit/>
          <w:trHeight w:hRule="exact" w:val="250"/>
        </w:trPr>
        <w:tc>
          <w:tcPr>
            <w:tcW w:w="274" w:type="dxa"/>
            <w:tcBorders>
              <w:top w:val="nil"/>
              <w:left w:val="nil"/>
              <w:bottom w:val="nil"/>
              <w:right w:val="nil"/>
            </w:tcBorders>
            <w:shd w:val="clear" w:color="auto" w:fill="FFFFFF"/>
          </w:tcPr>
          <w:p w14:paraId="11457876"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312B0309"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197" w:type="dxa"/>
            <w:gridSpan w:val="2"/>
            <w:tcBorders>
              <w:top w:val="dotted" w:sz="6" w:space="0" w:color="808080"/>
              <w:left w:val="nil"/>
              <w:bottom w:val="nil"/>
              <w:right w:val="nil"/>
            </w:tcBorders>
            <w:shd w:val="clear" w:color="auto" w:fill="FFFFFF"/>
          </w:tcPr>
          <w:p w14:paraId="5A2044A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10048" behindDoc="0" locked="1" layoutInCell="0" allowOverlap="1" wp14:anchorId="19AC1AE2" wp14:editId="74FD8350">
                      <wp:simplePos x="0" y="0"/>
                      <wp:positionH relativeFrom="column">
                        <wp:posOffset>1325880</wp:posOffset>
                      </wp:positionH>
                      <wp:positionV relativeFrom="paragraph">
                        <wp:posOffset>9525</wp:posOffset>
                      </wp:positionV>
                      <wp:extent cx="125095" cy="158750"/>
                      <wp:effectExtent l="0" t="0" r="0" b="0"/>
                      <wp:wrapNone/>
                      <wp:docPr id="4274" name="Group 4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4275" name="Rectangle 1032"/>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6" name="Rectangle 1033"/>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7" name="Rectangle 1034"/>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316CBC7" id="Group 4274" o:spid="_x0000_s1026" style="position:absolute;margin-left:104.4pt;margin-top:.75pt;width:9.85pt;height:12.5pt;z-index:252610048"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" o:allowincell="f">
                      <v:rect id="Rectangle 1032"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hksUA&#10;AADdAAAADwAAAGRycy9kb3ducmV2LnhtbESPS2vCQBSF94X+h+EW3NVJfUSJGaUtCK4EYzfdXTPX&#10;JJi5M81MY/z3TqHg8nAeHyffDKYVPXW+sazgbZyAIC6tbrhS8HXcvi5B+ICssbVMCm7kYbN+fsox&#10;0/bKB+qLUIk4wj5DBXUILpPSlzUZ9GPriKN3tp3BEGVXSd3hNY6bVk6SJJUGG46EGh191lReil8T&#10;ud/TInHLn4+KzX52OKVuekrnSo1ehvcViEBDeIT/2zutYDZZzOH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eGSxQAAAN0AAAAPAAAAAAAAAAAAAAAAAJgCAABkcnMv&#10;ZG93bnJldi54bWxQSwUGAAAAAAQABAD1AAAAigMAAAAA&#10;" fillcolor="black" stroked="f" strokeweight="0"/>
                      <v:rect id="Rectangle 1033"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cQA&#10;AADdAAAADwAAAGRycy9kb3ducmV2LnhtbESPS4vCMBSF94L/IVzBnaa+OtIxiiMMzEqwupndtbnT&#10;Fpub2GS08+8nguDycB4fZ7XpTCNu1PrasoLJOAFBXFhdc6ngdPwcLUH4gKyxsUwK/sjDZt3vrTDT&#10;9s4HuuWhFHGEfYYKqhBcJqUvKjLox9YRR+/HtgZDlG0pdYv3OG4aOU2SVBqsORIqdLSrqLjkvyZy&#10;v2d54pbXj5LNfn44p252ThdKDQfd9h1EoC68ws/2l1Ywn76l8HgTn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zf+XEAAAA3QAAAA8AAAAAAAAAAAAAAAAAmAIAAGRycy9k&#10;b3ducmV2LnhtbFBLBQYAAAAABAAEAPUAAACJAwAAAAA=&#10;" fillcolor="black" stroked="f" strokeweight="0"/>
                      <v:rect id="Rectangle 1034"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afsQA&#10;AADdAAAADwAAAGRycy9kb3ducmV2LnhtbESPS4vCMBSF98L8h3AH3Gk6PqpUo4yCMKsBqxt31+ba&#10;lmluMk3U+u8nA4LLw3l8nOW6M424Uetrywo+hgkI4sLqmksFx8NuMAfhA7LGxjIpeJCH9eqtt8RM&#10;2zvv6ZaHUsQR9hkqqEJwmZS+qMigH1pHHL2LbQ2GKNtS6hbvcdw0cpQkqTRYcyRU6GhbUfGTX03k&#10;nsZ54ua/m5LN92R/Tt34nE6V6r93nwsQgbrwCj/bX1rBZDSbwf+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2n7EAAAA3QAAAA8AAAAAAAAAAAAAAAAAmAIAAGRycy9k&#10;b3ducmV2LnhtbFBLBQYAAAAABAAEAPUAAACJAwAAAAA=&#10;" fillcolor="black" stroked="f" strokeweight="0"/>
                      <w10:anchorlock/>
                    </v:group>
                  </w:pict>
                </mc:Fallback>
              </mc:AlternateContent>
            </w:r>
          </w:p>
        </w:tc>
        <w:tc>
          <w:tcPr>
            <w:tcW w:w="7351" w:type="dxa"/>
            <w:gridSpan w:val="6"/>
            <w:tcBorders>
              <w:top w:val="dotted" w:sz="6" w:space="0" w:color="808080"/>
              <w:left w:val="nil"/>
              <w:bottom w:val="nil"/>
              <w:right w:val="nil"/>
            </w:tcBorders>
            <w:shd w:val="clear" w:color="auto" w:fill="FFFFFF"/>
          </w:tcPr>
          <w:p w14:paraId="22F60F4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w:t>
            </w:r>
            <w:commentRangeStart w:id="1740"/>
            <w:r w:rsidRPr="00083670">
              <w:rPr>
                <w:rFonts w:ascii="Arial" w:hAnsi="Arial" w:cs="Arial"/>
                <w:b/>
                <w:bCs/>
                <w:color w:val="004080"/>
                <w:sz w:val="18"/>
                <w:szCs w:val="18"/>
                <w:lang w:val="nb-NO" w:eastAsia="nb-NO"/>
              </w:rPr>
              <w:t>BuyerCustomerParty</w:t>
            </w:r>
            <w:commentRangeEnd w:id="1740"/>
            <w:r>
              <w:rPr>
                <w:rStyle w:val="CommentReference"/>
              </w:rPr>
              <w:commentReference w:id="1740"/>
            </w:r>
          </w:p>
        </w:tc>
      </w:tr>
      <w:tr w:rsidR="00761392" w:rsidRPr="00083670" w14:paraId="57FC9651" w14:textId="77777777" w:rsidTr="00761392">
        <w:trPr>
          <w:cantSplit/>
          <w:trHeight w:hRule="exact" w:val="250"/>
        </w:trPr>
        <w:tc>
          <w:tcPr>
            <w:tcW w:w="274" w:type="dxa"/>
            <w:tcBorders>
              <w:top w:val="nil"/>
              <w:left w:val="nil"/>
              <w:bottom w:val="nil"/>
              <w:right w:val="nil"/>
            </w:tcBorders>
            <w:shd w:val="clear" w:color="auto" w:fill="FFFFFF"/>
          </w:tcPr>
          <w:p w14:paraId="4705AF5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4024A99F"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295" w:type="dxa"/>
            <w:gridSpan w:val="3"/>
            <w:tcBorders>
              <w:top w:val="dotted" w:sz="6" w:space="0" w:color="808080"/>
              <w:left w:val="nil"/>
              <w:bottom w:val="nil"/>
              <w:right w:val="nil"/>
            </w:tcBorders>
            <w:shd w:val="clear" w:color="auto" w:fill="FFFFFF"/>
          </w:tcPr>
          <w:p w14:paraId="598C0CC1"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13120" behindDoc="0" locked="1" layoutInCell="0" allowOverlap="1" wp14:anchorId="04363BCD" wp14:editId="3CA39889">
                      <wp:simplePos x="0" y="0"/>
                      <wp:positionH relativeFrom="column">
                        <wp:posOffset>1325880</wp:posOffset>
                      </wp:positionH>
                      <wp:positionV relativeFrom="paragraph">
                        <wp:posOffset>9525</wp:posOffset>
                      </wp:positionV>
                      <wp:extent cx="187325" cy="158750"/>
                      <wp:effectExtent l="0" t="2540" r="4445" b="635"/>
                      <wp:wrapNone/>
                      <wp:docPr id="4269" name="Group 4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4270" name="Rectangle 1036"/>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1" name="Rectangle 1037"/>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2" name="Rectangle 1038"/>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3" name="Rectangle 1039"/>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5E661B3" id="Group 4269" o:spid="_x0000_s1026" style="position:absolute;margin-left:104.4pt;margin-top:.75pt;width:14.75pt;height:12.5pt;z-index:252613120"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" o:allowincell="f">
                      <v:rect id="Rectangle 1036"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CCsMA&#10;AADdAAAADwAAAGRycy9kb3ducmV2LnhtbERPS2vCQBC+F/oflil4qxsfTSW6ihUKPQmmvfQ2Zsck&#10;mJ1ds1tN/33nIPT48b1Xm8F16kp9bD0bmIwzUMSVty3XBr4+358XoGJCtth5JgO/FGGzfnxYYWH9&#10;jQ90LVOtJIRjgQaalEKhdawachjHPhALd/K9wySwr7Xt8SbhrtPTLMu1w5alocFAu4aqc/njpPd7&#10;VmZhcXmr2e3nh2MeZsf8xZjR07Bdgko0pH/x3f1hDcynr7Jf3sgT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ZCCsMAAADdAAAADwAAAAAAAAAAAAAAAACYAgAAZHJzL2Rv&#10;d25yZXYueG1sUEsFBgAAAAAEAAQA9QAAAIgDAAAAAA==&#10;" fillcolor="black" stroked="f" strokeweight="0"/>
                      <v:rect id="Rectangle 1037" o:spid="_x0000_s1028"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nkcUA&#10;AADdAAAADwAAAGRycy9kb3ducmV2LnhtbESPS2vCQBSF90L/w3AL3ZmJryjRUWqh4Kpg7Ka7a+aa&#10;BDN3pplR03/vFASXh/P4OKtNb1pxpc43lhWMkhQEcWl1w5WC78PncAHCB2SNrWVS8EceNuuXwQpz&#10;bW+8p2sRKhFH2OeooA7B5VL6siaDPrGOOHon2xkMUXaV1B3e4rhp5ThNM2mw4Uio0dFHTeW5uJjI&#10;/ZkUqVv8bis2X9P9MXOTYzZT6u21f1+CCNSHZ/jR3mkF0/F8BP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ueRxQAAAN0AAAAPAAAAAAAAAAAAAAAAAJgCAABkcnMv&#10;ZG93bnJldi54bWxQSwUGAAAAAAQABAD1AAAAigMAAAAA&#10;" fillcolor="black" stroked="f" strokeweight="0"/>
                      <v:rect id="Rectangle 1038"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h55sQA&#10;AADdAAAADwAAAGRycy9kb3ducmV2LnhtbESPzWrCQBSF9wXfYbhCd3VitFGio9hCoSvB6MbdNXNN&#10;gpk7Y2aq6dt3hILLw/n5OMt1b1pxo843lhWMRwkI4tLqhisFh/3X2xyED8gaW8uk4Jc8rFeDlyXm&#10;2t55R7ciVCKOsM9RQR2Cy6X0ZU0G/cg64uidbWcwRNlVUnd4j+OmlWmSZNJgw5FQo6PPmspL8WMi&#10;9zgpEje/flRsttPdKXOTU/au1Ouw3yxABOrDM/zf/tYKpukshc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IeebEAAAA3QAAAA8AAAAAAAAAAAAAAAAAmAIAAGRycy9k&#10;b3ducmV2LnhtbFBLBQYAAAAABAAEAPUAAACJAwAAAAA=&#10;" fillcolor="black" stroked="f" strokeweight="0"/>
                      <v:rect id="Rectangle 1039"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cfcQA&#10;AADdAAAADwAAAGRycy9kb3ducmV2LnhtbESPzWrCQBSF9wXfYbhCd3WisVGio9hCoSvB6MbdNXNN&#10;gpk7Y2aq6dt3hILLw/n5OMt1b1pxo843lhWMRwkI4tLqhisFh/3X2xyED8gaW8uk4Jc8rFeDlyXm&#10;2t55R7ciVCKOsM9RQR2Cy6X0ZU0G/cg64uidbWcwRNlVUnd4j+OmlZMkyaTBhiOhRkefNZWX4sdE&#10;7jEtEje/flRsttPdKXPpKXtX6nXYbxYgAvXhGf5vf2sF08kshc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E3H3EAAAA3QAAAA8AAAAAAAAAAAAAAAAAmAIAAGRycy9k&#10;b3ducmV2LnhtbFBLBQYAAAAABAAEAPUAAACJAwAAAAA=&#10;" fillcolor="black" stroked="f" strokeweight="0"/>
                      <w10:anchorlock/>
                    </v:group>
                  </w:pict>
                </mc:Fallback>
              </mc:AlternateContent>
            </w:r>
          </w:p>
        </w:tc>
        <w:tc>
          <w:tcPr>
            <w:tcW w:w="7253" w:type="dxa"/>
            <w:gridSpan w:val="5"/>
            <w:tcBorders>
              <w:top w:val="dotted" w:sz="6" w:space="0" w:color="808080"/>
              <w:left w:val="nil"/>
              <w:bottom w:val="nil"/>
              <w:right w:val="nil"/>
            </w:tcBorders>
            <w:shd w:val="clear" w:color="auto" w:fill="FFFFFF"/>
          </w:tcPr>
          <w:p w14:paraId="6CD239B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cac:Party</w:t>
            </w:r>
          </w:p>
        </w:tc>
      </w:tr>
      <w:tr w:rsidR="00761392" w:rsidRPr="00083670" w14:paraId="0B056169" w14:textId="77777777" w:rsidTr="00761392">
        <w:trPr>
          <w:cantSplit/>
          <w:trHeight w:hRule="exact" w:val="216"/>
        </w:trPr>
        <w:tc>
          <w:tcPr>
            <w:tcW w:w="274" w:type="dxa"/>
            <w:tcBorders>
              <w:top w:val="nil"/>
              <w:left w:val="nil"/>
              <w:bottom w:val="nil"/>
              <w:right w:val="nil"/>
            </w:tcBorders>
            <w:shd w:val="clear" w:color="auto" w:fill="FFFFFF"/>
          </w:tcPr>
          <w:p w14:paraId="101F78D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226CB584"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3F7C4CC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16192" behindDoc="0" locked="1" layoutInCell="0" allowOverlap="1" wp14:anchorId="482D7743" wp14:editId="6B1F9F00">
                      <wp:simplePos x="0" y="0"/>
                      <wp:positionH relativeFrom="column">
                        <wp:posOffset>1325880</wp:posOffset>
                      </wp:positionH>
                      <wp:positionV relativeFrom="paragraph">
                        <wp:posOffset>0</wp:posOffset>
                      </wp:positionV>
                      <wp:extent cx="250190" cy="137160"/>
                      <wp:effectExtent l="0" t="0" r="0" b="0"/>
                      <wp:wrapNone/>
                      <wp:docPr id="4265" name="Group 4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266" name="Rectangle 1041"/>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7" name="Rectangle 1042"/>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8" name="Rectangle 1043"/>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FAD3342" id="Group 4265" o:spid="_x0000_s1026" style="position:absolute;margin-left:104.4pt;margin-top:0;width:19.7pt;height:10.8pt;z-index:25261619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" o:allowincell="f">
                      <v:rect id="Rectangle 1041"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pOMQA&#10;AADdAAAADwAAAGRycy9kb3ducmV2LnhtbESPzWoCMRSF94LvEG7BnWaqNsjUKFYQuhIc3XR3nVxn&#10;Bic36STq9O1NodDl4fx8nOW6t624UxcaxxpeJxkI4tKZhisNp+NuvAARIrLB1jFp+KEA69VwsMTc&#10;uAcf6F7ESqQRDjlqqGP0uZShrMlimDhPnLyL6yzGJLtKmg4fady2cpplSlpsOBFq9LStqbwWN5u4&#10;X7Mi84vvj4rtfn44Kz87qzetRy/95h1EpD7+h//an0bDfKoU/L5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q6TjEAAAA3QAAAA8AAAAAAAAAAAAAAAAAmAIAAGRycy9k&#10;b3ducmV2LnhtbFBLBQYAAAAABAAEAPUAAACJAwAAAAA=&#10;" fillcolor="black" stroked="f" strokeweight="0"/>
                      <v:rect id="Rectangle 1042"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Mo8QA&#10;AADdAAAADwAAAGRycy9kb3ducmV2LnhtbESPS4vCMBSF94L/IVzBnaa+OtIxiiMMzEqwupndtbnT&#10;Fpub2GS08+8nguDycB4fZ7XpTCNu1PrasoLJOAFBXFhdc6ngdPwcLUH4gKyxsUwK/sjDZt3vrTDT&#10;9s4HuuWhFHGEfYYKqhBcJqUvKjLox9YRR+/HtgZDlG0pdYv3OG4aOU2SVBqsORIqdLSrqLjkvyZy&#10;v2d54pbXj5LNfn44p252ThdKDQfd9h1EoC68ws/2l1Ywn6Zv8HgTn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mTKPEAAAA3QAAAA8AAAAAAAAAAAAAAAAAmAIAAGRycy9k&#10;b3ducmV2LnhtbFBLBQYAAAAABAAEAPUAAACJAwAAAAA=&#10;" fillcolor="black" stroked="f" strokeweight="0"/>
                      <v:rect id="Rectangle 1043"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Y0cIA&#10;AADdAAAADwAAAGRycy9kb3ducmV2LnhtbERPO2vDMBDeC/0P4grdGjkvY9wooQkUOhXidOl2sa62&#10;iXVSLTVx/n1uKGT8+N6rzeh6daYhdp4NTCcZKOLa244bA1+H95cCVEzIFnvPZOBKETbrx4cVltZf&#10;eE/nKjVKQjiWaKBNKZRax7olh3HiA7FwP35wmAQOjbYDXiTc9XqWZbl22LE0tBho11J9qv6c9H7P&#10;qywUv9uG3edif8zD/JgvjXl+Gt9eQSUa01387/6wBhazXObKG3kCe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djRwgAAAN0AAAAPAAAAAAAAAAAAAAAAAJgCAABkcnMvZG93&#10;bnJldi54bWxQSwUGAAAAAAQABAD1AAAAhwM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1E99BD71"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cbc:EndpointID</w:t>
            </w:r>
            <w:r w:rsidRPr="00083670">
              <w:rPr>
                <w:rFonts w:ascii="Arial" w:hAnsi="Arial" w:cs="Arial"/>
                <w:sz w:val="16"/>
                <w:szCs w:val="16"/>
                <w:lang w:eastAsia="nb-NO"/>
              </w:rPr>
              <w:tab/>
            </w:r>
            <w:r w:rsidRPr="00083670">
              <w:rPr>
                <w:rFonts w:ascii="Arial" w:hAnsi="Arial" w:cs="Arial"/>
                <w:color w:val="000000"/>
                <w:sz w:val="16"/>
                <w:szCs w:val="16"/>
                <w:lang w:eastAsia="nb-NO"/>
              </w:rPr>
              <w:t>Buyer party endpoint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tir76-021</w:t>
            </w:r>
          </w:p>
        </w:tc>
      </w:tr>
      <w:tr w:rsidR="00761392" w:rsidRPr="00083670" w14:paraId="262055AB" w14:textId="77777777" w:rsidTr="00761392">
        <w:trPr>
          <w:cantSplit/>
          <w:trHeight w:hRule="exact" w:val="250"/>
        </w:trPr>
        <w:tc>
          <w:tcPr>
            <w:tcW w:w="274" w:type="dxa"/>
            <w:tcBorders>
              <w:top w:val="nil"/>
              <w:left w:val="nil"/>
              <w:bottom w:val="nil"/>
              <w:right w:val="nil"/>
            </w:tcBorders>
            <w:shd w:val="clear" w:color="auto" w:fill="FFFFFF"/>
          </w:tcPr>
          <w:p w14:paraId="6876A5F3"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2AC94CF2"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unbounded</w:t>
            </w:r>
          </w:p>
        </w:tc>
        <w:tc>
          <w:tcPr>
            <w:tcW w:w="394" w:type="dxa"/>
            <w:gridSpan w:val="4"/>
            <w:tcBorders>
              <w:top w:val="dotted" w:sz="6" w:space="0" w:color="808080"/>
              <w:left w:val="nil"/>
              <w:bottom w:val="nil"/>
              <w:right w:val="nil"/>
            </w:tcBorders>
            <w:shd w:val="clear" w:color="auto" w:fill="FFFFFF"/>
          </w:tcPr>
          <w:p w14:paraId="0799A87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19264" behindDoc="0" locked="1" layoutInCell="0" allowOverlap="1" wp14:anchorId="5C31CBBF" wp14:editId="3723BE08">
                      <wp:simplePos x="0" y="0"/>
                      <wp:positionH relativeFrom="column">
                        <wp:posOffset>1325880</wp:posOffset>
                      </wp:positionH>
                      <wp:positionV relativeFrom="paragraph">
                        <wp:posOffset>9525</wp:posOffset>
                      </wp:positionV>
                      <wp:extent cx="250190" cy="158750"/>
                      <wp:effectExtent l="0" t="3175" r="0" b="0"/>
                      <wp:wrapNone/>
                      <wp:docPr id="4260" name="Group 4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261" name="Rectangle 1045"/>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2" name="Rectangle 1046"/>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3" name="Rectangle 1047"/>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4" name="Rectangle 1048"/>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D7FAA9E" id="Group 4260" o:spid="_x0000_s1026" style="position:absolute;margin-left:104.4pt;margin-top:.75pt;width:19.7pt;height:12.5pt;z-index:252619264"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" o:allowincell="f">
                      <v:rect id="Rectangle 1045"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NxTMUA&#10;AADdAAAADwAAAGRycy9kb3ducmV2LnhtbESPzWrCQBSF9wXfYbiF7pqJmoaQOooVCq4KRjfurpnb&#10;JDRzZ5oZTXz7TqHQ5eH8fJzVZjK9uNHgO8sK5kkKgri2uuNGwen4/lyA8AFZY2+ZFNzJw2Y9e1hh&#10;qe3IB7pVoRFxhH2JCtoQXCmlr1sy6BPriKP3aQeDIcqhkXrAMY6bXi7SNJcGO46EFh3tWqq/qquJ&#10;3POySl3x/daw+cgOl9wtL/mLUk+P0/YVRKAp/If/2nutIFvk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3FMxQAAAN0AAAAPAAAAAAAAAAAAAAAAAJgCAABkcnMv&#10;ZG93bnJldi54bWxQSwUGAAAAAAQABAD1AAAAigMAAAAA&#10;" fillcolor="black" stroked="f" strokeweight="0"/>
                      <v:rect id="Rectangle 1046"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HvO8QA&#10;AADdAAAADwAAAGRycy9kb3ducmV2LnhtbESPzWrCQBSF90LfYbiF7nTSqCGkjlILBVeC0U1318xt&#10;Epq5M2amGt/eEQSXh/PzcRarwXTiTL1vLSt4nyQgiCurW64VHPbf4xyED8gaO8uk4EoeVsuX0QIL&#10;bS+8o3MZahFH2BeooAnBFVL6qiGDfmIdcfR+bW8wRNnXUvd4ieOmk2mSZNJgy5HQoKOvhqq/8t9E&#10;7s+0TFx+WtdstrPdMXPTYzZX6u11+PwAEWgIz/CjvdEKZmmWwv1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7zvEAAAA3QAAAA8AAAAAAAAAAAAAAAAAmAIAAGRycy9k&#10;b3ducmV2LnhtbFBLBQYAAAAABAAEAPUAAACJAwAAAAA=&#10;" fillcolor="black" stroked="f" strokeweight="0"/>
                      <v:rect id="Rectangle 1047"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1KoMQA&#10;AADdAAAADwAAAGRycy9kb3ducmV2LnhtbESPzWrCQBSF94W+w3AL7uqkRkOIjlILQlcFoxt318w1&#10;CWbujJmppm/fEQSXh/PzcRarwXTiSr1vLSv4GCcgiCurW64V7Heb9xyED8gaO8uk4I88rJavLwss&#10;tL3xlq5lqEUcYV+ggiYEV0jpq4YM+rF1xNE72d5giLKvpe7xFsdNJydJkkmDLUdCg46+GqrO5a+J&#10;3ENaJi6/rGs2P9PtMXPpMZspNXobPucgAg3hGX60v7WC6SRL4f4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dSqDEAAAA3QAAAA8AAAAAAAAAAAAAAAAAmAIAAGRycy9k&#10;b3ducmV2LnhtbFBLBQYAAAAABAAEAPUAAACJAwAAAAA=&#10;" fillcolor="black" stroked="f" strokeweight="0"/>
                      <v:rect id="Rectangle 1048"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S1MQA&#10;AADdAAAADwAAAGRycy9kb3ducmV2LnhtbESPzWrCQBSF94W+w3AL7uqkGkOIjlILQlcFoxt318w1&#10;CWbujJmppm/fEQSXh/PzcRarwXTiSr1vLSv4GCcgiCurW64V7Heb9xyED8gaO8uk4I88rJavLwss&#10;tL3xlq5lqEUcYV+ggiYEV0jpq4YM+rF1xNE72d5giLKvpe7xFsdNJydJkkmDLUdCg46+GqrO5a+J&#10;3MO0TFx+WddsftLtMXPTYzZTavQ2fM5BBBrCM/xof2sF6SRL4f4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00tTEAAAA3QAAAA8AAAAAAAAAAAAAAAAAmAIAAGRycy9k&#10;b3ducmV2LnhtbFBLBQYAAAAABAAEAPUAAACJAw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2CDFF0A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cac:PartyIdentification</w:t>
            </w:r>
          </w:p>
        </w:tc>
      </w:tr>
      <w:tr w:rsidR="00761392" w:rsidRPr="00083670" w14:paraId="7839EFFF" w14:textId="77777777" w:rsidTr="00761392">
        <w:trPr>
          <w:cantSplit/>
          <w:trHeight w:hRule="exact" w:val="216"/>
        </w:trPr>
        <w:tc>
          <w:tcPr>
            <w:tcW w:w="274" w:type="dxa"/>
            <w:tcBorders>
              <w:top w:val="nil"/>
              <w:left w:val="nil"/>
              <w:bottom w:val="nil"/>
              <w:right w:val="nil"/>
            </w:tcBorders>
            <w:shd w:val="clear" w:color="auto" w:fill="FFFFFF"/>
          </w:tcPr>
          <w:p w14:paraId="4183458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640F4606"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38FE494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22336" behindDoc="0" locked="1" layoutInCell="0" allowOverlap="1" wp14:anchorId="3D784AB5" wp14:editId="713E1CA2">
                      <wp:simplePos x="0" y="0"/>
                      <wp:positionH relativeFrom="column">
                        <wp:posOffset>1325880</wp:posOffset>
                      </wp:positionH>
                      <wp:positionV relativeFrom="paragraph">
                        <wp:posOffset>0</wp:posOffset>
                      </wp:positionV>
                      <wp:extent cx="312420" cy="137160"/>
                      <wp:effectExtent l="0" t="0" r="3175" b="0"/>
                      <wp:wrapNone/>
                      <wp:docPr id="4255" name="Group 4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56" name="Rectangle 1050"/>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7" name="Rectangle 1051"/>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8" name="Rectangle 1052"/>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9" name="Rectangle 1053"/>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C7B530A" id="Group 4255" o:spid="_x0000_s1026" style="position:absolute;margin-left:104.4pt;margin-top:0;width:24.6pt;height:10.8pt;z-index:252622336"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" o:allowincell="f">
                      <v:rect id="Rectangle 1050"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jhcUA&#10;AADdAAAADwAAAGRycy9kb3ducmV2LnhtbESPzWrCQBSF9wXfYbiCu2ZSjSGkjmILBVeFxG66u2Zu&#10;k9DMnTEz1fj2TqHQ5eH8fJzNbjKDuNDoe8sKnpIUBHFjdc+tgo/j22MBwgdkjYNlUnAjD7vt7GGD&#10;pbZXruhSh1bEEfYlKuhCcKWUvunIoE+sI47elx0NhijHVuoRr3HcDHKZprk02HMkdOjotaPmu/4x&#10;kfu5qlNXnF9aNu9Zdcrd6pSvlVrMp/0ziEBT+A//tQ9aQbZc5/D7Jj4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iOFxQAAAN0AAAAPAAAAAAAAAAAAAAAAAJgCAABkcnMv&#10;ZG93bnJldi54bWxQSwUGAAAAAAQABAD1AAAAigMAAAAA&#10;" fillcolor="black" stroked="f" strokeweight="0"/>
                      <v:rect id="Rectangle 1051"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qGHsUA&#10;AADdAAAADwAAAGRycy9kb3ducmV2LnhtbESPS2vCQBSF94X+h+EW3NVJfUSJGaUtCK4EYzfdXTPX&#10;JJi5M81MY/z3TqHg8nAeHyffDKYVPXW+sazgbZyAIC6tbrhS8HXcvi5B+ICssbVMCm7kYbN+fsox&#10;0/bKB+qLUIk4wj5DBXUILpPSlzUZ9GPriKN3tp3BEGVXSd3hNY6bVk6SJJUGG46EGh191lReil8T&#10;ud/TInHLn4+KzX52OKVuekrnSo1ehvcViEBDeIT/2zutYDaZL+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oYexQAAAN0AAAAPAAAAAAAAAAAAAAAAAJgCAABkcnMv&#10;ZG93bnJldi54bWxQSwUGAAAAAAQABAD1AAAAigMAAAAA&#10;" fillcolor="black" stroked="f" strokeweight="0"/>
                      <v:rect id="Rectangle 1052" o:spid="_x0000_s1029"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SbMMA&#10;AADdAAAADwAAAGRycy9kb3ducmV2LnhtbERPS2vCQBC+C/0PyxR60019hJC6Si0UeioYvfQ2Zsck&#10;mJ1ds1tN/33nUOjx43uvt6Pr1Y2G2Hk28DzLQBHX3nbcGDge3qcFqJiQLfaeycAPRdhuHiZrLK2/&#10;855uVWqUhHAs0UCbUii1jnVLDuPMB2Lhzn5wmAQOjbYD3iXc9XqeZbl22LE0tBjoraX6Un076f1a&#10;VFkorruG3edyf8rD4pSvjHl6HF9fQCUa07/4z/1hDSznK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USbMMAAADdAAAADwAAAAAAAAAAAAAAAACYAgAAZHJzL2Rv&#10;d25yZXYueG1sUEsFBgAAAAAEAAQA9QAAAIgDAAAAAA==&#10;" fillcolor="black" stroked="f" strokeweight="0"/>
                      <v:rect id="Rectangle 1053" o:spid="_x0000_s1030"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398UA&#10;AADdAAAADwAAAGRycy9kb3ducmV2LnhtbESPS2vCQBSF90L/w3AL7sykPoJNHUULgivB2E1318xt&#10;Epq5M81MNf57RxBcHs7j4yxWvWnFmTrfWFbwlqQgiEurG64UfB23ozkIH5A1tpZJwZU8rJYvgwXm&#10;2l74QOciVCKOsM9RQR2Cy6X0ZU0GfWIdcfR+bGcwRNlVUnd4ieOmleM0zaTBhiOhRkefNZW/xb+J&#10;3O9Jkbr536Zis58eTpmbnLKZUsPXfv0BIlAfnuFHe6cVTMezd7i/i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bf3xQAAAN0AAAAPAAAAAAAAAAAAAAAAAJgCAABkcnMv&#10;ZG93bnJldi54bWxQSwUGAAAAAAQABAD1AAAAigM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0E4E986B"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Buyer party identification</w:t>
            </w:r>
            <w:r w:rsidRPr="00083670">
              <w:rPr>
                <w:rFonts w:ascii="Arial" w:hAnsi="Arial" w:cs="Arial"/>
                <w:sz w:val="16"/>
                <w:szCs w:val="16"/>
                <w:lang w:eastAsia="nb-NO"/>
              </w:rPr>
              <w:tab/>
            </w:r>
            <w:r w:rsidRPr="00083670">
              <w:rPr>
                <w:rFonts w:ascii="Arial" w:hAnsi="Arial" w:cs="Arial"/>
                <w:color w:val="000000"/>
                <w:sz w:val="16"/>
                <w:szCs w:val="16"/>
                <w:lang w:eastAsia="nb-NO"/>
              </w:rPr>
              <w:t>tir76-022</w:t>
            </w:r>
          </w:p>
        </w:tc>
      </w:tr>
      <w:tr w:rsidR="00761392" w:rsidRPr="00083670" w14:paraId="00C75ED4" w14:textId="77777777" w:rsidTr="00761392">
        <w:trPr>
          <w:cantSplit/>
          <w:trHeight w:hRule="exact" w:val="250"/>
        </w:trPr>
        <w:tc>
          <w:tcPr>
            <w:tcW w:w="274" w:type="dxa"/>
            <w:tcBorders>
              <w:top w:val="nil"/>
              <w:left w:val="nil"/>
              <w:bottom w:val="nil"/>
              <w:right w:val="nil"/>
            </w:tcBorders>
            <w:shd w:val="clear" w:color="auto" w:fill="FFFFFF"/>
          </w:tcPr>
          <w:p w14:paraId="61B91381"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142E1E19"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48455D9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25408" behindDoc="0" locked="1" layoutInCell="0" allowOverlap="1" wp14:anchorId="2DD03D9E" wp14:editId="76DD69FC">
                      <wp:simplePos x="0" y="0"/>
                      <wp:positionH relativeFrom="column">
                        <wp:posOffset>1325880</wp:posOffset>
                      </wp:positionH>
                      <wp:positionV relativeFrom="paragraph">
                        <wp:posOffset>9525</wp:posOffset>
                      </wp:positionV>
                      <wp:extent cx="250190" cy="158750"/>
                      <wp:effectExtent l="0" t="3175" r="0" b="0"/>
                      <wp:wrapNone/>
                      <wp:docPr id="4250" name="Group 4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251" name="Rectangle 1055"/>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2" name="Rectangle 1056"/>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3" name="Rectangle 1057"/>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4" name="Rectangle 1058"/>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CBA7B75" id="Group 4250" o:spid="_x0000_s1026" style="position:absolute;margin-left:104.4pt;margin-top:.75pt;width:19.7pt;height:12.5pt;z-index:25262540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" o:allowincell="f">
                      <v:rect id="Rectangle 1055"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78cMA&#10;AADdAAAADwAAAGRycy9kb3ducmV2LnhtbESPS4vCMBSF98L8h3AH3Gnqq0jHKKMguBKsbmZ3ba5t&#10;sbnJNFE7/34iCC4P5/FxFqvONOJOra8tKxgNExDEhdU1lwpOx+1gDsIHZI2NZVLwRx5Wy4/eAjNt&#10;H3ygex5KEUfYZ6igCsFlUvqiIoN+aB1x9C62NRiibEupW3zEcdPIcZKk0mDNkVCho01FxTW/mcj9&#10;meSJm/+uSzb76eGcusk5nSnV/+y+v0AE6sI7/GrvtILpeDaC55v4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78cMAAADdAAAADwAAAAAAAAAAAAAAAACYAgAAZHJzL2Rv&#10;d25yZXYueG1sUEsFBgAAAAAEAAQA9QAAAIgDAAAAAA==&#10;" fillcolor="black" stroked="f" strokeweight="0"/>
                      <v:rect id="Rectangle 1056"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lhsQA&#10;AADdAAAADwAAAGRycy9kb3ducmV2LnhtbESPzYrCMBSF9wPzDuEOuBtTqxbpGMUZEFwNWN24uzZ3&#10;2mJzE5uo9e3NgODycH4+znzZm1ZcqfONZQWjYQKCuLS64UrBfrf+nIHwAVlja5kU3MnDcvH+Nsdc&#10;2xtv6VqESsQR9jkqqENwuZS+rMmgH1pHHL0/2xkMUXaV1B3e4rhpZZokmTTYcCTU6OinpvJUXEzk&#10;HsZF4mbn74rN72R7zNz4mE2VGnz0qy8QgfrwCj/bG61gkk5T+H8Tn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9JYbEAAAA3QAAAA8AAAAAAAAAAAAAAAAAmAIAAGRycy9k&#10;b3ducmV2LnhtbFBLBQYAAAAABAAEAPUAAACJAwAAAAA=&#10;" fillcolor="black" stroked="f" strokeweight="0"/>
                      <v:rect id="Rectangle 1057"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AHcQA&#10;AADdAAAADwAAAGRycy9kb3ducmV2LnhtbESPzYrCMBSF9wO+Q7jC7MZUq0WqUZwBYVYDVjfurs21&#10;LTY3sYla394MDMzycH4+znLdm1bcqfONZQXjUQKCuLS64UrBYb/9mIPwAVlja5kUPMnDejV4W2Ku&#10;7YN3dC9CJeII+xwV1CG4XEpf1mTQj6wjjt7ZdgZDlF0ldYePOG5aOUmSTBpsOBJqdPRVU3kpbiZy&#10;j2mRuPn1s2LzM92dMpeesplS78N+swARqA//4b/2t1YwncxS+H0Tn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xgB3EAAAA3QAAAA8AAAAAAAAAAAAAAAAAmAIAAGRycy9k&#10;b3ducmV2LnhtbFBLBQYAAAAABAAEAPUAAACJAwAAAAA=&#10;" fillcolor="black" stroked="f" strokeweight="0"/>
                      <v:rect id="Rectangle 1058"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YacUA&#10;AADdAAAADwAAAGRycy9kb3ducmV2LnhtbESPzWrCQBSF90LfYbgFdzpRYwhpJmILBVcFYzfdXTO3&#10;STBzZ8xMNX37TqHQ5eH8fJxyN5lB3Gj0vWUFq2UCgrixuudWwfvpdZGD8AFZ42CZFHyTh131MCux&#10;0PbOR7rVoRVxhH2BCroQXCGlbzoy6JfWEUfv044GQ5RjK/WI9zhuBrlOkkwa7DkSOnT00lFzqb9M&#10;5H5s6sTl1+eWzVt6PGduc862Ss0fp/0TiEBT+A//tQ9aQbrepvD7Jj4BW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BhpxQAAAN0AAAAPAAAAAAAAAAAAAAAAAJgCAABkcnMv&#10;ZG93bnJldi54bWxQSwUGAAAAAAQABAD1AAAAigM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2823CEF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cac:PartyName</w:t>
            </w:r>
          </w:p>
        </w:tc>
      </w:tr>
      <w:tr w:rsidR="00761392" w:rsidRPr="00083670" w14:paraId="57EA8725" w14:textId="77777777" w:rsidTr="00761392">
        <w:trPr>
          <w:cantSplit/>
          <w:trHeight w:hRule="exact" w:val="216"/>
        </w:trPr>
        <w:tc>
          <w:tcPr>
            <w:tcW w:w="274" w:type="dxa"/>
            <w:tcBorders>
              <w:top w:val="nil"/>
              <w:left w:val="nil"/>
              <w:bottom w:val="nil"/>
              <w:right w:val="nil"/>
            </w:tcBorders>
            <w:shd w:val="clear" w:color="auto" w:fill="FFFFFF"/>
          </w:tcPr>
          <w:p w14:paraId="7B8DABF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050B822C"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258D83A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28480" behindDoc="0" locked="1" layoutInCell="0" allowOverlap="1" wp14:anchorId="1C21A382" wp14:editId="2737E18F">
                      <wp:simplePos x="0" y="0"/>
                      <wp:positionH relativeFrom="column">
                        <wp:posOffset>1325880</wp:posOffset>
                      </wp:positionH>
                      <wp:positionV relativeFrom="paragraph">
                        <wp:posOffset>0</wp:posOffset>
                      </wp:positionV>
                      <wp:extent cx="312420" cy="137160"/>
                      <wp:effectExtent l="0" t="0" r="3175" b="0"/>
                      <wp:wrapNone/>
                      <wp:docPr id="4245" name="Group 4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46" name="Rectangle 1060"/>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47" name="Rectangle 1061"/>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48" name="Rectangle 1062"/>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49" name="Rectangle 1063"/>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AAADAA1" id="Group 4245" o:spid="_x0000_s1026" style="position:absolute;margin-left:104.4pt;margin-top:0;width:24.6pt;height:10.8pt;z-index:252628480"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" o:allowincell="f">
                      <v:rect id="Rectangle 1060"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WMQA&#10;AADdAAAADwAAAGRycy9kb3ducmV2LnhtbESPzWrCQBSF94W+w3AL7uqkGkOIjlILQlcFoxt318w1&#10;CWbujJmppm/fEQSXh/PzcRarwXTiSr1vLSv4GCcgiCurW64V7Heb9xyED8gaO8uk4I88rJavLwss&#10;tL3xlq5lqEUcYV+ggiYEV0jpq4YM+rF1xNE72d5giLKvpe7xFsdNJydJkkmDLUdCg46+GqrO5a+J&#10;3MO0TFx+WddsftLtMXPTYzZTavQ2fM5BBBrCM/xof2sF6STN4P4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ftVjEAAAA3QAAAA8AAAAAAAAAAAAAAAAAmAIAAGRycy9k&#10;b3ducmV2LnhtbFBLBQYAAAAABAAEAPUAAACJAwAAAAA=&#10;" fillcolor="black" stroked="f" strokeweight="0"/>
                      <v:rect id="Rectangle 1061"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Qw8QA&#10;AADdAAAADwAAAGRycy9kb3ducmV2LnhtbESPzWrCQBSF9wXfYbiCuzpR0yjRUaxQ6KpgdOPumrkm&#10;wcydMTPV9O07hYLLw/n5OKtNb1pxp843lhVMxgkI4tLqhisFx8PH6wKED8gaW8uk4Ic8bNaDlxXm&#10;2j54T/ciVCKOsM9RQR2Cy6X0ZU0G/dg64uhdbGcwRNlVUnf4iOOmldMkyaTBhiOhRke7mspr8W0i&#10;9zQrEre4vVdsvtL9OXOzc/am1GjYb5cgAvXhGf5vf2oF6TSdw9+b+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EMPEAAAA3QAAAA8AAAAAAAAAAAAAAAAAmAIAAGRycy9k&#10;b3ducmV2LnhtbFBLBQYAAAAABAAEAPUAAACJAwAAAAA=&#10;" fillcolor="black" stroked="f" strokeweight="0"/>
                      <v:rect id="Rectangle 1062" o:spid="_x0000_s1029"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EscIA&#10;AADdAAAADwAAAGRycy9kb3ducmV2LnhtbERPTWvCQBC9C/0PyxR6042aBomu0hYKPRWMvfQ2Zsck&#10;mJ3dZrca/71zKPT4eN+b3eh6daEhdp4NzGcZKOLa244bA1+H9+kKVEzIFnvPZOBGEXbbh8kGS+uv&#10;vKdLlRolIRxLNNCmFEqtY92SwzjzgVi4kx8cJoFDo+2AVwl3vV5kWaEddiwNLQZ6a6k+V79Oer+X&#10;VRZWP68Nu898fyzC8lg8G/P0OL6sQSUa07/4z/1hDeSLXObKG3kCe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ISxwgAAAN0AAAAPAAAAAAAAAAAAAAAAAJgCAABkcnMvZG93&#10;bnJldi54bWxQSwUGAAAAAAQABAD1AAAAhwMAAAAA&#10;" fillcolor="black" stroked="f" strokeweight="0"/>
                      <v:rect id="Rectangle 1063" o:spid="_x0000_s1030"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hKsQA&#10;AADdAAAADwAAAGRycy9kb3ducmV2LnhtbESPzWrCQBSF9wXfYbiCuzpR06DRUaxQ6KpgdOPumrkm&#10;wcydMTPV9O07hYLLw/n5OKtNb1pxp843lhVMxgkI4tLqhisFx8PH6xyED8gaW8uk4Ic8bNaDlxXm&#10;2j54T/ciVCKOsM9RQR2Cy6X0ZU0G/dg64uhdbGcwRNlVUnf4iOOmldMkyaTBhiOhRke7mspr8W0i&#10;9zQrEje/vVdsvtL9OXOzc/am1GjYb5cgAvXhGf5vf2oF6TRdwN+b+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ISr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4100D4A5"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cbc:Name</w:t>
            </w:r>
            <w:r w:rsidRPr="00083670">
              <w:rPr>
                <w:rFonts w:ascii="Arial" w:hAnsi="Arial" w:cs="Arial"/>
                <w:sz w:val="16"/>
                <w:szCs w:val="16"/>
                <w:lang w:eastAsia="nb-NO"/>
              </w:rPr>
              <w:tab/>
            </w:r>
            <w:r w:rsidRPr="00083670">
              <w:rPr>
                <w:rFonts w:ascii="Arial" w:hAnsi="Arial" w:cs="Arial"/>
                <w:color w:val="000000"/>
                <w:sz w:val="16"/>
                <w:szCs w:val="16"/>
                <w:lang w:eastAsia="nb-NO"/>
              </w:rPr>
              <w:t>Buyer party name</w:t>
            </w:r>
            <w:r w:rsidRPr="00083670">
              <w:rPr>
                <w:rFonts w:ascii="Arial" w:hAnsi="Arial" w:cs="Arial"/>
                <w:sz w:val="16"/>
                <w:szCs w:val="16"/>
                <w:lang w:eastAsia="nb-NO"/>
              </w:rPr>
              <w:tab/>
            </w:r>
            <w:r w:rsidRPr="00083670">
              <w:rPr>
                <w:rFonts w:ascii="Arial" w:hAnsi="Arial" w:cs="Arial"/>
                <w:color w:val="000000"/>
                <w:sz w:val="16"/>
                <w:szCs w:val="16"/>
                <w:lang w:eastAsia="nb-NO"/>
              </w:rPr>
              <w:t>tir76-023</w:t>
            </w:r>
          </w:p>
        </w:tc>
      </w:tr>
      <w:tr w:rsidR="00761392" w:rsidRPr="00083670" w14:paraId="32435402" w14:textId="77777777" w:rsidTr="00761392">
        <w:trPr>
          <w:cantSplit/>
          <w:trHeight w:hRule="exact" w:val="250"/>
        </w:trPr>
        <w:tc>
          <w:tcPr>
            <w:tcW w:w="274" w:type="dxa"/>
            <w:tcBorders>
              <w:top w:val="nil"/>
              <w:left w:val="nil"/>
              <w:bottom w:val="nil"/>
              <w:right w:val="nil"/>
            </w:tcBorders>
            <w:shd w:val="clear" w:color="auto" w:fill="FFFFFF"/>
          </w:tcPr>
          <w:p w14:paraId="5B4F8209"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143C8D2E"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7200E57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31552" behindDoc="0" locked="1" layoutInCell="0" allowOverlap="1" wp14:anchorId="45BCF871" wp14:editId="25D4EBEA">
                      <wp:simplePos x="0" y="0"/>
                      <wp:positionH relativeFrom="column">
                        <wp:posOffset>1325880</wp:posOffset>
                      </wp:positionH>
                      <wp:positionV relativeFrom="paragraph">
                        <wp:posOffset>9525</wp:posOffset>
                      </wp:positionV>
                      <wp:extent cx="250190" cy="158750"/>
                      <wp:effectExtent l="0" t="3810" r="0" b="0"/>
                      <wp:wrapNone/>
                      <wp:docPr id="4240" name="Group 4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241" name="Rectangle 1065"/>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42" name="Rectangle 1066"/>
                              <wps:cNvSpPr>
                                <a:spLocks noChangeArrowheads="1"/>
                              </wps:cNvSpPr>
                              <wps:spPr bwMode="auto">
                                <a:xfrm>
                                  <a:off x="2328"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43" name="Rectangle 1067"/>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44" name="Rectangle 1068"/>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F677C42" id="Group 4240" o:spid="_x0000_s1026" style="position:absolute;margin-left:104.4pt;margin-top:.75pt;width:19.7pt;height:12.5pt;z-index:252631552"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" o:allowincell="f">
                      <v:rect id="Rectangle 1065"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tLMQA&#10;AADdAAAADwAAAGRycy9kb3ducmV2LnhtbESPzYrCMBSF9wO+Q7jC7MZUrUWqURxhYFYDVjfurs21&#10;LTY3mSZq5+0nguDycH4+znLdm1bcqPONZQXjUQKCuLS64UrBYf/1MQfhA7LG1jIp+CMP69XgbYm5&#10;tnfe0a0IlYgj7HNUUIfgcil9WZNBP7KOOHpn2xkMUXaV1B3e47hp5SRJMmmw4Uio0dG2pvJSXE3k&#10;HqdF4ua/nxWbn3R3ytz0lM2Ueh/2mwWIQH14hZ/tb60gnaRjeLy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2LSzEAAAA3QAAAA8AAAAAAAAAAAAAAAAAmAIAAGRycy9k&#10;b3ducmV2LnhtbFBLBQYAAAAABAAEAPUAAACJAwAAAAA=&#10;" fillcolor="black" stroked="f" strokeweight="0"/>
                      <v:rect id="Rectangle 1066" o:spid="_x0000_s1028" style="position:absolute;left:2328;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zW8QA&#10;AADdAAAADwAAAGRycy9kb3ducmV2LnhtbESPzWrCQBSF94LvMNyCO500pkFSR9GC0JVgdNPdNXNN&#10;gpk7Y2aq6ds7hUKXh/PzcZbrwXTiTr1vLSt4nSUgiCurW64VnI676QKED8gaO8uk4Ic8rFfj0RIL&#10;bR98oHsZahFH2BeooAnBFVL6qiGDfmYdcfQutjcYouxrqXt8xHHTyTRJcmmw5Uho0NFHQ9W1/DaR&#10;+zUvE7e4bWs2++xwzt38nL8pNXkZNu8gAg3hP/zX/tQKsjRL4fdNf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ks1vEAAAA3QAAAA8AAAAAAAAAAAAAAAAAmAIAAGRycy9k&#10;b3ducmV2LnhtbFBLBQYAAAAABAAEAPUAAACJAwAAAAA=&#10;" fillcolor="black" stroked="f" strokeweight="0"/>
                      <v:rect id="Rectangle 1067"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WwMQA&#10;AADdAAAADwAAAGRycy9kb3ducmV2LnhtbESPzWrCQBSF94LvMNxCdzqpSYOkjqJCoSvB6Ka7a+aa&#10;BDN3xsyo6ds7hUKXh/PzcRarwXTiTr1vLSt4myYgiCurW64VHA+fkzkIH5A1dpZJwQ95WC3HowUW&#10;2j54T/cy1CKOsC9QQROCK6T0VUMG/dQ64uidbW8wRNnXUvf4iOOmk7MkyaXBliOhQUfbhqpLeTOR&#10;+52WiZtfNzWbXbY/5S495e9Kvb4M6w8QgYbwH/5rf2kF2SxL4fd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oFsDEAAAA3QAAAA8AAAAAAAAAAAAAAAAAmAIAAGRycy9k&#10;b3ducmV2LnhtbFBLBQYAAAAABAAEAPUAAACJAwAAAAA=&#10;" fillcolor="black" stroked="f" strokeweight="0"/>
                      <v:rect id="Rectangle 1068"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OtMUA&#10;AADdAAAADwAAAGRycy9kb3ducmV2LnhtbESPzWrCQBSF94LvMFyhO52oaZA0E7FCwZVg2k1318xt&#10;Epq5M82MGt/eKRS6PJyfj1NsR9OLKw2+s6xguUhAENdWd9wo+Hh/m29A+ICssbdMCu7kYVtOJwXm&#10;2t74RNcqNCKOsM9RQRuCy6X0dUsG/cI64uh92cFgiHJopB7wFsdNL1dJkkmDHUdCi472LdXf1cVE&#10;7ue6Stzm57Vhc0xP58ytz9mzUk+zcfcCItAY/sN/7YNWkK7SFH7fxCcg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Y60xQAAAN0AAAAPAAAAAAAAAAAAAAAAAJgCAABkcnMv&#10;ZG93bnJldi54bWxQSwUGAAAAAAQABAD1AAAAigM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2770ED1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cac:Contact</w:t>
            </w:r>
          </w:p>
        </w:tc>
      </w:tr>
      <w:tr w:rsidR="00761392" w:rsidRPr="00083670" w14:paraId="7A8D7768" w14:textId="77777777" w:rsidTr="00761392">
        <w:trPr>
          <w:cantSplit/>
          <w:trHeight w:hRule="exact" w:val="216"/>
        </w:trPr>
        <w:tc>
          <w:tcPr>
            <w:tcW w:w="274" w:type="dxa"/>
            <w:tcBorders>
              <w:top w:val="nil"/>
              <w:left w:val="nil"/>
              <w:bottom w:val="nil"/>
              <w:right w:val="nil"/>
            </w:tcBorders>
            <w:shd w:val="clear" w:color="auto" w:fill="FFFFFF"/>
          </w:tcPr>
          <w:p w14:paraId="5BFA985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37B3CDC6"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07EA024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34624" behindDoc="0" locked="1" layoutInCell="0" allowOverlap="1" wp14:anchorId="2D0A9DCB" wp14:editId="746B35FD">
                      <wp:simplePos x="0" y="0"/>
                      <wp:positionH relativeFrom="column">
                        <wp:posOffset>1325880</wp:posOffset>
                      </wp:positionH>
                      <wp:positionV relativeFrom="paragraph">
                        <wp:posOffset>0</wp:posOffset>
                      </wp:positionV>
                      <wp:extent cx="312420" cy="137160"/>
                      <wp:effectExtent l="0" t="635" r="3175" b="0"/>
                      <wp:wrapNone/>
                      <wp:docPr id="4236" name="Group 4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37" name="Rectangle 1070"/>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8" name="Rectangle 1071"/>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9" name="Rectangle 1072"/>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450496" id="Group 4236" o:spid="_x0000_s1026" style="position:absolute;margin-left:104.4pt;margin-top:0;width:24.6pt;height:10.8pt;z-index:252634624"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" o:allowincell="f">
                      <v:rect id="Rectangle 1070"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jvsQA&#10;AADdAAAADwAAAGRycy9kb3ducmV2LnhtbESPzWrCQBSF9wXfYbhCd3WisVGio9hCoSvB6MbdNXNN&#10;gpk7Y2aq6dt3hILLw/n5OMt1b1pxo843lhWMRwkI4tLqhisFh/3X2xyED8gaW8uk4Jc8rFeDlyXm&#10;2t55R7ciVCKOsM9RQR2Cy6X0ZU0G/cg64uidbWcwRNlVUnd4j+OmlZMkyaTBhiOhRkefNZWX4sdE&#10;7jEtEje/flRsttPdKXPpKXtX6nXYbxYgAvXhGf5vf2sF00k6g8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VY77EAAAA3QAAAA8AAAAAAAAAAAAAAAAAmAIAAGRycy9k&#10;b3ducmV2LnhtbFBLBQYAAAAABAAEAPUAAACJAwAAAAA=&#10;" fillcolor="black" stroked="f" strokeweight="0"/>
                      <v:rect id="Rectangle 1071" o:spid="_x0000_s1028"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3zMIA&#10;AADdAAAADwAAAGRycy9kb3ducmV2LnhtbERPTWvCQBC9F/oflin0VjcaGyS6Slso9CQYe+ltzI5J&#10;MDu7zW41/nvnIPT4eN+rzeh6daYhdp4NTCcZKOLa244bA9/7z5cFqJiQLfaeycCVImzWjw8rLK2/&#10;8I7OVWqUhHAs0UCbUii1jnVLDuPEB2Lhjn5wmAQOjbYDXiTc9XqWZYV22LE0tBjoo6X6VP056f3J&#10;qywsft8bdtv57lCE/FC8GvP8NL4tQSUa07/47v6yBuazXObKG3kCe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CvfMwgAAAN0AAAAPAAAAAAAAAAAAAAAAAJgCAABkcnMvZG93&#10;bnJldi54bWxQSwUGAAAAAAQABAD1AAAAhwMAAAAA&#10;" fillcolor="black" stroked="f" strokeweight="0"/>
                      <v:rect id="Rectangle 1072"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SV8QA&#10;AADdAAAADwAAAGRycy9kb3ducmV2LnhtbESPzWrCQBSF94W+w3AL7uqkRoONjqJCwVXB6Ka7a+aa&#10;hGbujJlR07d3CoLLw/n5OPNlb1pxpc43lhV8DBMQxKXVDVcKDvuv9ykIH5A1tpZJwR95WC5eX+aY&#10;a3vjHV2LUIk4wj5HBXUILpfSlzUZ9EPriKN3sp3BEGVXSd3hLY6bVo6SJJMGG46EGh1taip/i4uJ&#10;3J+0SNz0vK7YfI93x8ylx2yi1OCtX81ABOrDM/xob7WC8Sj9hP838Qn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Ulf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3766B729" w14:textId="77777777" w:rsidR="00761392" w:rsidRPr="00500348"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500348">
              <w:rPr>
                <w:rFonts w:ascii="Arial" w:hAnsi="Arial" w:cs="Arial"/>
                <w:b/>
                <w:bCs/>
                <w:color w:val="000000"/>
                <w:sz w:val="18"/>
                <w:szCs w:val="18"/>
                <w:lang w:eastAsia="nb-NO"/>
              </w:rPr>
              <w:t>cbc:ID</w:t>
            </w:r>
            <w:r w:rsidRPr="00500348">
              <w:rPr>
                <w:rFonts w:ascii="Arial" w:hAnsi="Arial" w:cs="Arial"/>
                <w:sz w:val="16"/>
                <w:szCs w:val="16"/>
                <w:lang w:eastAsia="nb-NO"/>
              </w:rPr>
              <w:tab/>
            </w:r>
            <w:r w:rsidRPr="00500348">
              <w:rPr>
                <w:rFonts w:ascii="Arial" w:hAnsi="Arial" w:cs="Arial"/>
                <w:color w:val="000000"/>
                <w:sz w:val="16"/>
                <w:szCs w:val="16"/>
                <w:lang w:eastAsia="nb-NO"/>
              </w:rPr>
              <w:t>Contact identifier</w:t>
            </w:r>
            <w:r w:rsidRPr="00500348">
              <w:rPr>
                <w:rFonts w:ascii="Arial" w:hAnsi="Arial" w:cs="Arial"/>
                <w:sz w:val="16"/>
                <w:szCs w:val="16"/>
                <w:lang w:eastAsia="nb-NO"/>
              </w:rPr>
              <w:tab/>
              <w:t>OP-T01-010</w:t>
            </w:r>
          </w:p>
        </w:tc>
      </w:tr>
      <w:tr w:rsidR="00761392" w:rsidRPr="00083670" w14:paraId="706DEE28" w14:textId="77777777" w:rsidTr="00761392">
        <w:trPr>
          <w:cantSplit/>
          <w:trHeight w:hRule="exact" w:val="250"/>
        </w:trPr>
        <w:tc>
          <w:tcPr>
            <w:tcW w:w="274" w:type="dxa"/>
            <w:tcBorders>
              <w:top w:val="nil"/>
              <w:left w:val="nil"/>
              <w:bottom w:val="nil"/>
              <w:right w:val="nil"/>
            </w:tcBorders>
            <w:shd w:val="clear" w:color="auto" w:fill="FFFFFF"/>
          </w:tcPr>
          <w:p w14:paraId="202AD6FB" w14:textId="77777777" w:rsidR="00761392" w:rsidRPr="00500348"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26861AF3"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197" w:type="dxa"/>
            <w:gridSpan w:val="2"/>
            <w:tcBorders>
              <w:top w:val="dotted" w:sz="6" w:space="0" w:color="808080"/>
              <w:left w:val="nil"/>
              <w:bottom w:val="nil"/>
              <w:right w:val="nil"/>
            </w:tcBorders>
            <w:shd w:val="clear" w:color="auto" w:fill="FFFFFF"/>
          </w:tcPr>
          <w:p w14:paraId="01C4A5DC"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37696" behindDoc="0" locked="1" layoutInCell="0" allowOverlap="1" wp14:anchorId="3CB39E07" wp14:editId="50031DC6">
                      <wp:simplePos x="0" y="0"/>
                      <wp:positionH relativeFrom="column">
                        <wp:posOffset>1325880</wp:posOffset>
                      </wp:positionH>
                      <wp:positionV relativeFrom="paragraph">
                        <wp:posOffset>9525</wp:posOffset>
                      </wp:positionV>
                      <wp:extent cx="125095" cy="158750"/>
                      <wp:effectExtent l="0" t="4445" r="0" b="0"/>
                      <wp:wrapNone/>
                      <wp:docPr id="4232" name="Group 4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4233" name="Rectangle 1074"/>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4" name="Rectangle 1075"/>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5" name="Rectangle 1076"/>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E20F95" id="Group 4232" o:spid="_x0000_s1026" style="position:absolute;margin-left:104.4pt;margin-top:.75pt;width:9.85pt;height:12.5pt;z-index:252637696"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" o:allowincell="f">
                      <v:rect id="Rectangle 1074"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5lvcUA&#10;AADdAAAADwAAAGRycy9kb3ducmV2LnhtbESPzWrCQBSF94LvMFyhO51obJA0E7FCwZVg2k1318xt&#10;Epq5M82MGt/eKRS6PJyfj1NsR9OLKw2+s6xguUhAENdWd9wo+Hh/m29A+ICssbdMCu7kYVtOJwXm&#10;2t74RNcqNCKOsM9RQRuCy6X0dUsG/cI64uh92cFgiHJopB7wFsdNL1dJkkmDHUdCi472LdXf1cVE&#10;7mdaJW7z89qwOa5P58yl5+xZqafZuHsBEWgM/+G/9kErWK/SFH7fxCcg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rmW9xQAAAN0AAAAPAAAAAAAAAAAAAAAAAJgCAABkcnMv&#10;ZG93bnJldi54bWxQSwUGAAAAAAQABAD1AAAAigMAAAAA&#10;" fillcolor="black" stroked="f" strokeweight="0"/>
                      <v:rect id="Rectangle 1075"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9ycQA&#10;AADdAAAADwAAAGRycy9kb3ducmV2LnhtbESPzWrCQBSF94LvMNxCdzqpSYOkjqJCoSvB6Ka7a+aa&#10;BDN3xsyo6ds7hUKXh/PzcRarwXTiTr1vLSt4myYgiCurW64VHA+fkzkIH5A1dpZJwQ95WC3HowUW&#10;2j54T/cy1CKOsC9QQROCK6T0VUMG/dQ64uidbW8wRNnXUvf4iOOmk7MkyaXBliOhQUfbhqpLeTOR&#10;+52WiZtfNzWbXbY/5S495e9Kvb4M6w8QgYbwH/5rf2kF2SzN4Pd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H/cnEAAAA3QAAAA8AAAAAAAAAAAAAAAAAmAIAAGRycy9k&#10;b3ducmV2LnhtbFBLBQYAAAAABAAEAPUAAACJAwAAAAA=&#10;" fillcolor="black" stroked="f" strokeweight="0"/>
                      <v:rect id="Rectangle 1076"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YUsQA&#10;AADdAAAADwAAAGRycy9kb3ducmV2LnhtbESPzYrCMBSF9wO+Q7jC7MZUq0WqUZwBYVYDVjfurs21&#10;LTY3sYla394MDMzycH4+znLdm1bcqfONZQXjUQKCuLS64UrBYb/9mIPwAVlja5kUPMnDejV4W2Ku&#10;7YN3dC9CJeII+xwV1CG4XEpf1mTQj6wjjt7ZdgZDlF0ldYePOG5aOUmSTBpsOBJqdPRVU3kpbiZy&#10;j2mRuPn1s2LzM92dMpeesplS78N+swARqA//4b/2t1YwnaQz+H0Tn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LWFLEAAAA3QAAAA8AAAAAAAAAAAAAAAAAmAIAAGRycy9k&#10;b3ducmV2LnhtbFBLBQYAAAAABAAEAPUAAACJAwAAAAA=&#10;" fillcolor="black" stroked="f" strokeweight="0"/>
                      <w10:anchorlock/>
                    </v:group>
                  </w:pict>
                </mc:Fallback>
              </mc:AlternateContent>
            </w:r>
          </w:p>
        </w:tc>
        <w:tc>
          <w:tcPr>
            <w:tcW w:w="7351" w:type="dxa"/>
            <w:gridSpan w:val="6"/>
            <w:tcBorders>
              <w:top w:val="dotted" w:sz="6" w:space="0" w:color="808080"/>
              <w:left w:val="nil"/>
              <w:bottom w:val="nil"/>
              <w:right w:val="nil"/>
            </w:tcBorders>
            <w:shd w:val="clear" w:color="auto" w:fill="FFFFFF"/>
          </w:tcPr>
          <w:p w14:paraId="701BAAA2"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cac:Delivery</w:t>
            </w:r>
          </w:p>
        </w:tc>
      </w:tr>
      <w:tr w:rsidR="00761392" w:rsidRPr="00083670" w14:paraId="6CCC3968" w14:textId="77777777" w:rsidTr="00761392">
        <w:trPr>
          <w:cantSplit/>
          <w:trHeight w:hRule="exact" w:val="250"/>
        </w:trPr>
        <w:tc>
          <w:tcPr>
            <w:tcW w:w="274" w:type="dxa"/>
            <w:tcBorders>
              <w:top w:val="nil"/>
              <w:left w:val="nil"/>
              <w:bottom w:val="nil"/>
              <w:right w:val="nil"/>
            </w:tcBorders>
            <w:shd w:val="clear" w:color="auto" w:fill="FFFFFF"/>
          </w:tcPr>
          <w:p w14:paraId="4456554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3F11D85C"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295" w:type="dxa"/>
            <w:gridSpan w:val="3"/>
            <w:tcBorders>
              <w:top w:val="dotted" w:sz="6" w:space="0" w:color="808080"/>
              <w:left w:val="nil"/>
              <w:bottom w:val="nil"/>
              <w:right w:val="nil"/>
            </w:tcBorders>
            <w:shd w:val="clear" w:color="auto" w:fill="FFFFFF"/>
          </w:tcPr>
          <w:p w14:paraId="2AA6264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40768" behindDoc="0" locked="1" layoutInCell="0" allowOverlap="1" wp14:anchorId="2363FB05" wp14:editId="229A204E">
                      <wp:simplePos x="0" y="0"/>
                      <wp:positionH relativeFrom="column">
                        <wp:posOffset>1325880</wp:posOffset>
                      </wp:positionH>
                      <wp:positionV relativeFrom="paragraph">
                        <wp:posOffset>9525</wp:posOffset>
                      </wp:positionV>
                      <wp:extent cx="187325" cy="158750"/>
                      <wp:effectExtent l="0" t="635" r="4445" b="2540"/>
                      <wp:wrapNone/>
                      <wp:docPr id="4227" name="Group 4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4228" name="Rectangle 1078"/>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29" name="Rectangle 1079"/>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0" name="Rectangle 1080"/>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1" name="Rectangle 1081"/>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DB5FBC" id="Group 4227" o:spid="_x0000_s1026" style="position:absolute;margin-left:104.4pt;margin-top:.75pt;width:14.75pt;height:12.5pt;z-index:252640768"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" o:allowincell="f">
                      <v:rect id="Rectangle 1078"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NhEcIA&#10;AADdAAAADwAAAGRycy9kb3ducmV2LnhtbERPTWvCQBC9F/oflil4q5tGGyR1lbZQ8CQYvXgbs9Mk&#10;NDu7zW41/nvnIPT4eN/L9eh6daYhdp4NvEwzUMS1tx03Bg77r+cFqJiQLfaeycCVIqxXjw9LLK2/&#10;8I7OVWqUhHAs0UCbUii1jnVLDuPUB2Lhvv3gMAkcGm0HvEi463WeZYV22LE0tBjos6X6p/pz0nuc&#10;VVlY/H407Lbz3akIs1PxaszkaXx/A5VoTP/iu3tjDczzXObK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02ERwgAAAN0AAAAPAAAAAAAAAAAAAAAAAJgCAABkcnMvZG93&#10;bnJldi54bWxQSwUGAAAAAAQABAD1AAAAhwMAAAAA&#10;" fillcolor="black" stroked="f" strokeweight="0"/>
                      <v:rect id="Rectangle 1079" o:spid="_x0000_s1028"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isQA&#10;AADdAAAADwAAAGRycy9kb3ducmV2LnhtbESPzWrCQBSF9wXfYbhCd3VitEGjo9hCoSvB6MbdNXNN&#10;gpk7Y2aq6dt3hILLw/n5OMt1b1pxo843lhWMRwkI4tLqhisFh/3X2wyED8gaW8uk4Jc8rFeDlyXm&#10;2t55R7ciVCKOsM9RQR2Cy6X0ZU0G/cg64uidbWcwRNlVUnd4j+OmlWmSZNJgw5FQo6PPmspL8WMi&#10;9zgpEje7flRsttPdKXOTU/au1Ouw3yxABOrDM/zf/tYKpmk6h8e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xIrEAAAA3QAAAA8AAAAAAAAAAAAAAAAAmAIAAGRycy9k&#10;b3ducmV2LnhtbFBLBQYAAAAABAAEAPUAAACJAwAAAAA=&#10;" fillcolor="black" stroked="f" strokeweight="0"/>
                      <v:rect id="Rectangle 1080"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7ysIA&#10;AADdAAAADwAAAGRycy9kb3ducmV2LnhtbERPTWvCQBC9F/oflin0VjcaGyS6Slso9CQYe+ltzI5J&#10;MDu7zW41/nvnIPT4eN+rzeh6daYhdp4NTCcZKOLa244bA9/7z5cFqJiQLfaeycCVImzWjw8rLK2/&#10;8I7OVWqUhHAs0UCbUii1jnVLDuPEB2Lhjn5wmAQOjbYDXiTc9XqWZYV22LE0tBjoo6X6VP056f3J&#10;qywsft8bdtv57lCE/FC8GvP8NL4tQSUa07/47v6yBuazXPbLG3kCe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PvKwgAAAN0AAAAPAAAAAAAAAAAAAAAAAJgCAABkcnMvZG93&#10;bnJldi54bWxQSwUGAAAAAAQABAD1AAAAhwMAAAAA&#10;" fillcolor="black" stroked="f" strokeweight="0"/>
                      <v:rect id="Rectangle 1081"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BeUcQA&#10;AADdAAAADwAAAGRycy9kb3ducmV2LnhtbESPzWrCQBSF90LfYbhCdzrRaAipo7RCoSvB6MbdNXOb&#10;BDN3pplR07d3CgWXh/PzcVabwXTiRr1vLSuYTRMQxJXVLdcKjofPSQ7CB2SNnWVS8EseNuuX0QoL&#10;be+8p1sZahFH2BeooAnBFVL6qiGDfmodcfS+bW8wRNnXUvd4j+Omk/MkyaTBliOhQUfbhqpLeTWR&#10;e0rLxOU/HzWb3WJ/zlx6zpZKvY6H9zcQgYbwDP+3v7SCxTydwd+b+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XlHEAAAA3QAAAA8AAAAAAAAAAAAAAAAAmAIAAGRycy9k&#10;b3ducmV2LnhtbFBLBQYAAAAABAAEAPUAAACJAwAAAAA=&#10;" fillcolor="black" stroked="f" strokeweight="0"/>
                      <w10:anchorlock/>
                    </v:group>
                  </w:pict>
                </mc:Fallback>
              </mc:AlternateContent>
            </w:r>
          </w:p>
        </w:tc>
        <w:tc>
          <w:tcPr>
            <w:tcW w:w="7253" w:type="dxa"/>
            <w:gridSpan w:val="5"/>
            <w:tcBorders>
              <w:top w:val="dotted" w:sz="6" w:space="0" w:color="808080"/>
              <w:left w:val="nil"/>
              <w:bottom w:val="nil"/>
              <w:right w:val="nil"/>
            </w:tcBorders>
            <w:shd w:val="clear" w:color="auto" w:fill="FFFFFF"/>
          </w:tcPr>
          <w:p w14:paraId="4317380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cac:PromisedDeliveryPeriod</w:t>
            </w:r>
          </w:p>
        </w:tc>
      </w:tr>
      <w:tr w:rsidR="00761392" w:rsidRPr="00083670" w14:paraId="040D1CD8" w14:textId="77777777" w:rsidTr="00761392">
        <w:trPr>
          <w:cantSplit/>
          <w:trHeight w:hRule="exact" w:val="216"/>
        </w:trPr>
        <w:tc>
          <w:tcPr>
            <w:tcW w:w="274" w:type="dxa"/>
            <w:tcBorders>
              <w:top w:val="nil"/>
              <w:left w:val="nil"/>
              <w:bottom w:val="nil"/>
              <w:right w:val="nil"/>
            </w:tcBorders>
            <w:shd w:val="clear" w:color="auto" w:fill="FFFFFF"/>
          </w:tcPr>
          <w:p w14:paraId="71C329B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672430B6"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726DB13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43840" behindDoc="0" locked="1" layoutInCell="0" allowOverlap="1" wp14:anchorId="50DB3AE1" wp14:editId="0DD60EFB">
                      <wp:simplePos x="0" y="0"/>
                      <wp:positionH relativeFrom="column">
                        <wp:posOffset>1325880</wp:posOffset>
                      </wp:positionH>
                      <wp:positionV relativeFrom="paragraph">
                        <wp:posOffset>0</wp:posOffset>
                      </wp:positionV>
                      <wp:extent cx="250190" cy="137160"/>
                      <wp:effectExtent l="0" t="0" r="0" b="0"/>
                      <wp:wrapNone/>
                      <wp:docPr id="4223" name="Group 4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224" name="Rectangle 1083"/>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25" name="Rectangle 1084"/>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26" name="Rectangle 1085"/>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2CD1B7C" id="Group 4223" o:spid="_x0000_s1026" style="position:absolute;margin-left:104.4pt;margin-top:0;width:19.7pt;height:10.8pt;z-index:25264384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" o:allowincell="f">
                      <v:rect id="Rectangle 1083"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5rFMQA&#10;AADdAAAADwAAAGRycy9kb3ducmV2LnhtbESPzWrCQBSF94LvMNyCO500pkFSR9GC0JVgdNPdNXNN&#10;gpk7Y2aq6ds7hUKXh/PzcZbrwXTiTr1vLSt4nSUgiCurW64VnI676QKED8gaO8uk4Ic8rFfj0RIL&#10;bR98oHsZahFH2BeooAnBFVL6qiGDfmYdcfQutjcYouxrqXt8xHHTyTRJcmmw5Uho0NFHQ9W1/DaR&#10;+zUvE7e4bWs2++xwzt38nL8pNXkZNu8gAg3hP/zX/tQKsjTN4PdNf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eaxTEAAAA3QAAAA8AAAAAAAAAAAAAAAAAmAIAAGRycy9k&#10;b3ducmV2LnhtbFBLBQYAAAAABAAEAPUAAACJAwAAAAA=&#10;" fillcolor="black" stroked="f" strokeweight="0"/>
                      <v:rect id="Rectangle 1084"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Oj8QA&#10;AADdAAAADwAAAGRycy9kb3ducmV2LnhtbESPzYrCMBSF9wPzDuEOuBtTqxbpGMUZEFwNWN24uzZ3&#10;2mJzE5uo9e3NgODycH4+znzZm1ZcqfONZQWjYQKCuLS64UrBfrf+nIHwAVlja5kU3MnDcvH+Nsdc&#10;2xtv6VqESsQR9jkqqENwuZS+rMmgH1pHHL0/2xkMUXaV1B3e4rhpZZokmTTYcCTU6OinpvJUXEzk&#10;HsZF4mbn74rN72R7zNz4mE2VGnz0qy8QgfrwCj/bG61gkqZT+H8Tn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Szo/EAAAA3QAAAA8AAAAAAAAAAAAAAAAAmAIAAGRycy9k&#10;b3ducmV2LnhtbFBLBQYAAAAABAAEAPUAAACJAwAAAAA=&#10;" fillcolor="black" stroked="f" strokeweight="0"/>
                      <v:rect id="Rectangle 1085"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BQ+MQA&#10;AADdAAAADwAAAGRycy9kb3ducmV2LnhtbESPzWrCQBSF90LfYbiF7nTSqCGkjlILBVeC0U1318xt&#10;Epq5M2amGt/eEQSXh/PzcRarwXTiTL1vLSt4nyQgiCurW64VHPbf4xyED8gaO8uk4EoeVsuX0QIL&#10;bS+8o3MZahFH2BeooAnBFVL6qiGDfmIdcfR+bW8wRNnXUvd4ieOmk2mSZNJgy5HQoKOvhqq/8t9E&#10;7s+0TFx+WtdstrPdMXPTYzZX6u11+PwAEWgIz/CjvdEKZmmawf1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AUPjEAAAA3QAAAA8AAAAAAAAAAAAAAAAAmAIAAGRycy9k&#10;b3ducmV2LnhtbFBLBQYAAAAABAAEAPUAAACJAw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7534C241"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cbc:StartDate</w:t>
            </w:r>
            <w:r w:rsidRPr="00083670">
              <w:rPr>
                <w:rFonts w:ascii="Arial" w:hAnsi="Arial" w:cs="Arial"/>
                <w:sz w:val="16"/>
                <w:szCs w:val="16"/>
                <w:lang w:eastAsia="nb-NO"/>
              </w:rPr>
              <w:tab/>
            </w:r>
            <w:r w:rsidRPr="00083670">
              <w:rPr>
                <w:rFonts w:ascii="Arial" w:hAnsi="Arial" w:cs="Arial"/>
                <w:color w:val="000000"/>
                <w:sz w:val="16"/>
                <w:szCs w:val="16"/>
                <w:lang w:eastAsia="nb-NO"/>
              </w:rPr>
              <w:t>Period start date</w:t>
            </w:r>
            <w:r w:rsidRPr="00083670">
              <w:rPr>
                <w:rFonts w:ascii="Arial" w:hAnsi="Arial" w:cs="Arial"/>
                <w:sz w:val="16"/>
                <w:szCs w:val="16"/>
                <w:lang w:eastAsia="nb-NO"/>
              </w:rPr>
              <w:tab/>
            </w:r>
            <w:r w:rsidRPr="00083670">
              <w:rPr>
                <w:rFonts w:ascii="Arial" w:hAnsi="Arial" w:cs="Arial"/>
                <w:color w:val="000000"/>
                <w:sz w:val="16"/>
                <w:szCs w:val="16"/>
                <w:lang w:eastAsia="nb-NO"/>
              </w:rPr>
              <w:t>tir76-099</w:t>
            </w:r>
          </w:p>
        </w:tc>
      </w:tr>
      <w:tr w:rsidR="00761392" w:rsidRPr="00083670" w14:paraId="0A79BE6B" w14:textId="77777777" w:rsidTr="00761392">
        <w:trPr>
          <w:cantSplit/>
          <w:trHeight w:hRule="exact" w:val="216"/>
        </w:trPr>
        <w:tc>
          <w:tcPr>
            <w:tcW w:w="274" w:type="dxa"/>
            <w:tcBorders>
              <w:top w:val="nil"/>
              <w:left w:val="nil"/>
              <w:bottom w:val="nil"/>
              <w:right w:val="nil"/>
            </w:tcBorders>
            <w:shd w:val="clear" w:color="auto" w:fill="FFFFFF"/>
          </w:tcPr>
          <w:p w14:paraId="06184D3C"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6D57A433"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56433B9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46912" behindDoc="0" locked="1" layoutInCell="0" allowOverlap="1" wp14:anchorId="7F10873F" wp14:editId="680960F6">
                      <wp:simplePos x="0" y="0"/>
                      <wp:positionH relativeFrom="column">
                        <wp:posOffset>1325880</wp:posOffset>
                      </wp:positionH>
                      <wp:positionV relativeFrom="paragraph">
                        <wp:posOffset>0</wp:posOffset>
                      </wp:positionV>
                      <wp:extent cx="250190" cy="137160"/>
                      <wp:effectExtent l="0" t="1270" r="0" b="4445"/>
                      <wp:wrapNone/>
                      <wp:docPr id="4219"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220" name="Rectangle 1087"/>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21" name="Rectangle 1088"/>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22" name="Rectangle 1089"/>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6C0AB4B" id="Group 4219" o:spid="_x0000_s1026" style="position:absolute;margin-left:104.4pt;margin-top:0;width:19.7pt;height:10.8pt;z-index:25264691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" o:allowincell="f">
                      <v:rect id="Rectangle 1087"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tF8IA&#10;AADdAAAADwAAAGRycy9kb3ducmV2LnhtbERPTWvCQBC9F/oflil4q5tGGyR1lbZQ8CQYvXgbs9Mk&#10;NDu7zW41/nvnIPT4eN/L9eh6daYhdp4NvEwzUMS1tx03Bg77r+cFqJiQLfaeycCVIqxXjw9LLK2/&#10;8I7OVWqUhHAs0UCbUii1jnVLDuPUB2Lhvv3gMAkcGm0HvEi463WeZYV22LE0tBjos6X6p/pz0nuc&#10;VVlY/H407Lbz3akIs1PxaszkaXx/A5VoTP/iu3tjDczzXPbL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W0XwgAAAN0AAAAPAAAAAAAAAAAAAAAAAJgCAABkcnMvZG93&#10;bnJldi54bWxQSwUGAAAAAAQABAD1AAAAhwMAAAAA&#10;" fillcolor="black" stroked="f" strokeweight="0"/>
                      <v:rect id="Rectangle 1088" o:spid="_x0000_s1028"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IjMQA&#10;AADdAAAADwAAAGRycy9kb3ducmV2LnhtbESPzWrCQBSF90LfYbiCO50YNYTUUdqC0JVgdOPumrlN&#10;gpk708xU07d3CgWXh/PzcdbbwXTiRr1vLSuYzxIQxJXVLdcKTsfdNAfhA7LGzjIp+CUP283LaI2F&#10;tnc+0K0MtYgj7AtU0ITgCil91ZBBP7OOOHpftjcYouxrqXu8x3HTyTRJMmmw5Uho0NFHQ9W1/DGR&#10;e16Uicu/32s2++XhkrnFJVspNRkPb68gAg3hGf5vf2oFyzSdw9+b+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pyIzEAAAA3QAAAA8AAAAAAAAAAAAAAAAAmAIAAGRycy9k&#10;b3ducmV2LnhtbFBLBQYAAAAABAAEAPUAAACJAwAAAAA=&#10;" fillcolor="black" stroked="f" strokeweight="0"/>
                      <v:rect id="Rectangle 1089"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W+8UA&#10;AADdAAAADwAAAGRycy9kb3ducmV2LnhtbESPzWrCQBSF94LvMFzBnU6MNkiaiVhB6KpgdNPdNXOb&#10;hGbuTDOjpm/fKRS6PJyfj1PsRtOLOw2+s6xgtUxAENdWd9wouJyPiy0IH5A19pZJwTd52JXTSYG5&#10;tg8+0b0KjYgj7HNU0Ibgcil93ZJBv7SOOHofdjAYohwaqQd8xHHTyzRJMmmw40ho0dGhpfqzupnI&#10;fV9Xidt+vTRs3jana+bW1+xJqfls3D+DCDSG//Bf+1Ur2KRpCr9v4hO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1b7xQAAAN0AAAAPAAAAAAAAAAAAAAAAAJgCAABkcnMv&#10;ZG93bnJldi54bWxQSwUGAAAAAAQABAD1AAAAigM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6C516AC3"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cbc:EndDate</w:t>
            </w:r>
            <w:r w:rsidRPr="00083670">
              <w:rPr>
                <w:rFonts w:ascii="Arial" w:hAnsi="Arial" w:cs="Arial"/>
                <w:sz w:val="16"/>
                <w:szCs w:val="16"/>
                <w:lang w:eastAsia="nb-NO"/>
              </w:rPr>
              <w:tab/>
            </w:r>
            <w:r w:rsidRPr="00083670">
              <w:rPr>
                <w:rFonts w:ascii="Arial" w:hAnsi="Arial" w:cs="Arial"/>
                <w:color w:val="000000"/>
                <w:sz w:val="16"/>
                <w:szCs w:val="16"/>
                <w:lang w:eastAsia="nb-NO"/>
              </w:rPr>
              <w:t>Period end date</w:t>
            </w:r>
            <w:r w:rsidRPr="00083670">
              <w:rPr>
                <w:rFonts w:ascii="Arial" w:hAnsi="Arial" w:cs="Arial"/>
                <w:sz w:val="16"/>
                <w:szCs w:val="16"/>
                <w:lang w:eastAsia="nb-NO"/>
              </w:rPr>
              <w:tab/>
            </w:r>
            <w:r w:rsidRPr="00083670">
              <w:rPr>
                <w:rFonts w:ascii="Arial" w:hAnsi="Arial" w:cs="Arial"/>
                <w:color w:val="000000"/>
                <w:sz w:val="16"/>
                <w:szCs w:val="16"/>
                <w:lang w:eastAsia="nb-NO"/>
              </w:rPr>
              <w:t>tir76-100</w:t>
            </w:r>
          </w:p>
        </w:tc>
      </w:tr>
      <w:tr w:rsidR="00761392" w:rsidRPr="00083670" w14:paraId="786AC8C2" w14:textId="77777777" w:rsidTr="00761392">
        <w:trPr>
          <w:cantSplit/>
          <w:trHeight w:hRule="exact" w:val="250"/>
        </w:trPr>
        <w:tc>
          <w:tcPr>
            <w:tcW w:w="274" w:type="dxa"/>
            <w:tcBorders>
              <w:top w:val="nil"/>
              <w:left w:val="nil"/>
              <w:bottom w:val="nil"/>
              <w:right w:val="nil"/>
            </w:tcBorders>
            <w:shd w:val="clear" w:color="auto" w:fill="FFFFFF"/>
          </w:tcPr>
          <w:p w14:paraId="7B8AC0D8"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15152498"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unbounded</w:t>
            </w:r>
          </w:p>
        </w:tc>
        <w:tc>
          <w:tcPr>
            <w:tcW w:w="197" w:type="dxa"/>
            <w:gridSpan w:val="2"/>
            <w:tcBorders>
              <w:top w:val="dotted" w:sz="6" w:space="0" w:color="808080"/>
              <w:left w:val="nil"/>
              <w:bottom w:val="nil"/>
              <w:right w:val="nil"/>
            </w:tcBorders>
            <w:shd w:val="clear" w:color="auto" w:fill="FFFFFF"/>
          </w:tcPr>
          <w:p w14:paraId="6729941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49984" behindDoc="0" locked="1" layoutInCell="0" allowOverlap="1" wp14:anchorId="775D5334" wp14:editId="4AD9BCE5">
                      <wp:simplePos x="0" y="0"/>
                      <wp:positionH relativeFrom="column">
                        <wp:posOffset>1325880</wp:posOffset>
                      </wp:positionH>
                      <wp:positionV relativeFrom="paragraph">
                        <wp:posOffset>9525</wp:posOffset>
                      </wp:positionV>
                      <wp:extent cx="125095" cy="158750"/>
                      <wp:effectExtent l="0" t="0" r="0" b="0"/>
                      <wp:wrapNone/>
                      <wp:docPr id="4215" name="Group 4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4216" name="Rectangle 1091"/>
                              <wps:cNvSpPr>
                                <a:spLocks noChangeArrowheads="1"/>
                              </wps:cNvSpPr>
                              <wps:spPr bwMode="auto">
                                <a:xfrm>
                                  <a:off x="2130"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17" name="Rectangle 1092"/>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18" name="Rectangle 1093"/>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733AEA2" id="Group 4215" o:spid="_x0000_s1026" style="position:absolute;margin-left:104.4pt;margin-top:.75pt;width:9.85pt;height:12.5pt;z-index:252649984"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" o:allowincell="f">
                      <v:rect id="Rectangle 1091" o:spid="_x0000_s1027" style="position:absolute;left:2130;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aRcUA&#10;AADdAAAADwAAAGRycy9kb3ducmV2LnhtbESPzWrCQBSF9wXfYbiF7pqJmoaQOooVCq4KRjfurpnb&#10;JDRzZ5oZTXz7TqHQ5eH8fJzVZjK9uNHgO8sK5kkKgri2uuNGwen4/lyA8AFZY2+ZFNzJw2Y9e1hh&#10;qe3IB7pVoRFxhH2JCtoQXCmlr1sy6BPriKP3aQeDIcqhkXrAMY6bXi7SNJcGO46EFh3tWqq/qquJ&#10;3POySl3x/daw+cgOl9wtL/mLUk+P0/YVRKAp/If/2nutIFvM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JpFxQAAAN0AAAAPAAAAAAAAAAAAAAAAAJgCAABkcnMv&#10;ZG93bnJldi54bWxQSwUGAAAAAAQABAD1AAAAigMAAAAA&#10;" fillcolor="black" stroked="f" strokeweight="0"/>
                      <v:rect id="Rectangle 1092"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3sUA&#10;AADdAAAADwAAAGRycy9kb3ducmV2LnhtbESPS2vCQBSF90L/w3AL3ZmJryjRUWqh4Kpg7Ka7a+aa&#10;BDN3pplR03/vFASXh/P4OKtNb1pxpc43lhWMkhQEcWl1w5WC78PncAHCB2SNrWVS8EceNuuXwQpz&#10;bW+8p2sRKhFH2OeooA7B5VL6siaDPrGOOHon2xkMUXaV1B3e4rhp5ThNM2mw4Uio0dFHTeW5uJjI&#10;/ZkUqVv8bis2X9P9MXOTYzZT6u21f1+CCNSHZ/jR3mkF0/FoDv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D/exQAAAN0AAAAPAAAAAAAAAAAAAAAAAJgCAABkcnMv&#10;ZG93bnJldi54bWxQSwUGAAAAAAQABAD1AAAAigMAAAAA&#10;" fillcolor="black" stroked="f" strokeweight="0"/>
                      <v:rect id="Rectangle 1093"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rMIA&#10;AADdAAAADwAAAGRycy9kb3ducmV2LnhtbERPS2vCQBC+F/oflin0Vjc+GiR1lSoIPQmmvfQ2Zsck&#10;mJ3dZleN/945CD1+fO/FanCdulAfW88GxqMMFHHlbcu1gZ/v7dscVEzIFjvPZOBGEVbL56cFFtZf&#10;eU+XMtVKQjgWaKBJKRRax6ohh3HkA7FwR987TAL7WtserxLuOj3Jslw7bFkaGgy0aag6lWcnvb/T&#10;Mgvzv3XNbjfbH/IwPeTvxry+DJ8foBIN6V/8cH9ZA7PJWObKG3kC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6uswgAAAN0AAAAPAAAAAAAAAAAAAAAAAJgCAABkcnMvZG93&#10;bnJldi54bWxQSwUGAAAAAAQABAD1AAAAhwMAAAAA&#10;" fillcolor="black" stroked="f" strokeweight="0"/>
                      <w10:anchorlock/>
                    </v:group>
                  </w:pict>
                </mc:Fallback>
              </mc:AlternateContent>
            </w:r>
          </w:p>
        </w:tc>
        <w:tc>
          <w:tcPr>
            <w:tcW w:w="7351" w:type="dxa"/>
            <w:gridSpan w:val="6"/>
            <w:tcBorders>
              <w:top w:val="dotted" w:sz="6" w:space="0" w:color="808080"/>
              <w:left w:val="nil"/>
              <w:bottom w:val="nil"/>
              <w:right w:val="nil"/>
            </w:tcBorders>
            <w:shd w:val="clear" w:color="auto" w:fill="FFFFFF"/>
          </w:tcPr>
          <w:p w14:paraId="41230B0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cac:OrderLine</w:t>
            </w:r>
          </w:p>
        </w:tc>
      </w:tr>
      <w:tr w:rsidR="00761392" w:rsidRPr="00083670" w14:paraId="1ACA728C" w14:textId="77777777" w:rsidTr="00761392">
        <w:trPr>
          <w:cantSplit/>
          <w:trHeight w:hRule="exact" w:val="250"/>
        </w:trPr>
        <w:tc>
          <w:tcPr>
            <w:tcW w:w="274" w:type="dxa"/>
            <w:tcBorders>
              <w:top w:val="nil"/>
              <w:left w:val="nil"/>
              <w:bottom w:val="nil"/>
              <w:right w:val="nil"/>
            </w:tcBorders>
            <w:shd w:val="clear" w:color="auto" w:fill="FFFFFF"/>
          </w:tcPr>
          <w:p w14:paraId="33A4A3A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4E27FE96"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295" w:type="dxa"/>
            <w:gridSpan w:val="3"/>
            <w:tcBorders>
              <w:top w:val="dotted" w:sz="6" w:space="0" w:color="808080"/>
              <w:left w:val="nil"/>
              <w:bottom w:val="nil"/>
              <w:right w:val="nil"/>
            </w:tcBorders>
            <w:shd w:val="clear" w:color="auto" w:fill="FFFFFF"/>
          </w:tcPr>
          <w:p w14:paraId="6F5E990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53056" behindDoc="0" locked="1" layoutInCell="0" allowOverlap="1" wp14:anchorId="11DA853A" wp14:editId="1E307CE1">
                      <wp:simplePos x="0" y="0"/>
                      <wp:positionH relativeFrom="column">
                        <wp:posOffset>1325880</wp:posOffset>
                      </wp:positionH>
                      <wp:positionV relativeFrom="paragraph">
                        <wp:posOffset>9525</wp:posOffset>
                      </wp:positionV>
                      <wp:extent cx="187325" cy="158750"/>
                      <wp:effectExtent l="0" t="1270" r="4445" b="1905"/>
                      <wp:wrapNone/>
                      <wp:docPr id="4211" name="Group 4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4212" name="Rectangle 1095"/>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13" name="Rectangle 1096"/>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14" name="Rectangle 1097"/>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569D84F" id="Group 4211" o:spid="_x0000_s1026" style="position:absolute;margin-left:104.4pt;margin-top:.75pt;width:14.75pt;height:12.5pt;z-index:252653056"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" o:allowincell="f">
                      <v:rect id="Rectangle 1095"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cRsQA&#10;AADdAAAADwAAAGRycy9kb3ducmV2LnhtbESPzWrCQBSF90LfYbiCO50YNYTUUdqC0JVgdOPumrlN&#10;gpk708xU07d3CgWXh/PzcdbbwXTiRr1vLSuYzxIQxJXVLdcKTsfdNAfhA7LGzjIp+CUP283LaI2F&#10;tnc+0K0MtYgj7AtU0ITgCil91ZBBP7OOOHpftjcYouxrqXu8x3HTyTRJMmmw5Uho0NFHQ9W1/DGR&#10;e16Uicu/32s2++XhkrnFJVspNRkPb68gAg3hGf5vf2oFy3Sewt+b+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XnEbEAAAA3QAAAA8AAAAAAAAAAAAAAAAAmAIAAGRycy9k&#10;b3ducmV2LnhtbFBLBQYAAAAABAAEAPUAAACJAwAAAAA=&#10;" fillcolor="black" stroked="f" strokeweight="0"/>
                      <v:rect id="Rectangle 1096" o:spid="_x0000_s1028"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53cQA&#10;AADdAAAADwAAAGRycy9kb3ducmV2LnhtbESPzWrCQBSF90LfYbhCdzrRaAipo7RCoSvB6MbdNXOb&#10;BDN3pplR07d3CgWXh/PzcVabwXTiRr1vLSuYTRMQxJXVLdcKjofPSQ7CB2SNnWVS8EseNuuX0QoL&#10;be+8p1sZahFH2BeooAnBFVL6qiGDfmodcfS+bW8wRNnXUvd4j+Omk/MkyaTBliOhQUfbhqpLeTWR&#10;e0rLxOU/HzWb3WJ/zlx6zpZKvY6H9zcQgYbwDP+3v7SCxXyWwt+b+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Od3EAAAA3QAAAA8AAAAAAAAAAAAAAAAAmAIAAGRycy9k&#10;b3ducmV2LnhtbFBLBQYAAAAABAAEAPUAAACJAwAAAAA=&#10;" fillcolor="black" stroked="f" strokeweight="0"/>
                      <v:rect id="Rectangle 1097" o:spid="_x0000_s1029"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qcQA&#10;AADdAAAADwAAAGRycy9kb3ducmV2LnhtbESPzYrCMBSF9wO+Q7jC7MZUrUWqURxhYFYDVjfurs21&#10;LTY3mSZq5+0nguDycH4+znLdm1bcqPONZQXjUQKCuLS64UrBYf/1MQfhA7LG1jIp+CMP69XgbYm5&#10;tnfe0a0IlYgj7HNUUIfgcil9WZNBP7KOOHpn2xkMUXaV1B3e47hp5SRJMmmw4Uio0dG2pvJSXE3k&#10;HqdF4ua/nxWbn3R3ytz0lM2Ueh/2mwWIQH14hZ/tb60gnYxTeLy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oanEAAAA3QAAAA8AAAAAAAAAAAAAAAAAmAIAAGRycy9k&#10;b3ducmV2LnhtbFBLBQYAAAAABAAEAPUAAACJAwAAAAA=&#10;" fillcolor="black" stroked="f" strokeweight="0"/>
                      <w10:anchorlock/>
                    </v:group>
                  </w:pict>
                </mc:Fallback>
              </mc:AlternateContent>
            </w:r>
          </w:p>
        </w:tc>
        <w:tc>
          <w:tcPr>
            <w:tcW w:w="7253" w:type="dxa"/>
            <w:gridSpan w:val="5"/>
            <w:tcBorders>
              <w:top w:val="dotted" w:sz="6" w:space="0" w:color="808080"/>
              <w:left w:val="nil"/>
              <w:bottom w:val="nil"/>
              <w:right w:val="nil"/>
            </w:tcBorders>
            <w:shd w:val="clear" w:color="auto" w:fill="FFFFFF"/>
          </w:tcPr>
          <w:p w14:paraId="1B22A2C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cac:LineItem</w:t>
            </w:r>
          </w:p>
        </w:tc>
      </w:tr>
      <w:tr w:rsidR="00761392" w:rsidRPr="00083670" w14:paraId="422ED898" w14:textId="77777777" w:rsidTr="00761392">
        <w:trPr>
          <w:cantSplit/>
          <w:trHeight w:hRule="exact" w:val="216"/>
        </w:trPr>
        <w:tc>
          <w:tcPr>
            <w:tcW w:w="274" w:type="dxa"/>
            <w:tcBorders>
              <w:top w:val="nil"/>
              <w:left w:val="nil"/>
              <w:bottom w:val="nil"/>
              <w:right w:val="nil"/>
            </w:tcBorders>
            <w:shd w:val="clear" w:color="auto" w:fill="FFFFFF"/>
          </w:tcPr>
          <w:p w14:paraId="639933A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07609DB7"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208F207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56128" behindDoc="0" locked="1" layoutInCell="0" allowOverlap="1" wp14:anchorId="33B61FB2" wp14:editId="4533757E">
                      <wp:simplePos x="0" y="0"/>
                      <wp:positionH relativeFrom="column">
                        <wp:posOffset>1325880</wp:posOffset>
                      </wp:positionH>
                      <wp:positionV relativeFrom="paragraph">
                        <wp:posOffset>0</wp:posOffset>
                      </wp:positionV>
                      <wp:extent cx="250190" cy="137160"/>
                      <wp:effectExtent l="0" t="0" r="0" b="0"/>
                      <wp:wrapNone/>
                      <wp:docPr id="4207" name="Group 4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208" name="Rectangle 1099"/>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09" name="Rectangle 1100"/>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10" name="Rectangle 1101"/>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C63AFAB" id="Group 4207" o:spid="_x0000_s1026" style="position:absolute;margin-left:104.4pt;margin-top:0;width:19.7pt;height:10.8pt;z-index:252656128"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" o:allowincell="f">
                      <v:rect id="Rectangle 1099"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9ccIA&#10;AADdAAAADwAAAGRycy9kb3ducmV2LnhtbERPS0sDMRC+C/6HMEJvNunDpaxNSxWEnoRuvXibbsbd&#10;pZtJuont+u+dg+Dx43uvt6Pv1ZWG1AW2MJsaUMR1cB03Fj6Ob48rUCkjO+wDk4UfSrDd3N+tsXTh&#10;xge6VrlREsKpRAttzrHUOtUteUzTEImF+wqDxyxwaLQb8CbhvtdzYwrtsWNpaDHSa0v1ufr20vu5&#10;qExcXV4a9u/Lw6mIi1PxZO3kYdw9g8o05n/xn3vvLCznRubKG3k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j1xwgAAAN0AAAAPAAAAAAAAAAAAAAAAAJgCAABkcnMvZG93&#10;bnJldi54bWxQSwUGAAAAAAQABAD1AAAAhwMAAAAA&#10;" fillcolor="black" stroked="f" strokeweight="0"/>
                      <v:rect id="Rectangle 1100"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Y6sQA&#10;AADdAAAADwAAAGRycy9kb3ducmV2LnhtbESPS2sCMRSF90L/Q7gFd5r4GuzUKFYodCU47aa76+R2&#10;ZnByEyepTv99IwguD+fxcVab3rbiQl1oHGuYjBUI4tKZhisNX5/voyWIEJENto5Jwx8F2KyfBivM&#10;jbvygS5FrEQa4ZCjhjpGn0sZyposhrHzxMn7cZ3FmGRXSdPhNY3bVk6VyqTFhhOhRk+7mspT8WsT&#10;93tWKL88v1Vs9/PDMfOzY7bQevjcb19BROrjI3xvfxgN86l6gdub9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mOrEAAAA3QAAAA8AAAAAAAAAAAAAAAAAmAIAAGRycy9k&#10;b3ducmV2LnhtbFBLBQYAAAAABAAEAPUAAACJAwAAAAA=&#10;" fillcolor="black" stroked="f" strokeweight="0"/>
                      <v:rect id="Rectangle 1101"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mnqsIA&#10;AADdAAAADwAAAGRycy9kb3ducmV2LnhtbERPS2vCQBC+F/oflin0Vjc+GiR1lSoIPQmmvfQ2Zsck&#10;mJ3dZleN/945CD1+fO/FanCdulAfW88GxqMMFHHlbcu1gZ/v7dscVEzIFjvPZOBGEVbL56cFFtZf&#10;eU+XMtVKQjgWaKBJKRRax6ohh3HkA7FwR987TAL7WtserxLuOj3Jslw7bFkaGgy0aag6lWcnvb/T&#10;Mgvzv3XNbjfbH/IwPeTvxry+DJ8foBIN6V/8cH9ZA7PJWPbLG3kC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yaeqwgAAAN0AAAAPAAAAAAAAAAAAAAAAAJgCAABkcnMvZG93&#10;bnJldi54bWxQSwUGAAAAAAQABAD1AAAAhwM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2DDE3F4A"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Document line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tir76-120</w:t>
            </w:r>
          </w:p>
        </w:tc>
      </w:tr>
      <w:tr w:rsidR="00761392" w:rsidRPr="00083670" w14:paraId="48E9B010" w14:textId="77777777" w:rsidTr="00761392">
        <w:trPr>
          <w:cantSplit/>
          <w:trHeight w:hRule="exact" w:val="216"/>
        </w:trPr>
        <w:tc>
          <w:tcPr>
            <w:tcW w:w="274" w:type="dxa"/>
            <w:tcBorders>
              <w:top w:val="nil"/>
              <w:left w:val="nil"/>
              <w:bottom w:val="nil"/>
              <w:right w:val="nil"/>
            </w:tcBorders>
            <w:shd w:val="clear" w:color="auto" w:fill="FFFFFF"/>
          </w:tcPr>
          <w:p w14:paraId="1A38097A"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72D04105"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3A5B436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59200" behindDoc="0" locked="1" layoutInCell="0" allowOverlap="1" wp14:anchorId="0358AD09" wp14:editId="622F2DA0">
                      <wp:simplePos x="0" y="0"/>
                      <wp:positionH relativeFrom="column">
                        <wp:posOffset>1325880</wp:posOffset>
                      </wp:positionH>
                      <wp:positionV relativeFrom="paragraph">
                        <wp:posOffset>0</wp:posOffset>
                      </wp:positionV>
                      <wp:extent cx="250190" cy="137160"/>
                      <wp:effectExtent l="0" t="1905" r="0" b="3810"/>
                      <wp:wrapNone/>
                      <wp:docPr id="4203" name="Group 4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204" name="Rectangle 1103"/>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05" name="Rectangle 1104"/>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06" name="Rectangle 1105"/>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267CCA3" id="Group 4203" o:spid="_x0000_s1026" style="position:absolute;margin-left:104.4pt;margin-top:0;width:19.7pt;height:10.8pt;z-index:25265920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" o:allowincell="f">
                      <v:rect id="Rectangle 1103"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3dMQA&#10;AADdAAAADwAAAGRycy9kb3ducmV2LnhtbESPX2vCMBTF3wd+h3CFvc1E7YpUozhh4NPAbi++XZtr&#10;W2xusiZq/fbLYLDHw/nz46w2g+3EjfrQOtYwnSgQxJUzLdcavj7fXxYgQkQ22DkmDQ8KsFmPnlZY&#10;GHfnA93KWIs0wqFADU2MvpAyVA1ZDBPniZN3dr3FmGRfS9PjPY3bTs6UyqXFlhOhQU+7hqpLebWJ&#10;e5yXyi++32q2H9nhlPv5KX/V+nk8bJcgIg3xP/zX3hsN2Uxl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rN3TEAAAA3QAAAA8AAAAAAAAAAAAAAAAAmAIAAGRycy9k&#10;b3ducmV2LnhtbFBLBQYAAAAABAAEAPUAAACJAwAAAAA=&#10;" fillcolor="black" stroked="f" strokeweight="0"/>
                      <v:rect id="Rectangle 1104"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S78QA&#10;AADdAAAADwAAAGRycy9kb3ducmV2LnhtbESPS2sCMRSF9wX/Q7iCu5rUxyBTo9iC4Krg6MbddXI7&#10;M3RyEydRx39vCoUuD+fxcZbr3rbiRl1oHGt4GysQxKUzDVcajoft6wJEiMgGW8ek4UEB1qvByxJz&#10;4+68p1sRK5FGOOSooY7R51KGsiaLYew8cfK+XWcxJtlV0nR4T+O2lROlMmmx4USo0dNnTeVPcbWJ&#10;e5oWyi8uHxXbr9n+nPnpOZtrPRr2m3cQkfr4H/5r74yG2UTN4fdNeg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nku/EAAAA3QAAAA8AAAAAAAAAAAAAAAAAmAIAAGRycy9k&#10;b3ducmV2LnhtbFBLBQYAAAAABAAEAPUAAACJAwAAAAA=&#10;" fillcolor="black" stroked="f" strokeweight="0"/>
                      <v:rect id="Rectangle 1105"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MmMQA&#10;AADdAAAADwAAAGRycy9kb3ducmV2LnhtbESPzWoCMRSF94LvEG7BnSZVO8jUKFYQuhIc3XR3nVxn&#10;Bic36STq9O1NodDl4fx8nOW6t624UxcaxxpeJwoEcelMw5WG03E3XoAIEdlg65g0/FCA9Wo4WGJu&#10;3IMPdC9iJdIIhxw11DH6XMpQ1mQxTJwnTt7FdRZjkl0lTYePNG5bOVUqkxYbToQaPW1rKq/FzSbu&#10;16xQfvH9UbHdzw/nzM/O2ZvWo5d+8w4iUh//w3/tT6NhPlUZ/L5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1DJjEAAAA3QAAAA8AAAAAAAAAAAAAAAAAmAIAAGRycy9k&#10;b3ducmV2LnhtbFBLBQYAAAAABAAEAPUAAACJAw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5A3546CB"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cbc:Note</w:t>
            </w:r>
            <w:r w:rsidRPr="00083670">
              <w:rPr>
                <w:rFonts w:ascii="Arial" w:hAnsi="Arial" w:cs="Arial"/>
                <w:sz w:val="16"/>
                <w:szCs w:val="16"/>
                <w:lang w:eastAsia="nb-NO"/>
              </w:rPr>
              <w:tab/>
            </w:r>
            <w:r w:rsidRPr="00083670">
              <w:rPr>
                <w:rFonts w:ascii="Arial" w:hAnsi="Arial" w:cs="Arial"/>
                <w:color w:val="000000"/>
                <w:sz w:val="16"/>
                <w:szCs w:val="16"/>
                <w:lang w:eastAsia="nb-NO"/>
              </w:rPr>
              <w:t>Response clarification</w:t>
            </w:r>
            <w:r w:rsidRPr="00083670">
              <w:rPr>
                <w:rFonts w:ascii="Arial" w:hAnsi="Arial" w:cs="Arial"/>
                <w:sz w:val="16"/>
                <w:szCs w:val="16"/>
                <w:lang w:eastAsia="nb-NO"/>
              </w:rPr>
              <w:tab/>
            </w:r>
            <w:r w:rsidRPr="00083670">
              <w:rPr>
                <w:rFonts w:ascii="Arial" w:hAnsi="Arial" w:cs="Arial"/>
                <w:color w:val="000000"/>
                <w:sz w:val="16"/>
                <w:szCs w:val="16"/>
                <w:lang w:eastAsia="nb-NO"/>
              </w:rPr>
              <w:t>tir76-204</w:t>
            </w:r>
          </w:p>
        </w:tc>
      </w:tr>
      <w:tr w:rsidR="00761392" w:rsidRPr="00E60747" w14:paraId="58C71645" w14:textId="77777777" w:rsidTr="00761392">
        <w:trPr>
          <w:cantSplit/>
          <w:trHeight w:hRule="exact" w:val="216"/>
        </w:trPr>
        <w:tc>
          <w:tcPr>
            <w:tcW w:w="274" w:type="dxa"/>
            <w:tcBorders>
              <w:top w:val="nil"/>
              <w:left w:val="nil"/>
              <w:bottom w:val="nil"/>
              <w:right w:val="nil"/>
            </w:tcBorders>
            <w:shd w:val="clear" w:color="auto" w:fill="FFFFFF"/>
          </w:tcPr>
          <w:p w14:paraId="4814393E"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4AE4DAC9"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48AA340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62272" behindDoc="0" locked="1" layoutInCell="0" allowOverlap="1" wp14:anchorId="2F50AE7A" wp14:editId="46F63E92">
                      <wp:simplePos x="0" y="0"/>
                      <wp:positionH relativeFrom="column">
                        <wp:posOffset>1325880</wp:posOffset>
                      </wp:positionH>
                      <wp:positionV relativeFrom="paragraph">
                        <wp:posOffset>0</wp:posOffset>
                      </wp:positionV>
                      <wp:extent cx="250190" cy="137160"/>
                      <wp:effectExtent l="0" t="0" r="0" b="0"/>
                      <wp:wrapNone/>
                      <wp:docPr id="4199" name="Group 4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200" name="Rectangle 1107"/>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01" name="Rectangle 1108"/>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02" name="Rectangle 1109"/>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E66363A" id="Group 4199" o:spid="_x0000_s1026" style="position:absolute;margin-left:104.4pt;margin-top:0;width:19.7pt;height:10.8pt;z-index:25266227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" o:allowincell="f">
                      <v:rect id="Rectangle 1107"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xd8MA&#10;AADdAAAADwAAAGRycy9kb3ducmV2LnhtbESPT4vCMBTE78J+h/AWvGnqvyJdo6yC4Emw7mVvz+Zt&#10;W2xesk3U+u2NIHgcZuY3zGLVmUZcqfW1ZQWjYQKCuLC65lLBz3E7mIPwAVljY5kU3MnDavnRW2Cm&#10;7Y0PdM1DKSKEfYYKqhBcJqUvKjLoh9YRR+/PtgZDlG0pdYu3CDeNHCdJKg3WHBcqdLSpqDjnFxN3&#10;fyd54ub/65LNfno4pW5ySmdK9T+77y8QgbrwDr/aO61gGpHwfBOf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Axd8MAAADdAAAADwAAAAAAAAAAAAAAAACYAgAAZHJzL2Rv&#10;d25yZXYueG1sUEsFBgAAAAAEAAQA9QAAAIgDAAAAAA==&#10;" fillcolor="black" stroked="f" strokeweight="0"/>
                      <v:rect id="Rectangle 1108"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U7MQA&#10;AADdAAAADwAAAGRycy9kb3ducmV2LnhtbESPS2sCMRSF9wX/Q7gFdzXx0UGmRrGC4Krg6MbddXI7&#10;M3Ryk06ijv++EYQuD+fxcRar3rbiSl1oHGsYjxQI4tKZhisNx8P2bQ4iRGSDrWPScKcAq+XgZYG5&#10;cTfe07WIlUgjHHLUUMfocylDWZPFMHKeOHnfrrMYk+wqaTq8pXHbyolSmbTYcCLU6GlTU/lTXGzi&#10;nqaF8vPfz4rt12x/zvz0nL1rPXzt1x8gIvXxP/xs74yG2USN4fEmP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clOzEAAAA3QAAAA8AAAAAAAAAAAAAAAAAmAIAAGRycy9k&#10;b3ducmV2LnhtbFBLBQYAAAAABAAEAPUAAACJAwAAAAA=&#10;" fillcolor="black" stroked="f" strokeweight="0"/>
                      <v:rect id="Rectangle 1109"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Km8QA&#10;AADdAAAADwAAAGRycy9kb3ducmV2LnhtbESPX2vCMBTF3wd+h3AF32Zi1SKdUVQQ9jSw28vers1d&#10;W9bcxCZq9+2XwcDHw/nz46y3g+3EjfrQOtYwmyoQxJUzLdcaPt6PzysQISIb7ByThh8KsN2MntZY&#10;GHfnE93KWIs0wqFADU2MvpAyVA1ZDFPniZP35XqLMcm+lqbHexq3ncyUyqXFlhOhQU+Hhqrv8moT&#10;93NeKr+67Gu2b4vTOffzc77UejIedi8gIg3xEf5vvxoNi0xl8Pc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OCpvEAAAA3QAAAA8AAAAAAAAAAAAAAAAAmAIAAGRycy9k&#10;b3ducmV2LnhtbFBLBQYAAAAABAAEAPUAAACJAw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4499BBD1" w14:textId="77777777" w:rsidR="00761392" w:rsidRPr="007806B9" w:rsidRDefault="00761392" w:rsidP="00761392">
            <w:pPr>
              <w:widowControl w:val="0"/>
              <w:tabs>
                <w:tab w:val="left" w:pos="3334"/>
                <w:tab w:val="center" w:pos="6576"/>
              </w:tabs>
              <w:autoSpaceDE w:val="0"/>
              <w:autoSpaceDN w:val="0"/>
              <w:adjustRightInd w:val="0"/>
              <w:rPr>
                <w:rFonts w:ascii="Arial" w:hAnsi="Arial" w:cs="Arial"/>
                <w:sz w:val="12"/>
                <w:szCs w:val="12"/>
                <w:lang w:val="it-IT" w:eastAsia="nb-NO"/>
              </w:rPr>
            </w:pPr>
            <w:r w:rsidRPr="007806B9">
              <w:rPr>
                <w:rFonts w:ascii="Arial" w:hAnsi="Arial" w:cs="Arial"/>
                <w:b/>
                <w:bCs/>
                <w:color w:val="000000"/>
                <w:sz w:val="18"/>
                <w:szCs w:val="18"/>
                <w:lang w:val="it-IT" w:eastAsia="nb-NO"/>
              </w:rPr>
              <w:t>cbc:LineStatusCode</w:t>
            </w:r>
            <w:r w:rsidRPr="007806B9">
              <w:rPr>
                <w:rFonts w:ascii="Arial" w:hAnsi="Arial" w:cs="Arial"/>
                <w:sz w:val="16"/>
                <w:szCs w:val="16"/>
                <w:lang w:val="it-IT" w:eastAsia="nb-NO"/>
              </w:rPr>
              <w:tab/>
            </w:r>
            <w:r w:rsidRPr="007806B9">
              <w:rPr>
                <w:rFonts w:ascii="Arial" w:hAnsi="Arial" w:cs="Arial"/>
                <w:color w:val="000000"/>
                <w:sz w:val="16"/>
                <w:szCs w:val="16"/>
                <w:lang w:val="it-IT" w:eastAsia="nb-NO"/>
              </w:rPr>
              <w:t>Codice di Risposta</w:t>
            </w:r>
            <w:r w:rsidRPr="007806B9">
              <w:rPr>
                <w:rFonts w:ascii="Arial" w:hAnsi="Arial" w:cs="Arial"/>
                <w:sz w:val="16"/>
                <w:szCs w:val="16"/>
                <w:lang w:val="it-IT" w:eastAsia="nb-NO"/>
              </w:rPr>
              <w:tab/>
            </w:r>
            <w:r w:rsidRPr="007806B9">
              <w:rPr>
                <w:rFonts w:ascii="Arial" w:hAnsi="Arial" w:cs="Arial"/>
                <w:color w:val="000000"/>
                <w:sz w:val="16"/>
                <w:szCs w:val="16"/>
                <w:lang w:val="it-IT" w:eastAsia="nb-NO"/>
              </w:rPr>
              <w:t>tir76-202</w:t>
            </w:r>
          </w:p>
        </w:tc>
      </w:tr>
      <w:tr w:rsidR="00761392" w:rsidRPr="00083670" w14:paraId="4297FE12" w14:textId="77777777" w:rsidTr="00761392">
        <w:trPr>
          <w:cantSplit/>
          <w:trHeight w:hRule="exact" w:val="216"/>
        </w:trPr>
        <w:tc>
          <w:tcPr>
            <w:tcW w:w="274" w:type="dxa"/>
            <w:tcBorders>
              <w:top w:val="nil"/>
              <w:left w:val="nil"/>
              <w:bottom w:val="nil"/>
              <w:right w:val="nil"/>
            </w:tcBorders>
            <w:shd w:val="clear" w:color="auto" w:fill="FFFFFF"/>
          </w:tcPr>
          <w:p w14:paraId="68AE2AA2" w14:textId="77777777" w:rsidR="00761392" w:rsidRPr="007806B9" w:rsidRDefault="00761392" w:rsidP="00761392">
            <w:pPr>
              <w:widowControl w:val="0"/>
              <w:autoSpaceDE w:val="0"/>
              <w:autoSpaceDN w:val="0"/>
              <w:adjustRightInd w:val="0"/>
              <w:rPr>
                <w:rFonts w:ascii="Arial" w:hAnsi="Arial" w:cs="Arial"/>
                <w:sz w:val="12"/>
                <w:szCs w:val="12"/>
                <w:lang w:val="it-IT" w:eastAsia="nb-NO"/>
              </w:rPr>
            </w:pPr>
          </w:p>
        </w:tc>
        <w:tc>
          <w:tcPr>
            <w:tcW w:w="1814" w:type="dxa"/>
            <w:gridSpan w:val="2"/>
            <w:tcBorders>
              <w:top w:val="nil"/>
              <w:left w:val="nil"/>
              <w:bottom w:val="nil"/>
              <w:right w:val="nil"/>
            </w:tcBorders>
            <w:shd w:val="clear" w:color="auto" w:fill="FFFFFF"/>
          </w:tcPr>
          <w:p w14:paraId="7CA67352"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18A3154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64320" behindDoc="0" locked="1" layoutInCell="0" allowOverlap="1" wp14:anchorId="193D9C9C" wp14:editId="6FCB5302">
                      <wp:simplePos x="0" y="0"/>
                      <wp:positionH relativeFrom="column">
                        <wp:posOffset>1325880</wp:posOffset>
                      </wp:positionH>
                      <wp:positionV relativeFrom="paragraph">
                        <wp:posOffset>0</wp:posOffset>
                      </wp:positionV>
                      <wp:extent cx="250190" cy="137160"/>
                      <wp:effectExtent l="0" t="0" r="0" b="0"/>
                      <wp:wrapNone/>
                      <wp:docPr id="4195" name="Group 4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196" name="Rectangle 111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97" name="Rectangle 1112"/>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98" name="Rectangle 1113"/>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B9A3E99" id="Group 4195" o:spid="_x0000_s1026" style="position:absolute;margin-left:104.4pt;margin-top:0;width:19.7pt;height:10.8pt;z-index:25266432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" o:allowincell="f">
                      <v:rect id="Rectangle 111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4Y8UA&#10;AADdAAAADwAAAGRycy9kb3ducmV2LnhtbESPS2vCQBSF94X+h+EW3DUTHw0aHUWFgquC0Y27a+aa&#10;hGbuTDOjpv/eKRRcHs7j4yxWvWnFjTrfWFYwTFIQxKXVDVcKjofP9ykIH5A1tpZJwS95WC1fXxaY&#10;a3vnPd2KUIk4wj5HBXUILpfSlzUZ9Il1xNG72M5giLKrpO7wHsdNK0dpmkmDDUdCjY62NZXfxdVE&#10;7mlcpG76s6nYfE3258yNz9mHUoO3fj0HEagPz/B/e6cVTIazDP7ex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vhjxQAAAN0AAAAPAAAAAAAAAAAAAAAAAJgCAABkcnMv&#10;ZG93bnJldi54bWxQSwUGAAAAAAQABAD1AAAAigMAAAAA&#10;" fillcolor="black" stroked="f" strokeweight="0"/>
                      <v:rect id="Rectangle 1112"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MUA&#10;AADdAAAADwAAAGRycy9kb3ducmV2LnhtbESPS2vCQBSF94X+h+EW3NWJj0ZNHUUFoauCaTfurplr&#10;Epq5M2ZGjf/eKQguD+fxcebLzjTiQq2vLSsY9BMQxIXVNZcKfn+271MQPiBrbCyTght5WC5eX+aY&#10;aXvlHV3yUIo4wj5DBVUILpPSFxUZ9H3riKN3tK3BEGVbSt3iNY6bRg6TJJUGa46ECh1tKir+8rOJ&#10;3P0oT9z0tC7ZfI93h9SNDumHUr23bvUJIlAXnuFH+0srGA9mE/h/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l34xQAAAN0AAAAPAAAAAAAAAAAAAAAAAJgCAABkcnMv&#10;ZG93bnJldi54bWxQSwUGAAAAAAQABAD1AAAAigMAAAAA&#10;" fillcolor="black" stroked="f" strokeweight="0"/>
                      <v:rect id="Rectangle 1113"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JisIA&#10;AADdAAAADwAAAGRycy9kb3ducmV2LnhtbERPTWvCQBC9F/oflhG81Y3VBhtdpQqFngTTXnobs2MS&#10;zM5us6um/75zEHp8vO/VZnCdulIfW88GppMMFHHlbcu1ga/P96cFqJiQLXaeycAvRdisHx9WWFh/&#10;4wNdy1QrCeFYoIEmpVBoHauGHMaJD8TCnXzvMAnsa217vEm46/RzluXaYcvS0GCgXUPVubw46f2e&#10;lVlY/Gxrdvv54ZiH2TF/MWY8Gt6WoBIN6V98d39YA/Ppq8yVN/I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cmKwgAAAN0AAAAPAAAAAAAAAAAAAAAAAJgCAABkcnMvZG93&#10;bnJldi54bWxQSwUGAAAAAAQABAD1AAAAhwM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43738A93"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val="nb-NO" w:eastAsia="nb-NO"/>
              </w:rPr>
            </w:pPr>
            <w:r w:rsidRPr="00083670">
              <w:rPr>
                <w:rFonts w:ascii="Arial" w:hAnsi="Arial" w:cs="Arial"/>
                <w:b/>
                <w:bCs/>
                <w:color w:val="000000"/>
                <w:sz w:val="18"/>
                <w:szCs w:val="18"/>
                <w:lang w:val="nb-NO" w:eastAsia="nb-NO"/>
              </w:rPr>
              <w:t>cbc:Quantity</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Quantity</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tir76-132</w:t>
            </w:r>
          </w:p>
        </w:tc>
      </w:tr>
      <w:tr w:rsidR="00761392" w:rsidRPr="00083670" w14:paraId="150C74DD" w14:textId="77777777" w:rsidTr="00761392">
        <w:trPr>
          <w:cantSplit/>
          <w:trHeight w:hRule="exact" w:val="250"/>
        </w:trPr>
        <w:tc>
          <w:tcPr>
            <w:tcW w:w="274" w:type="dxa"/>
            <w:tcBorders>
              <w:top w:val="nil"/>
              <w:left w:val="nil"/>
              <w:bottom w:val="nil"/>
              <w:right w:val="nil"/>
            </w:tcBorders>
            <w:shd w:val="clear" w:color="auto" w:fill="FFFFFF"/>
          </w:tcPr>
          <w:p w14:paraId="5BFADC1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41DB5419"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16361DD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66368" behindDoc="0" locked="1" layoutInCell="0" allowOverlap="1" wp14:anchorId="05047438" wp14:editId="663C6A1C">
                      <wp:simplePos x="0" y="0"/>
                      <wp:positionH relativeFrom="column">
                        <wp:posOffset>1325880</wp:posOffset>
                      </wp:positionH>
                      <wp:positionV relativeFrom="paragraph">
                        <wp:posOffset>9525</wp:posOffset>
                      </wp:positionV>
                      <wp:extent cx="250190" cy="158750"/>
                      <wp:effectExtent l="0" t="3810" r="0" b="0"/>
                      <wp:wrapNone/>
                      <wp:docPr id="4190" name="Group 4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191" name="Rectangle 1115"/>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92" name="Rectangle 1116"/>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93" name="Rectangle 1117"/>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94" name="Rectangle 1118"/>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83776B" id="Group 4190" o:spid="_x0000_s1026" style="position:absolute;margin-left:104.4pt;margin-top:.75pt;width:19.7pt;height:12.5pt;z-index:25266636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" o:allowincell="f">
                      <v:rect id="Rectangle 1115"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gF8QA&#10;AADdAAAADwAAAGRycy9kb3ducmV2LnhtbESPzWrCQBSF9wXfYbhCd3UStUGjo2ih0FXB6MbdNXNN&#10;gpk7Y2bU9O07hYLLw/n5OMt1b1pxp843lhWkowQEcWl1w5WCw/7zbQbCB2SNrWVS8EMe1qvByxJz&#10;bR+8o3sRKhFH2OeooA7B5VL6siaDfmQdcfTOtjMYouwqqTt8xHHTynGSZNJgw5FQo6OPmspLcTOR&#10;e5wUiZtdtxWb7+nulLnJKXtX6nXYbxYgAvXhGf5vf2kF03Se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YBfEAAAA3QAAAA8AAAAAAAAAAAAAAAAAmAIAAGRycy9k&#10;b3ducmV2LnhtbFBLBQYAAAAABAAEAPUAAACJAwAAAAA=&#10;" fillcolor="black" stroked="f" strokeweight="0"/>
                      <v:rect id="Rectangle 1116"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YMUA&#10;AADdAAAADwAAAGRycy9kb3ducmV2LnhtbESPS2vCQBSF90L/w3AL3ZmJr6DRUWqh4Kpg7Ka7a+aa&#10;BDN3pplR03/vFASXh/P4OKtNb1pxpc43lhWMkhQEcWl1w5WC78PncA7CB2SNrWVS8EceNuuXwQpz&#10;bW+8p2sRKhFH2OeooA7B5VL6siaDPrGOOHon2xkMUXaV1B3e4rhp5ThNM2mw4Uio0dFHTeW5uJjI&#10;/ZkUqZv/bis2X9P9MXOTYzZT6u21f1+CCNSHZ/jR3mkF09FiDP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f5gxQAAAN0AAAAPAAAAAAAAAAAAAAAAAJgCAABkcnMv&#10;ZG93bnJldi54bWxQSwUGAAAAAAQABAD1AAAAigMAAAAA&#10;" fillcolor="black" stroked="f" strokeweight="0"/>
                      <v:rect id="Rectangle 1117"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b+8QA&#10;AADdAAAADwAAAGRycy9kb3ducmV2LnhtbESPzWrCQBSF9wXfYbhCd3WisUGjo2ih0FXB6MbdNXNN&#10;gpk7Y2bU9O07hYLLw/n5OMt1b1pxp843lhWMRwkI4tLqhisFh/3n2wyED8gaW8uk4Ic8rFeDlyXm&#10;2j54R/ciVCKOsM9RQR2Cy6X0ZU0G/cg64uidbWcwRNlVUnf4iOOmlZMkyaTBhiOhRkcfNZWX4mYi&#10;95gWiZtdtxWb7+nulLn0lL0r9TrsNwsQgfrwDP+3v7SC6Xie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tW/vEAAAA3QAAAA8AAAAAAAAAAAAAAAAAmAIAAGRycy9k&#10;b3ducmV2LnhtbFBLBQYAAAAABAAEAPUAAACJAwAAAAA=&#10;" fillcolor="black" stroked="f" strokeweight="0"/>
                      <v:rect id="Rectangle 1118"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Dj8QA&#10;AADdAAAADwAAAGRycy9kb3ducmV2LnhtbESPzWrCQBSF9wXfYbiCuzqxpkGjo1Sh0FXB6MbdNXNN&#10;gpk7Y2bU9O07hYLLw/n5OMt1b1pxp843lhVMxgkI4tLqhisFh/3n6wyED8gaW8uk4Ic8rFeDlyXm&#10;2j54R/ciVCKOsM9RQR2Cy6X0ZU0G/dg64uidbWcwRNlVUnf4iOOmlW9JkkmDDUdCjY62NZWX4mYi&#10;9zgtEje7bio23+nulLnpKXtXajTsPxYgAvXhGf5vf2kF6WSe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Ew4/EAAAA3QAAAA8AAAAAAAAAAAAAAAAAmAIAAGRycy9k&#10;b3ducmV2LnhtbFBLBQYAAAAABAAEAPUAAACJAw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3522D9D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cac:Delivery</w:t>
            </w:r>
          </w:p>
        </w:tc>
      </w:tr>
      <w:tr w:rsidR="00761392" w:rsidRPr="00083670" w14:paraId="26097BD8" w14:textId="77777777" w:rsidTr="00761392">
        <w:trPr>
          <w:cantSplit/>
          <w:trHeight w:hRule="exact" w:val="250"/>
        </w:trPr>
        <w:tc>
          <w:tcPr>
            <w:tcW w:w="274" w:type="dxa"/>
            <w:tcBorders>
              <w:top w:val="nil"/>
              <w:left w:val="nil"/>
              <w:bottom w:val="nil"/>
              <w:right w:val="nil"/>
            </w:tcBorders>
            <w:shd w:val="clear" w:color="auto" w:fill="FFFFFF"/>
          </w:tcPr>
          <w:p w14:paraId="19EBEEA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0B2EF7CD"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492" w:type="dxa"/>
            <w:gridSpan w:val="5"/>
            <w:tcBorders>
              <w:top w:val="dotted" w:sz="6" w:space="0" w:color="808080"/>
              <w:left w:val="nil"/>
              <w:bottom w:val="nil"/>
              <w:right w:val="nil"/>
            </w:tcBorders>
            <w:shd w:val="clear" w:color="auto" w:fill="FFFFFF"/>
          </w:tcPr>
          <w:p w14:paraId="23E52E5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68416" behindDoc="0" locked="1" layoutInCell="0" allowOverlap="1" wp14:anchorId="5B2EA444" wp14:editId="36BFB413">
                      <wp:simplePos x="0" y="0"/>
                      <wp:positionH relativeFrom="column">
                        <wp:posOffset>1325880</wp:posOffset>
                      </wp:positionH>
                      <wp:positionV relativeFrom="paragraph">
                        <wp:posOffset>9525</wp:posOffset>
                      </wp:positionV>
                      <wp:extent cx="312420" cy="158750"/>
                      <wp:effectExtent l="0" t="635" r="3175" b="2540"/>
                      <wp:wrapNone/>
                      <wp:docPr id="4184" name="Group 4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185" name="Rectangle 1120"/>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6" name="Rectangle 1121"/>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7" name="Rectangle 1122"/>
                              <wps:cNvSpPr>
                                <a:spLocks noChangeArrowheads="1"/>
                              </wps:cNvSpPr>
                              <wps:spPr bwMode="auto">
                                <a:xfrm>
                                  <a:off x="2427"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8" name="Rectangle 1123"/>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9" name="Rectangle 1124"/>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394E1F2" id="Group 4184" o:spid="_x0000_s1026" style="position:absolute;margin-left:104.4pt;margin-top:.75pt;width:24.6pt;height:12.5pt;z-index:252668416"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" o:allowincell="f">
                      <v:rect id="Rectangle 1120"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wycQA&#10;AADdAAAADwAAAGRycy9kb3ducmV2LnhtbESPS4vCMBSF9wP+h3AFd2Pqq5RqFEcQXA1Y3bi7Nte2&#10;2Nxkmqidfz8ZGJjl4Tw+zmrTm1Y8qfONZQWTcQKCuLS64UrB+bR/z0D4gKyxtUwKvsnDZj14W2Gu&#10;7YuP9CxCJeII+xwV1CG4XEpf1mTQj60jjt7NdgZDlF0ldYevOG5aOU2SVBpsOBJqdLSrqbwXDxO5&#10;l1mRuOzro2LzOT9eUze7pgulRsN+uwQRqA//4b/2QSuYT7IF/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R8MnEAAAA3QAAAA8AAAAAAAAAAAAAAAAAmAIAAGRycy9k&#10;b3ducmV2LnhtbFBLBQYAAAAABAAEAPUAAACJAwAAAAA=&#10;" fillcolor="black" stroked="f" strokeweight="0"/>
                      <v:rect id="Rectangle 1121"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NuvsUA&#10;AADdAAAADwAAAGRycy9kb3ducmV2LnhtbESPzWrCQBSF9wXfYbiCuzpJtSFEJ2IFoauCaTfurplr&#10;EszcGTOjpm/fKRS6PJyfj7PejKYXdxp8Z1lBOk9AENdWd9wo+PrcP+cgfEDW2FsmBd/kYVNOntZY&#10;aPvgA92r0Ig4wr5ABW0IrpDS1y0Z9HPriKN3toPBEOXQSD3gI46bXr4kSSYNdhwJLTratVRfqpuJ&#10;3OOiSlx+fWvYfCwPp8wtTtmrUrPpuF2BCDSG//Bf+10rWKZ5Br9v4hO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26+xQAAAN0AAAAPAAAAAAAAAAAAAAAAAJgCAABkcnMv&#10;ZG93bnJldi54bWxQSwUGAAAAAAQABAD1AAAAigMAAAAA&#10;" fillcolor="black" stroked="f" strokeweight="0"/>
                      <v:rect id="Rectangle 1122" o:spid="_x0000_s1029" style="position:absolute;left:2427;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JcUA&#10;AADdAAAADwAAAGRycy9kb3ducmV2LnhtbESPS2vCQBSF9wX/w3CF7urER2OIjqKFQlcFoxt318w1&#10;CWbujJlR03/fKRRcHs7j4yzXvWnFnTrfWFYwHiUgiEurG64UHPafbxkIH5A1tpZJwQ95WK8GL0vM&#10;tX3wju5FqEQcYZ+jgjoEl0vpy5oM+pF1xNE7285giLKrpO7wEcdNKydJkkqDDUdCjY4+aiovxc1E&#10;7nFaJC67bis237PdKXXTU/qu1Ouw3yxABOrDM/zf/tIKZuNsDn9v4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8slxQAAAN0AAAAPAAAAAAAAAAAAAAAAAJgCAABkcnMv&#10;ZG93bnJldi54bWxQSwUGAAAAAAQABAD1AAAAigMAAAAA&#10;" fillcolor="black" stroked="f" strokeweight="0"/>
                      <v:rect id="Rectangle 1123" o:spid="_x0000_s1030"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fV8IA&#10;AADdAAAADwAAAGRycy9kb3ducmV2LnhtbERPS2vCQBC+F/oflin0Vjc+GkLqKlUo9CQYe+ltzE6T&#10;0Ozsmt1q/PfOQejx43sv16Pr1ZmG2Hk2MJ1koIhrbztuDHwdPl4KUDEhW+w9k4ErRVivHh+WWFp/&#10;4T2dq9QoCeFYooE2pVBqHeuWHMaJD8TC/fjBYRI4NNoOeJFw1+tZluXaYcfS0GKgbUv1b/XnpPd7&#10;XmWhOG0adrvF/piH+TF/Neb5aXx/A5VoTP/iu/vTGlhMC5krb+Q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F9XwgAAAN0AAAAPAAAAAAAAAAAAAAAAAJgCAABkcnMvZG93&#10;bnJldi54bWxQSwUGAAAAAAQABAD1AAAAhwMAAAAA&#10;" fillcolor="black" stroked="f" strokeweight="0"/>
                      <v:rect id="Rectangle 1124" o:spid="_x0000_s1031"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6zMUA&#10;AADdAAAADwAAAGRycy9kb3ducmV2LnhtbESPS2vCQBSF9wX/w3CF7urER0OMjqKFQlcFoxt318w1&#10;CWbujJlR03/fKRRcHs7j4yzXvWnFnTrfWFYwHiUgiEurG64UHPafbxkIH5A1tpZJwQ95WK8GL0vM&#10;tX3wju5FqEQcYZ+jgjoEl0vpy5oM+pF1xNE7285giLKrpO7wEcdNKydJkkqDDUdCjY4+aiovxc1E&#10;7nFaJC67bis237PdKXXTU/qu1Ouw3yxABOrDM/zf/tIKZuNsDn9v4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PrMxQAAAN0AAAAPAAAAAAAAAAAAAAAAAJgCAABkcnMv&#10;ZG93bnJldi54bWxQSwUGAAAAAAQABAD1AAAAigM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2A309D2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cac:PromisedDeliveryPeriod</w:t>
            </w:r>
          </w:p>
        </w:tc>
      </w:tr>
      <w:tr w:rsidR="00761392" w:rsidRPr="00083670" w14:paraId="6E513BB9" w14:textId="77777777" w:rsidTr="00761392">
        <w:trPr>
          <w:cantSplit/>
          <w:trHeight w:hRule="exact" w:val="216"/>
        </w:trPr>
        <w:tc>
          <w:tcPr>
            <w:tcW w:w="274" w:type="dxa"/>
            <w:tcBorders>
              <w:top w:val="nil"/>
              <w:left w:val="nil"/>
              <w:bottom w:val="nil"/>
              <w:right w:val="nil"/>
            </w:tcBorders>
            <w:shd w:val="clear" w:color="auto" w:fill="FFFFFF"/>
          </w:tcPr>
          <w:p w14:paraId="54E0DA6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5128299D"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0CD157B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70464" behindDoc="0" locked="1" layoutInCell="0" allowOverlap="1" wp14:anchorId="45499725" wp14:editId="736C1910">
                      <wp:simplePos x="0" y="0"/>
                      <wp:positionH relativeFrom="column">
                        <wp:posOffset>1325880</wp:posOffset>
                      </wp:positionH>
                      <wp:positionV relativeFrom="paragraph">
                        <wp:posOffset>0</wp:posOffset>
                      </wp:positionV>
                      <wp:extent cx="374650" cy="137160"/>
                      <wp:effectExtent l="0" t="0" r="0" b="0"/>
                      <wp:wrapNone/>
                      <wp:docPr id="4179" name="Group 4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180" name="Rectangle 1126"/>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1" name="Rectangle 1127"/>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2" name="Rectangle 1128"/>
                              <wps:cNvSpPr>
                                <a:spLocks noChangeArrowheads="1"/>
                              </wps:cNvSpPr>
                              <wps:spPr bwMode="auto">
                                <a:xfrm>
                                  <a:off x="2526"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3" name="Rectangle 1129"/>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E7A3D6A" id="Group 4179" o:spid="_x0000_s1026" style="position:absolute;margin-left:104.4pt;margin-top:0;width:29.5pt;height:10.8pt;z-index:252670464"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" o:allowincell="f">
                      <v:rect id="Rectangle 1126"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TUcIA&#10;AADdAAAADwAAAGRycy9kb3ducmV2LnhtbERPS2vCQBC+F/oflin0Vjc+GkLqKlUo9CQYe+ltzE6T&#10;0Ozsmt1q/PfOQejx43sv16Pr1ZmG2Hk2MJ1koIhrbztuDHwdPl4KUDEhW+w9k4ErRVivHh+WWFp/&#10;4T2dq9QoCeFYooE2pVBqHeuWHMaJD8TC/fjBYRI4NNoOeJFw1+tZluXaYcfS0GKgbUv1b/XnpPd7&#10;XmWhOG0adrvF/piH+TF/Neb5aXx/A5VoTP/iu/vTGlhMC9kvb+Q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5lNRwgAAAN0AAAAPAAAAAAAAAAAAAAAAAJgCAABkcnMvZG93&#10;bnJldi54bWxQSwUGAAAAAAQABAD1AAAAhwMAAAAA&#10;" fillcolor="black" stroked="f" strokeweight="0"/>
                      <v:rect id="Rectangle 1127"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2ysQA&#10;AADdAAAADwAAAGRycy9kb3ducmV2LnhtbESPzWrCQBSF9wXfYbhCd3WSqiFER7FCoauC0Y27a+aa&#10;BDN3xsyo6dt3CgWXh/PzcZbrwXTiTr1vLStIJwkI4srqlmsFh/3nWw7CB2SNnWVS8EMe1qvRyxIL&#10;bR+8o3sZahFH2BeooAnBFVL6qiGDfmIdcfTOtjcYouxrqXt8xHHTyfckyaTBliOhQUfbhqpLeTOR&#10;e5yWicuvHzWb79nulLnpKZsr9ToeNgsQgYbwDP+3v7SCWZqn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q9srEAAAA3QAAAA8AAAAAAAAAAAAAAAAAmAIAAGRycy9k&#10;b3ducmV2LnhtbFBLBQYAAAAABAAEAPUAAACJAwAAAAA=&#10;" fillcolor="black" stroked="f" strokeweight="0"/>
                      <v:rect id="Rectangle 1128" o:spid="_x0000_s1029" style="position:absolute;left:2526;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ovcUA&#10;AADdAAAADwAAAGRycy9kb3ducmV2LnhtbESPzWrCQBSF94W+w3CF7uokakNInUgrFFwVjG7cXTO3&#10;STBzZ5oZNb59RxC6PJyfj7NcjaYXFxp8Z1lBOk1AENdWd9wo2O++XnMQPiBr7C2Tght5WJXPT0ss&#10;tL3yli5VaEQcYV+ggjYEV0jp65YM+ql1xNH7sYPBEOXQSD3gNY6bXs6SJJMGO46EFh2tW6pP1dlE&#10;7mFeJS7//WzYfC+2x8zNj9mbUi+T8eMdRKAx/Icf7Y1WsEjzGdzf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Gi9xQAAAN0AAAAPAAAAAAAAAAAAAAAAAJgCAABkcnMv&#10;ZG93bnJldi54bWxQSwUGAAAAAAQABAD1AAAAigMAAAAA&#10;" fillcolor="black" stroked="f" strokeweight="0"/>
                      <v:rect id="Rectangle 1129"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NJsQA&#10;AADdAAAADwAAAGRycy9kb3ducmV2LnhtbESPzWrCQBSF9wXfYbhCd3VioyFER7FCoauC0Y27a+aa&#10;BDN3xsyo6dt3CgWXh/PzcZbrwXTiTr1vLSuYThIQxJXVLdcKDvvPtxyED8gaO8uk4Ic8rFejlyUW&#10;2j54R/cy1CKOsC9QQROCK6T0VUMG/cQ64uidbW8wRNnXUvf4iOOmk+9JkkmDLUdCg462DVWX8mYi&#10;95iWicuvHzWb79nulLn0lM2Veh0PmwWIQEN4hv/bX1rBbJqn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0zSbEAAAA3QAAAA8AAAAAAAAAAAAAAAAAmAIAAGRycy9k&#10;b3ducmV2LnhtbFBLBQYAAAAABAAEAPUAAACJAw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561E9544"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cbc:StartDate</w:t>
            </w:r>
            <w:r w:rsidRPr="00083670">
              <w:rPr>
                <w:rFonts w:ascii="Arial" w:hAnsi="Arial" w:cs="Arial"/>
                <w:sz w:val="16"/>
                <w:szCs w:val="16"/>
                <w:lang w:eastAsia="nb-NO"/>
              </w:rPr>
              <w:tab/>
            </w:r>
            <w:r w:rsidRPr="00083670">
              <w:rPr>
                <w:rFonts w:ascii="Arial" w:hAnsi="Arial" w:cs="Arial"/>
                <w:color w:val="000000"/>
                <w:sz w:val="16"/>
                <w:szCs w:val="16"/>
                <w:lang w:eastAsia="nb-NO"/>
              </w:rPr>
              <w:t>Period start date</w:t>
            </w:r>
            <w:r w:rsidRPr="00083670">
              <w:rPr>
                <w:rFonts w:ascii="Arial" w:hAnsi="Arial" w:cs="Arial"/>
                <w:sz w:val="16"/>
                <w:szCs w:val="16"/>
                <w:lang w:eastAsia="nb-NO"/>
              </w:rPr>
              <w:tab/>
            </w:r>
            <w:r w:rsidRPr="00083670">
              <w:rPr>
                <w:rFonts w:ascii="Arial" w:hAnsi="Arial" w:cs="Arial"/>
                <w:color w:val="000000"/>
                <w:sz w:val="16"/>
                <w:szCs w:val="16"/>
                <w:lang w:eastAsia="nb-NO"/>
              </w:rPr>
              <w:t>tir76-126</w:t>
            </w:r>
          </w:p>
        </w:tc>
      </w:tr>
      <w:tr w:rsidR="00761392" w:rsidRPr="00083670" w14:paraId="1AD66CE3" w14:textId="77777777" w:rsidTr="00761392">
        <w:trPr>
          <w:cantSplit/>
          <w:trHeight w:hRule="exact" w:val="216"/>
        </w:trPr>
        <w:tc>
          <w:tcPr>
            <w:tcW w:w="274" w:type="dxa"/>
            <w:tcBorders>
              <w:top w:val="nil"/>
              <w:left w:val="nil"/>
              <w:bottom w:val="nil"/>
              <w:right w:val="nil"/>
            </w:tcBorders>
            <w:shd w:val="clear" w:color="auto" w:fill="FFFFFF"/>
          </w:tcPr>
          <w:p w14:paraId="3D6D293C"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1FD3B48C"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17C218D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72512" behindDoc="0" locked="1" layoutInCell="0" allowOverlap="1" wp14:anchorId="0FB65F74" wp14:editId="150A64B0">
                      <wp:simplePos x="0" y="0"/>
                      <wp:positionH relativeFrom="column">
                        <wp:posOffset>1325880</wp:posOffset>
                      </wp:positionH>
                      <wp:positionV relativeFrom="paragraph">
                        <wp:posOffset>0</wp:posOffset>
                      </wp:positionV>
                      <wp:extent cx="374650" cy="137160"/>
                      <wp:effectExtent l="0" t="635" r="0" b="0"/>
                      <wp:wrapNone/>
                      <wp:docPr id="4174" name="Group 4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175" name="Rectangle 113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6" name="Rectangle 1132"/>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7" name="Rectangle 1133"/>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8" name="Rectangle 1134"/>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7BFF437" id="Group 4174" o:spid="_x0000_s1026" style="position:absolute;margin-left:104.4pt;margin-top:0;width:29.5pt;height:10.8pt;z-index:252672512"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" o:allowincell="f">
                      <v:rect id="Rectangle 113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7sQA&#10;AADdAAAADwAAAGRycy9kb3ducmV2LnhtbESPS4vCMBSF9wP+h3AFd2PqqyMdo6gguBqwunF3be60&#10;ZZqb2ESt/34yMODycB4fZ7HqTCPu1PrasoLRMAFBXFhdc6ngdNy9z0H4gKyxsUwKnuRhtey9LTDT&#10;9sEHuuehFHGEfYYKqhBcJqUvKjLoh9YRR+/btgZDlG0pdYuPOG4aOU6SVBqsORIqdLStqPjJbyZy&#10;z5M8cfPrpmTzNT1cUje5pDOlBv1u/QkiUBde4f/2XiuYjj5m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EgO7EAAAA3QAAAA8AAAAAAAAAAAAAAAAAmAIAAGRycy9k&#10;b3ducmV2LnhtbFBLBQYAAAAABAAEAPUAAACJAwAAAAA=&#10;" fillcolor="black" stroked="f" strokeweight="0"/>
                      <v:rect id="Rectangle 1132"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emcUA&#10;AADdAAAADwAAAGRycy9kb3ducmV2LnhtbESPzWrCQBSF94W+w3AL3TUTq40SnYS2ILgSTLtxd81c&#10;k9DMnWlmqvHtHaHg8nB+Ps6qHE0vTjT4zrKCSZKCIK6t7rhR8P21flmA8AFZY2+ZFFzIQ1k8Pqww&#10;1/bMOzpVoRFxhH2OCtoQXC6lr1sy6BPriKN3tIPBEOXQSD3gOY6bXr6maSYNdhwJLTr6bKn+qf5M&#10;5O6nVeoWvx8Nm+1sd8jc9JC9KfX8NL4vQQQawz38395oBbPJPIP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h6ZxQAAAN0AAAAPAAAAAAAAAAAAAAAAAJgCAABkcnMv&#10;ZG93bnJldi54bWxQSwUGAAAAAAQABAD1AAAAigMAAAAA&#10;" fillcolor="black" stroked="f" strokeweight="0"/>
                      <v:rect id="Rectangle 1133" o:spid="_x0000_s1029"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7AsQA&#10;AADdAAAADwAAAGRycy9kb3ducmV2LnhtbESPS4vCMBSF98L8h3AHZqepryrVKDowMCvB6sbdtbm2&#10;ZZqbTBO18+8nguDycB4fZ7nuTCNu1PrasoLhIAFBXFhdc6ngePjqz0H4gKyxsUwK/sjDevXWW2Km&#10;7Z33dMtDKeII+wwVVCG4TEpfVGTQD6wjjt7FtgZDlG0pdYv3OG4aOUqSVBqsORIqdPRZUfGTX03k&#10;nsZ54ua/25LNbrI/p258TqdKfbx3mwWIQF14hZ/tb61gMpzN4PE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auwLEAAAA3QAAAA8AAAAAAAAAAAAAAAAAmAIAAGRycy9k&#10;b3ducmV2LnhtbFBLBQYAAAAABAAEAPUAAACJAwAAAAA=&#10;" fillcolor="black" stroked="f" strokeweight="0"/>
                      <v:rect id="Rectangle 1134"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cMIA&#10;AADdAAAADwAAAGRycy9kb3ducmV2LnhtbERPTWvCQBC9F/oflhG81Y3VphJdpQqFngTTXnobs2MS&#10;zM5us6um/75zEHp8vO/VZnCdulIfW88GppMMFHHlbcu1ga/P96cFqJiQLXaeycAvRdisHx9WWFh/&#10;4wNdy1QrCeFYoIEmpVBoHauGHMaJD8TCnXzvMAnsa217vEm46/RzluXaYcvS0GCgXUPVubw46f2e&#10;lVlY/Gxrdvv54ZiH2TF/MWY8Gt6WoBIN6V98d39YA/Ppq8yVN/I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S9w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0C4053AB"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cbc:EndDate</w:t>
            </w:r>
            <w:r w:rsidRPr="00083670">
              <w:rPr>
                <w:rFonts w:ascii="Arial" w:hAnsi="Arial" w:cs="Arial"/>
                <w:sz w:val="16"/>
                <w:szCs w:val="16"/>
                <w:lang w:eastAsia="nb-NO"/>
              </w:rPr>
              <w:tab/>
            </w:r>
            <w:r w:rsidRPr="00083670">
              <w:rPr>
                <w:rFonts w:ascii="Arial" w:hAnsi="Arial" w:cs="Arial"/>
                <w:color w:val="000000"/>
                <w:sz w:val="16"/>
                <w:szCs w:val="16"/>
                <w:lang w:eastAsia="nb-NO"/>
              </w:rPr>
              <w:t>Period end date</w:t>
            </w:r>
            <w:r w:rsidRPr="00083670">
              <w:rPr>
                <w:rFonts w:ascii="Arial" w:hAnsi="Arial" w:cs="Arial"/>
                <w:sz w:val="16"/>
                <w:szCs w:val="16"/>
                <w:lang w:eastAsia="nb-NO"/>
              </w:rPr>
              <w:tab/>
            </w:r>
            <w:r w:rsidRPr="00083670">
              <w:rPr>
                <w:rFonts w:ascii="Arial" w:hAnsi="Arial" w:cs="Arial"/>
                <w:color w:val="000000"/>
                <w:sz w:val="16"/>
                <w:szCs w:val="16"/>
                <w:lang w:eastAsia="nb-NO"/>
              </w:rPr>
              <w:t>tir76-127</w:t>
            </w:r>
          </w:p>
        </w:tc>
      </w:tr>
      <w:tr w:rsidR="00761392" w:rsidRPr="00083670" w14:paraId="23D7FCC6" w14:textId="77777777" w:rsidTr="00761392">
        <w:trPr>
          <w:cantSplit/>
          <w:trHeight w:hRule="exact" w:val="250"/>
        </w:trPr>
        <w:tc>
          <w:tcPr>
            <w:tcW w:w="274" w:type="dxa"/>
            <w:tcBorders>
              <w:top w:val="nil"/>
              <w:left w:val="nil"/>
              <w:bottom w:val="nil"/>
              <w:right w:val="nil"/>
            </w:tcBorders>
            <w:shd w:val="clear" w:color="auto" w:fill="FFFFFF"/>
          </w:tcPr>
          <w:p w14:paraId="2F1C08EC"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618F1202"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48B2D37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74560" behindDoc="0" locked="1" layoutInCell="0" allowOverlap="1" wp14:anchorId="477DF754" wp14:editId="4AC580BD">
                      <wp:simplePos x="0" y="0"/>
                      <wp:positionH relativeFrom="column">
                        <wp:posOffset>1325880</wp:posOffset>
                      </wp:positionH>
                      <wp:positionV relativeFrom="paragraph">
                        <wp:posOffset>9525</wp:posOffset>
                      </wp:positionV>
                      <wp:extent cx="250190" cy="158750"/>
                      <wp:effectExtent l="0" t="4445" r="0" b="0"/>
                      <wp:wrapNone/>
                      <wp:docPr id="4169" name="Group 4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170" name="Rectangle 1136"/>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1" name="Rectangle 1137"/>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2" name="Rectangle 1138"/>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73" name="Rectangle 1139"/>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41B66E" id="Group 4169" o:spid="_x0000_s1026" style="position:absolute;margin-left:104.4pt;margin-top:.75pt;width:19.7pt;height:12.5pt;z-index:252674560"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" o:allowincell="f">
                      <v:rect id="Rectangle 1136"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jdsIA&#10;AADdAAAADwAAAGRycy9kb3ducmV2LnhtbERPTWvCQBC9F/oflhG81Y3VphJdpQqFngTTXnobs2MS&#10;zM5us6um/75zEHp8vO/VZnCdulIfW88GppMMFHHlbcu1ga/P96cFqJiQLXaeycAvRdisHx9WWFh/&#10;4wNdy1QrCeFYoIEmpVBoHauGHMaJD8TCnXzvMAnsa217vEm46/RzluXaYcvS0GCgXUPVubw46f2e&#10;lVlY/Gxrdvv54ZiH2TF/MWY8Gt6WoBIN6V98d39YA/Ppq+yXN/I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yN2wgAAAN0AAAAPAAAAAAAAAAAAAAAAAJgCAABkcnMvZG93&#10;bnJldi54bWxQSwUGAAAAAAQABAD1AAAAhwMAAAAA&#10;" fillcolor="black" stroked="f" strokeweight="0"/>
                      <v:rect id="Rectangle 1137" o:spid="_x0000_s1028"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G7cQA&#10;AADdAAAADwAAAGRycy9kb3ducmV2LnhtbESPzWrCQBSF9wXfYbhCd3UStVGio2ih0FXB6MbdNXNN&#10;gpk7Y2bU9O07hYLLw/n5OMt1b1pxp843lhWkowQEcWl1w5WCw/7zbQ7CB2SNrWVS8EMe1qvByxJz&#10;bR+8o3sRKhFH2OeooA7B5VL6siaDfmQdcfTOtjMYouwqqTt8xHHTynGSZNJgw5FQo6OPmspLcTOR&#10;e5wUiZtftxWb7+nulLnJKXtX6nXYbxYgAvXhGf5vf2kF03SW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u3EAAAA3QAAAA8AAAAAAAAAAAAAAAAAmAIAAGRycy9k&#10;b3ducmV2LnhtbFBLBQYAAAAABAAEAPUAAACJAwAAAAA=&#10;" fillcolor="black" stroked="f" strokeweight="0"/>
                      <v:rect id="Rectangle 1138"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0YmsUA&#10;AADdAAAADwAAAGRycy9kb3ducmV2LnhtbESPS2vCQBSF90L/w3AL3ZmJryjRUWqh4Kpg7Ka7a+aa&#10;BDN3pplR03/vFASXh/P4OKtNb1pxpc43lhWMkhQEcWl1w5WC78PncAHCB2SNrWVS8EceNuuXwQpz&#10;bW+8p2sRKhFH2OeooA7B5VL6siaDPrGOOHon2xkMUXaV1B3e4rhp5ThNM2mw4Uio0dFHTeW5uJjI&#10;/ZkUqVv8bis2X9P9MXOTYzZT6u21f1+CCNSHZ/jR3mkF09F8DP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RiaxQAAAN0AAAAPAAAAAAAAAAAAAAAAAJgCAABkcnMv&#10;ZG93bnJldi54bWxQSwUGAAAAAAQABAD1AAAAigMAAAAA&#10;" fillcolor="black" stroked="f" strokeweight="0"/>
                      <v:rect id="Rectangle 1139"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9AcUA&#10;AADdAAAADwAAAGRycy9kb3ducmV2LnhtbESPzWrCQBSF94W+w3AFd3WisWmIGcUKha4E0266u2au&#10;STBzZ5qZavr2HaHg8nB+Pk65GU0vLjT4zrKC+SwBQVxb3XGj4PPj7SkH4QOyxt4yKfglD5v140OJ&#10;hbZXPtClCo2II+wLVNCG4Aopfd2SQT+zjjh6JzsYDFEOjdQDXuO46eUiSTJpsONIaNHRrqX6XP2Y&#10;yP1Kq8Tl368Nm/3ycMxcesyelZpOxu0KRKAx3MP/7XetYDl/SeH2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4b0BxQAAAN0AAAAPAAAAAAAAAAAAAAAAAJgCAABkcnMv&#10;ZG93bnJldi54bWxQSwUGAAAAAAQABAD1AAAAigM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0F68001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cac:Price</w:t>
            </w:r>
          </w:p>
        </w:tc>
      </w:tr>
      <w:tr w:rsidR="00761392" w:rsidRPr="00083670" w14:paraId="191E2E79" w14:textId="77777777" w:rsidTr="00761392">
        <w:trPr>
          <w:cantSplit/>
          <w:trHeight w:hRule="exact" w:val="216"/>
        </w:trPr>
        <w:tc>
          <w:tcPr>
            <w:tcW w:w="274" w:type="dxa"/>
            <w:tcBorders>
              <w:top w:val="nil"/>
              <w:left w:val="nil"/>
              <w:bottom w:val="nil"/>
              <w:right w:val="nil"/>
            </w:tcBorders>
            <w:shd w:val="clear" w:color="auto" w:fill="FFFFFF"/>
          </w:tcPr>
          <w:p w14:paraId="3008F4EC"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62A8D607"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0227B1A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76608" behindDoc="0" locked="1" layoutInCell="0" allowOverlap="1" wp14:anchorId="25650648" wp14:editId="15E8B378">
                      <wp:simplePos x="0" y="0"/>
                      <wp:positionH relativeFrom="column">
                        <wp:posOffset>1325880</wp:posOffset>
                      </wp:positionH>
                      <wp:positionV relativeFrom="paragraph">
                        <wp:posOffset>0</wp:posOffset>
                      </wp:positionV>
                      <wp:extent cx="312420" cy="137160"/>
                      <wp:effectExtent l="0" t="1270" r="3175" b="4445"/>
                      <wp:wrapNone/>
                      <wp:docPr id="4164" name="Group 4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165" name="Rectangle 114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6" name="Rectangle 1142"/>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7" name="Rectangle 1143"/>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8" name="Rectangle 1144"/>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3EEA96" id="Group 4164" o:spid="_x0000_s1026" style="position:absolute;margin-left:104.4pt;margin-top:0;width:24.6pt;height:10.8pt;z-index:252676608"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" o:allowincell="f">
                      <v:rect id="Rectangle 114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WM8UA&#10;AADdAAAADwAAAGRycy9kb3ducmV2LnhtbESPzWrCQBSF90LfYbhCd2Zi1RCio9RCoauCsZvurplr&#10;EszcGTPTJH37TqHQ5eH8fJzdYTKdGKj3rWUFyyQFQVxZ3XKt4OP8ushB+ICssbNMCr7Jw2H/MNth&#10;oe3IJxrKUIs4wr5ABU0IrpDSVw0Z9Il1xNG72t5giLKvpe5xjOOmk09pmkmDLUdCg45eGqpu5ZeJ&#10;3M9Vmbr8fqzZvK9Pl8ytLtlGqcf59LwFEWgK/+G/9ptWsF5mG/h9E5+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RYzxQAAAN0AAAAPAAAAAAAAAAAAAAAAAJgCAABkcnMv&#10;ZG93bnJldi54bWxQSwUGAAAAAAQABAD1AAAAigMAAAAA&#10;" fillcolor="black" stroked="f" strokeweight="0"/>
                      <v:rect id="Rectangle 1142"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RMUA&#10;AADdAAAADwAAAGRycy9kb3ducmV2LnhtbESPX2vCMBTF3wf7DuEOfJtppwvSmYoThD0N7Payt2tz&#10;bYvNTWyidt9+EYQ9Hs6fH2e5Gm0vLjSEzrGGfJqBIK6d6bjR8P21fV6ACBHZYO+YNPxSgFX5+LDE&#10;wrgr7+hSxUakEQ4Famhj9IWUoW7JYpg6T5y8gxssxiSHRpoBr2nc9vIly5S02HEitOhp01J9rM42&#10;cX9mVeYXp/eG7ed8t1d+tlevWk+exvUbiEhj/A/f2x9GwzxXCm5v0hOQ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4hExQAAAN0AAAAPAAAAAAAAAAAAAAAAAJgCAABkcnMv&#10;ZG93bnJldi54bWxQSwUGAAAAAAQABAD1AAAAigMAAAAA&#10;" fillcolor="black" stroked="f" strokeweight="0"/>
                      <v:rect id="Rectangle 1143" o:spid="_x0000_s1029"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t38UA&#10;AADdAAAADwAAAGRycy9kb3ducmV2LnhtbESPzWrCQBSF94W+w3AL3TUTq40SnYS2ILgSTLtxd81c&#10;k9DMnWlmqvHtHaHg8nB+Ps6qHE0vTjT4zrKCSZKCIK6t7rhR8P21flmA8AFZY2+ZFFzIQ1k8Pqww&#10;1/bMOzpVoRFxhH2OCtoQXC6lr1sy6BPriKN3tIPBEOXQSD3gOY6bXr6maSYNdhwJLTr6bKn+qf5M&#10;5O6nVeoWvx8Nm+1sd8jc9JC9KfX8NL4vQQQawz38395oBbNJNof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y3fxQAAAN0AAAAPAAAAAAAAAAAAAAAAAJgCAABkcnMv&#10;ZG93bnJldi54bWxQSwUGAAAAAAQABAD1AAAAigMAAAAA&#10;" fillcolor="black" stroked="f" strokeweight="0"/>
                      <v:rect id="Rectangle 1144" o:spid="_x0000_s1030"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5rcIA&#10;AADdAAAADwAAAGRycy9kb3ducmV2LnhtbERPS2vCQBC+C/0Pywi96cZHg6Su0gpCT4Kxl97G7DQJ&#10;Zme32VXTf985CD1+fO/1dnCdulEfW88GZtMMFHHlbcu1gc/TfrICFROyxc4zGfilCNvN02iNhfV3&#10;PtKtTLWSEI4FGmhSCoXWsWrIYZz6QCzct+8dJoF9rW2Pdwl3nZ5nWa4dtiwNDQbaNVRdyquT3q9F&#10;mYXVz3vN7rA8nvOwOOcvxjyPh7dXUImG9C9+uD+sgeUsl7nyRp6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LmtwgAAAN0AAAAPAAAAAAAAAAAAAAAAAJgCAABkcnMvZG93&#10;bnJldi54bWxQSwUGAAAAAAQABAD1AAAAhwM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47D6DE62"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cbc:PriceAmount</w:t>
            </w:r>
            <w:r w:rsidRPr="00083670">
              <w:rPr>
                <w:rFonts w:ascii="Arial" w:hAnsi="Arial" w:cs="Arial"/>
                <w:sz w:val="16"/>
                <w:szCs w:val="16"/>
                <w:lang w:eastAsia="nb-NO"/>
              </w:rPr>
              <w:tab/>
            </w:r>
            <w:r w:rsidRPr="00083670">
              <w:rPr>
                <w:rFonts w:ascii="Arial" w:hAnsi="Arial" w:cs="Arial"/>
                <w:color w:val="000000"/>
                <w:sz w:val="16"/>
                <w:szCs w:val="16"/>
                <w:lang w:eastAsia="nb-NO"/>
              </w:rPr>
              <w:t>Item price</w:t>
            </w:r>
            <w:r w:rsidRPr="00083670">
              <w:rPr>
                <w:rFonts w:ascii="Arial" w:hAnsi="Arial" w:cs="Arial"/>
                <w:sz w:val="16"/>
                <w:szCs w:val="16"/>
                <w:lang w:eastAsia="nb-NO"/>
              </w:rPr>
              <w:tab/>
            </w:r>
            <w:r w:rsidRPr="00083670">
              <w:rPr>
                <w:rFonts w:ascii="Arial" w:hAnsi="Arial" w:cs="Arial"/>
                <w:color w:val="000000"/>
                <w:sz w:val="16"/>
                <w:szCs w:val="16"/>
                <w:lang w:eastAsia="nb-NO"/>
              </w:rPr>
              <w:t>tir76-130</w:t>
            </w:r>
          </w:p>
        </w:tc>
      </w:tr>
      <w:tr w:rsidR="00761392" w:rsidRPr="00083670" w14:paraId="7EA3BD1D" w14:textId="77777777" w:rsidTr="00761392">
        <w:trPr>
          <w:cantSplit/>
          <w:trHeight w:hRule="exact" w:val="216"/>
        </w:trPr>
        <w:tc>
          <w:tcPr>
            <w:tcW w:w="274" w:type="dxa"/>
            <w:tcBorders>
              <w:top w:val="nil"/>
              <w:left w:val="nil"/>
              <w:bottom w:val="nil"/>
              <w:right w:val="nil"/>
            </w:tcBorders>
            <w:shd w:val="clear" w:color="auto" w:fill="FFFFFF"/>
          </w:tcPr>
          <w:p w14:paraId="35E98C68"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5BBC5150"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62885A9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78656" behindDoc="0" locked="1" layoutInCell="0" allowOverlap="1" wp14:anchorId="5FACC177" wp14:editId="1B39D026">
                      <wp:simplePos x="0" y="0"/>
                      <wp:positionH relativeFrom="column">
                        <wp:posOffset>1325880</wp:posOffset>
                      </wp:positionH>
                      <wp:positionV relativeFrom="paragraph">
                        <wp:posOffset>0</wp:posOffset>
                      </wp:positionV>
                      <wp:extent cx="312420" cy="137160"/>
                      <wp:effectExtent l="0" t="0" r="3175" b="635"/>
                      <wp:wrapNone/>
                      <wp:docPr id="4159" name="Group 4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160" name="Rectangle 1146"/>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1" name="Rectangle 1147"/>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2" name="Rectangle 1148"/>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63" name="Rectangle 1149"/>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D3DFD0" id="Group 4159" o:spid="_x0000_s1026" style="position:absolute;margin-left:104.4pt;margin-top:0;width:24.6pt;height:10.8pt;z-index:252678656"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" o:allowincell="f">
                      <v:rect id="Rectangle 1146"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q8IA&#10;AADdAAAADwAAAGRycy9kb3ducmV2LnhtbERPS2vCQBC+C/0Pywi96cZHg6Su0gpCT4Kxl97G7DQJ&#10;Zme32VXTf985CD1+fO/1dnCdulEfW88GZtMMFHHlbcu1gc/TfrICFROyxc4zGfilCNvN02iNhfV3&#10;PtKtTLWSEI4FGmhSCoXWsWrIYZz6QCzct+8dJoF9rW2Pdwl3nZ5nWa4dtiwNDQbaNVRdyquT3q9F&#10;mYXVz3vN7rA8nvOwOOcvxjyPh7dXUImG9C9+uD+sgeUsl/3yRp6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rWrwgAAAN0AAAAPAAAAAAAAAAAAAAAAAJgCAABkcnMvZG93&#10;bnJldi54bWxQSwUGAAAAAAQABAD1AAAAhwMAAAAA&#10;" fillcolor="black" stroked="f" strokeweight="0"/>
                      <v:rect id="Rectangle 1147"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QMMQA&#10;AADdAAAADwAAAGRycy9kb3ducmV2LnhtbESPS2vCQBSF90L/w3AL3ekkPkJIHaUWCq4Eo5vurpnb&#10;JDRzZ5qZavz3jiC4PJzHx1muB9OJM/W+tawgnSQgiCurW64VHA9f4xyED8gaO8uk4Eoe1quX0RIL&#10;bS+8p3MZahFH2BeooAnBFVL6qiGDfmIdcfR+bG8wRNnXUvd4ieOmk9MkyaTBliOhQUefDVW/5b+J&#10;3O9Zmbj8b1Oz2c33p8zNTtlCqbfX4eMdRKAhPMOP9lYrmKdZCvc38Qn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mEDDEAAAA3QAAAA8AAAAAAAAAAAAAAAAAmAIAAGRycy9k&#10;b3ducmV2LnhtbFBLBQYAAAAABAAEAPUAAACJAwAAAAA=&#10;" fillcolor="black" stroked="f" strokeweight="0"/>
                      <v:rect id="Rectangle 1148" o:spid="_x0000_s1029"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SOR8UA&#10;AADdAAAADwAAAGRycy9kb3ducmV2LnhtbESPzWrCQBSF9wXfYbiF7pqJmoaQOooVCq4KRjfurpnb&#10;JDRzZ5oZTXz7TqHQ5eH8fJzVZjK9uNHgO8sK5kkKgri2uuNGwen4/lyA8AFZY2+ZFNzJw2Y9e1hh&#10;qe3IB7pVoRFxhH2JCtoQXCmlr1sy6BPriKP3aQeDIcqhkXrAMY6bXi7SNJcGO46EFh3tWqq/qquJ&#10;3POySl3x/daw+cgOl9wtL/mLUk+P0/YVRKAp/If/2nutIJvn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I5HxQAAAN0AAAAPAAAAAAAAAAAAAAAAAJgCAABkcnMv&#10;ZG93bnJldi54bWxQSwUGAAAAAAQABAD1AAAAigMAAAAA&#10;" fillcolor="black" stroked="f" strokeweight="0"/>
                      <v:rect id="Rectangle 1149" o:spid="_x0000_s1030"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r3MUA&#10;AADdAAAADwAAAGRycy9kb3ducmV2LnhtbESPzWrCQBSF94W+w3AL3dWJRoPETKQWCq4Kpt24u2au&#10;STBzZ5qZanz7jiC4PJyfj1OsR9OLMw2+s6xgOklAENdWd9wo+Pn+fFuC8AFZY2+ZFFzJw7p8fiow&#10;1/bCOzpXoRFxhH2OCtoQXC6lr1sy6CfWEUfvaAeDIcqhkXrASxw3vZwlSSYNdhwJLTr6aKk+VX8m&#10;cvdplbjl76Zh8zXfHTKXHrKFUq8v4/sKRKAxPML39lYrmE+zFG5v4hO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CvcxQAAAN0AAAAPAAAAAAAAAAAAAAAAAJgCAABkcnMv&#10;ZG93bnJldi54bWxQSwUGAAAAAAQABAD1AAAAigM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2408BF68"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cbc:BaseQuantity</w:t>
            </w:r>
            <w:r w:rsidRPr="00083670">
              <w:rPr>
                <w:rFonts w:ascii="Arial" w:hAnsi="Arial" w:cs="Arial"/>
                <w:sz w:val="16"/>
                <w:szCs w:val="16"/>
                <w:lang w:eastAsia="nb-NO"/>
              </w:rPr>
              <w:tab/>
            </w:r>
            <w:r w:rsidRPr="00083670">
              <w:rPr>
                <w:rFonts w:ascii="Arial" w:hAnsi="Arial" w:cs="Arial"/>
                <w:color w:val="000000"/>
                <w:sz w:val="16"/>
                <w:szCs w:val="16"/>
                <w:lang w:eastAsia="nb-NO"/>
              </w:rPr>
              <w:t>Item price base quantity</w:t>
            </w:r>
            <w:r w:rsidRPr="00083670">
              <w:rPr>
                <w:rFonts w:ascii="Arial" w:hAnsi="Arial" w:cs="Arial"/>
                <w:sz w:val="16"/>
                <w:szCs w:val="16"/>
                <w:lang w:eastAsia="nb-NO"/>
              </w:rPr>
              <w:tab/>
            </w:r>
            <w:r w:rsidRPr="00083670">
              <w:rPr>
                <w:rFonts w:ascii="Arial" w:hAnsi="Arial" w:cs="Arial"/>
                <w:color w:val="000000"/>
                <w:sz w:val="16"/>
                <w:szCs w:val="16"/>
                <w:lang w:eastAsia="nb-NO"/>
              </w:rPr>
              <w:t>tir04-131</w:t>
            </w:r>
          </w:p>
        </w:tc>
      </w:tr>
      <w:tr w:rsidR="00761392" w:rsidRPr="00083670" w14:paraId="496C0442" w14:textId="77777777" w:rsidTr="00761392">
        <w:trPr>
          <w:cantSplit/>
          <w:trHeight w:hRule="exact" w:val="250"/>
        </w:trPr>
        <w:tc>
          <w:tcPr>
            <w:tcW w:w="274" w:type="dxa"/>
            <w:tcBorders>
              <w:top w:val="nil"/>
              <w:left w:val="nil"/>
              <w:bottom w:val="nil"/>
              <w:right w:val="nil"/>
            </w:tcBorders>
            <w:shd w:val="clear" w:color="auto" w:fill="FFFFFF"/>
          </w:tcPr>
          <w:p w14:paraId="6A9AF48C"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55A4982B"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266E8662"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80704" behindDoc="0" locked="1" layoutInCell="0" allowOverlap="1" wp14:anchorId="2BCE1A86" wp14:editId="13F2F535">
                      <wp:simplePos x="0" y="0"/>
                      <wp:positionH relativeFrom="column">
                        <wp:posOffset>1325880</wp:posOffset>
                      </wp:positionH>
                      <wp:positionV relativeFrom="paragraph">
                        <wp:posOffset>9525</wp:posOffset>
                      </wp:positionV>
                      <wp:extent cx="250190" cy="158750"/>
                      <wp:effectExtent l="0" t="0" r="0" b="3810"/>
                      <wp:wrapNone/>
                      <wp:docPr id="4154" name="Group 4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155" name="Rectangle 1151"/>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56" name="Rectangle 1152"/>
                              <wps:cNvSpPr>
                                <a:spLocks noChangeArrowheads="1"/>
                              </wps:cNvSpPr>
                              <wps:spPr bwMode="auto">
                                <a:xfrm>
                                  <a:off x="2328"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57" name="Rectangle 1153"/>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58" name="Rectangle 1154"/>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A41B389" id="Group 4154" o:spid="_x0000_s1026" style="position:absolute;margin-left:104.4pt;margin-top:.75pt;width:19.7pt;height:12.5pt;z-index:252680704"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" o:allowincell="f">
                      <v:rect id="Rectangle 1151"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cjsQA&#10;AADdAAAADwAAAGRycy9kb3ducmV2LnhtbESPS4vCMBSF9wP+h3AFd2Pqo0WqURxBcDVgdePu2lzb&#10;YnOTaaJ2/v1kYGCWh/P4OKtNb1rxpM43lhVMxgkI4tLqhisF59P+fQHCB2SNrWVS8E0eNuvB2wpz&#10;bV98pGcRKhFH2OeooA7B5VL6siaDfmwdcfRutjMYouwqqTt8xXHTymmSZNJgw5FQo6NdTeW9eJjI&#10;vcyKxC2+Pio2n/PjNXOza5YqNRr22yWIQH34D/+1D1rBfJKm8PsmP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3I7EAAAA3QAAAA8AAAAAAAAAAAAAAAAAmAIAAGRycy9k&#10;b3ducmV2LnhtbFBLBQYAAAAABAAEAPUAAACJAwAAAAA=&#10;" fillcolor="black" stroked="f" strokeweight="0"/>
                      <v:rect id="Rectangle 1152" o:spid="_x0000_s1028" style="position:absolute;left:2328;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C+cUA&#10;AADdAAAADwAAAGRycy9kb3ducmV2LnhtbESPzWrCQBSF90LfYbhCd2Zi1RCio9RCoauCsZvurplr&#10;EszcGTPTJH37TqHQ5eH8fJzdYTKdGKj3rWUFyyQFQVxZ3XKt4OP8ushB+ICssbNMCr7Jw2H/MNth&#10;oe3IJxrKUIs4wr5ABU0IrpDSVw0Z9Il1xNG72t5giLKvpe5xjOOmk09pmkmDLUdCg45eGqpu5ZeJ&#10;3M9Vmbr8fqzZvK9Pl8ytLtlGqcf59LwFEWgK/+G/9ptWsF5uMvh9E5+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0L5xQAAAN0AAAAPAAAAAAAAAAAAAAAAAJgCAABkcnMv&#10;ZG93bnJldi54bWxQSwUGAAAAAAQABAD1AAAAigMAAAAA&#10;" fillcolor="black" stroked="f" strokeweight="0"/>
                      <v:rect id="Rectangle 1153"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YsQA&#10;AADdAAAADwAAAGRycy9kb3ducmV2LnhtbESPS4vCMBSF9wP+h3AFd2PqqyMdo6gguBqwunF3be60&#10;ZZqb2ESt/34yMODycB4fZ7HqTCPu1PrasoLRMAFBXFhdc6ngdNy9z0H4gKyxsUwKnuRhtey9LTDT&#10;9sEHuuehFHGEfYYKqhBcJqUvKjLoh9YRR+/btgZDlG0pdYuPOG4aOU6SVBqsORIqdLStqPjJbyZy&#10;z5M8cfPrpmTzNT1cUje5pDOlBv1u/QkiUBde4f/2XiuYjmYf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v52LEAAAA3QAAAA8AAAAAAAAAAAAAAAAAmAIAAGRycy9k&#10;b3ducmV2LnhtbFBLBQYAAAAABAAEAPUAAACJAwAAAAA=&#10;" fillcolor="black" stroked="f" strokeweight="0"/>
                      <v:rect id="Rectangle 1154"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EMIA&#10;AADdAAAADwAAAGRycy9kb3ducmV2LnhtbERPS2vCQBC+C/0PyxR6042vIKmr1ELBU8HopbcxOybB&#10;7Ow2u9X47zuHQo8f33u9HVynbtTH1rOB6SQDRVx523Jt4HT8GK9AxYRssfNMBh4UYbt5Gq2xsP7O&#10;B7qVqVYSwrFAA01KodA6Vg05jBMfiIW7+N5hEtjX2vZ4l3DX6VmW5dphy9LQYKD3hqpr+eOk92te&#10;ZmH1vavZfS4O5zzMz/nSmJfn4e0VVKIh/Yv/3HtrYDFdylx5I09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HMQwgAAAN0AAAAPAAAAAAAAAAAAAAAAAJgCAABkcnMvZG93&#10;bnJldi54bWxQSwUGAAAAAAQABAD1AAAAhwM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7926327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cac:Item</w:t>
            </w:r>
          </w:p>
        </w:tc>
      </w:tr>
      <w:tr w:rsidR="00761392" w:rsidRPr="00083670" w14:paraId="2BF5B817" w14:textId="77777777" w:rsidTr="00761392">
        <w:trPr>
          <w:cantSplit/>
          <w:trHeight w:hRule="exact" w:val="216"/>
        </w:trPr>
        <w:tc>
          <w:tcPr>
            <w:tcW w:w="274" w:type="dxa"/>
            <w:tcBorders>
              <w:top w:val="nil"/>
              <w:left w:val="nil"/>
              <w:bottom w:val="nil"/>
              <w:right w:val="nil"/>
            </w:tcBorders>
            <w:shd w:val="clear" w:color="auto" w:fill="FFFFFF"/>
          </w:tcPr>
          <w:p w14:paraId="4FEC34D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33B2EB6D"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71FE829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82752" behindDoc="0" locked="1" layoutInCell="0" allowOverlap="1" wp14:anchorId="49311C60" wp14:editId="6AB5BCF5">
                      <wp:simplePos x="0" y="0"/>
                      <wp:positionH relativeFrom="column">
                        <wp:posOffset>1325880</wp:posOffset>
                      </wp:positionH>
                      <wp:positionV relativeFrom="paragraph">
                        <wp:posOffset>0</wp:posOffset>
                      </wp:positionV>
                      <wp:extent cx="312420" cy="137160"/>
                      <wp:effectExtent l="0" t="0" r="3175" b="635"/>
                      <wp:wrapNone/>
                      <wp:docPr id="4150" name="Group 4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151" name="Rectangle 1156"/>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52" name="Rectangle 1157"/>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53" name="Rectangle 1158"/>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F239DB" id="Group 4150" o:spid="_x0000_s1026" style="position:absolute;margin-left:104.4pt;margin-top:0;width:24.6pt;height:10.8pt;z-index:25268275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" o:allowincell="f">
                      <v:rect id="Rectangle 1156"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rajcQA&#10;AADdAAAADwAAAGRycy9kb3ducmV2LnhtbESPS4vCMBSF9wP+h3AFd2NaH0WqURxBcDVgdePu2lzb&#10;YnOTaaJ2/v1kYGCWh/P4OKtNb1rxpM43lhWk4wQEcWl1w5WC82n/vgDhA7LG1jIp+CYPm/XgbYW5&#10;ti8+0rMIlYgj7HNUUIfgcil9WZNBP7aOOHo32xkMUXaV1B2+4rhp5SRJMmmw4Uio0dGupvJePEzk&#10;XqZF4hZfHxWbz9nxmrnpNZsrNRr22yWIQH34D/+1D1rBLJ2n8PsmP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K2o3EAAAA3QAAAA8AAAAAAAAAAAAAAAAAmAIAAGRycy9k&#10;b3ducmV2LnhtbFBLBQYAAAAABAAEAPUAAACJAwAAAAA=&#10;" fillcolor="black" stroked="f" strokeweight="0"/>
                      <v:rect id="Rectangle 1157"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E+sMA&#10;AADdAAAADwAAAGRycy9kb3ducmV2LnhtbESPS4vCMBSF98L8h3AH3Gnqq0jHKKMguBKsbmZ3ba5t&#10;sbnJNFE7/34iCC4P5/FxFqvONOJOra8tKxgNExDEhdU1lwpOx+1gDsIHZI2NZVLwRx5Wy4/eAjNt&#10;H3ygex5KEUfYZ6igCsFlUvqiIoN+aB1x9C62NRiibEupW3zEcdPIcZKk0mDNkVCho01FxTW/mcj9&#10;meSJm/+uSzb76eGcusk5nSnV/+y+v0AE6sI7/GrvtILpaDaG55v4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hE+sMAAADdAAAADwAAAAAAAAAAAAAAAACYAgAAZHJzL2Rv&#10;d25yZXYueG1sUEsFBgAAAAAEAAQA9QAAAIgDAAAAAA==&#10;" fillcolor="black" stroked="f" strokeweight="0"/>
                      <v:rect id="Rectangle 1158"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ThYcQA&#10;AADdAAAADwAAAGRycy9kb3ducmV2LnhtbESPzYrCMBSF9wO+Q7iCuzF1qkWqUZwBwdWA1Y27a3Nt&#10;i81Npola394MDMzycH4+znLdm1bcqfONZQWTcQKCuLS64UrB8bB9n4PwAVlja5kUPMnDejV4W2Ku&#10;7YP3dC9CJeII+xwV1CG4XEpf1mTQj60jjt7FdgZDlF0ldYePOG5a+ZEkmTTYcCTU6OirpvJa3Ezk&#10;ntIicfOfz4rN93R/zlx6zmZKjYb9ZgEiUB/+w3/tnVYwncxS+H0Tn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U4WH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4BE504CB"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cbc:Name</w:t>
            </w:r>
            <w:r w:rsidRPr="00083670">
              <w:rPr>
                <w:rFonts w:ascii="Arial" w:hAnsi="Arial" w:cs="Arial"/>
                <w:sz w:val="16"/>
                <w:szCs w:val="16"/>
                <w:lang w:eastAsia="nb-NO"/>
              </w:rPr>
              <w:tab/>
            </w:r>
            <w:r w:rsidRPr="00083670">
              <w:rPr>
                <w:rFonts w:ascii="Arial" w:hAnsi="Arial" w:cs="Arial"/>
                <w:color w:val="000000"/>
                <w:sz w:val="16"/>
                <w:szCs w:val="16"/>
                <w:lang w:eastAsia="nb-NO"/>
              </w:rPr>
              <w:t>Item name</w:t>
            </w:r>
            <w:r w:rsidRPr="00083670">
              <w:rPr>
                <w:rFonts w:ascii="Arial" w:hAnsi="Arial" w:cs="Arial"/>
                <w:sz w:val="16"/>
                <w:szCs w:val="16"/>
                <w:lang w:eastAsia="nb-NO"/>
              </w:rPr>
              <w:tab/>
            </w:r>
            <w:r w:rsidRPr="00083670">
              <w:rPr>
                <w:rFonts w:ascii="Arial" w:hAnsi="Arial" w:cs="Arial"/>
                <w:color w:val="000000"/>
                <w:sz w:val="16"/>
                <w:szCs w:val="16"/>
                <w:lang w:eastAsia="nb-NO"/>
              </w:rPr>
              <w:t>tir76-205</w:t>
            </w:r>
          </w:p>
        </w:tc>
      </w:tr>
      <w:tr w:rsidR="00761392" w:rsidRPr="00083670" w14:paraId="1619B2BF" w14:textId="77777777" w:rsidTr="00761392">
        <w:trPr>
          <w:cantSplit/>
          <w:trHeight w:hRule="exact" w:val="250"/>
        </w:trPr>
        <w:tc>
          <w:tcPr>
            <w:tcW w:w="274" w:type="dxa"/>
            <w:tcBorders>
              <w:top w:val="nil"/>
              <w:left w:val="nil"/>
              <w:bottom w:val="nil"/>
              <w:right w:val="nil"/>
            </w:tcBorders>
            <w:shd w:val="clear" w:color="auto" w:fill="FFFFFF"/>
          </w:tcPr>
          <w:p w14:paraId="0CA403C1"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0B30BBD6"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492" w:type="dxa"/>
            <w:gridSpan w:val="5"/>
            <w:tcBorders>
              <w:top w:val="dotted" w:sz="6" w:space="0" w:color="808080"/>
              <w:left w:val="nil"/>
              <w:bottom w:val="nil"/>
              <w:right w:val="nil"/>
            </w:tcBorders>
            <w:shd w:val="clear" w:color="auto" w:fill="FFFFFF"/>
          </w:tcPr>
          <w:p w14:paraId="67A2C77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84800" behindDoc="0" locked="1" layoutInCell="0" allowOverlap="1" wp14:anchorId="1C0C17CF" wp14:editId="591EE083">
                      <wp:simplePos x="0" y="0"/>
                      <wp:positionH relativeFrom="column">
                        <wp:posOffset>1325880</wp:posOffset>
                      </wp:positionH>
                      <wp:positionV relativeFrom="paragraph">
                        <wp:posOffset>9525</wp:posOffset>
                      </wp:positionV>
                      <wp:extent cx="312420" cy="158750"/>
                      <wp:effectExtent l="0" t="0" r="3175" b="3810"/>
                      <wp:wrapNone/>
                      <wp:docPr id="4145" name="Group 4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146" name="Rectangle 1160"/>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7" name="Rectangle 1161"/>
                              <wps:cNvSpPr>
                                <a:spLocks noChangeArrowheads="1"/>
                              </wps:cNvSpPr>
                              <wps:spPr bwMode="auto">
                                <a:xfrm>
                                  <a:off x="2427"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8" name="Rectangle 1162"/>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9" name="Rectangle 1163"/>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3F1926E" id="Group 4145" o:spid="_x0000_s1026" style="position:absolute;margin-left:104.4pt;margin-top:.75pt;width:24.6pt;height:12.5pt;z-index:252684800"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" o:allowincell="f">
                      <v:rect id="Rectangle 1160"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rUJMUA&#10;AADdAAAADwAAAGRycy9kb3ducmV2LnhtbESPzWrCQBSF9wXfYbiCuzqxpkFiJmIFoauCaTfurplr&#10;EszcGTOjpm/fKRS6PJyfj1NsRtOLOw2+s6xgMU9AENdWd9wo+PrcP69A+ICssbdMCr7Jw6acPBWY&#10;a/vgA92r0Ig4wj5HBW0ILpfS1y0Z9HPriKN3toPBEOXQSD3gI46bXr4kSSYNdhwJLTratVRfqpuJ&#10;3OOyStzq+taw+UgPp8wtT9mrUrPpuF2DCDSG//Bf+10rSBdpBr9v4hO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QkxQAAAN0AAAAPAAAAAAAAAAAAAAAAAJgCAABkcnMv&#10;ZG93bnJldi54bWxQSwUGAAAAAAQABAD1AAAAigMAAAAA&#10;" fillcolor="black" stroked="f" strokeweight="0"/>
                      <v:rect id="Rectangle 1161" o:spid="_x0000_s1028" style="position:absolute;left:2427;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Zxv8QA&#10;AADdAAAADwAAAGRycy9kb3ducmV2LnhtbESPzWrCQBSF9wXfYbiCuzqxplGio1Sh0FXB6MbdNXNN&#10;gpk7Y2bU9O07hYLLw/n5OMt1b1pxp843lhVMxgkI4tLqhisFh/3n6xyED8gaW8uk4Ic8rFeDlyXm&#10;2j54R/ciVCKOsM9RQR2Cy6X0ZU0G/dg64uidbWcwRNlVUnf4iOOmlW9JkkmDDUdCjY62NZWX4mYi&#10;9zgtEje/bio23+nulLnpKXtXajTsPxYgAvXhGf5vf2kF6SSdwd+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2cb/EAAAA3QAAAA8AAAAAAAAAAAAAAAAAmAIAAGRycy9k&#10;b3ducmV2LnhtbFBLBQYAAAAABAAEAPUAAACJAwAAAAA=&#10;" fillcolor="black" stroked="f" strokeweight="0"/>
                      <v:rect id="Rectangle 1162"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nlzcIA&#10;AADdAAAADwAAAGRycy9kb3ducmV2LnhtbERPTWvCQBC9F/oflin0VjdqDJK6SisUehKMvfQ2ZqdJ&#10;aHZ2m91q/PfOQfD4eN+rzeh6daIhdp4NTCcZKOLa244bA1+Hj5clqJiQLfaeycCFImzWjw8rLK0/&#10;855OVWqUhHAs0UCbUii1jnVLDuPEB2LhfvzgMAkcGm0HPEu46/UsywrtsGNpaDHQtqX6t/p30vs9&#10;r7Kw/Htv2O3y/bEI82OxMOb5aXx7BZVoTHfxzf1pDeTTXObKG3kCe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KeXNwgAAAN0AAAAPAAAAAAAAAAAAAAAAAJgCAABkcnMvZG93&#10;bnJldi54bWxQSwUGAAAAAAQABAD1AAAAhwMAAAAA&#10;" fillcolor="black" stroked="f" strokeweight="0"/>
                      <v:rect id="Rectangle 1163"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AVsQA&#10;AADdAAAADwAAAGRycy9kb3ducmV2LnhtbESPzWrCQBSF9wXfYbiCuzqxpkGjo1Sh0FXB6MbdNXNN&#10;gpk7Y2bU9O07hYLLw/n5OMt1b1pxp843lhVMxgkI4tLqhisFh/3n6wyED8gaW8uk4Ic8rFeDlyXm&#10;2j54R/ciVCKOsM9RQR2Cy6X0ZU0G/dg64uidbWcwRNlVUnf4iOOmlW9JkkmDDUdCjY62NZWX4mYi&#10;9zgtEje7bio23+nulLnpKXtXajTsPxYgAvXhGf5vf2kF6SSdw9+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lQFbEAAAA3QAAAA8AAAAAAAAAAAAAAAAAmAIAAGRycy9k&#10;b3ducmV2LnhtbFBLBQYAAAAABAAEAPUAAACJAw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6ACB58C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cac:SellersItemIdentification</w:t>
            </w:r>
          </w:p>
        </w:tc>
      </w:tr>
      <w:tr w:rsidR="00761392" w:rsidRPr="00083670" w14:paraId="687159C1" w14:textId="77777777" w:rsidTr="00761392">
        <w:trPr>
          <w:cantSplit/>
        </w:trPr>
        <w:tc>
          <w:tcPr>
            <w:tcW w:w="283" w:type="dxa"/>
            <w:gridSpan w:val="2"/>
            <w:tcBorders>
              <w:top w:val="nil"/>
              <w:left w:val="nil"/>
              <w:bottom w:val="single" w:sz="6" w:space="0" w:color="000000"/>
              <w:right w:val="nil"/>
            </w:tcBorders>
            <w:shd w:val="clear" w:color="auto" w:fill="C0C0C0"/>
          </w:tcPr>
          <w:p w14:paraId="72EB04F4" w14:textId="77777777" w:rsidR="00761392" w:rsidRPr="00083670" w:rsidRDefault="00761392" w:rsidP="00761392">
            <w:pPr>
              <w:pageBreakBefore/>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single" w:sz="6" w:space="0" w:color="000000"/>
              <w:right w:val="nil"/>
            </w:tcBorders>
            <w:shd w:val="clear" w:color="auto" w:fill="C0C0C0"/>
          </w:tcPr>
          <w:p w14:paraId="3D29EDFE" w14:textId="77777777" w:rsidR="00761392" w:rsidRPr="00083670" w:rsidRDefault="00761392" w:rsidP="00761392">
            <w:pPr>
              <w:widowControl w:val="0"/>
              <w:autoSpaceDE w:val="0"/>
              <w:autoSpaceDN w:val="0"/>
              <w:adjustRightInd w:val="0"/>
              <w:spacing w:before="60" w:after="60"/>
              <w:rPr>
                <w:rFonts w:ascii="Arial" w:hAnsi="Arial" w:cs="Arial"/>
                <w:sz w:val="12"/>
                <w:szCs w:val="12"/>
                <w:lang w:val="nb-NO" w:eastAsia="nb-NO"/>
              </w:rPr>
            </w:pPr>
            <w:r w:rsidRPr="00083670">
              <w:rPr>
                <w:rFonts w:ascii="Arial" w:hAnsi="Arial" w:cs="Arial"/>
                <w:b/>
                <w:bCs/>
                <w:color w:val="000000"/>
                <w:sz w:val="18"/>
                <w:szCs w:val="18"/>
                <w:lang w:val="nb-NO" w:eastAsia="nb-NO"/>
              </w:rPr>
              <w:t>Occurrence</w:t>
            </w:r>
          </w:p>
        </w:tc>
        <w:tc>
          <w:tcPr>
            <w:tcW w:w="7538" w:type="dxa"/>
            <w:gridSpan w:val="7"/>
            <w:tcBorders>
              <w:top w:val="nil"/>
              <w:left w:val="nil"/>
              <w:bottom w:val="single" w:sz="6" w:space="0" w:color="000000"/>
              <w:right w:val="nil"/>
            </w:tcBorders>
            <w:shd w:val="clear" w:color="auto" w:fill="C0C0C0"/>
          </w:tcPr>
          <w:p w14:paraId="0C9BEBBD" w14:textId="77777777" w:rsidR="00761392" w:rsidRPr="00083670" w:rsidRDefault="00761392" w:rsidP="00761392">
            <w:pPr>
              <w:widowControl w:val="0"/>
              <w:tabs>
                <w:tab w:val="left" w:pos="3725"/>
                <w:tab w:val="left" w:pos="6533"/>
              </w:tabs>
              <w:autoSpaceDE w:val="0"/>
              <w:autoSpaceDN w:val="0"/>
              <w:adjustRightInd w:val="0"/>
              <w:spacing w:before="60"/>
              <w:ind w:left="914"/>
              <w:rPr>
                <w:rFonts w:ascii="Arial" w:hAnsi="Arial" w:cs="Arial"/>
                <w:sz w:val="16"/>
                <w:szCs w:val="16"/>
                <w:lang w:eastAsia="nb-NO"/>
              </w:rPr>
            </w:pPr>
            <w:r w:rsidRPr="00083670">
              <w:rPr>
                <w:rFonts w:ascii="Arial" w:hAnsi="Arial" w:cs="Arial"/>
                <w:b/>
                <w:bCs/>
                <w:color w:val="000000"/>
                <w:sz w:val="18"/>
                <w:szCs w:val="18"/>
                <w:lang w:eastAsia="nb-NO"/>
              </w:rPr>
              <w:t>Element/Attribute</w:t>
            </w:r>
            <w:r w:rsidRPr="00083670">
              <w:rPr>
                <w:rFonts w:ascii="Arial" w:hAnsi="Arial" w:cs="Arial"/>
                <w:sz w:val="18"/>
                <w:szCs w:val="18"/>
                <w:lang w:eastAsia="nb-NO"/>
              </w:rPr>
              <w:tab/>
            </w:r>
            <w:r w:rsidRPr="00083670">
              <w:rPr>
                <w:rFonts w:ascii="Arial" w:hAnsi="Arial" w:cs="Arial"/>
                <w:b/>
                <w:bCs/>
                <w:color w:val="000000"/>
                <w:sz w:val="18"/>
                <w:szCs w:val="18"/>
                <w:lang w:eastAsia="nb-NO"/>
              </w:rPr>
              <w:t>BII Business Term</w:t>
            </w:r>
            <w:r w:rsidRPr="00083670">
              <w:rPr>
                <w:rFonts w:ascii="Arial" w:hAnsi="Arial" w:cs="Arial"/>
                <w:sz w:val="18"/>
                <w:szCs w:val="18"/>
                <w:lang w:eastAsia="nb-NO"/>
              </w:rPr>
              <w:tab/>
            </w:r>
            <w:r w:rsidRPr="00083670">
              <w:rPr>
                <w:rFonts w:ascii="Arial" w:hAnsi="Arial" w:cs="Arial"/>
                <w:b/>
                <w:bCs/>
                <w:color w:val="000000"/>
                <w:sz w:val="18"/>
                <w:szCs w:val="18"/>
                <w:lang w:eastAsia="nb-NO"/>
              </w:rPr>
              <w:t>Business</w:t>
            </w:r>
          </w:p>
          <w:p w14:paraId="54AF698E" w14:textId="77777777" w:rsidR="00761392" w:rsidRPr="00083670" w:rsidRDefault="00761392" w:rsidP="00761392">
            <w:pPr>
              <w:widowControl w:val="0"/>
              <w:autoSpaceDE w:val="0"/>
              <w:autoSpaceDN w:val="0"/>
              <w:adjustRightInd w:val="0"/>
              <w:spacing w:after="60"/>
              <w:ind w:left="6533"/>
              <w:rPr>
                <w:rFonts w:ascii="Arial" w:hAnsi="Arial" w:cs="Arial"/>
                <w:sz w:val="12"/>
                <w:szCs w:val="12"/>
                <w:lang w:val="nb-NO" w:eastAsia="nb-NO"/>
              </w:rPr>
            </w:pPr>
            <w:r w:rsidRPr="00083670">
              <w:rPr>
                <w:rFonts w:ascii="Arial" w:hAnsi="Arial" w:cs="Arial"/>
                <w:b/>
                <w:bCs/>
                <w:color w:val="000000"/>
                <w:sz w:val="18"/>
                <w:szCs w:val="18"/>
                <w:lang w:val="nb-NO" w:eastAsia="nb-NO"/>
              </w:rPr>
              <w:t>req.</w:t>
            </w:r>
          </w:p>
        </w:tc>
      </w:tr>
      <w:tr w:rsidR="00761392" w:rsidRPr="00083670" w14:paraId="470D093F" w14:textId="77777777" w:rsidTr="00761392">
        <w:trPr>
          <w:cantSplit/>
          <w:trHeight w:hRule="exact" w:val="183"/>
        </w:trPr>
        <w:tc>
          <w:tcPr>
            <w:tcW w:w="9636" w:type="dxa"/>
            <w:gridSpan w:val="11"/>
            <w:tcBorders>
              <w:top w:val="nil"/>
              <w:left w:val="nil"/>
              <w:bottom w:val="nil"/>
              <w:right w:val="nil"/>
            </w:tcBorders>
            <w:shd w:val="clear" w:color="auto" w:fill="FFFFFF"/>
          </w:tcPr>
          <w:p w14:paraId="5F8D33E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r>
      <w:tr w:rsidR="00761392" w:rsidRPr="00083670" w14:paraId="3142DD82" w14:textId="77777777" w:rsidTr="00761392">
        <w:trPr>
          <w:cantSplit/>
          <w:trHeight w:hRule="exact" w:val="216"/>
        </w:trPr>
        <w:tc>
          <w:tcPr>
            <w:tcW w:w="274" w:type="dxa"/>
            <w:tcBorders>
              <w:top w:val="nil"/>
              <w:left w:val="nil"/>
              <w:bottom w:val="nil"/>
              <w:right w:val="nil"/>
            </w:tcBorders>
            <w:shd w:val="clear" w:color="auto" w:fill="FFFFFF"/>
          </w:tcPr>
          <w:p w14:paraId="5A28980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625DB5E3"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4017A1C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86848" behindDoc="0" locked="1" layoutInCell="0" allowOverlap="1" wp14:anchorId="153E8997" wp14:editId="1097F5CF">
                      <wp:simplePos x="0" y="0"/>
                      <wp:positionH relativeFrom="column">
                        <wp:posOffset>1325880</wp:posOffset>
                      </wp:positionH>
                      <wp:positionV relativeFrom="paragraph">
                        <wp:posOffset>0</wp:posOffset>
                      </wp:positionV>
                      <wp:extent cx="374650" cy="137160"/>
                      <wp:effectExtent l="0" t="0" r="0" b="0"/>
                      <wp:wrapNone/>
                      <wp:docPr id="4140" name="Group 4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141" name="Rectangle 1165"/>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2" name="Rectangle 1166"/>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3" name="Rectangle 1167"/>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44" name="Rectangle 1168"/>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AFDE2D4" id="Group 4140" o:spid="_x0000_s1026" style="position:absolute;margin-left:104.4pt;margin-top:0;width:29.5pt;height:10.8pt;z-index:252686848"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" o:allowincell="f">
                      <v:rect id="Rectangle 1165"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MUMQA&#10;AADdAAAADwAAAGRycy9kb3ducmV2LnhtbESPzWrCQBSF90LfYbiF7nSSGoOkjmKFQleC0U1318w1&#10;CWbujJlR07d3CgWXh/PzcRarwXTiRr1vLStIJwkI4srqlmsFh/3XeA7CB2SNnWVS8EseVsuX0QIL&#10;be+8o1sZahFH2BeooAnBFVL6qiGDfmIdcfROtjcYouxrqXu8x3HTyfckyaXBliOhQUebhqpzeTWR&#10;+zMtEze/fNZsttnumLvpMZ8p9fY6rD9ABBrCM/zf/tYKsjRL4e9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TFDEAAAA3QAAAA8AAAAAAAAAAAAAAAAAmAIAAGRycy9k&#10;b3ducmV2LnhtbFBLBQYAAAAABAAEAPUAAACJAwAAAAA=&#10;" fillcolor="black" stroked="f" strokeweight="0"/>
                      <v:rect id="Rectangle 1166"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HSJ8QA&#10;AADdAAAADwAAAGRycy9kb3ducmV2LnhtbESPzYrCMBSF9wO+Q7jC7MZUrUWqURxhYFYDVjfurs21&#10;LTY3mSZq5+0nguDycH4+znLdm1bcqPONZQXjUQKCuLS64UrBYf/1MQfhA7LG1jIp+CMP69XgbYm5&#10;tnfe0a0IlYgj7HNUUIfgcil9WZNBP7KOOHpn2xkMUXaV1B3e47hp5SRJMmmw4Uio0dG2pvJSXE3k&#10;HqdF4ua/nxWbn3R3ytz0lM2Ueh/2mwWIQH14hZ/tb60gHacTeLy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0ifEAAAA3QAAAA8AAAAAAAAAAAAAAAAAmAIAAGRycy9k&#10;b3ducmV2LnhtbFBLBQYAAAAABAAEAPUAAACJAwAAAAA=&#10;" fillcolor="black" stroked="f" strokeweight="0"/>
                      <v:rect id="Rectangle 1167" o:spid="_x0000_s1029"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3vMQA&#10;AADdAAAADwAAAGRycy9kb3ducmV2LnhtbESPzWrCQBSF9wXfYbhCd3WiSYNER1Gh0FXBtBt318w1&#10;CWbujJlR07fvCEKXh/PzcZbrwXTiRr1vLSuYThIQxJXVLdcKfr4/3uYgfEDW2FkmBb/kYb0avSyx&#10;0PbOe7qVoRZxhH2BCpoQXCGlrxoy6CfWEUfvZHuDIcq+lrrHexw3nZwlSS4NthwJDTraNVSdy6uJ&#10;3ENaJm5+2dZsvrL9MXfpMX9X6nU8bBYgAg3hP/xsf2oF2TRL4fE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Nd7zEAAAA3QAAAA8AAAAAAAAAAAAAAAAAmAIAAGRycy9k&#10;b3ducmV2LnhtbFBLBQYAAAAABAAEAPUAAACJAwAAAAA=&#10;" fillcolor="black" stroked="f" strokeweight="0"/>
                      <v:rect id="Rectangle 1168"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vyMQA&#10;AADdAAAADwAAAGRycy9kb3ducmV2LnhtbESPzWrCQBSF9wXfYbiCuzqxpiFER7GC0FXB6MbdNXNN&#10;gpk7Y2bU9O07hUKXh/PzcZbrwXTiQb1vLSuYTRMQxJXVLdcKjofdaw7CB2SNnWVS8E0e1qvRyxIL&#10;bZ+8p0cZahFH2BeooAnBFVL6qiGDfmodcfQutjcYouxrqXt8xnHTybckyaTBliOhQUfbhqpreTeR&#10;e5qXictvHzWbr3R/ztz8nL0rNRkPmwWIQEP4D/+1P7WCdJam8PsmP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k78jEAAAA3QAAAA8AAAAAAAAAAAAAAAAAmAIAAGRycy9k&#10;b3ducmV2LnhtbFBLBQYAAAAABAAEAPUAAACJAw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65A620BD"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Item sellers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tir76-206</w:t>
            </w:r>
          </w:p>
        </w:tc>
      </w:tr>
      <w:tr w:rsidR="00761392" w:rsidRPr="00083670" w14:paraId="380E9B6B" w14:textId="77777777" w:rsidTr="00761392">
        <w:trPr>
          <w:cantSplit/>
          <w:trHeight w:hRule="exact" w:val="250"/>
        </w:trPr>
        <w:tc>
          <w:tcPr>
            <w:tcW w:w="274" w:type="dxa"/>
            <w:tcBorders>
              <w:top w:val="nil"/>
              <w:left w:val="nil"/>
              <w:bottom w:val="nil"/>
              <w:right w:val="nil"/>
            </w:tcBorders>
            <w:shd w:val="clear" w:color="auto" w:fill="FFFFFF"/>
          </w:tcPr>
          <w:p w14:paraId="6D389ED0"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3031828E"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492" w:type="dxa"/>
            <w:gridSpan w:val="5"/>
            <w:tcBorders>
              <w:top w:val="dotted" w:sz="6" w:space="0" w:color="808080"/>
              <w:left w:val="nil"/>
              <w:bottom w:val="nil"/>
              <w:right w:val="nil"/>
            </w:tcBorders>
            <w:shd w:val="clear" w:color="auto" w:fill="FFFFFF"/>
          </w:tcPr>
          <w:p w14:paraId="766A582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88896" behindDoc="0" locked="1" layoutInCell="0" allowOverlap="1" wp14:anchorId="446971C7" wp14:editId="30BDAF1D">
                      <wp:simplePos x="0" y="0"/>
                      <wp:positionH relativeFrom="column">
                        <wp:posOffset>1325880</wp:posOffset>
                      </wp:positionH>
                      <wp:positionV relativeFrom="paragraph">
                        <wp:posOffset>9525</wp:posOffset>
                      </wp:positionV>
                      <wp:extent cx="312420" cy="158750"/>
                      <wp:effectExtent l="0" t="0" r="3175" b="3175"/>
                      <wp:wrapNone/>
                      <wp:docPr id="4135" name="Group 4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136" name="Rectangle 1170"/>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37" name="Rectangle 1171"/>
                              <wps:cNvSpPr>
                                <a:spLocks noChangeArrowheads="1"/>
                              </wps:cNvSpPr>
                              <wps:spPr bwMode="auto">
                                <a:xfrm>
                                  <a:off x="2427"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38" name="Rectangle 1172"/>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39" name="Rectangle 1173"/>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80B6CE9" id="Group 4135" o:spid="_x0000_s1026" style="position:absolute;margin-left:104.4pt;margin-top:.75pt;width:24.6pt;height:12.5pt;z-index:252688896"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" o:allowincell="f">
                      <v:rect id="Rectangle 1170"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nWcUA&#10;AADdAAAADwAAAGRycy9kb3ducmV2LnhtbESPzWrCQBSF94W+w3AL3dWJRoPETKQWCq4Kpt24u2au&#10;STBzZ5qZanz7jiC4PJyfj1OsR9OLMw2+s6xgOklAENdWd9wo+Pn+fFuC8AFZY2+ZFFzJw7p8fiow&#10;1/bCOzpXoRFxhH2OCtoQXC6lr1sy6CfWEUfvaAeDIcqhkXrASxw3vZwlSSYNdhwJLTr6aKk+VX8m&#10;cvdplbjl76Zh8zXfHTKXHrKFUq8v4/sKRKAxPML39lYrmE/TDG5v4hO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dZxQAAAN0AAAAPAAAAAAAAAAAAAAAAAJgCAABkcnMv&#10;ZG93bnJldi54bWxQSwUGAAAAAAQABAD1AAAAigMAAAAA&#10;" fillcolor="black" stroked="f" strokeweight="0"/>
                      <v:rect id="Rectangle 1171" o:spid="_x0000_s1028" style="position:absolute;left:2427;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ACwsUA&#10;AADdAAAADwAAAGRycy9kb3ducmV2LnhtbESPzWrCQBSF94W+w3AFd3WisWmIGcUKha4E0266u2au&#10;STBzZ5qZavr2HaHg8nB+Pk65GU0vLjT4zrKC+SwBQVxb3XGj4PPj7SkH4QOyxt4yKfglD5v140OJ&#10;hbZXPtClCo2II+wLVNCG4Aopfd2SQT+zjjh6JzsYDFEOjdQDXuO46eUiSTJpsONIaNHRrqX6XP2Y&#10;yP1Kq8Tl368Nm/3ycMxcesyelZpOxu0KRKAx3MP/7XetYDlPX+D2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ALCxQAAAN0AAAAPAAAAAAAAAAAAAAAAAJgCAABkcnMv&#10;ZG93bnJldi54bWxQSwUGAAAAAAQABAD1AAAAigMAAAAA&#10;" fillcolor="black" stroked="f" strokeweight="0"/>
                      <v:rect id="Rectangle 1172"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sMIA&#10;AADdAAAADwAAAGRycy9kb3ducmV2LnhtbERPTWvCQBC9F/oflil4qxsbGyR1lVooeBKMvfQ2ZqdJ&#10;aHZ2zW41/nvnIPT4eN/L9eh6daYhdp4NzKYZKOLa244bA1+Hz+cFqJiQLfaeycCVIqxXjw9LLK2/&#10;8J7OVWqUhHAs0UCbUii1jnVLDuPUB2LhfvzgMAkcGm0HvEi46/VLlhXaYcfS0GKgj5bq3+rPSe93&#10;XmVhcdo07Hbz/bEI+bF4NWbyNL6/gUo0pn/x3b21BuazXObK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5awwgAAAN0AAAAPAAAAAAAAAAAAAAAAAJgCAABkcnMvZG93&#10;bnJldi54bWxQSwUGAAAAAAQABAD1AAAAhwMAAAAA&#10;" fillcolor="black" stroked="f" strokeweight="0"/>
                      <v:rect id="Rectangle 1173"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zK8QA&#10;AADdAAAADwAAAGRycy9kb3ducmV2LnhtbESPzWrCQBSF9wXfYbhCd3WisUGjo2ih0FXB6MbdNXNN&#10;gpk7Y2bU9O07hYLLw/n5OMt1b1pxp843lhWMRwkI4tLqhisFh/3n2wyED8gaW8uk4Ic8rFeDlyXm&#10;2j54R/ciVCKOsM9RQR2Cy6X0ZU0G/cg64uidbWcwRNlVUnf4iOOmlZMkyaTBhiOhRkcfNZWX4mYi&#10;95gWiZtdtxWb7+nulLn0lL0r9TrsNwsQgfrwDP+3v7SC6Tidw9+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jMyvEAAAA3QAAAA8AAAAAAAAAAAAAAAAAmAIAAGRycy9k&#10;b3ducmV2LnhtbFBLBQYAAAAABAAEAPUAAACJAw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68C3BBF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cac:StandardItemIdentification</w:t>
            </w:r>
          </w:p>
        </w:tc>
      </w:tr>
      <w:tr w:rsidR="00761392" w:rsidRPr="00083670" w14:paraId="387B1D9F" w14:textId="77777777" w:rsidTr="00761392">
        <w:trPr>
          <w:cantSplit/>
          <w:trHeight w:hRule="exact" w:val="216"/>
        </w:trPr>
        <w:tc>
          <w:tcPr>
            <w:tcW w:w="274" w:type="dxa"/>
            <w:tcBorders>
              <w:top w:val="nil"/>
              <w:left w:val="nil"/>
              <w:bottom w:val="nil"/>
              <w:right w:val="nil"/>
            </w:tcBorders>
            <w:shd w:val="clear" w:color="auto" w:fill="FFFFFF"/>
          </w:tcPr>
          <w:p w14:paraId="236D238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2CF99D3C"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7F11C56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90944" behindDoc="0" locked="1" layoutInCell="0" allowOverlap="1" wp14:anchorId="2C31ABF5" wp14:editId="77F3A5C0">
                      <wp:simplePos x="0" y="0"/>
                      <wp:positionH relativeFrom="column">
                        <wp:posOffset>1325880</wp:posOffset>
                      </wp:positionH>
                      <wp:positionV relativeFrom="paragraph">
                        <wp:posOffset>0</wp:posOffset>
                      </wp:positionV>
                      <wp:extent cx="374650" cy="137160"/>
                      <wp:effectExtent l="0" t="0" r="0" b="0"/>
                      <wp:wrapNone/>
                      <wp:docPr id="4131" name="Group 4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132" name="Rectangle 1175"/>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33" name="Rectangle 1176"/>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34" name="Rectangle 1177"/>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BC1EDF9" id="Group 4131" o:spid="_x0000_s1026" style="position:absolute;margin-left:104.4pt;margin-top:0;width:29.5pt;height:10.8pt;z-index:252690944"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" o:allowincell="f">
                      <v:rect id="Rectangle 1175"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hWsQA&#10;AADdAAAADwAAAGRycy9kb3ducmV2LnhtbESPzWrCQBSF90LfYbhCdzrRaAipo7RCoSvB6MbdNXOb&#10;BDN3pplR07d3CgWXh/PzcVabwXTiRr1vLSuYTRMQxJXVLdcKjofPSQ7CB2SNnWVS8EseNuuX0QoL&#10;be+8p1sZahFH2BeooAnBFVL6qiGDfmodcfS+bW8wRNnXUvd4j+Omk/MkyaTBliOhQUfbhqpLeTWR&#10;e0rLxOU/HzWb3WJ/zlx6zpZKvY6H9zcQgYbwDP+3v7SCxSydw9+b+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VrEAAAA3QAAAA8AAAAAAAAAAAAAAAAAmAIAAGRycy9k&#10;b3ducmV2LnhtbFBLBQYAAAAABAAEAPUAAACJAwAAAAA=&#10;" fillcolor="black" stroked="f" strokeweight="0"/>
                      <v:rect id="Rectangle 1176" o:spid="_x0000_s1028"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EwcUA&#10;AADdAAAADwAAAGRycy9kb3ducmV2LnhtbESPzWrCQBSF94W+w3AL3dWJRoPETKQWCq4Kpt24u2au&#10;STBzZ5qZanz7jiC4PJyfj1OsR9OLMw2+s6xgOklAENdWd9wo+Pn+fFuC8AFZY2+ZFFzJw7p8fiow&#10;1/bCOzpXoRFxhH2OCtoQXC6lr1sy6CfWEUfvaAeDIcqhkXrASxw3vZwlSSYNdhwJLTr6aKk+VX8m&#10;cvdplbjl76Zh8zXfHTKXHrKFUq8v4/sKRKAxPML39lYrmE/TFG5v4hO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wTBxQAAAN0AAAAPAAAAAAAAAAAAAAAAAJgCAABkcnMv&#10;ZG93bnJldi54bWxQSwUGAAAAAAQABAD1AAAAigMAAAAA&#10;" fillcolor="black" stroked="f" strokeweight="0"/>
                      <v:rect id="Rectangle 1177" o:spid="_x0000_s1029"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KctcQA&#10;AADdAAAADwAAAGRycy9kb3ducmV2LnhtbESPzWrCQBSF9wXfYbhCd3WiSYNER1Gh0FXBtBt318w1&#10;CWbujJlR07fvCEKXh/PzcZbrwXTiRr1vLSuYThIQxJXVLdcKfr4/3uYgfEDW2FkmBb/kYb0avSyx&#10;0PbOe7qVoRZxhH2BCpoQXCGlrxoy6CfWEUfvZHuDIcq+lrrHexw3nZwlSS4NthwJDTraNVSdy6uJ&#10;3ENaJm5+2dZsvrL9MXfpMX9X6nU8bBYgAg3hP/xsf2oF2TTN4PE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inLXEAAAA3QAAAA8AAAAAAAAAAAAAAAAAmAIAAGRycy9k&#10;b3ducmV2LnhtbFBLBQYAAAAABAAEAPUAAACJAw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67D02DD4"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Item standard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tir76-207</w:t>
            </w:r>
          </w:p>
        </w:tc>
      </w:tr>
      <w:tr w:rsidR="00761392" w:rsidRPr="00083670" w14:paraId="1065F79A" w14:textId="77777777" w:rsidTr="00761392">
        <w:trPr>
          <w:cantSplit/>
          <w:trHeight w:hRule="exact" w:val="250"/>
        </w:trPr>
        <w:tc>
          <w:tcPr>
            <w:tcW w:w="274" w:type="dxa"/>
            <w:tcBorders>
              <w:top w:val="nil"/>
              <w:left w:val="nil"/>
              <w:bottom w:val="nil"/>
              <w:right w:val="nil"/>
            </w:tcBorders>
            <w:shd w:val="clear" w:color="auto" w:fill="FFFFFF"/>
          </w:tcPr>
          <w:p w14:paraId="662C1D0C"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45634FB8"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295" w:type="dxa"/>
            <w:gridSpan w:val="3"/>
            <w:tcBorders>
              <w:top w:val="dotted" w:sz="6" w:space="0" w:color="808080"/>
              <w:left w:val="nil"/>
              <w:bottom w:val="nil"/>
              <w:right w:val="nil"/>
            </w:tcBorders>
            <w:shd w:val="clear" w:color="auto" w:fill="FFFFFF"/>
          </w:tcPr>
          <w:p w14:paraId="0DF6111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92992" behindDoc="0" locked="1" layoutInCell="0" allowOverlap="1" wp14:anchorId="494014FD" wp14:editId="592ABC1F">
                      <wp:simplePos x="0" y="0"/>
                      <wp:positionH relativeFrom="column">
                        <wp:posOffset>1325880</wp:posOffset>
                      </wp:positionH>
                      <wp:positionV relativeFrom="paragraph">
                        <wp:posOffset>9525</wp:posOffset>
                      </wp:positionV>
                      <wp:extent cx="187325" cy="158750"/>
                      <wp:effectExtent l="0" t="635" r="4445" b="2540"/>
                      <wp:wrapNone/>
                      <wp:docPr id="4127" name="Group 4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4128" name="Rectangle 1179"/>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9" name="Rectangle 1180"/>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30" name="Rectangle 1181"/>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9EA6860" id="Group 4127" o:spid="_x0000_s1026" style="position:absolute;margin-left:104.4pt;margin-top:.75pt;width:14.75pt;height:12.5pt;z-index:252692992"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" o:allowincell="f">
                      <v:rect id="Rectangle 1179"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bcIA&#10;AADdAAAADwAAAGRycy9kb3ducmV2LnhtbERPS2vCQBC+F/oflin0Vjc+GiR1lSoIPQmmvfQ2Zsck&#10;mJ3dZleN/945CD1+fO/FanCdulAfW88GxqMMFHHlbcu1gZ/v7dscVEzIFjvPZOBGEVbL56cFFtZf&#10;eU+XMtVKQjgWaKBJKRRax6ohh3HkA7FwR987TAL7WtserxLuOj3Jslw7bFkaGgy0aag6lWcnvb/T&#10;Mgvzv3XNbjfbH/IwPeTvxry+DJ8foBIN6V/8cH9ZA7PxRObKG3kC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gBtwgAAAN0AAAAPAAAAAAAAAAAAAAAAAJgCAABkcnMvZG93&#10;bnJldi54bWxQSwUGAAAAAAQABAD1AAAAhwMAAAAA&#10;" fillcolor="black" stroked="f" strokeweight="0"/>
                      <v:rect id="Rectangle 1180" o:spid="_x0000_s1028"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l9sUA&#10;AADdAAAADwAAAGRycy9kb3ducmV2LnhtbESPS2vCQBSF90L/w3AL3ZmJr6DRUWqh4Kpg7Ka7a+aa&#10;BDN3pplR03/vFASXh/P4OKtNb1pxpc43lhWMkhQEcWl1w5WC78PncA7CB2SNrWVS8EceNuuXwQpz&#10;bW+8p2sRKhFH2OeooA7B5VL6siaDPrGOOHon2xkMUXaV1B3e4rhp5ThNM2mw4Uio0dFHTeW5uJjI&#10;/ZkUqZv/bis2X9P9MXOTYzZT6u21f1+CCNSHZ/jR3mkF09F4Af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qX2xQAAAN0AAAAPAAAAAAAAAAAAAAAAAJgCAABkcnMv&#10;ZG93bnJldi54bWxQSwUGAAAAAAQABAD1AAAAigMAAAAA&#10;" fillcolor="black" stroked="f" strokeweight="0"/>
                      <v:rect id="Rectangle 1181" o:spid="_x0000_s1029"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atsIA&#10;AADdAAAADwAAAGRycy9kb3ducmV2LnhtbERPTWvCQBC9F/oflil4qxsbGyR1lVooeBKMvfQ2ZqdJ&#10;aHZ2zW41/nvnIPT4eN/L9eh6daYhdp4NzKYZKOLa244bA1+Hz+cFqJiQLfaeycCVIqxXjw9LLK2/&#10;8J7OVWqUhHAs0UCbUii1jnVLDuPUB2LhfvzgMAkcGm0HvEi46/VLlhXaYcfS0GKgj5bq3+rPSe93&#10;XmVhcdo07Hbz/bEI+bF4NWbyNL6/gUo0pn/x3b21BuazXPbL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Zq2wgAAAN0AAAAPAAAAAAAAAAAAAAAAAJgCAABkcnMvZG93&#10;bnJldi54bWxQSwUGAAAAAAQABAD1AAAAhwMAAAAA&#10;" fillcolor="black" stroked="f" strokeweight="0"/>
                      <w10:anchorlock/>
                    </v:group>
                  </w:pict>
                </mc:Fallback>
              </mc:AlternateContent>
            </w:r>
          </w:p>
        </w:tc>
        <w:tc>
          <w:tcPr>
            <w:tcW w:w="7253" w:type="dxa"/>
            <w:gridSpan w:val="5"/>
            <w:tcBorders>
              <w:top w:val="dotted" w:sz="6" w:space="0" w:color="808080"/>
              <w:left w:val="nil"/>
              <w:bottom w:val="nil"/>
              <w:right w:val="nil"/>
            </w:tcBorders>
            <w:shd w:val="clear" w:color="auto" w:fill="FFFFFF"/>
          </w:tcPr>
          <w:p w14:paraId="33F9C77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cac:SellerSubstitutedLineItem</w:t>
            </w:r>
          </w:p>
        </w:tc>
      </w:tr>
      <w:tr w:rsidR="00761392" w:rsidRPr="00083670" w14:paraId="24770FC2" w14:textId="77777777" w:rsidTr="00761392">
        <w:trPr>
          <w:cantSplit/>
          <w:trHeight w:hRule="exact" w:val="216"/>
        </w:trPr>
        <w:tc>
          <w:tcPr>
            <w:tcW w:w="274" w:type="dxa"/>
            <w:tcBorders>
              <w:top w:val="nil"/>
              <w:left w:val="nil"/>
              <w:bottom w:val="nil"/>
              <w:right w:val="nil"/>
            </w:tcBorders>
            <w:shd w:val="clear" w:color="auto" w:fill="FFFFFF"/>
          </w:tcPr>
          <w:p w14:paraId="32D87A7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35DF889E"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5B88D742"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95040" behindDoc="0" locked="1" layoutInCell="0" allowOverlap="1" wp14:anchorId="428C2ED6" wp14:editId="577FD763">
                      <wp:simplePos x="0" y="0"/>
                      <wp:positionH relativeFrom="column">
                        <wp:posOffset>1325880</wp:posOffset>
                      </wp:positionH>
                      <wp:positionV relativeFrom="paragraph">
                        <wp:posOffset>0</wp:posOffset>
                      </wp:positionV>
                      <wp:extent cx="250190" cy="137160"/>
                      <wp:effectExtent l="0" t="0" r="0" b="0"/>
                      <wp:wrapNone/>
                      <wp:docPr id="4123" name="Group 4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124" name="Rectangle 1183"/>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5" name="Rectangle 1184"/>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6" name="Rectangle 1185"/>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BAE5EFF" id="Group 4123" o:spid="_x0000_s1026" style="position:absolute;margin-left:104.4pt;margin-top:0;width:19.7pt;height:10.8pt;z-index:25269504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" o:allowincell="f">
                      <v:rect id="Rectangle 1183"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KaMQA&#10;AADdAAAADwAAAGRycy9kb3ducmV2LnhtbESPzYrCMBSF9wO+Q7jC7MZUrUWqURxhYFYDVjfurs21&#10;LTY3mSZq5+0nguDycH4+znLdm1bcqPONZQXjUQKCuLS64UrBYf/1MQfhA7LG1jIp+CMP69XgbYm5&#10;tnfe0a0IlYgj7HNUUIfgcil9WZNBP7KOOHpn2xkMUXaV1B3e47hp5SRJMmmw4Uio0dG2pvJSXE3k&#10;HqdF4ua/nxWbn3R3ytz0lM2Ueh/2mwWIQH14hZ/tb60gHU9SeLy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7CmjEAAAA3QAAAA8AAAAAAAAAAAAAAAAAmAIAAGRycy9k&#10;b3ducmV2LnhtbFBLBQYAAAAABAAEAPUAAACJAwAAAAA=&#10;" fillcolor="black" stroked="f" strokeweight="0"/>
                      <v:rect id="Rectangle 1184"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v88MA&#10;AADdAAAADwAAAGRycy9kb3ducmV2LnhtbESPS4vCMBSF98L8h3AH3Gnqq0jHKKMguBKsbmZ3ba5t&#10;sbnJNFE7/34iCC4P5/FxFqvONOJOra8tKxgNExDEhdU1lwpOx+1gDsIHZI2NZVLwRx5Wy4/eAjNt&#10;H3ygex5KEUfYZ6igCsFlUvqiIoN+aB1x9C62NRiibEupW3zEcdPIcZKk0mDNkVCho01FxTW/mcj9&#10;meSJm/+uSzb76eGcusk5nSnV/+y+v0AE6sI7/GrvtILpaDyD55v4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v88MAAADdAAAADwAAAAAAAAAAAAAAAACYAgAAZHJzL2Rv&#10;d25yZXYueG1sUEsFBgAAAAAEAAQA9QAAAIgDAAAAAA==&#10;" fillcolor="black" stroked="f" strokeweight="0"/>
                      <v:rect id="Rectangle 1185"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xhMUA&#10;AADdAAAADwAAAGRycy9kb3ducmV2LnhtbESPzWrCQBSF9wXfYbiF7pqJmoaQOooVCq4KRjfurpnb&#10;JDRzZ5oZTXz7TqHQ5eH8fJzVZjK9uNHgO8sK5kkKgri2uuNGwen4/lyA8AFZY2+ZFNzJw2Y9e1hh&#10;qe3IB7pVoRFxhH2JCtoQXCmlr1sy6BPriKP3aQeDIcqhkXrAMY6bXi7SNJcGO46EFh3tWqq/qquJ&#10;3POySl3x/daw+cgOl9wtL/mLUk+P0/YVRKAp/If/2nutIJsvcv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JTGExQAAAN0AAAAPAAAAAAAAAAAAAAAAAJgCAABkcnMv&#10;ZG93bnJldi54bWxQSwUGAAAAAAQABAD1AAAAigM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2BB6F238" w14:textId="77777777" w:rsidR="00761392" w:rsidRPr="00083670" w:rsidRDefault="00761392" w:rsidP="00761392">
            <w:pPr>
              <w:widowControl w:val="0"/>
              <w:tabs>
                <w:tab w:val="left" w:pos="3334"/>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Substituted Line Item Identifier</w:t>
            </w:r>
          </w:p>
        </w:tc>
      </w:tr>
      <w:tr w:rsidR="00761392" w:rsidRPr="00083670" w14:paraId="2DE77905" w14:textId="77777777" w:rsidTr="00761392">
        <w:trPr>
          <w:cantSplit/>
          <w:trHeight w:hRule="exact" w:val="250"/>
        </w:trPr>
        <w:tc>
          <w:tcPr>
            <w:tcW w:w="274" w:type="dxa"/>
            <w:tcBorders>
              <w:top w:val="nil"/>
              <w:left w:val="nil"/>
              <w:bottom w:val="nil"/>
              <w:right w:val="nil"/>
            </w:tcBorders>
            <w:shd w:val="clear" w:color="auto" w:fill="FFFFFF"/>
          </w:tcPr>
          <w:p w14:paraId="06A44EE9"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6873F46B"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394" w:type="dxa"/>
            <w:gridSpan w:val="4"/>
            <w:tcBorders>
              <w:top w:val="dotted" w:sz="6" w:space="0" w:color="808080"/>
              <w:left w:val="nil"/>
              <w:bottom w:val="nil"/>
              <w:right w:val="nil"/>
            </w:tcBorders>
            <w:shd w:val="clear" w:color="auto" w:fill="FFFFFF"/>
          </w:tcPr>
          <w:p w14:paraId="43749A6B"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97088" behindDoc="0" locked="1" layoutInCell="0" allowOverlap="1" wp14:anchorId="37174EE3" wp14:editId="5E76E0E8">
                      <wp:simplePos x="0" y="0"/>
                      <wp:positionH relativeFrom="column">
                        <wp:posOffset>1325880</wp:posOffset>
                      </wp:positionH>
                      <wp:positionV relativeFrom="paragraph">
                        <wp:posOffset>9525</wp:posOffset>
                      </wp:positionV>
                      <wp:extent cx="250190" cy="158750"/>
                      <wp:effectExtent l="0" t="635" r="0" b="2540"/>
                      <wp:wrapNone/>
                      <wp:docPr id="4118" name="Group 4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119" name="Rectangle 1187"/>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0" name="Rectangle 1188"/>
                              <wps:cNvSpPr>
                                <a:spLocks noChangeArrowheads="1"/>
                              </wps:cNvSpPr>
                              <wps:spPr bwMode="auto">
                                <a:xfrm>
                                  <a:off x="2328"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1" name="Rectangle 1189"/>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2" name="Rectangle 1190"/>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AD61CCD" id="Group 4118" o:spid="_x0000_s1026" style="position:absolute;margin-left:104.4pt;margin-top:.75pt;width:19.7pt;height:12.5pt;z-index:25269708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" o:allowincell="f">
                      <v:rect id="Rectangle 1187"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vS8QA&#10;AADdAAAADwAAAGRycy9kb3ducmV2LnhtbESPzWrCQBSF9wXfYbhCd3UStUGjo2ih0FXB6MbdNXNN&#10;gpk7Y2bU9O07hYLLw/n5OMt1b1pxp843lhWkowQEcWl1w5WCw/7zbQbCB2SNrWVS8EMe1qvByxJz&#10;bR+8o3sRKhFH2OeooA7B5VL6siaDfmQdcfTOtjMYouwqqTt8xHHTynGSZNJgw5FQo6OPmspLcTOR&#10;e5wUiZtdtxWb7+nulLnJKXtX6nXYbxYgAvXhGf5vf2kF0zSdw9+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Wb0vEAAAA3QAAAA8AAAAAAAAAAAAAAAAAmAIAAGRycy9k&#10;b3ducmV2LnhtbFBLBQYAAAAABAAEAPUAAACJAwAAAAA=&#10;" fillcolor="black" stroked="f" strokeweight="0"/>
                      <v:rect id="Rectangle 1188" o:spid="_x0000_s1028" style="position:absolute;left:2328;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a8IA&#10;AADdAAAADwAAAGRycy9kb3ducmV2LnhtbERPS2vCQBC+F/oflin0Vjc+GiR1lSoIPQmmvfQ2Zsck&#10;mJ3dZleN/945CD1+fO/FanCdulAfW88GxqMMFHHlbcu1gZ/v7dscVEzIFjvPZOBGEVbL56cFFtZf&#10;eU+XMtVKQjgWaKBJKRRax6ohh3HkA7FwR987TAL7WtserxLuOj3Jslw7bFkaGgy0aag6lWcnvb/T&#10;Mgvzv3XNbjfbH/IwPeTvxry+DJ8foBIN6V/8cH9ZA7PxRPbLG3kC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AxrwgAAAN0AAAAPAAAAAAAAAAAAAAAAAJgCAABkcnMvZG93&#10;bnJldi54bWxQSwUGAAAAAAQABAD1AAAAhwMAAAAA&#10;" fillcolor="black" stroked="f" strokeweight="0"/>
                      <v:rect id="Rectangle 1189" o:spid="_x0000_s1029"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yp8MUA&#10;AADdAAAADwAAAGRycy9kb3ducmV2LnhtbESPzWrCQBSF94W+w3CF7uokaoOkmUgrFFwVjG7cXTO3&#10;STBzZ5oZNb59RxC6PJyfj1OsRtOLCw2+s6wgnSYgiGurO24U7Hdfr0sQPiBr7C2Tght5WJXPTwXm&#10;2l55S5cqNCKOsM9RQRuCy6X0dUsG/dQ64uj92MFgiHJopB7wGsdNL2dJkkmDHUdCi47WLdWn6mwi&#10;9zCvErf8/WzYfC+2x8zNj9mbUi+T8eMdRKAx/Icf7Y1WsEhnKdzf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KnwxQAAAN0AAAAPAAAAAAAAAAAAAAAAAJgCAABkcnMv&#10;ZG93bnJldi54bWxQSwUGAAAAAAQABAD1AAAAigMAAAAA&#10;" fillcolor="black" stroked="f" strokeweight="0"/>
                      <v:rect id="Rectangle 1190" o:spid="_x0000_s1030"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3h8QA&#10;AADdAAAADwAAAGRycy9kb3ducmV2LnhtbESPzWrCQBSF90LfYbiCO50YNYTUUdqC0JVgdOPumrlN&#10;gpk708xU07d3CgWXh/PzcdbbwXTiRr1vLSuYzxIQxJXVLdcKTsfdNAfhA7LGzjIp+CUP283LaI2F&#10;tnc+0K0MtYgj7AtU0ITgCil91ZBBP7OOOHpftjcYouxrqXu8x3HTyTRJMmmw5Uho0NFHQ9W1/DGR&#10;e16Uicu/32s2++XhkrnFJVspNRkPb68gAg3hGf5vf2oFy3mawt+b+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eN4fEAAAA3QAAAA8AAAAAAAAAAAAAAAAAmAIAAGRycy9k&#10;b3ducmV2LnhtbFBLBQYAAAAABAAEAPUAAACJAwAAAAA=&#10;" fillcolor="black" stroked="f" strokeweight="0"/>
                      <w10:anchorlock/>
                    </v:group>
                  </w:pict>
                </mc:Fallback>
              </mc:AlternateContent>
            </w:r>
          </w:p>
        </w:tc>
        <w:tc>
          <w:tcPr>
            <w:tcW w:w="7154" w:type="dxa"/>
            <w:gridSpan w:val="4"/>
            <w:tcBorders>
              <w:top w:val="dotted" w:sz="6" w:space="0" w:color="808080"/>
              <w:left w:val="nil"/>
              <w:bottom w:val="nil"/>
              <w:right w:val="nil"/>
            </w:tcBorders>
            <w:shd w:val="clear" w:color="auto" w:fill="FFFFFF"/>
          </w:tcPr>
          <w:p w14:paraId="6B54C3C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cac:Item</w:t>
            </w:r>
          </w:p>
        </w:tc>
      </w:tr>
      <w:tr w:rsidR="00761392" w:rsidRPr="00083670" w14:paraId="762C0B1C" w14:textId="77777777" w:rsidTr="00761392">
        <w:trPr>
          <w:cantSplit/>
          <w:trHeight w:hRule="exact" w:val="216"/>
        </w:trPr>
        <w:tc>
          <w:tcPr>
            <w:tcW w:w="274" w:type="dxa"/>
            <w:tcBorders>
              <w:top w:val="nil"/>
              <w:left w:val="nil"/>
              <w:bottom w:val="nil"/>
              <w:right w:val="nil"/>
            </w:tcBorders>
            <w:shd w:val="clear" w:color="auto" w:fill="FFFFFF"/>
          </w:tcPr>
          <w:p w14:paraId="241A727C"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25A6C555"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492" w:type="dxa"/>
            <w:gridSpan w:val="5"/>
            <w:tcBorders>
              <w:top w:val="nil"/>
              <w:left w:val="nil"/>
              <w:bottom w:val="nil"/>
              <w:right w:val="nil"/>
            </w:tcBorders>
            <w:shd w:val="clear" w:color="auto" w:fill="FFFFFF"/>
          </w:tcPr>
          <w:p w14:paraId="09ED0FE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699136" behindDoc="0" locked="1" layoutInCell="0" allowOverlap="1" wp14:anchorId="14C50ABD" wp14:editId="119F0C5C">
                      <wp:simplePos x="0" y="0"/>
                      <wp:positionH relativeFrom="column">
                        <wp:posOffset>1325880</wp:posOffset>
                      </wp:positionH>
                      <wp:positionV relativeFrom="paragraph">
                        <wp:posOffset>0</wp:posOffset>
                      </wp:positionV>
                      <wp:extent cx="312420" cy="137160"/>
                      <wp:effectExtent l="0" t="0" r="3175" b="0"/>
                      <wp:wrapNone/>
                      <wp:docPr id="4114" name="Group 4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115" name="Rectangle 1192"/>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16" name="Rectangle 1193"/>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17" name="Rectangle 1194"/>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C3F86D5" id="Group 4114" o:spid="_x0000_s1026" style="position:absolute;margin-left:104.4pt;margin-top:0;width:24.6pt;height:10.8pt;z-index:252699136"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" o:allowincell="f">
                      <v:rect id="Rectangle 1192"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tlTsQA&#10;AADdAAAADwAAAGRycy9kb3ducmV2LnhtbESPS4vCMBSF9wP+h3AFd2NaH0WqURxBcDVgdePu2lzb&#10;YnOTaaJ2/v1kYGCWh/P4OKtNb1rxpM43lhWk4wQEcWl1w5WC82n/vgDhA7LG1jIp+CYPm/XgbYW5&#10;ti8+0rMIlYgj7HNUUIfgcil9WZNBP7aOOHo32xkMUXaV1B2+4rhp5SRJMmmw4Uio0dGupvJePEzk&#10;XqZF4hZfHxWbz9nxmrnpNZsrNRr22yWIQH34D/+1D1rBLE3n8PsmP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bZU7EAAAA3QAAAA8AAAAAAAAAAAAAAAAAmAIAAGRycy9k&#10;b3ducmV2LnhtbFBLBQYAAAAABAAEAPUAAACJAwAAAAA=&#10;" fillcolor="black" stroked="f" strokeweight="0"/>
                      <v:rect id="Rectangle 1193"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7OcQA&#10;AADdAAAADwAAAGRycy9kb3ducmV2LnhtbESPS2vCQBSF90L/w3AL3ekkPkJIHaUWCq4Eo5vurpnb&#10;JDRzZ5qZavz3jiC4PJzHx1muB9OJM/W+tawgnSQgiCurW64VHA9f4xyED8gaO8uk4Eoe1quX0RIL&#10;bS+8p3MZahFH2BeooAnBFVL6qiGDfmIdcfR+bG8wRNnXUvd4ieOmk9MkyaTBliOhQUefDVW/5b+J&#10;3O9Zmbj8b1Oz2c33p8zNTtlCqbfX4eMdRKAhPMOP9lYrmKdpBvc38Qn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J+znEAAAA3QAAAA8AAAAAAAAAAAAAAAAAmAIAAGRycy9k&#10;b3ducmV2LnhtbFBLBQYAAAAABAAEAPUAAACJAwAAAAA=&#10;" fillcolor="black" stroked="f" strokeweight="0"/>
                      <v:rect id="Rectangle 1194"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eosQA&#10;AADdAAAADwAAAGRycy9kb3ducmV2LnhtbESPzWrCQBSF9wXfYbhCd3UStVGio2ih0FXB6MbdNXNN&#10;gpk7Y2bU9O07hYLLw/n5OMt1b1pxp843lhWkowQEcWl1w5WCw/7zbQ7CB2SNrWVS8EMe1qvByxJz&#10;bR+8o3sRKhFH2OeooA7B5VL6siaDfmQdcfTOtjMYouwqqTt8xHHTynGSZNJgw5FQo6OPmspLcTOR&#10;e5wUiZtftxWb7+nulLnJKXtX6nXYbxYgAvXhGf5vf2kF0zSdwd+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FXqLEAAAA3QAAAA8AAAAAAAAAAAAAAAAAmAIAAGRycy9k&#10;b3ducmV2LnhtbFBLBQYAAAAABAAEAPUAAACJAwAAAAA=&#10;" fillcolor="black" stroked="f" strokeweight="0"/>
                      <w10:anchorlock/>
                    </v:group>
                  </w:pict>
                </mc:Fallback>
              </mc:AlternateContent>
            </w:r>
          </w:p>
        </w:tc>
        <w:tc>
          <w:tcPr>
            <w:tcW w:w="7056" w:type="dxa"/>
            <w:gridSpan w:val="3"/>
            <w:tcBorders>
              <w:top w:val="nil"/>
              <w:left w:val="nil"/>
              <w:bottom w:val="nil"/>
              <w:right w:val="nil"/>
            </w:tcBorders>
            <w:shd w:val="clear" w:color="auto" w:fill="FFFFFF"/>
          </w:tcPr>
          <w:p w14:paraId="668778A4" w14:textId="77777777" w:rsidR="00761392" w:rsidRPr="00083670" w:rsidRDefault="00761392" w:rsidP="00761392">
            <w:pPr>
              <w:widowControl w:val="0"/>
              <w:tabs>
                <w:tab w:val="left" w:pos="3235"/>
                <w:tab w:val="center" w:pos="6477"/>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cbc:Name</w:t>
            </w:r>
            <w:r w:rsidRPr="00083670">
              <w:rPr>
                <w:rFonts w:ascii="Arial" w:hAnsi="Arial" w:cs="Arial"/>
                <w:sz w:val="16"/>
                <w:szCs w:val="16"/>
                <w:lang w:eastAsia="nb-NO"/>
              </w:rPr>
              <w:tab/>
            </w:r>
            <w:r w:rsidRPr="00083670">
              <w:rPr>
                <w:rFonts w:ascii="Arial" w:hAnsi="Arial" w:cs="Arial"/>
                <w:color w:val="000000"/>
                <w:sz w:val="16"/>
                <w:szCs w:val="16"/>
                <w:lang w:eastAsia="nb-NO"/>
              </w:rPr>
              <w:t>Item name</w:t>
            </w:r>
            <w:r w:rsidRPr="00083670">
              <w:rPr>
                <w:rFonts w:ascii="Arial" w:hAnsi="Arial" w:cs="Arial"/>
                <w:sz w:val="16"/>
                <w:szCs w:val="16"/>
                <w:lang w:eastAsia="nb-NO"/>
              </w:rPr>
              <w:tab/>
            </w:r>
            <w:r w:rsidRPr="00083670">
              <w:rPr>
                <w:rFonts w:ascii="Arial" w:hAnsi="Arial" w:cs="Arial"/>
                <w:color w:val="000000"/>
                <w:sz w:val="16"/>
                <w:szCs w:val="16"/>
                <w:lang w:eastAsia="nb-NO"/>
              </w:rPr>
              <w:t>tir76-134</w:t>
            </w:r>
          </w:p>
        </w:tc>
      </w:tr>
      <w:tr w:rsidR="00761392" w:rsidRPr="00083670" w14:paraId="76CBCA2C" w14:textId="77777777" w:rsidTr="00761392">
        <w:trPr>
          <w:cantSplit/>
          <w:trHeight w:hRule="exact" w:val="250"/>
        </w:trPr>
        <w:tc>
          <w:tcPr>
            <w:tcW w:w="274" w:type="dxa"/>
            <w:tcBorders>
              <w:top w:val="nil"/>
              <w:left w:val="nil"/>
              <w:bottom w:val="nil"/>
              <w:right w:val="nil"/>
            </w:tcBorders>
            <w:shd w:val="clear" w:color="auto" w:fill="FFFFFF"/>
          </w:tcPr>
          <w:p w14:paraId="12B321B8"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7D213CB9"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492" w:type="dxa"/>
            <w:gridSpan w:val="5"/>
            <w:tcBorders>
              <w:top w:val="dotted" w:sz="6" w:space="0" w:color="808080"/>
              <w:left w:val="nil"/>
              <w:bottom w:val="nil"/>
              <w:right w:val="nil"/>
            </w:tcBorders>
            <w:shd w:val="clear" w:color="auto" w:fill="FFFFFF"/>
          </w:tcPr>
          <w:p w14:paraId="7F237DD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01184" behindDoc="0" locked="1" layoutInCell="0" allowOverlap="1" wp14:anchorId="4FCE378A" wp14:editId="1DA9E45D">
                      <wp:simplePos x="0" y="0"/>
                      <wp:positionH relativeFrom="column">
                        <wp:posOffset>1325880</wp:posOffset>
                      </wp:positionH>
                      <wp:positionV relativeFrom="paragraph">
                        <wp:posOffset>9525</wp:posOffset>
                      </wp:positionV>
                      <wp:extent cx="312420" cy="158750"/>
                      <wp:effectExtent l="0" t="1270" r="3175" b="1905"/>
                      <wp:wrapNone/>
                      <wp:docPr id="4109" name="Group 4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110" name="Rectangle 1196"/>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11" name="Rectangle 1197"/>
                              <wps:cNvSpPr>
                                <a:spLocks noChangeArrowheads="1"/>
                              </wps:cNvSpPr>
                              <wps:spPr bwMode="auto">
                                <a:xfrm>
                                  <a:off x="2427"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12" name="Rectangle 1198"/>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13" name="Rectangle 1199"/>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04DB7E" id="Group 4109" o:spid="_x0000_s1026" style="position:absolute;margin-left:104.4pt;margin-top:.75pt;width:24.6pt;height:12.5pt;z-index:252701184"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" o:allowincell="f">
                      <v:rect id="Rectangle 1196"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1sIA&#10;AADdAAAADwAAAGRycy9kb3ducmV2LnhtbERPTWvCQBC9F/oflin0VjdRGyR1lSoUehKMvfQ2ZqdJ&#10;aHZ2zW41/nvnIPT4eN/L9eh6daYhdp4N5JMMFHHtbceNga/Dx8sCVEzIFnvPZOBKEdarx4clltZf&#10;eE/nKjVKQjiWaKBNKZRax7olh3HiA7FwP35wmAQOjbYDXiTc9XqaZYV22LE0tBho21L9W/056f2e&#10;VVlYnDYNu918fyzC7Fi8GvP8NL6/gUo0pn/x3f1pDczzXPbLG3kC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MbWwgAAAN0AAAAPAAAAAAAAAAAAAAAAAJgCAABkcnMvZG93&#10;bnJldi54bWxQSwUGAAAAAAQABAD1AAAAhwMAAAAA&#10;" fillcolor="black" stroked="f" strokeweight="0"/>
                      <v:rect id="Rectangle 1197" o:spid="_x0000_s1028" style="position:absolute;left:2427;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jTcQA&#10;AADdAAAADwAAAGRycy9kb3ducmV2LnhtbESPS2vCQBSF90L/w3AL3ekkPkJIHaUWCq4Eo5vurpnb&#10;JDRzZ5qZavz3jiC4PJzHx1muB9OJM/W+tawgnSQgiCurW64VHA9f4xyED8gaO8uk4Eoe1quX0RIL&#10;bS+8p3MZahFH2BeooAnBFVL6qiGDfmIdcfR+bG8wRNnXUvd4ieOmk9MkyaTBliOhQUefDVW/5b+J&#10;3O9Zmbj8b1Oz2c33p8zNTtlCqbfX4eMdRKAhPMOP9lYrmKdpCvc38Qn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gY03EAAAA3QAAAA8AAAAAAAAAAAAAAAAAmAIAAGRycy9k&#10;b3ducmV2LnhtbFBLBQYAAAAABAAEAPUAAACJAwAAAAA=&#10;" fillcolor="black" stroked="f" strokeweight="0"/>
                      <v:rect id="Rectangle 1198"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9OsUA&#10;AADdAAAADwAAAGRycy9kb3ducmV2LnhtbESPzWrCQBSF94W+w3CF7uokaoOkmUgrFFwVjG7cXTO3&#10;STBzZ5oZNb59RxC6PJyfj1OsRtOLCw2+s6wgnSYgiGurO24U7Hdfr0sQPiBr7C2Tght5WJXPTwXm&#10;2l55S5cqNCKOsM9RQRuCy6X0dUsG/dQ64uj92MFgiHJopB7wGsdNL2dJkkmDHUdCi47WLdWn6mwi&#10;9zCvErf8/WzYfC+2x8zNj9mbUi+T8eMdRKAx/Icf7Y1WsEjTGdzf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v06xQAAAN0AAAAPAAAAAAAAAAAAAAAAAJgCAABkcnMv&#10;ZG93bnJldi54bWxQSwUGAAAAAAQABAD1AAAAigMAAAAA&#10;" fillcolor="black" stroked="f" strokeweight="0"/>
                      <v:rect id="Rectangle 1199"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5YocQA&#10;AADdAAAADwAAAGRycy9kb3ducmV2LnhtbESPzWrCQBSF9wXfYbhCd3WSRoNER7FCoauC0Y27a+aa&#10;BDN3xsyo6dt3CgWXh/PzcZbrwXTiTr1vLStIJwkI4srqlmsFh/3n2xyED8gaO8uk4Ic8rFejlyUW&#10;2j54R/cy1CKOsC9QQROCK6T0VUMG/cQ64uidbW8wRNnXUvf4iOOmk+9JkkuDLUdCg462DVWX8mYi&#10;95iViZtfP2o239PdKXfZKZ8p9ToeNgsQgYbwDP+3v7SCaZpm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KHEAAAA3QAAAA8AAAAAAAAAAAAAAAAAmAIAAGRycy9k&#10;b3ducmV2LnhtbFBLBQYAAAAABAAEAPUAAACJAw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0F9F8C0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cac:SellersItemIdentification</w:t>
            </w:r>
          </w:p>
        </w:tc>
      </w:tr>
      <w:tr w:rsidR="00761392" w:rsidRPr="00083670" w14:paraId="6EF128B3" w14:textId="77777777" w:rsidTr="00761392">
        <w:trPr>
          <w:cantSplit/>
          <w:trHeight w:hRule="exact" w:val="216"/>
        </w:trPr>
        <w:tc>
          <w:tcPr>
            <w:tcW w:w="274" w:type="dxa"/>
            <w:tcBorders>
              <w:top w:val="nil"/>
              <w:left w:val="nil"/>
              <w:bottom w:val="nil"/>
              <w:right w:val="nil"/>
            </w:tcBorders>
            <w:shd w:val="clear" w:color="auto" w:fill="FFFFFF"/>
          </w:tcPr>
          <w:p w14:paraId="0317EDD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480B8A99"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7DD0EC5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03232" behindDoc="0" locked="1" layoutInCell="0" allowOverlap="1" wp14:anchorId="5F396FC9" wp14:editId="19AA8D71">
                      <wp:simplePos x="0" y="0"/>
                      <wp:positionH relativeFrom="column">
                        <wp:posOffset>1325880</wp:posOffset>
                      </wp:positionH>
                      <wp:positionV relativeFrom="paragraph">
                        <wp:posOffset>0</wp:posOffset>
                      </wp:positionV>
                      <wp:extent cx="374650" cy="137160"/>
                      <wp:effectExtent l="0" t="0" r="0" b="0"/>
                      <wp:wrapNone/>
                      <wp:docPr id="4104" name="Group 4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105" name="Rectangle 120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06" name="Rectangle 1202"/>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07" name="Rectangle 1203"/>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08" name="Rectangle 1204"/>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39FAB31" id="Group 4104" o:spid="_x0000_s1026" style="position:absolute;margin-left:104.4pt;margin-top:0;width:29.5pt;height:10.8pt;z-index:252703232"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" o:allowincell="f">
                      <v:rect id="Rectangle 120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zk8QA&#10;AADdAAAADwAAAGRycy9kb3ducmV2LnhtbESPzWoCMRSF9wXfIdyCu5pYdZCpUWxBcCU4unF3ndzO&#10;DJ3cpJOo49sbodDl4fx8nMWqt624UhcaxxrGIwWCuHSm4UrD8bB5m4MIEdlg65g03CnAajl4WWBu&#10;3I33dC1iJdIIhxw11DH6XMpQ1mQxjJwnTt636yzGJLtKmg5vady28l2pTFpsOBFq9PRVU/lTXGzi&#10;niaF8vPfz4rtbro/Z35yzmZaD1/79QeISH38D/+1t0bDdKxm8HyTn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C85PEAAAA3QAAAA8AAAAAAAAAAAAAAAAAmAIAAGRycy9k&#10;b3ducmV2LnhtbFBLBQYAAAAABAAEAPUAAACJAwAAAAA=&#10;" fillcolor="black" stroked="f" strokeweight="0"/>
                      <v:rect id="Rectangle 1202"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t5MQA&#10;AADdAAAADwAAAGRycy9kb3ducmV2LnhtbESPS2sCMRSF9wX/Q7hCdzXx0UFGo6hQcFVw2o276+Q6&#10;Mzi5iZOo479vCoUuD+fxcZbr3rbiTl1oHGsYjxQI4tKZhisN318fb3MQISIbbB2ThicFWK8GL0vM&#10;jXvwge5FrEQa4ZCjhjpGn0sZyposhpHzxMk7u85iTLKrpOnwkcZtKydKZdJiw4lQo6ddTeWluNnE&#10;PU4L5efXbcX2c3Y4ZX56yt61fh32mwWISH38D/+190bDbKwy+H2Tn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QbeTEAAAA3QAAAA8AAAAAAAAAAAAAAAAAmAIAAGRycy9k&#10;b3ducmV2LnhtbFBLBQYAAAAABAAEAPUAAACJAwAAAAA=&#10;" fillcolor="black" stroked="f" strokeweight="0"/>
                      <v:rect id="Rectangle 1203" o:spid="_x0000_s1029"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If8UA&#10;AADdAAAADwAAAGRycy9kb3ducmV2LnhtbESPS2sCMRSF9wX/Q7iCu5r46FSmRlGh0FXB0U1318nt&#10;zODkJk6iTv99Uyi4PJzHx1mue9uKG3WhcaxhMlYgiEtnGq40HA/vzwsQISIbbB2Thh8KsF4NnpaY&#10;G3fnPd2KWIk0wiFHDXWMPpcylDVZDGPniZP37TqLMcmukqbDexq3rZwqlUmLDSdCjZ52NZXn4moT&#10;92tWKL+4bCu2n/P9KfOzU/ai9WjYb95AROrjI/zf/jAa5hP1C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Mh/xQAAAN0AAAAPAAAAAAAAAAAAAAAAAJgCAABkcnMv&#10;ZG93bnJldi54bWxQSwUGAAAAAAQABAD1AAAAigMAAAAA&#10;" fillcolor="black" stroked="f" strokeweight="0"/>
                      <v:rect id="Rectangle 1204"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cDcIA&#10;AADdAAAADwAAAGRycy9kb3ducmV2LnhtbERPTU8CMRC9m/gfmiHhJi2CG7JSiJqYcDJh4cJt2I67&#10;G7bTuq2w/nvnYOLx5X2vt6Pv1ZWG1AW2MJ8ZUMR1cB03Fo6H94cVqJSRHfaBycIPJdhu7u/WWLpw&#10;4z1dq9woCeFUooU251hqneqWPKZZiMTCfYbBYxY4NNoNeJNw3+tHYwrtsWNpaDHSW0v1pfr20nta&#10;VCauvl4b9h/L/bmIi3PxZO10Mr48g8o05n/xn3vnLCznRubKG3k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1wN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5307D7DD"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Item sellers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tir76-135</w:t>
            </w:r>
          </w:p>
        </w:tc>
      </w:tr>
      <w:tr w:rsidR="00761392" w:rsidRPr="00083670" w14:paraId="35FA0F17" w14:textId="77777777" w:rsidTr="00761392">
        <w:trPr>
          <w:cantSplit/>
          <w:trHeight w:hRule="exact" w:val="250"/>
        </w:trPr>
        <w:tc>
          <w:tcPr>
            <w:tcW w:w="274" w:type="dxa"/>
            <w:tcBorders>
              <w:top w:val="nil"/>
              <w:left w:val="nil"/>
              <w:bottom w:val="nil"/>
              <w:right w:val="nil"/>
            </w:tcBorders>
            <w:shd w:val="clear" w:color="auto" w:fill="FFFFFF"/>
          </w:tcPr>
          <w:p w14:paraId="34B35F0D"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605251A8"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492" w:type="dxa"/>
            <w:gridSpan w:val="5"/>
            <w:tcBorders>
              <w:top w:val="dotted" w:sz="6" w:space="0" w:color="808080"/>
              <w:left w:val="nil"/>
              <w:bottom w:val="nil"/>
              <w:right w:val="nil"/>
            </w:tcBorders>
            <w:shd w:val="clear" w:color="auto" w:fill="FFFFFF"/>
          </w:tcPr>
          <w:p w14:paraId="5113955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05280" behindDoc="0" locked="1" layoutInCell="0" allowOverlap="1" wp14:anchorId="5876B3A4" wp14:editId="3F00F0BB">
                      <wp:simplePos x="0" y="0"/>
                      <wp:positionH relativeFrom="column">
                        <wp:posOffset>1325880</wp:posOffset>
                      </wp:positionH>
                      <wp:positionV relativeFrom="paragraph">
                        <wp:posOffset>9525</wp:posOffset>
                      </wp:positionV>
                      <wp:extent cx="312420" cy="158750"/>
                      <wp:effectExtent l="0" t="1270" r="3175" b="1905"/>
                      <wp:wrapNone/>
                      <wp:docPr id="4099" name="Group 40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100" name="Rectangle 1206"/>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01" name="Rectangle 1207"/>
                              <wps:cNvSpPr>
                                <a:spLocks noChangeArrowheads="1"/>
                              </wps:cNvSpPr>
                              <wps:spPr bwMode="auto">
                                <a:xfrm>
                                  <a:off x="2427"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02" name="Rectangle 1208"/>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03" name="Rectangle 1209"/>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EF548F" id="Group 4099" o:spid="_x0000_s1026" style="position:absolute;margin-left:104.4pt;margin-top:.75pt;width:24.6pt;height:12.5pt;z-index:252705280"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" o:allowincell="f">
                      <v:rect id="Rectangle 1206"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QC8IA&#10;AADdAAAADwAAAGRycy9kb3ducmV2LnhtbERPTU8CMRC9m/gfmiHhJi2CG7JSiJqYcDJh4cJt2I67&#10;G7bTuq2w/nvnYOLx5X2vt6Pv1ZWG1AW2MJ8ZUMR1cB03Fo6H94cVqJSRHfaBycIPJdhu7u/WWLpw&#10;4z1dq9woCeFUooU251hqneqWPKZZiMTCfYbBYxY4NNoNeJNw3+tHYwrtsWNpaDHSW0v1pfr20nta&#10;VCauvl4b9h/L/bmIi3PxZO10Mr48g8o05n/xn3vnLCznRvbLG3k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VALwgAAAN0AAAAPAAAAAAAAAAAAAAAAAJgCAABkcnMvZG93&#10;bnJldi54bWxQSwUGAAAAAAQABAD1AAAAhwMAAAAA&#10;" fillcolor="black" stroked="f" strokeweight="0"/>
                      <v:rect id="Rectangle 1207" o:spid="_x0000_s1028" style="position:absolute;left:2427;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1kMUA&#10;AADdAAAADwAAAGRycy9kb3ducmV2LnhtbESPS2sCMRSF9wX/Q7iCu5qMj0GmRlFB6KrgtJvurpPb&#10;maGTmziJOv33TaHg8nAeH2e9HWwnbtSH1rGGbKpAEFfOtFxr+Hg/Pq9AhIhssHNMGn4owHYzelpj&#10;YdydT3QrYy3SCIcCNTQx+kLKUDVkMUydJ07el+stxiT7Wpoe72ncdnKmVC4ttpwIDXo6NFR9l1eb&#10;uJ/zUvnVZV+zfVuczrmfn/Ol1pPxsHsBEWmIj/B/+9VoWGQqg7836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fWQxQAAAN0AAAAPAAAAAAAAAAAAAAAAAJgCAABkcnMv&#10;ZG93bnJldi54bWxQSwUGAAAAAAQABAD1AAAAigMAAAAA&#10;" fillcolor="black" stroked="f" strokeweight="0"/>
                      <v:rect id="Rectangle 1208"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r58QA&#10;AADdAAAADwAAAGRycy9kb3ducmV2LnhtbESPS2sCMRSF9wX/Q7gFdzXx0UGmRrGC4Krg6MbddXI7&#10;M3Ryk06ijv++EYQuD+fxcRar3rbiSl1oHGsYjxQI4tKZhisNx8P2bQ4iRGSDrWPScKcAq+XgZYG5&#10;cTfe07WIlUgjHHLUUMfocylDWZPFMHKeOHnfrrMYk+wqaTq8pXHbyolSmbTYcCLU6GlTU/lTXGzi&#10;nqaF8vPfz4rt12x/zvz0nL1rPXzt1x8gIvXxP/xs74yG2VhN4PEmP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a+fEAAAA3QAAAA8AAAAAAAAAAAAAAAAAmAIAAGRycy9k&#10;b3ducmV2LnhtbFBLBQYAAAAABAAEAPUAAACJAwAAAAA=&#10;" fillcolor="black" stroked="f" strokeweight="0"/>
                      <v:rect id="Rectangle 1209"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fOfMQA&#10;AADdAAAADwAAAGRycy9kb3ducmV2LnhtbESPX2vCMBTF3wd+h3AF32ai1SKdUVQQ9jSw28vers1d&#10;W9bcxCZq9+2XwcDHw/nz46y3g+3EjfrQOtYwmyoQxJUzLdcaPt6PzysQISIb7ByThh8KsN2MntZY&#10;GHfnE93KWIs0wqFADU2MvpAyVA1ZDFPniZP35XqLMcm+lqbHexq3nZwrlUuLLSdCg54ODVXf5dUm&#10;7mdWKr+67Gu2b4vTOffZOV9qPRkPuxcQkYb4CP+3X42GxUxl8Pc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nznzEAAAA3QAAAA8AAAAAAAAAAAAAAAAAmAIAAGRycy9k&#10;b3ducmV2LnhtbFBLBQYAAAAABAAEAPUAAACJAw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7755E9D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cac:StandardItemIdentification</w:t>
            </w:r>
          </w:p>
        </w:tc>
      </w:tr>
      <w:tr w:rsidR="00761392" w:rsidRPr="00083670" w14:paraId="38297054" w14:textId="77777777" w:rsidTr="00761392">
        <w:trPr>
          <w:cantSplit/>
          <w:trHeight w:hRule="exact" w:val="216"/>
        </w:trPr>
        <w:tc>
          <w:tcPr>
            <w:tcW w:w="274" w:type="dxa"/>
            <w:tcBorders>
              <w:top w:val="nil"/>
              <w:left w:val="nil"/>
              <w:bottom w:val="nil"/>
              <w:right w:val="nil"/>
            </w:tcBorders>
            <w:shd w:val="clear" w:color="auto" w:fill="FFFFFF"/>
          </w:tcPr>
          <w:p w14:paraId="5521C19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0B0CAEB3"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0096D1A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07328" behindDoc="0" locked="1" layoutInCell="0" allowOverlap="1" wp14:anchorId="2D9B57BF" wp14:editId="2220171E">
                      <wp:simplePos x="0" y="0"/>
                      <wp:positionH relativeFrom="column">
                        <wp:posOffset>1325880</wp:posOffset>
                      </wp:positionH>
                      <wp:positionV relativeFrom="paragraph">
                        <wp:posOffset>0</wp:posOffset>
                      </wp:positionV>
                      <wp:extent cx="374650" cy="137160"/>
                      <wp:effectExtent l="0" t="0" r="0" b="0"/>
                      <wp:wrapNone/>
                      <wp:docPr id="4094" name="Group 4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95" name="Rectangle 121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6" name="Rectangle 1212"/>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7" name="Rectangle 1213"/>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8" name="Rectangle 1214"/>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BBB579" id="Group 4094" o:spid="_x0000_s1026" style="position:absolute;margin-left:104.4pt;margin-top:0;width:29.5pt;height:10.8pt;z-index:252707328"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" o:allowincell="f">
                      <v:rect id="Rectangle 121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picQA&#10;AADdAAAADwAAAGRycy9kb3ducmV2LnhtbESPzWoCMRSF94W+Q7iF7mpi1cFOjWKFQleCo5vurpPb&#10;mcHJTZxEnb69EQSXh/PzcWaL3rbiTF1oHGsYDhQI4tKZhisNu+332xREiMgGW8ek4Z8CLObPTzPM&#10;jbvwhs5FrEQa4ZCjhjpGn0sZyposhoHzxMn7c53FmGRXSdPhJY3bVr4rlUmLDSdCjZ5WNZWH4mQT&#10;93dUKD89flVs1+PNPvOjfTbR+vWlX36CiNTHR/je/jEaxupjArc36Qn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paYnEAAAA3QAAAA8AAAAAAAAAAAAAAAAAmAIAAGRycy9k&#10;b3ducmV2LnhtbFBLBQYAAAAABAAEAPUAAACJAwAAAAA=&#10;" fillcolor="black" stroked="f" strokeweight="0"/>
                      <v:rect id="Rectangle 1212"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3/sUA&#10;AADdAAAADwAAAGRycy9kb3ducmV2LnhtbESPS2sCMRSF94X+h3AFd53ERwedGsUKgquC0266u06u&#10;M0MnN+kk1fHfm0Khy8N5fJzVZrCduFAfWscaJpkCQVw503Kt4eN9/7QAESKywc4xabhRgM368WGF&#10;hXFXPtKljLVIIxwK1NDE6AspQ9WQxZA5T5y8s+stxiT7Wpoer2ncdnKqVC4ttpwIDXraNVR9lT82&#10;cT9npfKL79ea7dv8eMr97JQ/az0eDdsXEJGG+B/+ax+Mhrla5vD7Jj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f+xQAAAN0AAAAPAAAAAAAAAAAAAAAAAJgCAABkcnMv&#10;ZG93bnJldi54bWxQSwUGAAAAAAQABAD1AAAAigMAAAAA&#10;" fillcolor="black" stroked="f" strokeweight="0"/>
                      <v:rect id="Rectangle 1213" o:spid="_x0000_s1029"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SZcUA&#10;AADdAAAADwAAAGRycy9kb3ducmV2LnhtbESPzWoCMRSF94W+Q7gFdzWp2qmdGkUFwVXBaTfdXSe3&#10;M0MnN3ESdXx7IwhdHs7Px5ktetuKE3WhcazhZahAEJfONFxp+P7aPE9BhIhssHVMGi4UYDF/fJhh&#10;btyZd3QqYiXSCIccNdQx+lzKUNZkMQydJ07er+ssxiS7SpoOz2nctnKkVCYtNpwINXpa11T+FUeb&#10;uD/jQvnpYVWx/Zzs9pkf77NXrQdP/fIDRKQ+/ofv7a3RMFHvb3B7k5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1JlxQAAAN0AAAAPAAAAAAAAAAAAAAAAAJgCAABkcnMv&#10;ZG93bnJldi54bWxQSwUGAAAAAAQABAD1AAAAigMAAAAA&#10;" fillcolor="black" stroked="f" strokeweight="0"/>
                      <v:rect id="Rectangle 1214"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F8IA&#10;AADdAAAADwAAAGRycy9kb3ducmV2LnhtbERPTU8CMRC9m/gfmiHxJi2CG1gpRE1MPJmwcOE2bIfd&#10;jdtp3VZY/71zMPH48r7X29H36kJD6gJbmE0NKOI6uI4bC4f92/0SVMrIDvvAZOGHEmw3tzdrLF24&#10;8o4uVW6UhHAq0UKbcyy1TnVLHtM0RGLhzmHwmAUOjXYDXiXc9/rBmEJ77FgaWoz02lL9WX176T3O&#10;KxOXXy8N+4/F7lTE+al4tPZuMj4/gco05n/xn/vdWViYlcyVN/I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YX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34F50E11"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Item standard identifier</w:t>
            </w:r>
            <w:r w:rsidRPr="00083670">
              <w:rPr>
                <w:rFonts w:ascii="Arial" w:hAnsi="Arial" w:cs="Arial"/>
                <w:sz w:val="16"/>
                <w:szCs w:val="16"/>
                <w:lang w:eastAsia="nb-NO"/>
              </w:rPr>
              <w:tab/>
            </w:r>
            <w:r w:rsidRPr="00083670">
              <w:rPr>
                <w:rFonts w:ascii="Arial" w:hAnsi="Arial" w:cs="Arial"/>
                <w:color w:val="000000"/>
                <w:sz w:val="16"/>
                <w:szCs w:val="16"/>
                <w:lang w:eastAsia="nb-NO"/>
              </w:rPr>
              <w:t>tir76-136</w:t>
            </w:r>
          </w:p>
        </w:tc>
      </w:tr>
      <w:tr w:rsidR="00761392" w:rsidRPr="00083670" w14:paraId="3B0BCA37" w14:textId="77777777" w:rsidTr="00761392">
        <w:trPr>
          <w:cantSplit/>
          <w:trHeight w:hRule="exact" w:val="250"/>
        </w:trPr>
        <w:tc>
          <w:tcPr>
            <w:tcW w:w="274" w:type="dxa"/>
            <w:tcBorders>
              <w:top w:val="nil"/>
              <w:left w:val="nil"/>
              <w:bottom w:val="nil"/>
              <w:right w:val="nil"/>
            </w:tcBorders>
            <w:shd w:val="clear" w:color="auto" w:fill="FFFFFF"/>
          </w:tcPr>
          <w:p w14:paraId="28C716CE"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78C2952E"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unbounded</w:t>
            </w:r>
          </w:p>
        </w:tc>
        <w:tc>
          <w:tcPr>
            <w:tcW w:w="492" w:type="dxa"/>
            <w:gridSpan w:val="5"/>
            <w:tcBorders>
              <w:top w:val="dotted" w:sz="6" w:space="0" w:color="808080"/>
              <w:left w:val="nil"/>
              <w:bottom w:val="nil"/>
              <w:right w:val="nil"/>
            </w:tcBorders>
            <w:shd w:val="clear" w:color="auto" w:fill="FFFFFF"/>
          </w:tcPr>
          <w:p w14:paraId="5BE1F65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09376" behindDoc="0" locked="1" layoutInCell="0" allowOverlap="1" wp14:anchorId="06F01686" wp14:editId="4423A3ED">
                      <wp:simplePos x="0" y="0"/>
                      <wp:positionH relativeFrom="column">
                        <wp:posOffset>1325880</wp:posOffset>
                      </wp:positionH>
                      <wp:positionV relativeFrom="paragraph">
                        <wp:posOffset>9525</wp:posOffset>
                      </wp:positionV>
                      <wp:extent cx="312420" cy="158750"/>
                      <wp:effectExtent l="0" t="1905" r="3175" b="1270"/>
                      <wp:wrapNone/>
                      <wp:docPr id="4089" name="Group 4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090" name="Rectangle 1216"/>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1" name="Rectangle 1217"/>
                              <wps:cNvSpPr>
                                <a:spLocks noChangeArrowheads="1"/>
                              </wps:cNvSpPr>
                              <wps:spPr bwMode="auto">
                                <a:xfrm>
                                  <a:off x="2427"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2" name="Rectangle 1218"/>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3" name="Rectangle 1219"/>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A5213D3" id="Group 4089" o:spid="_x0000_s1026" style="position:absolute;margin-left:104.4pt;margin-top:.75pt;width:24.6pt;height:12.5pt;z-index:252709376"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" o:allowincell="f">
                      <v:rect id="Rectangle 1216"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KEcIA&#10;AADdAAAADwAAAGRycy9kb3ducmV2LnhtbERPTU8CMRC9m/gfmiHxJi2CG1gpRE1MPJmwcOE2bIfd&#10;jdtp3VZY/71zMPH48r7X29H36kJD6gJbmE0NKOI6uI4bC4f92/0SVMrIDvvAZOGHEmw3tzdrLF24&#10;8o4uVW6UhHAq0UKbcyy1TnVLHtM0RGLhzmHwmAUOjXYDXiXc9/rBmEJ77FgaWoz02lL9WX176T3O&#10;KxOXXy8N+4/F7lTE+al4tPZuMj4/gco05n/xn/vdWViYleyXN/I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soRwgAAAN0AAAAPAAAAAAAAAAAAAAAAAJgCAABkcnMvZG93&#10;bnJldi54bWxQSwUGAAAAAAQABAD1AAAAhwMAAAAA&#10;" fillcolor="black" stroked="f" strokeweight="0"/>
                      <v:rect id="Rectangle 1217" o:spid="_x0000_s1028" style="position:absolute;left:2427;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JvisQA&#10;AADdAAAADwAAAGRycy9kb3ducmV2LnhtbESPS2sCMRSF90L/Q7gFd5r4GuzUKCoUuio4uunuOrmd&#10;GTq5SSdRp/++KQguD+fxcVab3rbiSl1oHGuYjBUI4tKZhisNp+PbaAkiRGSDrWPS8EsBNuunwQpz&#10;4258oGsRK5FGOOSooY7R51KGsiaLYew8cfK+XGcxJtlV0nR4S+O2lVOlMmmx4USo0dO+pvK7uNjE&#10;/ZwVyi9/dhXbj/nhnPnZOVtoPXzut68gIvXxEb63342GuXqZwP+b9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b4rEAAAA3QAAAA8AAAAAAAAAAAAAAAAAmAIAAGRycy9k&#10;b3ducmV2LnhtbFBLBQYAAAAABAAEAPUAAACJAwAAAAA=&#10;" fillcolor="black" stroked="f" strokeweight="0"/>
                      <v:rect id="Rectangle 1218"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x/cQA&#10;AADdAAAADwAAAGRycy9kb3ducmV2LnhtbESPS2sCMRSF90L/Q7gFd5r4GuzUKFYodCU47aa76+R2&#10;ZnByEyepTv99IwguD+fxcVab3rbiQl1oHGuYjBUI4tKZhisNX5/voyWIEJENto5Jwx8F2KyfBivM&#10;jbvygS5FrEQa4ZCjhjpGn0sZyposhrHzxMn7cZ3FmGRXSdPhNY3bVk6VyqTFhhOhRk+7mspT8WsT&#10;93tWKL88v1Vs9/PDMfOzY7bQevjcb19BROrjI3xvfxgNc/Uyhdub9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A8f3EAAAA3QAAAA8AAAAAAAAAAAAAAAAAmAIAAGRycy9k&#10;b3ducmV2LnhtbFBLBQYAAAAABAAEAPUAAACJAwAAAAA=&#10;" fillcolor="black" stroked="f" strokeweight="0"/>
                      <v:rect id="Rectangle 1219"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xUZsUA&#10;AADdAAAADwAAAGRycy9kb3ducmV2LnhtbESPX2vCMBTF3wd+h3AHe5vJrCtajeIGwp4Eu73s7dpc&#10;22JzE5tM67dfhMEeD+fPj7NcD7YTF+pD61jDy1iBIK6cabnW8PW5fZ6BCBHZYOeYNNwowHo1elhi&#10;YdyV93QpYy3SCIcCNTQx+kLKUDVkMYydJ07e0fUWY5J9LU2P1zRuOzlRKpcWW06EBj29N1Sdyh+b&#10;uN9Zqfzs/Faz3U33h9xnh/xV66fHYbMAEWmI/+G/9ofRMFXzDO5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FRmxQAAAN0AAAAPAAAAAAAAAAAAAAAAAJgCAABkcnMv&#10;ZG93bnJldi54bWxQSwUGAAAAAAQABAD1AAAAigM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06B3CEA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cac:CommodityClassification</w:t>
            </w:r>
          </w:p>
        </w:tc>
      </w:tr>
      <w:tr w:rsidR="00761392" w:rsidRPr="00083670" w14:paraId="10A61FC1" w14:textId="77777777" w:rsidTr="00761392">
        <w:trPr>
          <w:cantSplit/>
          <w:trHeight w:hRule="exact" w:val="216"/>
        </w:trPr>
        <w:tc>
          <w:tcPr>
            <w:tcW w:w="274" w:type="dxa"/>
            <w:tcBorders>
              <w:top w:val="nil"/>
              <w:left w:val="nil"/>
              <w:bottom w:val="nil"/>
              <w:right w:val="nil"/>
            </w:tcBorders>
            <w:shd w:val="clear" w:color="auto" w:fill="FFFFFF"/>
          </w:tcPr>
          <w:p w14:paraId="4E5968E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57199C30"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0C89C17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11424" behindDoc="0" locked="1" layoutInCell="0" allowOverlap="1" wp14:anchorId="70F4B7FE" wp14:editId="2654A69F">
                      <wp:simplePos x="0" y="0"/>
                      <wp:positionH relativeFrom="column">
                        <wp:posOffset>1325880</wp:posOffset>
                      </wp:positionH>
                      <wp:positionV relativeFrom="paragraph">
                        <wp:posOffset>0</wp:posOffset>
                      </wp:positionV>
                      <wp:extent cx="374650" cy="137160"/>
                      <wp:effectExtent l="0" t="0" r="0" b="0"/>
                      <wp:wrapNone/>
                      <wp:docPr id="4084" name="Group 40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85" name="Rectangle 122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86" name="Rectangle 1222"/>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87" name="Rectangle 1223"/>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88" name="Rectangle 1224"/>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067D98" id="Group 4084" o:spid="_x0000_s1026" style="position:absolute;margin-left:104.4pt;margin-top:0;width:29.5pt;height:10.8pt;z-index:252711424"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" o:allowincell="f">
                      <v:rect id="Rectangle 122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VMQA&#10;AADdAAAADwAAAGRycy9kb3ducmV2LnhtbESPX2vCMBTF3wd+h3AF32bi1FI6o7iB4NPA6svers1d&#10;W9bcZE3U+u3NYLDHw/nz46w2g+3ElfrQOtYwmyoQxJUzLdcaTsfdcw4iRGSDnWPScKcAm/XoaYWF&#10;cTc+0LWMtUgjHArU0MToCylD1ZDFMHWeOHlfrrcYk+xraXq8pXHbyRelMmmx5URo0NN7Q9V3ebGJ&#10;+zkvlc9/3mq2H4vDOfPzc7bUejIetq8gIg3xP/zX3hsNC5Uv4fdNe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w/1TEAAAA3QAAAA8AAAAAAAAAAAAAAAAAmAIAAGRycy9k&#10;b3ducmV2LnhtbFBLBQYAAAAABAAEAPUAAACJAwAAAAA=&#10;" fillcolor="black" stroked="f" strokeweight="0"/>
                      <v:rect id="Rectangle 1222"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hI8QA&#10;AADdAAAADwAAAGRycy9kb3ducmV2LnhtbESPX2vCMBTF3wW/Q7jC3jTZ1FI6ozhhsKeB1Rffrs1d&#10;W9bcxCZq9+2XwcDHw/nz46w2g+3EjfrQOtbwPFMgiCtnWq41HA/v0xxEiMgGO8ek4YcCbNbj0QoL&#10;4+68p1sZa5FGOBSooYnRF1KGqiGLYeY8cfK+XG8xJtnX0vR4T+O2ky9KZdJiy4nQoKddQ9V3ebWJ&#10;e5qXyueXt5rt52J/zvz8nC21fpoM21cQkYb4CP+3P4yGhcoz+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iYSPEAAAA3QAAAA8AAAAAAAAAAAAAAAAAmAIAAGRycy9k&#10;b3ducmV2LnhtbFBLBQYAAAAABAAEAPUAAACJAwAAAAA=&#10;" fillcolor="black" stroked="f" strokeweight="0"/>
                      <v:rect id="Rectangle 1223" o:spid="_x0000_s1029"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7EuMUA&#10;AADdAAAADwAAAGRycy9kb3ducmV2LnhtbESPX2vCMBTF3wW/Q7gD3zSZuq50RlFhsKeBdS97uzZ3&#10;bVlzE5uo3bdfBgMfD+fPj7PaDLYTV+pD61jD40yBIK6cabnW8HF8neYgQkQ22DkmDT8UYLMej1ZY&#10;GHfjA13LWIs0wqFADU2MvpAyVA1ZDDPniZP35XqLMcm+lqbHWxq3nZwrlUmLLSdCg572DVXf5cUm&#10;7ueiVD4/72q278vDKfOLU/ak9eRh2L6AiDTEe/i//WY0LFX+DH9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sS4xQAAAN0AAAAPAAAAAAAAAAAAAAAAAJgCAABkcnMv&#10;ZG93bnJldi54bWxQSwUGAAAAAAQABAD1AAAAigMAAAAA&#10;" fillcolor="black" stroked="f" strokeweight="0"/>
                      <v:rect id="Rectangle 1224"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QysIA&#10;AADdAAAADwAAAGRycy9kb3ducmV2LnhtbERPTUvDQBC9C/0PyxS82d3aGkLstlRB8CQ0evE2zU6T&#10;0Ozsml3b+O+dg+Dx8b43u8kP6kJj6gNbWC4MKOImuJ5bCx/vL3clqJSRHQ6BycIPJdhtZzcbrFy4&#10;8oEudW6VhHCq0EKXc6y0Tk1HHtMiRGLhTmH0mAWOrXYjXiXcD/remEJ77FkaOoz03FFzrr+99H6u&#10;ahPLr6eW/dv6cCzi6lg8WHs7n/aPoDJN+V/85351FtamlLnyRp6A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VDK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1BCFDEE1"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cbc:ItemClassificationCode</w:t>
            </w:r>
            <w:r w:rsidRPr="00083670">
              <w:rPr>
                <w:rFonts w:ascii="Arial" w:hAnsi="Arial" w:cs="Arial"/>
                <w:sz w:val="16"/>
                <w:szCs w:val="16"/>
                <w:lang w:eastAsia="nb-NO"/>
              </w:rPr>
              <w:tab/>
            </w:r>
            <w:r w:rsidRPr="00083670">
              <w:rPr>
                <w:rFonts w:ascii="Arial" w:hAnsi="Arial" w:cs="Arial"/>
                <w:color w:val="000000"/>
                <w:sz w:val="16"/>
                <w:szCs w:val="16"/>
                <w:lang w:eastAsia="nb-NO"/>
              </w:rPr>
              <w:t>Item commodity classification</w:t>
            </w:r>
            <w:r w:rsidRPr="00083670">
              <w:rPr>
                <w:rFonts w:ascii="Arial" w:hAnsi="Arial" w:cs="Arial"/>
                <w:sz w:val="16"/>
                <w:szCs w:val="16"/>
                <w:lang w:eastAsia="nb-NO"/>
              </w:rPr>
              <w:tab/>
            </w:r>
            <w:r w:rsidRPr="00083670">
              <w:rPr>
                <w:rFonts w:ascii="Arial" w:hAnsi="Arial" w:cs="Arial"/>
                <w:color w:val="000000"/>
                <w:sz w:val="16"/>
                <w:szCs w:val="16"/>
                <w:lang w:eastAsia="nb-NO"/>
              </w:rPr>
              <w:t>tir76-149</w:t>
            </w:r>
          </w:p>
        </w:tc>
      </w:tr>
      <w:tr w:rsidR="00761392" w:rsidRPr="00083670" w14:paraId="43A4BC83" w14:textId="77777777" w:rsidTr="00761392">
        <w:trPr>
          <w:cantSplit/>
          <w:trHeight w:hRule="exact" w:val="250"/>
        </w:trPr>
        <w:tc>
          <w:tcPr>
            <w:tcW w:w="274" w:type="dxa"/>
            <w:tcBorders>
              <w:top w:val="nil"/>
              <w:left w:val="nil"/>
              <w:bottom w:val="nil"/>
              <w:right w:val="nil"/>
            </w:tcBorders>
            <w:shd w:val="clear" w:color="auto" w:fill="FFFFFF"/>
          </w:tcPr>
          <w:p w14:paraId="501CE390"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7F52EAD8"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492" w:type="dxa"/>
            <w:gridSpan w:val="5"/>
            <w:tcBorders>
              <w:top w:val="dotted" w:sz="6" w:space="0" w:color="808080"/>
              <w:left w:val="nil"/>
              <w:bottom w:val="nil"/>
              <w:right w:val="nil"/>
            </w:tcBorders>
            <w:shd w:val="clear" w:color="auto" w:fill="FFFFFF"/>
          </w:tcPr>
          <w:p w14:paraId="2B08510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13472" behindDoc="0" locked="1" layoutInCell="0" allowOverlap="1" wp14:anchorId="74536430" wp14:editId="1888EE57">
                      <wp:simplePos x="0" y="0"/>
                      <wp:positionH relativeFrom="column">
                        <wp:posOffset>1325880</wp:posOffset>
                      </wp:positionH>
                      <wp:positionV relativeFrom="paragraph">
                        <wp:posOffset>9525</wp:posOffset>
                      </wp:positionV>
                      <wp:extent cx="312420" cy="158750"/>
                      <wp:effectExtent l="0" t="2540" r="3175" b="635"/>
                      <wp:wrapNone/>
                      <wp:docPr id="4079" name="Group 4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080" name="Rectangle 1226"/>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81" name="Rectangle 1227"/>
                              <wps:cNvSpPr>
                                <a:spLocks noChangeArrowheads="1"/>
                              </wps:cNvSpPr>
                              <wps:spPr bwMode="auto">
                                <a:xfrm>
                                  <a:off x="2427"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82" name="Rectangle 1228"/>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83" name="Rectangle 1229"/>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75F8D7F" id="Group 4079" o:spid="_x0000_s1026" style="position:absolute;margin-left:104.4pt;margin-top:.75pt;width:24.6pt;height:12.5pt;z-index:252713472"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" o:allowincell="f">
                      <v:rect id="Rectangle 1226"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czMIA&#10;AADdAAAADwAAAGRycy9kb3ducmV2LnhtbERPTUvDQBC9C/0PyxS82d3aGkLstlRB8CQ0evE2zU6T&#10;0Ozsml3b+O+dg+Dx8b43u8kP6kJj6gNbWC4MKOImuJ5bCx/vL3clqJSRHQ6BycIPJdhtZzcbrFy4&#10;8oEudW6VhHCq0EKXc6y0Tk1HHtMiRGLhTmH0mAWOrXYjXiXcD/remEJ77FkaOoz03FFzrr+99H6u&#10;ahPLr6eW/dv6cCzi6lg8WHs7n/aPoDJN+V/85351FtamlP3yRp6A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1zMwgAAAN0AAAAPAAAAAAAAAAAAAAAAAJgCAABkcnMvZG93&#10;bnJldi54bWxQSwUGAAAAAAQABAD1AAAAhwMAAAAA&#10;" fillcolor="black" stroked="f" strokeweight="0"/>
                      <v:rect id="Rectangle 1227" o:spid="_x0000_s1028" style="position:absolute;left:2427;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5V8QA&#10;AADdAAAADwAAAGRycy9kb3ducmV2LnhtbESPS2sCMRSF9wX/Q7iCu5r4GoapUVQQuio47aa76+R2&#10;ZujkJk6iTv99Uyi4PJzHx1lvB9uJG/WhdaxhNlUgiCtnWq41fLwfn3MQISIb7ByThh8KsN2MntZY&#10;GHfnE93KWIs0wqFADU2MvpAyVA1ZDFPniZP35XqLMcm+lqbHexq3nZwrlUmLLSdCg54ODVXf5dUm&#10;7ueiVD6/7Gu2b8vTOfOLc7bSejIedi8gIg3xEf5vvxoNS5XP4O9Ne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L+VfEAAAA3QAAAA8AAAAAAAAAAAAAAAAAmAIAAGRycy9k&#10;b3ducmV2LnhtbFBLBQYAAAAABAAEAPUAAACJAwAAAAA=&#10;" fillcolor="black" stroked="f" strokeweight="0"/>
                      <v:rect id="Rectangle 1228"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nIMUA&#10;AADdAAAADwAAAGRycy9kb3ducmV2LnhtbESPS2sCMRSF9wX/Q7hCdzXx0WGYGkWFgquC0266u05u&#10;Z4ZObuIk6vjvG0Ho8nAeH2e5HmwnLtSH1rGG6USBIK6cabnW8PX5/pKDCBHZYOeYNNwowHo1elpi&#10;YdyVD3QpYy3SCIcCNTQx+kLKUDVkMUycJ07ej+stxiT7Wpoer2ncdnKmVCYttpwIDXraNVT9lmeb&#10;uN/zUvn8tK3ZfiwOx8zPj9mr1s/jYfMGItIQ/8OP9t5oWKh8Bvc36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WcgxQAAAN0AAAAPAAAAAAAAAAAAAAAAAJgCAABkcnMv&#10;ZG93bnJldi54bWxQSwUGAAAAAAQABAD1AAAAigMAAAAA&#10;" fillcolor="black" stroked="f" strokeweight="0"/>
                      <v:rect id="Rectangle 1229"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Cu8QA&#10;AADdAAAADwAAAGRycy9kb3ducmV2LnhtbESPX2vCMBTF3wf7DuEOfJuJVkvpjDIFYU8D6172dm3u&#10;2mJzkzVRu2+/DAY+Hs6fH2e1GW0vrjSEzrGG2VSBIK6d6bjR8HHcPxcgQkQ22DsmDT8UYLN+fFhh&#10;adyND3StYiPSCIcSNbQx+lLKULdkMUydJ07elxssxiSHRpoBb2nc9nKuVC4tdpwILXratVSfq4tN&#10;3M+sUr743jZs3xeHU+6zU77UevI0vr6AiDTGe/i//WY0LFSRwd+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VwrvEAAAA3QAAAA8AAAAAAAAAAAAAAAAAmAIAAGRycy9k&#10;b3ducmV2LnhtbFBLBQYAAAAABAAEAPUAAACJAw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7918B355"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cac:ClassifiedTaxCategory</w:t>
            </w:r>
          </w:p>
        </w:tc>
      </w:tr>
      <w:tr w:rsidR="00761392" w:rsidRPr="00083670" w14:paraId="151431A3" w14:textId="77777777" w:rsidTr="00761392">
        <w:trPr>
          <w:cantSplit/>
          <w:trHeight w:hRule="exact" w:val="216"/>
        </w:trPr>
        <w:tc>
          <w:tcPr>
            <w:tcW w:w="274" w:type="dxa"/>
            <w:tcBorders>
              <w:top w:val="nil"/>
              <w:left w:val="nil"/>
              <w:bottom w:val="nil"/>
              <w:right w:val="nil"/>
            </w:tcBorders>
            <w:shd w:val="clear" w:color="auto" w:fill="FFFFFF"/>
          </w:tcPr>
          <w:p w14:paraId="21E0D88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49DEFB25"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0A55A751"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15520" behindDoc="0" locked="1" layoutInCell="0" allowOverlap="1" wp14:anchorId="6FAA9D61" wp14:editId="582C4B82">
                      <wp:simplePos x="0" y="0"/>
                      <wp:positionH relativeFrom="column">
                        <wp:posOffset>1325880</wp:posOffset>
                      </wp:positionH>
                      <wp:positionV relativeFrom="paragraph">
                        <wp:posOffset>0</wp:posOffset>
                      </wp:positionV>
                      <wp:extent cx="374650" cy="137160"/>
                      <wp:effectExtent l="0" t="0" r="0" b="0"/>
                      <wp:wrapNone/>
                      <wp:docPr id="4074" name="Group 4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75" name="Rectangle 123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6" name="Rectangle 1232"/>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7" name="Rectangle 1233"/>
                              <wps:cNvSpPr>
                                <a:spLocks noChangeArrowheads="1"/>
                              </wps:cNvSpPr>
                              <wps:spPr bwMode="auto">
                                <a:xfrm>
                                  <a:off x="2526"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8" name="Rectangle 1234"/>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F35115" id="Group 4074" o:spid="_x0000_s1026" style="position:absolute;margin-left:104.4pt;margin-top:0;width:29.5pt;height:10.8pt;z-index:252715520"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" o:allowincell="f">
                      <v:rect id="Rectangle 123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Pc8QA&#10;AADdAAAADwAAAGRycy9kb3ducmV2LnhtbESPzWoCMRSF9wXfIVyhu5pYdSpTo1ih4Krg6Ka76+R2&#10;ZnByEydRx7dvCgWXh/PzcRar3rbiSl1oHGsYjxQI4tKZhisNh/3nyxxEiMgGW8ek4U4BVsvB0wJz&#10;4268o2sRK5FGOOSooY7R51KGsiaLYeQ8cfJ+XGcxJtlV0nR4S+O2la9KZdJiw4lQo6dNTeWpuNjE&#10;/Z4Uys/PHxXbr+numPnJMZtp/Tzs1+8gIvXxEf5vb42GqXqbwd+b9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lj3PEAAAA3QAAAA8AAAAAAAAAAAAAAAAAmAIAAGRycy9k&#10;b3ducmV2LnhtbFBLBQYAAAAABAAEAPUAAACJAwAAAAA=&#10;" fillcolor="black" stroked="f" strokeweight="0"/>
                      <v:rect id="Rectangle 1232"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RBMQA&#10;AADdAAAADwAAAGRycy9kb3ducmV2LnhtbESPzWoCMRSF9wXfIdxCdzVptaOMRqmFQleCoxt318l1&#10;ZnByEydRp2/fCAWXh/PzcebL3rbiSl1oHGt4GyoQxKUzDVcadtvv1ymIEJENto5Jwy8FWC4GT3PM&#10;jbvxhq5FrEQa4ZCjhjpGn0sZyposhqHzxMk7us5iTLKrpOnwlsZtK9+VyqTFhhOhRk9fNZWn4mIT&#10;dz8qlJ+eVxXb9XhzyPzokH1o/fLcf85AROrjI/zf/jEaxmqSwf1Neg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EQTEAAAA3QAAAA8AAAAAAAAAAAAAAAAAmAIAAGRycy9k&#10;b3ducmV2LnhtbFBLBQYAAAAABAAEAPUAAACJAwAAAAA=&#10;" fillcolor="black" stroked="f" strokeweight="0"/>
                      <v:rect id="Rectangle 1233" o:spid="_x0000_s1029" style="position:absolute;left:2526;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0n8UA&#10;AADdAAAADwAAAGRycy9kb3ducmV2LnhtbESPS2sCMRSF94L/IdyCO03qY5SpUVQodFVw2k1318nt&#10;zNDJTZxEnf77piC4PJzHx1lve9uKK3WhcazheaJAEJfONFxp+Px4Ha9AhIhssHVMGn4pwHYzHKwx&#10;N+7GR7oWsRJphEOOGuoYfS5lKGuyGCbOEyfv23UWY5JdJU2HtzRuWzlVKpMWG06EGj0daip/iotN&#10;3K9ZofzqvK/Yvs+Pp8zPTtlC69FTv3sBEamPj/C9/WY0zNVyCf9v0hO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7SfxQAAAN0AAAAPAAAAAAAAAAAAAAAAAJgCAABkcnMv&#10;ZG93bnJldi54bWxQSwUGAAAAAAQABAD1AAAAigMAAAAA&#10;" fillcolor="black" stroked="f" strokeweight="0"/>
                      <v:rect id="Rectangle 1234"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g7cIA&#10;AADdAAAADwAAAGRycy9kb3ducmV2LnhtbERPTU8CMRC9m/gfmiHxJi2CK1koRE1MPJmwcOE2bMfd&#10;Ddtp3VZY/71zMPH48r7X29H36kJD6gJbmE0NKOI6uI4bC4f92/0SVMrIDvvAZOGHEmw3tzdrLF24&#10;8o4uVW6UhHAq0UKbcyy1TnVLHtM0RGLhPsPgMQscGu0GvEq47/WDMYX22LE0tBjptaX6XH176T3O&#10;KxOXXy8N+4/F7lTE+al4tPZuMj6vQGUa87/4z/3uLCzMk8yVN/I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CDt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13007EFB"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cbc:ID</w:t>
            </w:r>
            <w:r w:rsidRPr="00083670">
              <w:rPr>
                <w:rFonts w:ascii="Arial" w:hAnsi="Arial" w:cs="Arial"/>
                <w:sz w:val="16"/>
                <w:szCs w:val="16"/>
                <w:lang w:eastAsia="nb-NO"/>
              </w:rPr>
              <w:tab/>
            </w:r>
            <w:r w:rsidRPr="00083670">
              <w:rPr>
                <w:rFonts w:ascii="Arial" w:hAnsi="Arial" w:cs="Arial"/>
                <w:color w:val="000000"/>
                <w:sz w:val="16"/>
                <w:szCs w:val="16"/>
                <w:lang w:eastAsia="nb-NO"/>
              </w:rPr>
              <w:t>Item VAT category code</w:t>
            </w:r>
            <w:r w:rsidRPr="00083670">
              <w:rPr>
                <w:rFonts w:ascii="Arial" w:hAnsi="Arial" w:cs="Arial"/>
                <w:sz w:val="16"/>
                <w:szCs w:val="16"/>
                <w:lang w:eastAsia="nb-NO"/>
              </w:rPr>
              <w:tab/>
            </w:r>
            <w:r w:rsidRPr="00083670">
              <w:rPr>
                <w:rFonts w:ascii="Arial" w:hAnsi="Arial" w:cs="Arial"/>
                <w:color w:val="000000"/>
                <w:sz w:val="16"/>
                <w:szCs w:val="16"/>
                <w:lang w:eastAsia="nb-NO"/>
              </w:rPr>
              <w:t>tir76-150</w:t>
            </w:r>
          </w:p>
        </w:tc>
      </w:tr>
      <w:tr w:rsidR="00761392" w:rsidRPr="00083670" w14:paraId="414521C8" w14:textId="77777777" w:rsidTr="00761392">
        <w:trPr>
          <w:cantSplit/>
          <w:trHeight w:hRule="exact" w:val="216"/>
        </w:trPr>
        <w:tc>
          <w:tcPr>
            <w:tcW w:w="274" w:type="dxa"/>
            <w:tcBorders>
              <w:top w:val="nil"/>
              <w:left w:val="nil"/>
              <w:bottom w:val="nil"/>
              <w:right w:val="nil"/>
            </w:tcBorders>
            <w:shd w:val="clear" w:color="auto" w:fill="FFFFFF"/>
          </w:tcPr>
          <w:p w14:paraId="42C0F482"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7F710533"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2DE17DE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17568" behindDoc="0" locked="1" layoutInCell="0" allowOverlap="1" wp14:anchorId="4E16C475" wp14:editId="36599424">
                      <wp:simplePos x="0" y="0"/>
                      <wp:positionH relativeFrom="column">
                        <wp:posOffset>1325880</wp:posOffset>
                      </wp:positionH>
                      <wp:positionV relativeFrom="paragraph">
                        <wp:posOffset>0</wp:posOffset>
                      </wp:positionV>
                      <wp:extent cx="374650" cy="137160"/>
                      <wp:effectExtent l="0" t="2540" r="0" b="3175"/>
                      <wp:wrapNone/>
                      <wp:docPr id="4069" name="Group 4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70" name="Rectangle 1236"/>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1" name="Rectangle 1237"/>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2" name="Rectangle 1238"/>
                              <wps:cNvSpPr>
                                <a:spLocks noChangeArrowheads="1"/>
                              </wps:cNvSpPr>
                              <wps:spPr bwMode="auto">
                                <a:xfrm>
                                  <a:off x="2526"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3" name="Rectangle 1239"/>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D1277D" id="Group 4069" o:spid="_x0000_s1026" style="position:absolute;margin-left:104.4pt;margin-top:0;width:29.5pt;height:10.8pt;z-index:252717568"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" o:allowincell="f">
                      <v:rect id="Rectangle 1236"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s68IA&#10;AADdAAAADwAAAGRycy9kb3ducmV2LnhtbERPTU8CMRC9m/gfmiHxJi2CK1koRE1MPJmwcOE2bMfd&#10;Ddtp3VZY/71zMPH48r7X29H36kJD6gJbmE0NKOI6uI4bC4f92/0SVMrIDvvAZOGHEmw3tzdrLF24&#10;8o4uVW6UhHAq0UKbcyy1TnVLHtM0RGLhPsPgMQscGu0GvEq47/WDMYX22LE0tBjptaX6XH176T3O&#10;KxOXXy8N+4/F7lTE+al4tPZuMj6vQGUa87/4z/3uLCzMk+yXN/I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izrwgAAAN0AAAAPAAAAAAAAAAAAAAAAAJgCAABkcnMvZG93&#10;bnJldi54bWxQSwUGAAAAAAQABAD1AAAAhwMAAAAA&#10;" fillcolor="black" stroked="f" strokeweight="0"/>
                      <v:rect id="Rectangle 1237"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6JcMUA&#10;AADdAAAADwAAAGRycy9kb3ducmV2LnhtbESPS2sCMRSF9wX/Q7iCu5r46FSmRlGh0FXB0U1318nt&#10;zODkJk6iTv99Uyi4PJzHx1mue9uKG3WhcaxhMlYgiEtnGq40HA/vzwsQISIbbB2Thh8KsF4NnpaY&#10;G3fnPd2KWIk0wiFHDXWMPpcylDVZDGPniZP37TqLMcmukqbDexq3rZwqlUmLDSdCjZ52NZXn4moT&#10;92tWKL+4bCu2n/P9KfOzU/ai9WjYb95AROrjI/zf/jAa5up1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lwxQAAAN0AAAAPAAAAAAAAAAAAAAAAAJgCAABkcnMv&#10;ZG93bnJldi54bWxQSwUGAAAAAAQABAD1AAAAigMAAAAA&#10;" fillcolor="black" stroked="f" strokeweight="0"/>
                      <v:rect id="Rectangle 1238" o:spid="_x0000_s1029" style="position:absolute;left:2526;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XB8UA&#10;AADdAAAADwAAAGRycy9kb3ducmV2LnhtbESPS2sCMRSF9wX/Q7iCu5r46FSmRrFCoSvB0U1318nt&#10;zODkJk5Snf77Rii4PJzHx1mue9uKK3WhcaxhMlYgiEtnGq40HA8fzwsQISIbbB2Thl8KsF4NnpaY&#10;G3fjPV2LWIk0wiFHDXWMPpcylDVZDGPniZP37TqLMcmukqbDWxq3rZwqlUmLDSdCjZ62NZXn4scm&#10;7tesUH5xea/Y7ub7U+Znp+xF69Gw37yBiNTHR/i//Wk0zNXrFO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BcHxQAAAN0AAAAPAAAAAAAAAAAAAAAAAJgCAABkcnMv&#10;ZG93bnJldi54bWxQSwUGAAAAAAQABAD1AAAAigMAAAAA&#10;" fillcolor="black" stroked="f" strokeweight="0"/>
                      <v:rect id="Rectangle 1239" o:spid="_x0000_s1030"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CynMUA&#10;AADdAAAADwAAAGRycy9kb3ducmV2LnhtbESPX2vCMBTF3wW/Q7gD3zSZdZ10RlFhsKeBdS97uzZ3&#10;bVlzE5uo3bdfBgMfD+fPj7PaDLYTV+pD61jD40yBIK6cabnW8HF8nS5BhIhssHNMGn4owGY9Hq2w&#10;MO7GB7qWsRZphEOBGpoYfSFlqBqyGGbOEyfvy/UWY5J9LU2PtzRuOzlXKpcWW06EBj3tG6q+y4tN&#10;3M+sVH553tVs3xeHU+6zU/6k9eRh2L6AiDTEe/i//WY0LNRzBn9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LKcxQAAAN0AAAAPAAAAAAAAAAAAAAAAAJgCAABkcnMv&#10;ZG93bnJldi54bWxQSwUGAAAAAAQABAD1AAAAig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3EA7AA82"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cbc:Percent</w:t>
            </w:r>
            <w:r w:rsidRPr="00083670">
              <w:rPr>
                <w:rFonts w:ascii="Arial" w:hAnsi="Arial" w:cs="Arial"/>
                <w:sz w:val="16"/>
                <w:szCs w:val="16"/>
                <w:lang w:eastAsia="nb-NO"/>
              </w:rPr>
              <w:tab/>
            </w:r>
            <w:r w:rsidRPr="00083670">
              <w:rPr>
                <w:rFonts w:ascii="Arial" w:hAnsi="Arial" w:cs="Arial"/>
                <w:color w:val="000000"/>
                <w:sz w:val="16"/>
                <w:szCs w:val="16"/>
                <w:lang w:eastAsia="nb-NO"/>
              </w:rPr>
              <w:t>Item VAT rate</w:t>
            </w:r>
            <w:r w:rsidRPr="00083670">
              <w:rPr>
                <w:rFonts w:ascii="Arial" w:hAnsi="Arial" w:cs="Arial"/>
                <w:sz w:val="16"/>
                <w:szCs w:val="16"/>
                <w:lang w:eastAsia="nb-NO"/>
              </w:rPr>
              <w:tab/>
            </w:r>
            <w:r w:rsidRPr="00083670">
              <w:rPr>
                <w:rFonts w:ascii="Arial" w:hAnsi="Arial" w:cs="Arial"/>
                <w:color w:val="000000"/>
                <w:sz w:val="16"/>
                <w:szCs w:val="16"/>
                <w:lang w:eastAsia="nb-NO"/>
              </w:rPr>
              <w:t>tir04-170</w:t>
            </w:r>
          </w:p>
        </w:tc>
      </w:tr>
      <w:tr w:rsidR="00761392" w:rsidRPr="00083670" w14:paraId="76F02B5C" w14:textId="77777777" w:rsidTr="00761392">
        <w:trPr>
          <w:cantSplit/>
          <w:trHeight w:hRule="exact" w:val="250"/>
        </w:trPr>
        <w:tc>
          <w:tcPr>
            <w:tcW w:w="274" w:type="dxa"/>
            <w:tcBorders>
              <w:top w:val="nil"/>
              <w:left w:val="nil"/>
              <w:bottom w:val="nil"/>
              <w:right w:val="nil"/>
            </w:tcBorders>
            <w:shd w:val="clear" w:color="auto" w:fill="FFFFFF"/>
          </w:tcPr>
          <w:p w14:paraId="142DC65B"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3B1F5C96"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590" w:type="dxa"/>
            <w:gridSpan w:val="6"/>
            <w:tcBorders>
              <w:top w:val="dotted" w:sz="6" w:space="0" w:color="808080"/>
              <w:left w:val="nil"/>
              <w:bottom w:val="nil"/>
              <w:right w:val="nil"/>
            </w:tcBorders>
            <w:shd w:val="clear" w:color="auto" w:fill="FFFFFF"/>
          </w:tcPr>
          <w:p w14:paraId="3D2FC3E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19616" behindDoc="0" locked="1" layoutInCell="0" allowOverlap="1" wp14:anchorId="545FE754" wp14:editId="259501B8">
                      <wp:simplePos x="0" y="0"/>
                      <wp:positionH relativeFrom="column">
                        <wp:posOffset>1325880</wp:posOffset>
                      </wp:positionH>
                      <wp:positionV relativeFrom="paragraph">
                        <wp:posOffset>9525</wp:posOffset>
                      </wp:positionV>
                      <wp:extent cx="374650" cy="158750"/>
                      <wp:effectExtent l="0" t="0" r="0" b="0"/>
                      <wp:wrapNone/>
                      <wp:docPr id="4063" name="Group 4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58750"/>
                                <a:chOff x="2088" y="15"/>
                                <a:chExt cx="590" cy="250"/>
                              </a:xfrm>
                            </wpg:grpSpPr>
                            <wps:wsp>
                              <wps:cNvPr id="4064" name="Rectangle 1241"/>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5" name="Rectangle 1242"/>
                              <wps:cNvSpPr>
                                <a:spLocks noChangeArrowheads="1"/>
                              </wps:cNvSpPr>
                              <wps:spPr bwMode="auto">
                                <a:xfrm>
                                  <a:off x="2427"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6" name="Rectangle 1243"/>
                              <wps:cNvSpPr>
                                <a:spLocks noChangeArrowheads="1"/>
                              </wps:cNvSpPr>
                              <wps:spPr bwMode="auto">
                                <a:xfrm>
                                  <a:off x="2526"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7" name="Rectangle 1244"/>
                              <wps:cNvSpPr>
                                <a:spLocks noChangeArrowheads="1"/>
                              </wps:cNvSpPr>
                              <wps:spPr bwMode="auto">
                                <a:xfrm>
                                  <a:off x="2526"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8" name="Rectangle 1245"/>
                              <wps:cNvSpPr>
                                <a:spLocks noChangeArrowheads="1"/>
                              </wps:cNvSpPr>
                              <wps:spPr bwMode="auto">
                                <a:xfrm>
                                  <a:off x="2625"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A48EB9" id="Group 4063" o:spid="_x0000_s1026" style="position:absolute;margin-left:104.4pt;margin-top:.75pt;width:29.5pt;height:12.5pt;z-index:252719616" coordorigin="2088,15" coordsize="59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" o:allowincell="f">
                      <v:rect id="Rectangle 1241"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8NcQA&#10;AADdAAAADwAAAGRycy9kb3ducmV2LnhtbESPX2vCMBTF3wd+h3CFvc1k2hXpjKLCYE8Dqy++XZu7&#10;tqy5iU3U7tsvgrDHw/nz4yxWg+3ElfrQOtbwOlEgiCtnWq41HPYfL3MQISIb7ByThl8KsFqOnhZY&#10;GHfjHV3LWIs0wqFADU2MvpAyVA1ZDBPniZP37XqLMcm+lqbHWxq3nZwqlUuLLSdCg562DVU/5cUm&#10;7nFWKj8/b2q2X9nulPvZKX/T+nk8rN9BRBrif/jR/jQaMpVncH+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wvDXEAAAA3QAAAA8AAAAAAAAAAAAAAAAAmAIAAGRycy9k&#10;b3ducmV2LnhtbFBLBQYAAAAABAAEAPUAAACJAwAAAAA=&#10;" fillcolor="black" stroked="f" strokeweight="0"/>
                      <v:rect id="Rectangle 1242" o:spid="_x0000_s1028" style="position:absolute;left:2427;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wZrsUA&#10;AADdAAAADwAAAGRycy9kb3ducmV2LnhtbESPX2vCMBTF3wW/Q7jC3jRxapHOtOhgsKeB3V72dm2u&#10;bbG5iU2m3bdfBoM9Hs6fH2dXjrYXNxpC51jDcqFAENfOdNxo+Hh/mW9BhIhssHdMGr4pQFlMJzvM&#10;jbvzkW5VbEQa4ZCjhjZGn0sZ6pYshoXzxMk7u8FiTHJopBnwnsZtLx+VyqTFjhOhRU/PLdWX6ssm&#10;7ueqUn57PTRs39bHU+ZXp2yj9cNs3D+BiDTG//Bf+9VoWKtsA79v0hO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BmuxQAAAN0AAAAPAAAAAAAAAAAAAAAAAJgCAABkcnMv&#10;ZG93bnJldi54bWxQSwUGAAAAAAQABAD1AAAAigMAAAAA&#10;" fillcolor="black" stroked="f" strokeweight="0"/>
                      <v:rect id="Rectangle 1243" o:spid="_x0000_s1029" style="position:absolute;left:2526;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6H2cQA&#10;AADdAAAADwAAAGRycy9kb3ducmV2LnhtbESPS2sCMRSF94X+h3AL7mriK8jUKFUQuio4dtPddXI7&#10;Mzi5SSdRp/++KRRcHs7j46w2g+vElfrYejYwGSsQxJW3LdcGPo775yWImJAtdp7JwA9F2KwfH1ZY&#10;WH/jA13LVIs8wrFAA01KoZAyVg05jGMfiLP35XuHKcu+lrbHWx53nZwqpaXDljOhwUC7hqpzeXGZ&#10;+zkrVVh+b2t27/PDSYfZSS+MGT0Nry8gEg3pHv5vv1kDc6U1/L3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uh9nEAAAA3QAAAA8AAAAAAAAAAAAAAAAAmAIAAGRycy9k&#10;b3ducmV2LnhtbFBLBQYAAAAABAAEAPUAAACJAwAAAAA=&#10;" fillcolor="black" stroked="f" strokeweight="0"/>
                      <v:rect id="Rectangle 1244" o:spid="_x0000_s1030" style="position:absolute;left:2526;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iQsQA&#10;AADdAAAADwAAAGRycy9kb3ducmV2LnhtbESPzWoCMRSF9wXfIdxCdzVptaOMRqmFQleCoxt318l1&#10;ZnByEydRp2/fCAWXh/PzcebL3rbiSl1oHGt4GyoQxKUzDVcadtvv1ymIEJENto5Jwy8FWC4GT3PM&#10;jbvxhq5FrEQa4ZCjhjpGn0sZyposhqHzxMk7us5iTLKrpOnwlsZtK9+VyqTFhhOhRk9fNZWn4mIT&#10;dz8qlJ+eVxXb9XhzyPzokH1o/fLcf85AROrjI/zf/jEaxiqbwP1Neg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iIkLEAAAA3QAAAA8AAAAAAAAAAAAAAAAAmAIAAGRycy9k&#10;b3ducmV2LnhtbFBLBQYAAAAABAAEAPUAAACJAwAAAAA=&#10;" fillcolor="black" stroked="f" strokeweight="0"/>
                      <v:rect id="Rectangle 1245" o:spid="_x0000_s1031" style="position:absolute;left:2625;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22MMIA&#10;AADdAAAADwAAAGRycy9kb3ducmV2LnhtbERPTUvDQBC9C/6HZQRvdlfbhhC7LVYQPBUavXibZsck&#10;mJ3dZtc2/nvnUOjx8b5Xm8kP6kRj6gNbeJwZUMRNcD23Fj4/3h5KUCkjOxwCk4U/SrBZ396ssHLh&#10;zHs61blVEsKpQgtdzrHSOjUdeUyzEImF+w6jxyxwbLUb8SzhftBPxhTaY8/S0GGk146an/rXS+/X&#10;vDaxPG5b9rvF/lDE+aFYWnt/N708g8o05av44n53FhamkLnyRp6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bYwwgAAAN0AAAAPAAAAAAAAAAAAAAAAAJgCAABkcnMvZG93&#10;bnJldi54bWxQSwUGAAAAAAQABAD1AAAAhwMAAAAA&#10;" fillcolor="black" stroked="f" strokeweight="0"/>
                      <w10:anchorlock/>
                    </v:group>
                  </w:pict>
                </mc:Fallback>
              </mc:AlternateContent>
            </w:r>
          </w:p>
        </w:tc>
        <w:tc>
          <w:tcPr>
            <w:tcW w:w="6958" w:type="dxa"/>
            <w:gridSpan w:val="2"/>
            <w:tcBorders>
              <w:top w:val="dotted" w:sz="6" w:space="0" w:color="808080"/>
              <w:left w:val="nil"/>
              <w:bottom w:val="nil"/>
              <w:right w:val="nil"/>
            </w:tcBorders>
            <w:shd w:val="clear" w:color="auto" w:fill="FFFFFF"/>
          </w:tcPr>
          <w:p w14:paraId="6C7C485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cac:TaxScheme</w:t>
            </w:r>
          </w:p>
        </w:tc>
      </w:tr>
      <w:tr w:rsidR="00761392" w:rsidRPr="00083670" w14:paraId="6DD92D26" w14:textId="77777777" w:rsidTr="00761392">
        <w:trPr>
          <w:cantSplit/>
          <w:trHeight w:hRule="exact" w:val="216"/>
        </w:trPr>
        <w:tc>
          <w:tcPr>
            <w:tcW w:w="274" w:type="dxa"/>
            <w:tcBorders>
              <w:top w:val="nil"/>
              <w:left w:val="nil"/>
              <w:bottom w:val="nil"/>
              <w:right w:val="nil"/>
            </w:tcBorders>
            <w:shd w:val="clear" w:color="auto" w:fill="FFFFFF"/>
          </w:tcPr>
          <w:p w14:paraId="76BC6F11"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35FDC8C0"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689" w:type="dxa"/>
            <w:gridSpan w:val="7"/>
            <w:tcBorders>
              <w:top w:val="nil"/>
              <w:left w:val="nil"/>
              <w:bottom w:val="nil"/>
              <w:right w:val="nil"/>
            </w:tcBorders>
            <w:shd w:val="clear" w:color="auto" w:fill="FFFFFF"/>
          </w:tcPr>
          <w:p w14:paraId="640B450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21664" behindDoc="0" locked="1" layoutInCell="0" allowOverlap="1" wp14:anchorId="1E9ED171" wp14:editId="606FC51C">
                      <wp:simplePos x="0" y="0"/>
                      <wp:positionH relativeFrom="column">
                        <wp:posOffset>1325880</wp:posOffset>
                      </wp:positionH>
                      <wp:positionV relativeFrom="paragraph">
                        <wp:posOffset>0</wp:posOffset>
                      </wp:positionV>
                      <wp:extent cx="437515" cy="137160"/>
                      <wp:effectExtent l="0" t="3175" r="1905" b="2540"/>
                      <wp:wrapNone/>
                      <wp:docPr id="4058" name="Group 40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515" cy="137160"/>
                                <a:chOff x="2088" y="0"/>
                                <a:chExt cx="689" cy="216"/>
                              </a:xfrm>
                            </wpg:grpSpPr>
                            <wps:wsp>
                              <wps:cNvPr id="4059" name="Rectangle 1247"/>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0" name="Rectangle 1248"/>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1" name="Rectangle 1249"/>
                              <wps:cNvSpPr>
                                <a:spLocks noChangeArrowheads="1"/>
                              </wps:cNvSpPr>
                              <wps:spPr bwMode="auto">
                                <a:xfrm>
                                  <a:off x="2625"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2" name="Rectangle 1250"/>
                              <wps:cNvSpPr>
                                <a:spLocks noChangeArrowheads="1"/>
                              </wps:cNvSpPr>
                              <wps:spPr bwMode="auto">
                                <a:xfrm>
                                  <a:off x="2625"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2F92032" id="Group 4058" o:spid="_x0000_s1026" style="position:absolute;margin-left:104.4pt;margin-top:0;width:34.45pt;height:10.8pt;z-index:252721664" coordorigin="2088" coordsize="68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" o:allowincell="f">
                      <v:rect id="Rectangle 1247"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ZFsQA&#10;AADdAAAADwAAAGRycy9kb3ducmV2LnhtbESPzWoCMRSF94W+Q7iF7mpi1cFOjWKFQleCo5vurpPb&#10;mcHJTZxEnb69EQSXh/PzcWaL3rbiTF1oHGsYDhQI4tKZhisNu+332xREiMgGW8ek4Z8CLObPTzPM&#10;jbvwhs5FrEQa4ZCjhjpGn0sZyposhoHzxMn7c53FmGRXSdPhJY3bVr4rlUmLDSdCjZ5WNZWH4mQT&#10;93dUKD89flVs1+PNPvOjfTbR+vWlX36CiNTHR/je/jEaxmryAbc36Qn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d2RbEAAAA3QAAAA8AAAAAAAAAAAAAAAAAmAIAAGRycy9k&#10;b3ducmV2LnhtbFBLBQYAAAAABAAEAPUAAACJAwAAAAA=&#10;" fillcolor="black" stroked="f" strokeweight="0"/>
                      <v:rect id="Rectangle 1248" o:spid="_x0000_s1028"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6NsIA&#10;AADdAAAADwAAAGRycy9kb3ducmV2LnhtbERPTUvDQBC9C/6HZQRvdlfbhhC7LVYQPBUavXibZsck&#10;mJ3dZtc2/nvnUOjx8b5Xm8kP6kRj6gNbeJwZUMRNcD23Fj4/3h5KUCkjOxwCk4U/SrBZ396ssHLh&#10;zHs61blVEsKpQgtdzrHSOjUdeUyzEImF+w6jxyxwbLUb8SzhftBPxhTaY8/S0GGk146an/rXS+/X&#10;vDaxPG5b9rvF/lDE+aFYWnt/N708g8o05av44n53FhamkP3yRp6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7o2wgAAAN0AAAAPAAAAAAAAAAAAAAAAAJgCAABkcnMvZG93&#10;bnJldi54bWxQSwUGAAAAAAQABAD1AAAAhwMAAAAA&#10;" fillcolor="black" stroked="f" strokeweight="0"/>
                      <v:rect id="Rectangle 1249" o:spid="_x0000_s1029" style="position:absolute;left:262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frcQA&#10;AADdAAAADwAAAGRycy9kb3ducmV2LnhtbESPS2sCMRSF9wX/Q7hCdzXx0UFGo6hQcFVw2o276+Q6&#10;Mzi5iZOo479vCoUuD+fxcZbr3rbiTl1oHGsYjxQI4tKZhisN318fb3MQISIbbB2ThicFWK8GL0vM&#10;jXvwge5FrEQa4ZCjhjpGn0sZyposhpHzxMk7u85iTLKrpOnwkcZtKydKZdJiw4lQo6ddTeWluNnE&#10;PU4L5efXbcX2c3Y4ZX56yt61fh32mwWISH38D/+190bDTGVj+H2Tn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H63EAAAA3QAAAA8AAAAAAAAAAAAAAAAAmAIAAGRycy9k&#10;b3ducmV2LnhtbFBLBQYAAAAABAAEAPUAAACJAwAAAAA=&#10;" fillcolor="black" stroked="f" strokeweight="0"/>
                      <v:rect id="Rectangle 1250" o:spid="_x0000_s1030" style="position:absolute;left:2625;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B2sQA&#10;AADdAAAADwAAAGRycy9kb3ducmV2LnhtbESPzWoCMRSF94LvEG7BnSZVO8jUKFYQuhIc3XR3nVxn&#10;Bic36STq9O1NodDl4fx8nOW6t624UxcaxxpeJwoEcelMw5WG03E3XoAIEdlg65g0/FCA9Wo4WGJu&#10;3IMPdC9iJdIIhxw11DH6XMpQ1mQxTJwnTt7FdRZjkl0lTYePNG5bOVUqkxYbToQaPW1rKq/FzSbu&#10;16xQfvH9UbHdzw/nzM/O2ZvWo5d+8w4iUh//w3/tT6NhrrIp/L5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VgdrEAAAA3QAAAA8AAAAAAAAAAAAAAAAAmAIAAGRycy9k&#10;b3ducmV2LnhtbFBLBQYAAAAABAAEAPUAAACJAwAAAAA=&#10;" fillcolor="black" stroked="f" strokeweight="0"/>
                      <w10:anchorlock/>
                    </v:group>
                  </w:pict>
                </mc:Fallback>
              </mc:AlternateContent>
            </w:r>
          </w:p>
        </w:tc>
        <w:tc>
          <w:tcPr>
            <w:tcW w:w="6859" w:type="dxa"/>
            <w:tcBorders>
              <w:top w:val="nil"/>
              <w:left w:val="nil"/>
              <w:bottom w:val="nil"/>
              <w:right w:val="nil"/>
            </w:tcBorders>
            <w:shd w:val="clear" w:color="auto" w:fill="FFFFFF"/>
          </w:tcPr>
          <w:p w14:paraId="1F6481E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0000"/>
                <w:sz w:val="18"/>
                <w:szCs w:val="18"/>
                <w:lang w:val="nb-NO" w:eastAsia="nb-NO"/>
              </w:rPr>
              <w:t>cbc:ID</w:t>
            </w:r>
          </w:p>
        </w:tc>
      </w:tr>
      <w:tr w:rsidR="00761392" w:rsidRPr="00083670" w14:paraId="12F84ED1" w14:textId="77777777" w:rsidTr="00761392">
        <w:trPr>
          <w:cantSplit/>
          <w:trHeight w:hRule="exact" w:val="250"/>
        </w:trPr>
        <w:tc>
          <w:tcPr>
            <w:tcW w:w="274" w:type="dxa"/>
            <w:tcBorders>
              <w:top w:val="nil"/>
              <w:left w:val="nil"/>
              <w:bottom w:val="nil"/>
              <w:right w:val="nil"/>
            </w:tcBorders>
            <w:shd w:val="clear" w:color="auto" w:fill="FFFFFF"/>
          </w:tcPr>
          <w:p w14:paraId="3FA5F2A8"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dotted" w:sz="6" w:space="0" w:color="808080"/>
              <w:left w:val="nil"/>
              <w:bottom w:val="nil"/>
              <w:right w:val="nil"/>
            </w:tcBorders>
            <w:shd w:val="clear" w:color="auto" w:fill="FFFFFF"/>
          </w:tcPr>
          <w:p w14:paraId="5C5AE794"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unbounded</w:t>
            </w:r>
          </w:p>
        </w:tc>
        <w:tc>
          <w:tcPr>
            <w:tcW w:w="492" w:type="dxa"/>
            <w:gridSpan w:val="5"/>
            <w:tcBorders>
              <w:top w:val="dotted" w:sz="6" w:space="0" w:color="808080"/>
              <w:left w:val="nil"/>
              <w:bottom w:val="nil"/>
              <w:right w:val="nil"/>
            </w:tcBorders>
            <w:shd w:val="clear" w:color="auto" w:fill="FFFFFF"/>
          </w:tcPr>
          <w:p w14:paraId="2672FCB9"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23712" behindDoc="0" locked="1" layoutInCell="0" allowOverlap="1" wp14:anchorId="1717E6E3" wp14:editId="3AE9B823">
                      <wp:simplePos x="0" y="0"/>
                      <wp:positionH relativeFrom="column">
                        <wp:posOffset>1325880</wp:posOffset>
                      </wp:positionH>
                      <wp:positionV relativeFrom="paragraph">
                        <wp:posOffset>9525</wp:posOffset>
                      </wp:positionV>
                      <wp:extent cx="312420" cy="158750"/>
                      <wp:effectExtent l="0" t="0" r="3175" b="0"/>
                      <wp:wrapNone/>
                      <wp:docPr id="4053" name="Group 4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4054" name="Rectangle 1252"/>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5" name="Rectangle 1253"/>
                              <wps:cNvSpPr>
                                <a:spLocks noChangeArrowheads="1"/>
                              </wps:cNvSpPr>
                              <wps:spPr bwMode="auto">
                                <a:xfrm>
                                  <a:off x="2427"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6" name="Rectangle 1254"/>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7" name="Rectangle 1255"/>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FEECFC" id="Group 4053" o:spid="_x0000_s1026" style="position:absolute;margin-left:104.4pt;margin-top:.75pt;width:24.6pt;height:12.5pt;z-index:252723712"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" o:allowincell="f">
                      <v:rect id="Rectangle 1252"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2iMQA&#10;AADdAAAADwAAAGRycy9kb3ducmV2LnhtbESPX2vCMBTF3wd+h3AF32birEU6o7iB4JNgt5e9XZu7&#10;tqy5yZqo3bdfBMHHw/nz46w2g+3EhfrQOtYwmyoQxJUzLdcaPj92z0sQISIb7ByThj8KsFmPnlZY&#10;GHflI13KWIs0wqFADU2MvpAyVA1ZDFPniZP37XqLMcm+lqbHaxq3nXxRKpcWW06EBj29N1T9lGeb&#10;uF/zUvnl71vN9pAdT7mfn/KF1pPxsH0FEWmIj/C9vTcaMrXI4PYmP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cdojEAAAA3QAAAA8AAAAAAAAAAAAAAAAAmAIAAGRycy9k&#10;b3ducmV2LnhtbFBLBQYAAAAABAAEAPUAAACJAwAAAAA=&#10;" fillcolor="black" stroked="f" strokeweight="0"/>
                      <v:rect id="Rectangle 1253" o:spid="_x0000_s1028" style="position:absolute;left:2427;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DTE8QA&#10;AADdAAAADwAAAGRycy9kb3ducmV2LnhtbESPX2vCMBTF3wd+h3AF32bitEU6o+hA8Glgt5e9XZu7&#10;tqy5iU3U+u3NYLDHw/nz46w2g+3ElfrQOtYwmyoQxJUzLdcaPj/2z0sQISIb7ByThjsF2KxHTyss&#10;jLvxka5lrEUa4VCghiZGX0gZqoYshqnzxMn7dr3FmGRfS9PjLY3bTr4olUuLLSdCg57eGqp+yotN&#10;3K95qfzyvKvZvi+Op9zPT3mm9WQ8bF9BRBrif/ivfTAaFirL4PdNe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Q0xPEAAAA3QAAAA8AAAAAAAAAAAAAAAAAmAIAAGRycy9k&#10;b3ducmV2LnhtbFBLBQYAAAAABAAEAPUAAACJAwAAAAA=&#10;" fillcolor="black" stroked="f" strokeweight="0"/>
                      <v:rect id="Rectangle 1254" o:spid="_x0000_s1029"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JNZMUA&#10;AADdAAAADwAAAGRycy9kb3ducmV2LnhtbESPX2vCMBTF3wW/Q7jC3jRxapHOtOhgsKeB3V72dm2u&#10;bbG5iU2m3bdfBoM9Hs6fH2dXjrYXNxpC51jDcqFAENfOdNxo+Hh/mW9BhIhssHdMGr4pQFlMJzvM&#10;jbvzkW5VbEQa4ZCjhjZGn0sZ6pYshoXzxMk7u8FiTHJopBnwnsZtLx+VyqTFjhOhRU/PLdWX6ssm&#10;7ueqUn57PTRs39bHU+ZXp2yj9cNs3D+BiDTG//Bf+9VoWKtNBr9v0hO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k1kxQAAAN0AAAAPAAAAAAAAAAAAAAAAAJgCAABkcnMv&#10;ZG93bnJldi54bWxQSwUGAAAAAAQABAD1AAAAigMAAAAA&#10;" fillcolor="black" stroked="f" strokeweight="0"/>
                      <v:rect id="Rectangle 1255" o:spid="_x0000_s1030"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7o/8QA&#10;AADdAAAADwAAAGRycy9kb3ducmV2LnhtbESPzWoCMRSF9wXfIVyhu5pYdSpTo1ih4Krg6Ka76+R2&#10;ZnByEydRx7dvCgWXh/PzcRar3rbiSl1oHGsYjxQI4tKZhisNh/3nyxxEiMgGW8ek4U4BVsvB0wJz&#10;4268o2sRK5FGOOSooY7R51KGsiaLYeQ8cfJ+XGcxJtlV0nR4S+O2la9KZdJiw4lQo6dNTeWpuNjE&#10;/Z4Uys/PHxXbr+numPnJMZtp/Tzs1+8gIvXxEf5vb42GqZq9wd+b9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O6P/EAAAA3QAAAA8AAAAAAAAAAAAAAAAAmAIAAGRycy9k&#10;b3ducmV2LnhtbFBLBQYAAAAABAAEAPUAAACJAwAAAAA=&#10;" fillcolor="black" stroked="f" strokeweight="0"/>
                      <w10:anchorlock/>
                    </v:group>
                  </w:pict>
                </mc:Fallback>
              </mc:AlternateContent>
            </w:r>
          </w:p>
        </w:tc>
        <w:tc>
          <w:tcPr>
            <w:tcW w:w="7056" w:type="dxa"/>
            <w:gridSpan w:val="3"/>
            <w:tcBorders>
              <w:top w:val="dotted" w:sz="6" w:space="0" w:color="808080"/>
              <w:left w:val="nil"/>
              <w:bottom w:val="nil"/>
              <w:right w:val="nil"/>
            </w:tcBorders>
            <w:shd w:val="clear" w:color="auto" w:fill="FFFFFF"/>
          </w:tcPr>
          <w:p w14:paraId="24560486"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cac:AdditionalItemProperty</w:t>
            </w:r>
          </w:p>
        </w:tc>
      </w:tr>
      <w:tr w:rsidR="00761392" w:rsidRPr="00083670" w14:paraId="3002F99D" w14:textId="77777777" w:rsidTr="00761392">
        <w:trPr>
          <w:cantSplit/>
          <w:trHeight w:hRule="exact" w:val="216"/>
        </w:trPr>
        <w:tc>
          <w:tcPr>
            <w:tcW w:w="274" w:type="dxa"/>
            <w:tcBorders>
              <w:top w:val="nil"/>
              <w:left w:val="nil"/>
              <w:bottom w:val="nil"/>
              <w:right w:val="nil"/>
            </w:tcBorders>
            <w:shd w:val="clear" w:color="auto" w:fill="FFFFFF"/>
          </w:tcPr>
          <w:p w14:paraId="5AF45C0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6B7A4F0E"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4E37AAD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25760" behindDoc="0" locked="1" layoutInCell="0" allowOverlap="1" wp14:anchorId="4CFBA82B" wp14:editId="3349DEF2">
                      <wp:simplePos x="0" y="0"/>
                      <wp:positionH relativeFrom="column">
                        <wp:posOffset>1325880</wp:posOffset>
                      </wp:positionH>
                      <wp:positionV relativeFrom="paragraph">
                        <wp:posOffset>0</wp:posOffset>
                      </wp:positionV>
                      <wp:extent cx="374650" cy="137160"/>
                      <wp:effectExtent l="0" t="3175" r="0" b="2540"/>
                      <wp:wrapNone/>
                      <wp:docPr id="4049" name="Group 4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50" name="Rectangle 1257"/>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1" name="Rectangle 1258"/>
                              <wps:cNvSpPr>
                                <a:spLocks noChangeArrowheads="1"/>
                              </wps:cNvSpPr>
                              <wps:spPr bwMode="auto">
                                <a:xfrm>
                                  <a:off x="2526"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2" name="Rectangle 1259"/>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D7F631F" id="Group 4049" o:spid="_x0000_s1026" style="position:absolute;margin-left:104.4pt;margin-top:0;width:29.5pt;height:10.8pt;z-index:252725760"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" o:allowincell="f">
                      <v:rect id="Rectangle 1257"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wi8IA&#10;AADdAAAADwAAAGRycy9kb3ducmV2LnhtbERPTU8CMRC9m/gfmjHxJi0CG7JSCJqYeDJh4cJt2I67&#10;G7bTsq2w/nvnYOLx5X2vNqPv1ZWG1AW2MJ0YUMR1cB03Fg7796clqJSRHfaBycIPJdis7+9WWLpw&#10;4x1dq9woCeFUooU251hqneqWPKZJiMTCfYXBYxY4NNoNeJNw3+tnYwrtsWNpaDHSW0v1ufr20nuc&#10;VSYuL68N+8/57lTE2alYWPv4MG5fQGUa87/4z/3hLMzNQv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Z3CLwgAAAN0AAAAPAAAAAAAAAAAAAAAAAJgCAABkcnMvZG93&#10;bnJldi54bWxQSwUGAAAAAAQABAD1AAAAhwMAAAAA&#10;" fillcolor="black" stroked="f" strokeweight="0"/>
                      <v:rect id="Rectangle 1258" o:spid="_x0000_s1028" style="position:absolute;left:2526;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VEMQA&#10;AADdAAAADwAAAGRycy9kb3ducmV2LnhtbESPzWoCMRSF9wXfIdyCu5pYdZCpUWxBcCU4unF3ndzO&#10;DJ3cpJOo49sbodDl4fx8nMWqt624UhcaxxrGIwWCuHSm4UrD8bB5m4MIEdlg65g03CnAajl4WWBu&#10;3I33dC1iJdIIhxw11DH6XMpQ1mQxjJwnTt636yzGJLtKmg5vady28l2pTFpsOBFq9PRVU/lTXGzi&#10;niaF8vPfz4rtbro/Z35yzmZaD1/79QeISH38D/+1t0bDVM3G8HyTn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r1RDEAAAA3QAAAA8AAAAAAAAAAAAAAAAAmAIAAGRycy9k&#10;b3ducmV2LnhtbFBLBQYAAAAABAAEAPUAAACJAwAAAAA=&#10;" fillcolor="black" stroked="f" strokeweight="0"/>
                      <v:rect id="Rectangle 1259" o:spid="_x0000_s1029"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LZ8QA&#10;AADdAAAADwAAAGRycy9kb3ducmV2LnhtbESPS2sCMRSF9wX/Q7iCu5rUxyBTo9iC4Krg6MbddXI7&#10;M3RyEydRx39vCoUuD+fxcZbr3rbiRl1oHGt4GysQxKUzDVcajoft6wJEiMgGW8ek4UEB1qvByxJz&#10;4+68p1sRK5FGOOSooY7R51KGsiaLYew8cfK+XWcxJtlV0nR4T+O2lROlMmmx4USo0dNnTeVPcbWJ&#10;e5oWyi8uHxXbr9n+nPnpOZtrPRr2m3cQkfr4H/5r74yGmZpP4PdNeg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5S2fEAAAA3QAAAA8AAAAAAAAAAAAAAAAAmAIAAGRycy9k&#10;b3ducmV2LnhtbFBLBQYAAAAABAAEAPUAAACJAw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48A2FE4F"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val="nb-NO" w:eastAsia="nb-NO"/>
              </w:rPr>
            </w:pPr>
            <w:r w:rsidRPr="00083670">
              <w:rPr>
                <w:rFonts w:ascii="Arial" w:hAnsi="Arial" w:cs="Arial"/>
                <w:b/>
                <w:bCs/>
                <w:color w:val="000000"/>
                <w:sz w:val="18"/>
                <w:szCs w:val="18"/>
                <w:lang w:val="nb-NO" w:eastAsia="nb-NO"/>
              </w:rPr>
              <w:t>cbc:Name</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Name</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tir76-138</w:t>
            </w:r>
          </w:p>
        </w:tc>
      </w:tr>
      <w:tr w:rsidR="00761392" w:rsidRPr="00083670" w14:paraId="0DE115B6" w14:textId="77777777" w:rsidTr="00761392">
        <w:trPr>
          <w:cantSplit/>
          <w:trHeight w:hRule="exact" w:val="216"/>
        </w:trPr>
        <w:tc>
          <w:tcPr>
            <w:tcW w:w="274" w:type="dxa"/>
            <w:tcBorders>
              <w:top w:val="nil"/>
              <w:left w:val="nil"/>
              <w:bottom w:val="nil"/>
              <w:right w:val="nil"/>
            </w:tcBorders>
            <w:shd w:val="clear" w:color="auto" w:fill="FFFFFF"/>
          </w:tcPr>
          <w:p w14:paraId="7D2EB880"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0468F6BF"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49CEB4C2"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27808" behindDoc="0" locked="1" layoutInCell="0" allowOverlap="1" wp14:anchorId="62ED2705" wp14:editId="33FAC7A7">
                      <wp:simplePos x="0" y="0"/>
                      <wp:positionH relativeFrom="column">
                        <wp:posOffset>1325880</wp:posOffset>
                      </wp:positionH>
                      <wp:positionV relativeFrom="paragraph">
                        <wp:posOffset>0</wp:posOffset>
                      </wp:positionV>
                      <wp:extent cx="374650" cy="137160"/>
                      <wp:effectExtent l="0" t="0" r="0" b="0"/>
                      <wp:wrapNone/>
                      <wp:docPr id="4045" name="Group 4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46" name="Rectangle 126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7" name="Rectangle 1262"/>
                              <wps:cNvSpPr>
                                <a:spLocks noChangeArrowheads="1"/>
                              </wps:cNvSpPr>
                              <wps:spPr bwMode="auto">
                                <a:xfrm>
                                  <a:off x="2526"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8" name="Rectangle 1263"/>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1A29FF9" id="Group 4045" o:spid="_x0000_s1026" style="position:absolute;margin-left:104.4pt;margin-top:0;width:29.5pt;height:10.8pt;z-index:252727808"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" o:allowincell="f">
                      <v:rect id="Rectangle 1261"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bucQA&#10;AADdAAAADwAAAGRycy9kb3ducmV2LnhtbESPX2vCMBTF3wd+h3CFvc1k2hXpjKLCYE8Dqy++XZu7&#10;tqy5iU3U7tsvgrDHw/nz4yxWg+3ElfrQOtbwOlEgiCtnWq41HPYfL3MQISIb7ByThl8KsFqOnhZY&#10;GHfjHV3LWIs0wqFADU2MvpAyVA1ZDBPniZP37XqLMcm+lqbHWxq3nZwqlUuLLSdCg562DVU/5cUm&#10;7nFWKj8/b2q2X9nulPvZKX/T+nk8rN9BRBrif/jR/jQaMpXlcH+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b27nEAAAA3QAAAA8AAAAAAAAAAAAAAAAAmAIAAGRycy9k&#10;b3ducmV2LnhtbFBLBQYAAAAABAAEAPUAAACJAwAAAAA=&#10;" fillcolor="black" stroked="f" strokeweight="0"/>
                      <v:rect id="Rectangle 1262" o:spid="_x0000_s1028" style="position:absolute;left:2526;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IsUA&#10;AADdAAAADwAAAGRycy9kb3ducmV2LnhtbESPX2vCMBTF3wW/Q7iDvWmy2VWpRpmDwZ4G1r3s7dpc&#10;22JzE5uo3bdfBgMfD+fPj7PaDLYTV+pD61jD01SBIK6cabnW8LV/nyxAhIhssHNMGn4owGY9Hq2w&#10;MO7GO7qWsRZphEOBGpoYfSFlqBqyGKbOEyfv6HqLMcm+lqbHWxq3nXxWKpcWW06EBj29NVSdyotN&#10;3O9ZqfzivK3Zfma7Q+5nh/xF68eH4XUJItIQ7+H/9ofRkKlsDn9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34ixQAAAN0AAAAPAAAAAAAAAAAAAAAAAJgCAABkcnMv&#10;ZG93bnJldi54bWxQSwUGAAAAAAQABAD1AAAAigMAAAAA&#10;" fillcolor="black" stroked="f" strokeweight="0"/>
                      <v:rect id="Rectangle 1263" o:spid="_x0000_s1029"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qUMIA&#10;AADdAAAADwAAAGRycy9kb3ducmV2LnhtbERPTUvDQBC9C/0PyxS82d3aGErstlRB8CQ0evE2zU6T&#10;0Ozsml3b+O+dg+Dx8b43u8kP6kJj6gNbWC4MKOImuJ5bCx/vL3drUCkjOxwCk4UfSrDbzm42WLlw&#10;5QNd6twqCeFUoYUu51hpnZqOPKZFiMTCncLoMQscW+1GvEq4H/S9MaX22LM0dBjpuaPmXH976f1c&#10;1Sauv55a9m/F4VjG1bF8sPZ2Pu0fQWWa8r/4z/3qLBSmkLnyRp6A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OpQ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19F9593C"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val="nb-NO" w:eastAsia="nb-NO"/>
              </w:rPr>
            </w:pPr>
            <w:r w:rsidRPr="00083670">
              <w:rPr>
                <w:rFonts w:ascii="Arial" w:hAnsi="Arial" w:cs="Arial"/>
                <w:b/>
                <w:bCs/>
                <w:color w:val="000000"/>
                <w:sz w:val="18"/>
                <w:szCs w:val="18"/>
                <w:lang w:val="nb-NO" w:eastAsia="nb-NO"/>
              </w:rPr>
              <w:t>cbc:Value</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Value</w:t>
            </w:r>
            <w:r w:rsidRPr="00083670">
              <w:rPr>
                <w:rFonts w:ascii="Arial" w:hAnsi="Arial" w:cs="Arial"/>
                <w:sz w:val="16"/>
                <w:szCs w:val="16"/>
                <w:lang w:val="nb-NO" w:eastAsia="nb-NO"/>
              </w:rPr>
              <w:tab/>
            </w:r>
            <w:r w:rsidRPr="00083670">
              <w:rPr>
                <w:rFonts w:ascii="Arial" w:hAnsi="Arial" w:cs="Arial"/>
                <w:color w:val="000000"/>
                <w:sz w:val="16"/>
                <w:szCs w:val="16"/>
                <w:lang w:val="nb-NO" w:eastAsia="nb-NO"/>
              </w:rPr>
              <w:t>tir76-139</w:t>
            </w:r>
          </w:p>
        </w:tc>
      </w:tr>
      <w:tr w:rsidR="00761392" w:rsidRPr="00083670" w14:paraId="43280289" w14:textId="77777777" w:rsidTr="00761392">
        <w:trPr>
          <w:cantSplit/>
          <w:trHeight w:hRule="exact" w:val="216"/>
        </w:trPr>
        <w:tc>
          <w:tcPr>
            <w:tcW w:w="274" w:type="dxa"/>
            <w:tcBorders>
              <w:top w:val="nil"/>
              <w:left w:val="nil"/>
              <w:bottom w:val="nil"/>
              <w:right w:val="nil"/>
            </w:tcBorders>
            <w:shd w:val="clear" w:color="auto" w:fill="FFFFFF"/>
          </w:tcPr>
          <w:p w14:paraId="0F0AA277"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26075D50"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039394BE"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29856" behindDoc="0" locked="1" layoutInCell="0" allowOverlap="1" wp14:anchorId="52070D75" wp14:editId="36CA0E10">
                      <wp:simplePos x="0" y="0"/>
                      <wp:positionH relativeFrom="column">
                        <wp:posOffset>1325880</wp:posOffset>
                      </wp:positionH>
                      <wp:positionV relativeFrom="paragraph">
                        <wp:posOffset>0</wp:posOffset>
                      </wp:positionV>
                      <wp:extent cx="374650" cy="137160"/>
                      <wp:effectExtent l="0" t="1270" r="0" b="4445"/>
                      <wp:wrapNone/>
                      <wp:docPr id="4041" name="Group 40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42" name="Rectangle 1265"/>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3" name="Rectangle 1266"/>
                              <wps:cNvSpPr>
                                <a:spLocks noChangeArrowheads="1"/>
                              </wps:cNvSpPr>
                              <wps:spPr bwMode="auto">
                                <a:xfrm>
                                  <a:off x="2526"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4" name="Rectangle 1267"/>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B75285" id="Group 4041" o:spid="_x0000_s1026" style="position:absolute;margin-left:104.4pt;margin-top:0;width:29.5pt;height:10.8pt;z-index:252729856"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" o:allowincell="f">
                      <v:rect id="Rectangle 1265"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dusQA&#10;AADdAAAADwAAAGRycy9kb3ducmV2LnhtbESPX2vCMBTF3wd+h3CFvc1E7YpUozhh4NPAbi++XZtr&#10;W2xusiZq/fbLYLDHw/nz46w2g+3EjfrQOtYwnSgQxJUzLdcavj7fXxYgQkQ22DkmDQ8KsFmPnlZY&#10;GHfnA93KWIs0wqFADU2MvpAyVA1ZDBPniZN3dr3FmGRfS9PjPY3bTs6UyqXFlhOhQU+7hqpLebWJ&#10;e5yXyi++32q2H9nhlPv5KX/V+nk8bJcgIg3xP/zX3hsNmcpm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3brEAAAA3QAAAA8AAAAAAAAAAAAAAAAAmAIAAGRycy9k&#10;b3ducmV2LnhtbFBLBQYAAAAABAAEAPUAAACJAwAAAAA=&#10;" fillcolor="black" stroked="f" strokeweight="0"/>
                      <v:rect id="Rectangle 1266" o:spid="_x0000_s1028" style="position:absolute;left:2526;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4IcQA&#10;AADdAAAADwAAAGRycy9kb3ducmV2LnhtbESPX2vCMBTF3wd+h3CFvc3EtRapRtkGgz0NrHvZ27W5&#10;tsXmJmsy7b79Igg+Hs6fH2e9HW0vzjSEzrGG+UyBIK6d6bjR8LV/f1qCCBHZYO+YNPxRgO1m8rDG&#10;0rgL7+hcxUakEQ4lamhj9KWUoW7JYpg5T5y8oxssxiSHRpoBL2nc9vJZqUJa7DgRWvT01lJ9qn5t&#10;4n5nlfLLn9eG7We+OxQ+OxQLrR+n48sKRKQx3sO39ofRkKs8g+ub9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eCHEAAAA3QAAAA8AAAAAAAAAAAAAAAAAmAIAAGRycy9k&#10;b3ducmV2LnhtbFBLBQYAAAAABAAEAPUAAACJAwAAAAA=&#10;" fillcolor="black" stroked="f" strokeweight="0"/>
                      <v:rect id="Rectangle 1267" o:spid="_x0000_s1029"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gVcQA&#10;AADdAAAADwAAAGRycy9kb3ducmV2LnhtbESPX2vCMBTF3wd+h3CFvc1k2hXpjKLCYE8Dqy++XZu7&#10;tqy5iU3U7tsvgrDHw/nz4yxWg+3ElfrQOtbwOlEgiCtnWq41HPYfL3MQISIb7ByThl8KsFqOnhZY&#10;GHfjHV3LWIs0wqFADU2MvpAyVA1ZDBPniZP37XqLMcm+lqbHWxq3nZwqlUuLLSdCg562DVU/5cUm&#10;7nFWKj8/b2q2X9nulPvZKX/T+nk8rN9BRBrif/jR/jQaMpVlcH+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4FXEAAAA3QAAAA8AAAAAAAAAAAAAAAAAmAIAAGRycy9k&#10;b3ducmV2LnhtbFBLBQYAAAAABAAEAPUAAACJAw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4FBDE5DC" w14:textId="77777777" w:rsidR="00761392" w:rsidRPr="00500348"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500348">
              <w:rPr>
                <w:rFonts w:ascii="Arial" w:hAnsi="Arial" w:cs="Arial"/>
                <w:b/>
                <w:bCs/>
                <w:color w:val="000000"/>
                <w:sz w:val="18"/>
                <w:szCs w:val="18"/>
                <w:lang w:eastAsia="nb-NO"/>
              </w:rPr>
              <w:t>cbc:ValueQuantity</w:t>
            </w:r>
            <w:r w:rsidRPr="00500348">
              <w:rPr>
                <w:rFonts w:ascii="Arial" w:hAnsi="Arial" w:cs="Arial"/>
                <w:sz w:val="16"/>
                <w:szCs w:val="16"/>
                <w:lang w:eastAsia="nb-NO"/>
              </w:rPr>
              <w:tab/>
            </w:r>
            <w:r w:rsidRPr="00500348">
              <w:rPr>
                <w:rFonts w:ascii="Arial" w:hAnsi="Arial" w:cs="Arial"/>
                <w:color w:val="000000"/>
                <w:sz w:val="16"/>
                <w:szCs w:val="16"/>
                <w:lang w:eastAsia="nb-NO"/>
              </w:rPr>
              <w:t>Quantity</w:t>
            </w:r>
            <w:r w:rsidRPr="00500348">
              <w:rPr>
                <w:rFonts w:ascii="Arial" w:hAnsi="Arial" w:cs="Arial"/>
                <w:sz w:val="16"/>
                <w:szCs w:val="16"/>
                <w:lang w:eastAsia="nb-NO"/>
              </w:rPr>
              <w:tab/>
              <w:t>OP-T01-013</w:t>
            </w:r>
          </w:p>
        </w:tc>
      </w:tr>
      <w:tr w:rsidR="00761392" w:rsidRPr="00083670" w14:paraId="5251C298" w14:textId="77777777" w:rsidTr="00761392">
        <w:trPr>
          <w:cantSplit/>
          <w:trHeight w:hRule="exact" w:val="216"/>
        </w:trPr>
        <w:tc>
          <w:tcPr>
            <w:tcW w:w="274" w:type="dxa"/>
            <w:tcBorders>
              <w:top w:val="nil"/>
              <w:left w:val="nil"/>
              <w:bottom w:val="nil"/>
              <w:right w:val="nil"/>
            </w:tcBorders>
            <w:shd w:val="clear" w:color="auto" w:fill="FFFFFF"/>
          </w:tcPr>
          <w:p w14:paraId="70F624E6" w14:textId="77777777" w:rsidR="00761392" w:rsidRPr="00500348"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nil"/>
              <w:left w:val="nil"/>
              <w:bottom w:val="nil"/>
              <w:right w:val="nil"/>
            </w:tcBorders>
            <w:shd w:val="clear" w:color="auto" w:fill="FFFFFF"/>
          </w:tcPr>
          <w:p w14:paraId="2DF2714F"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0</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590" w:type="dxa"/>
            <w:gridSpan w:val="6"/>
            <w:tcBorders>
              <w:top w:val="nil"/>
              <w:left w:val="nil"/>
              <w:bottom w:val="nil"/>
              <w:right w:val="nil"/>
            </w:tcBorders>
            <w:shd w:val="clear" w:color="auto" w:fill="FFFFFF"/>
          </w:tcPr>
          <w:p w14:paraId="48F1B0F3"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31904" behindDoc="0" locked="1" layoutInCell="0" allowOverlap="1" wp14:anchorId="471C8D47" wp14:editId="008A3EBA">
                      <wp:simplePos x="0" y="0"/>
                      <wp:positionH relativeFrom="column">
                        <wp:posOffset>1325880</wp:posOffset>
                      </wp:positionH>
                      <wp:positionV relativeFrom="paragraph">
                        <wp:posOffset>0</wp:posOffset>
                      </wp:positionV>
                      <wp:extent cx="374650" cy="137160"/>
                      <wp:effectExtent l="0" t="0" r="0" b="635"/>
                      <wp:wrapNone/>
                      <wp:docPr id="4037" name="Group 4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4038" name="Rectangle 1269"/>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9" name="Rectangle 1270"/>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0" name="Rectangle 1271"/>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207C1F" id="Group 4037" o:spid="_x0000_s1026" style="position:absolute;margin-left:104.4pt;margin-top:0;width:29.5pt;height:10.8pt;z-index:252731904"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" o:allowincell="f">
                      <v:rect id="Rectangle 1269"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6ZLcIA&#10;AADdAAAADwAAAGRycy9kb3ducmV2LnhtbERPTUvDQBC9C/0Pywje7K6mhhK7LVUoeBIavXibZqdJ&#10;aHZ2zW7b+O+dg+Dx8b5Xm8kP6kJj6gNbeJgbUMRNcD23Fj4/dvdLUCkjOxwCk4UfSrBZz25WWLlw&#10;5T1d6twqCeFUoYUu51hpnZqOPKZ5iMTCHcPoMQscW+1GvEq4H/SjMaX22LM0dBjptaPmVJ+99H4V&#10;tYnL75eW/ftifyhjcSifrL27nbbPoDJN+V/8535zFhamkLnyRp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pktwgAAAN0AAAAPAAAAAAAAAAAAAAAAAJgCAABkcnMvZG93&#10;bnJldi54bWxQSwUGAAAAAAQABAD1AAAAhwMAAAAA&#10;" fillcolor="black" stroked="f" strokeweight="0"/>
                      <v:rect id="Rectangle 1270" o:spid="_x0000_s1028"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I8tsUA&#10;AADdAAAADwAAAGRycy9kb3ducmV2LnhtbESPX2vCMBTF3wd+h3AHe5vJrCtajeIGwp4Eu73s7dpc&#10;22JzE5tM67dfhMEeD+fPj7NcD7YTF+pD61jDy1iBIK6cabnW8PW5fZ6BCBHZYOeYNNwowHo1elhi&#10;YdyV93QpYy3SCIcCNTQx+kLKUDVkMYydJ07e0fUWY5J9LU2P1zRuOzlRKpcWW06EBj29N1Sdyh+b&#10;uN9Zqfzs/Faz3U33h9xnh/xV66fHYbMAEWmI/+G/9ofRMFXZHO5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jy2xQAAAN0AAAAPAAAAAAAAAAAAAAAAAJgCAABkcnMv&#10;ZG93bnJldi54bWxQSwUGAAAAAAQABAD1AAAAigMAAAAA&#10;" fillcolor="black" stroked="f" strokeweight="0"/>
                      <v:rect id="Rectangle 1271" o:spid="_x0000_s1029"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mVsIA&#10;AADdAAAADwAAAGRycy9kb3ducmV2LnhtbERPTUvDQBC9C/0PyxS82d3aGErstlRB8CQ0evE2zU6T&#10;0Ozsml3b+O+dg+Dx8b43u8kP6kJj6gNbWC4MKOImuJ5bCx/vL3drUCkjOxwCk4UfSrDbzm42WLlw&#10;5QNd6twqCeFUoYUu51hpnZqOPKZFiMTCncLoMQscW+1GvEq4H/S9MaX22LM0dBjpuaPmXH976f1c&#10;1Sauv55a9m/F4VjG1bF8sPZ2Pu0fQWWa8r/4z/3qLBSmkP3yRp6A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ZWwgAAAN0AAAAPAAAAAAAAAAAAAAAAAJgCAABkcnMvZG93&#10;bnJldi54bWxQSwUGAAAAAAQABAD1AAAAhwMAAAAA&#10;" fillcolor="black" stroked="f" strokeweight="0"/>
                      <w10:anchorlock/>
                    </v:group>
                  </w:pict>
                </mc:Fallback>
              </mc:AlternateContent>
            </w:r>
          </w:p>
        </w:tc>
        <w:tc>
          <w:tcPr>
            <w:tcW w:w="6958" w:type="dxa"/>
            <w:gridSpan w:val="2"/>
            <w:tcBorders>
              <w:top w:val="nil"/>
              <w:left w:val="nil"/>
              <w:bottom w:val="nil"/>
              <w:right w:val="nil"/>
            </w:tcBorders>
            <w:shd w:val="clear" w:color="auto" w:fill="FFFFFF"/>
          </w:tcPr>
          <w:p w14:paraId="7B1E3E87" w14:textId="77777777" w:rsidR="00761392" w:rsidRPr="00083670" w:rsidRDefault="00761392" w:rsidP="00761392">
            <w:pPr>
              <w:widowControl w:val="0"/>
              <w:tabs>
                <w:tab w:val="left" w:pos="3137"/>
                <w:tab w:val="center" w:pos="6379"/>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cbc:ValueQualifier</w:t>
            </w:r>
            <w:r w:rsidRPr="00083670">
              <w:rPr>
                <w:rFonts w:ascii="Arial" w:hAnsi="Arial" w:cs="Arial"/>
                <w:sz w:val="16"/>
                <w:szCs w:val="16"/>
                <w:lang w:eastAsia="nb-NO"/>
              </w:rPr>
              <w:tab/>
            </w:r>
            <w:r w:rsidRPr="00083670">
              <w:rPr>
                <w:rFonts w:ascii="Arial" w:hAnsi="Arial" w:cs="Arial"/>
                <w:color w:val="000000"/>
                <w:sz w:val="16"/>
                <w:szCs w:val="16"/>
                <w:lang w:eastAsia="nb-NO"/>
              </w:rPr>
              <w:t>Qualification of qty</w:t>
            </w:r>
            <w:r w:rsidRPr="00083670">
              <w:rPr>
                <w:rFonts w:ascii="Arial" w:hAnsi="Arial" w:cs="Arial"/>
                <w:sz w:val="16"/>
                <w:szCs w:val="16"/>
                <w:lang w:eastAsia="nb-NO"/>
              </w:rPr>
              <w:tab/>
            </w:r>
            <w:r>
              <w:rPr>
                <w:rFonts w:ascii="Arial" w:hAnsi="Arial" w:cs="Arial"/>
                <w:sz w:val="16"/>
                <w:szCs w:val="16"/>
                <w:lang w:eastAsia="nb-NO"/>
              </w:rPr>
              <w:t>OP-T01-013</w:t>
            </w:r>
          </w:p>
        </w:tc>
      </w:tr>
      <w:tr w:rsidR="00761392" w:rsidRPr="00083670" w14:paraId="129C8BE3" w14:textId="77777777" w:rsidTr="00761392">
        <w:trPr>
          <w:cantSplit/>
          <w:trHeight w:hRule="exact" w:val="250"/>
        </w:trPr>
        <w:tc>
          <w:tcPr>
            <w:tcW w:w="274" w:type="dxa"/>
            <w:tcBorders>
              <w:top w:val="nil"/>
              <w:left w:val="nil"/>
              <w:bottom w:val="nil"/>
              <w:right w:val="nil"/>
            </w:tcBorders>
            <w:shd w:val="clear" w:color="auto" w:fill="FFFFFF"/>
          </w:tcPr>
          <w:p w14:paraId="25A31D4F" w14:textId="77777777" w:rsidR="00761392" w:rsidRPr="00083670" w:rsidRDefault="00761392" w:rsidP="00761392">
            <w:pPr>
              <w:widowControl w:val="0"/>
              <w:autoSpaceDE w:val="0"/>
              <w:autoSpaceDN w:val="0"/>
              <w:adjustRightInd w:val="0"/>
              <w:rPr>
                <w:rFonts w:ascii="Arial" w:hAnsi="Arial" w:cs="Arial"/>
                <w:sz w:val="12"/>
                <w:szCs w:val="12"/>
                <w:lang w:eastAsia="nb-NO"/>
              </w:rPr>
            </w:pPr>
          </w:p>
        </w:tc>
        <w:tc>
          <w:tcPr>
            <w:tcW w:w="1814" w:type="dxa"/>
            <w:gridSpan w:val="2"/>
            <w:tcBorders>
              <w:top w:val="dotted" w:sz="6" w:space="0" w:color="808080"/>
              <w:left w:val="nil"/>
              <w:bottom w:val="nil"/>
              <w:right w:val="nil"/>
            </w:tcBorders>
            <w:shd w:val="clear" w:color="auto" w:fill="FFFFFF"/>
          </w:tcPr>
          <w:p w14:paraId="7DA81C3D" w14:textId="77777777" w:rsidR="00761392" w:rsidRPr="00083670" w:rsidRDefault="00761392" w:rsidP="00761392">
            <w:pPr>
              <w:widowControl w:val="0"/>
              <w:tabs>
                <w:tab w:val="left" w:pos="233"/>
                <w:tab w:val="left" w:pos="406"/>
              </w:tabs>
              <w:autoSpaceDE w:val="0"/>
              <w:autoSpaceDN w:val="0"/>
              <w:adjustRightInd w:val="0"/>
              <w:spacing w:before="20"/>
              <w:rPr>
                <w:rFonts w:ascii="Arial" w:hAnsi="Arial" w:cs="Arial"/>
                <w:sz w:val="12"/>
                <w:szCs w:val="12"/>
                <w:lang w:val="nb-NO" w:eastAsia="nb-NO"/>
              </w:rPr>
            </w:pPr>
            <w:r w:rsidRPr="00083670">
              <w:rPr>
                <w:rFonts w:ascii="Arial" w:hAnsi="Arial" w:cs="Arial"/>
                <w:b/>
                <w:bCs/>
                <w:color w:val="00408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w:t>
            </w:r>
            <w:r w:rsidRPr="00083670">
              <w:rPr>
                <w:rFonts w:ascii="Arial" w:hAnsi="Arial" w:cs="Arial"/>
                <w:sz w:val="18"/>
                <w:szCs w:val="18"/>
                <w:lang w:val="nb-NO" w:eastAsia="nb-NO"/>
              </w:rPr>
              <w:tab/>
            </w:r>
            <w:r w:rsidRPr="00083670">
              <w:rPr>
                <w:rFonts w:ascii="Arial" w:hAnsi="Arial" w:cs="Arial"/>
                <w:b/>
                <w:bCs/>
                <w:color w:val="004080"/>
                <w:sz w:val="18"/>
                <w:szCs w:val="18"/>
                <w:lang w:val="nb-NO" w:eastAsia="nb-NO"/>
              </w:rPr>
              <w:t>1</w:t>
            </w:r>
          </w:p>
        </w:tc>
        <w:tc>
          <w:tcPr>
            <w:tcW w:w="295" w:type="dxa"/>
            <w:gridSpan w:val="3"/>
            <w:tcBorders>
              <w:top w:val="dotted" w:sz="6" w:space="0" w:color="808080"/>
              <w:left w:val="nil"/>
              <w:bottom w:val="nil"/>
              <w:right w:val="nil"/>
            </w:tcBorders>
            <w:shd w:val="clear" w:color="auto" w:fill="FFFFFF"/>
          </w:tcPr>
          <w:p w14:paraId="3550475F"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33952" behindDoc="0" locked="1" layoutInCell="0" allowOverlap="1" wp14:anchorId="0CDEA998" wp14:editId="529520EA">
                      <wp:simplePos x="0" y="0"/>
                      <wp:positionH relativeFrom="column">
                        <wp:posOffset>1325880</wp:posOffset>
                      </wp:positionH>
                      <wp:positionV relativeFrom="paragraph">
                        <wp:posOffset>9525</wp:posOffset>
                      </wp:positionV>
                      <wp:extent cx="187325" cy="158750"/>
                      <wp:effectExtent l="0" t="0" r="4445" b="3810"/>
                      <wp:wrapNone/>
                      <wp:docPr id="4033" name="Group 4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4034" name="Rectangle 1273"/>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5" name="Rectangle 1274"/>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6" name="Rectangle 1275"/>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D96BBC" id="Group 4033" o:spid="_x0000_s1026" style="position:absolute;margin-left:104.4pt;margin-top:.75pt;width:14.75pt;height:12.5pt;z-index:252733952"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" o:allowincell="f">
                      <v:rect id="Rectangle 1273" o:spid="_x0000_s1027"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TKMQA&#10;AADdAAAADwAAAGRycy9kb3ducmV2LnhtbESPX2vCMBTF3wd+h3CFvc3EtRapRtkGgz0NrHvZ27W5&#10;tsXmJmsy7b79Igg+Hs6fH2e9HW0vzjSEzrGG+UyBIK6d6bjR8LV/f1qCCBHZYO+YNPxRgO1m8rDG&#10;0rgL7+hcxUakEQ4lamhj9KWUoW7JYpg5T5y8oxssxiSHRpoBL2nc9vJZqUJa7DgRWvT01lJ9qn5t&#10;4n5nlfLLn9eG7We+OxQ+OxQLrR+n48sKRKQx3sO39ofRkKssh+ub9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DkyjEAAAA3QAAAA8AAAAAAAAAAAAAAAAAmAIAAGRycy9k&#10;b3ducmV2LnhtbFBLBQYAAAAABAAEAPUAAACJAwAAAAA=&#10;" fillcolor="black" stroked="f" strokeweight="0"/>
                      <v:rect id="Rectangle 1274" o:spid="_x0000_s1028"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82s8QA&#10;AADdAAAADwAAAGRycy9kb3ducmV2LnhtbESPX2vCMBTF3wd+h3AF32ai1SKdUZwg+DSw+rK3a3PX&#10;ljU3WRO1+/bLYLDHw/nz46y3g+3EnfrQOtYwmyoQxJUzLdcaLufD8wpEiMgGO8ek4ZsCbDejpzUW&#10;xj34RPcy1iKNcChQQxOjL6QMVUMWw9R54uR9uN5iTLKvpenxkcZtJ+dK5dJiy4nQoKd9Q9VnebOJ&#10;+56Vyq++Xmu2b4vTNffZNV9qPRkPuxcQkYb4H/5rH42GhcqW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NrPEAAAA3QAAAA8AAAAAAAAAAAAAAAAAmAIAAGRycy9k&#10;b3ducmV2LnhtbFBLBQYAAAAABAAEAPUAAACJAwAAAAA=&#10;" fillcolor="black" stroked="f" strokeweight="0"/>
                      <v:rect id="Rectangle 1275" o:spid="_x0000_s1029"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oxMQA&#10;AADdAAAADwAAAGRycy9kb3ducmV2LnhtbESPX2vCMBTF3wW/Q7jC3jTZqkU6ozhhsKeB1Rffrs1d&#10;W9bcxCZq9+2XwcDHw/nz46w2g+3EjfrQOtbwPFMgiCtnWq41HA/v0yWIEJENdo5Jww8F2KzHoxUW&#10;xt15T7cy1iKNcChQQxOjL6QMVUMWw8x54uR9ud5iTLKvpenxnsZtJ1+UyqXFlhOhQU+7hqrv8moT&#10;95SVyi8vbzXbz/n+nPvsnC+0fpoM21cQkYb4CP+3P4yGucpy+HuTn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qMTEAAAA3QAAAA8AAAAAAAAAAAAAAAAAmAIAAGRycy9k&#10;b3ducmV2LnhtbFBLBQYAAAAABAAEAPUAAACJAwAAAAA=&#10;" fillcolor="black" stroked="f" strokeweight="0"/>
                      <w10:anchorlock/>
                    </v:group>
                  </w:pict>
                </mc:Fallback>
              </mc:AlternateContent>
            </w:r>
          </w:p>
        </w:tc>
        <w:tc>
          <w:tcPr>
            <w:tcW w:w="7253" w:type="dxa"/>
            <w:gridSpan w:val="5"/>
            <w:tcBorders>
              <w:top w:val="dotted" w:sz="6" w:space="0" w:color="808080"/>
              <w:left w:val="nil"/>
              <w:bottom w:val="nil"/>
              <w:right w:val="nil"/>
            </w:tcBorders>
            <w:shd w:val="clear" w:color="auto" w:fill="FFFFFF"/>
          </w:tcPr>
          <w:p w14:paraId="63CEE10D"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sidRPr="00083670">
              <w:rPr>
                <w:rFonts w:ascii="Arial" w:hAnsi="Arial" w:cs="Arial"/>
                <w:b/>
                <w:bCs/>
                <w:color w:val="004080"/>
                <w:sz w:val="18"/>
                <w:szCs w:val="18"/>
                <w:lang w:val="nb-NO" w:eastAsia="nb-NO"/>
              </w:rPr>
              <w:t>cac:OrderLineReference</w:t>
            </w:r>
          </w:p>
        </w:tc>
      </w:tr>
      <w:tr w:rsidR="00761392" w:rsidRPr="00083670" w14:paraId="618F296A" w14:textId="77777777" w:rsidTr="00761392">
        <w:trPr>
          <w:cantSplit/>
          <w:trHeight w:hRule="exact" w:val="216"/>
        </w:trPr>
        <w:tc>
          <w:tcPr>
            <w:tcW w:w="274" w:type="dxa"/>
            <w:tcBorders>
              <w:top w:val="nil"/>
              <w:left w:val="nil"/>
              <w:bottom w:val="nil"/>
              <w:right w:val="nil"/>
            </w:tcBorders>
            <w:shd w:val="clear" w:color="auto" w:fill="FFFFFF"/>
          </w:tcPr>
          <w:p w14:paraId="1AAF46FA"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p>
        </w:tc>
        <w:tc>
          <w:tcPr>
            <w:tcW w:w="1814" w:type="dxa"/>
            <w:gridSpan w:val="2"/>
            <w:tcBorders>
              <w:top w:val="nil"/>
              <w:left w:val="nil"/>
              <w:bottom w:val="nil"/>
              <w:right w:val="nil"/>
            </w:tcBorders>
            <w:shd w:val="clear" w:color="auto" w:fill="FFFFFF"/>
          </w:tcPr>
          <w:p w14:paraId="5142B18C" w14:textId="77777777" w:rsidR="00761392" w:rsidRPr="00083670" w:rsidRDefault="00761392" w:rsidP="00761392">
            <w:pPr>
              <w:widowControl w:val="0"/>
              <w:tabs>
                <w:tab w:val="left" w:pos="233"/>
                <w:tab w:val="left" w:pos="406"/>
              </w:tabs>
              <w:autoSpaceDE w:val="0"/>
              <w:autoSpaceDN w:val="0"/>
              <w:adjustRightInd w:val="0"/>
              <w:rPr>
                <w:rFonts w:ascii="Arial" w:hAnsi="Arial" w:cs="Arial"/>
                <w:sz w:val="12"/>
                <w:szCs w:val="12"/>
                <w:lang w:val="nb-NO" w:eastAsia="nb-NO"/>
              </w:rPr>
            </w:pPr>
            <w:r w:rsidRPr="00083670">
              <w:rPr>
                <w:rFonts w:ascii="Arial" w:hAnsi="Arial" w:cs="Arial"/>
                <w:color w:val="000000"/>
                <w:sz w:val="18"/>
                <w:szCs w:val="18"/>
                <w:lang w:val="nb-NO" w:eastAsia="nb-NO"/>
              </w:rPr>
              <w:t>1</w:t>
            </w:r>
            <w:r w:rsidRPr="00083670">
              <w:rPr>
                <w:rFonts w:ascii="Arial" w:hAnsi="Arial" w:cs="Arial"/>
                <w:sz w:val="18"/>
                <w:szCs w:val="18"/>
                <w:lang w:val="nb-NO" w:eastAsia="nb-NO"/>
              </w:rPr>
              <w:tab/>
            </w:r>
            <w:r w:rsidRPr="00083670">
              <w:rPr>
                <w:rFonts w:ascii="Arial" w:hAnsi="Arial" w:cs="Arial"/>
                <w:b/>
                <w:bCs/>
                <w:color w:val="000000"/>
                <w:sz w:val="18"/>
                <w:szCs w:val="18"/>
                <w:lang w:val="nb-NO" w:eastAsia="nb-NO"/>
              </w:rPr>
              <w:t>..</w:t>
            </w:r>
            <w:r w:rsidRPr="00083670">
              <w:rPr>
                <w:rFonts w:ascii="Arial" w:hAnsi="Arial" w:cs="Arial"/>
                <w:sz w:val="18"/>
                <w:szCs w:val="18"/>
                <w:lang w:val="nb-NO" w:eastAsia="nb-NO"/>
              </w:rPr>
              <w:tab/>
            </w:r>
            <w:r w:rsidRPr="00083670">
              <w:rPr>
                <w:rFonts w:ascii="Arial" w:hAnsi="Arial" w:cs="Arial"/>
                <w:color w:val="000000"/>
                <w:sz w:val="18"/>
                <w:szCs w:val="18"/>
                <w:lang w:val="nb-NO" w:eastAsia="nb-NO"/>
              </w:rPr>
              <w:t>1</w:t>
            </w:r>
          </w:p>
        </w:tc>
        <w:tc>
          <w:tcPr>
            <w:tcW w:w="394" w:type="dxa"/>
            <w:gridSpan w:val="4"/>
            <w:tcBorders>
              <w:top w:val="nil"/>
              <w:left w:val="nil"/>
              <w:bottom w:val="nil"/>
              <w:right w:val="nil"/>
            </w:tcBorders>
            <w:shd w:val="clear" w:color="auto" w:fill="FFFFFF"/>
          </w:tcPr>
          <w:p w14:paraId="06A221B4" w14:textId="77777777" w:rsidR="00761392" w:rsidRPr="00083670" w:rsidRDefault="00761392" w:rsidP="00761392">
            <w:pPr>
              <w:widowControl w:val="0"/>
              <w:autoSpaceDE w:val="0"/>
              <w:autoSpaceDN w:val="0"/>
              <w:adjustRightInd w:val="0"/>
              <w:rPr>
                <w:rFonts w:ascii="Arial" w:hAnsi="Arial" w:cs="Arial"/>
                <w:sz w:val="12"/>
                <w:szCs w:val="12"/>
                <w:lang w:val="nb-NO" w:eastAsia="nb-NO"/>
              </w:rPr>
            </w:pPr>
            <w:r>
              <w:rPr>
                <w:noProof/>
              </w:rPr>
              <mc:AlternateContent>
                <mc:Choice Requires="wpg">
                  <w:drawing>
                    <wp:anchor distT="0" distB="0" distL="114300" distR="114300" simplePos="0" relativeHeight="252736000" behindDoc="0" locked="1" layoutInCell="0" allowOverlap="1" wp14:anchorId="5128B10A" wp14:editId="3E1C8574">
                      <wp:simplePos x="0" y="0"/>
                      <wp:positionH relativeFrom="column">
                        <wp:posOffset>1325880</wp:posOffset>
                      </wp:positionH>
                      <wp:positionV relativeFrom="paragraph">
                        <wp:posOffset>0</wp:posOffset>
                      </wp:positionV>
                      <wp:extent cx="250190" cy="137160"/>
                      <wp:effectExtent l="0" t="0" r="0" b="0"/>
                      <wp:wrapNone/>
                      <wp:docPr id="4030" name="Group 4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4031" name="Rectangle 1277"/>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2" name="Rectangle 1278"/>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139AB14" id="Group 4030" o:spid="_x0000_s1026" style="position:absolute;margin-left:104.4pt;margin-top:0;width:19.7pt;height:10.8pt;z-index:25273600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" o:allowincell="f">
                      <v:rect id="Rectangle 1277" o:spid="_x0000_s1027"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wsMQA&#10;AADdAAAADwAAAGRycy9kb3ducmV2LnhtbESPX2vCMBTF3wd+h3AF32ai1SKdUVQQ9jSw28vers1d&#10;W9bcxCZq9+2XwcDHw/nz46y3g+3EjfrQOtYwmyoQxJUzLdcaPt6PzysQISIb7ByThh8KsN2MntZY&#10;GHfnE93KWIs0wqFADU2MvpAyVA1ZDFPniZP35XqLMcm+lqbHexq3nZwrlUuLLSdCg54ODVXf5dUm&#10;7mdWKr+67Gu2b4vTOffZOV9qPRkPuxcQkYb4CP+3X42Ghcpm8Pc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0MLDEAAAA3QAAAA8AAAAAAAAAAAAAAAAAmAIAAGRycy9k&#10;b3ducmV2LnhtbFBLBQYAAAAABAAEAPUAAACJAwAAAAA=&#10;" fillcolor="black" stroked="f" strokeweight="0"/>
                      <v:rect id="Rectangle 1278" o:spid="_x0000_s1028"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ux8QA&#10;AADdAAAADwAAAGRycy9kb3ducmV2LnhtbESPX2vCMBTF3wd+h3CFvc1E64pUozhh4NPAbi++XZtr&#10;W2xusiZq/fbLYLDHw/nz46w2g+3EjfrQOtYwnSgQxJUzLdcavj7fXxYgQkQ22DkmDQ8KsFmPnlZY&#10;GHfnA93KWIs0wqFADU2MvpAyVA1ZDBPniZN3dr3FmGRfS9PjPY3bTs6UyqXFlhOhQU+7hqpLebWJ&#10;e8xK5RffbzXbj/nhlPvslL9q/TwetksQkYb4H/5r742Gucpm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mrsfEAAAA3QAAAA8AAAAAAAAAAAAAAAAAmAIAAGRycy9k&#10;b3ducmV2LnhtbFBLBQYAAAAABAAEAPUAAACJAwAAAAA=&#10;" fillcolor="black" stroked="f" strokeweight="0"/>
                      <w10:anchorlock/>
                    </v:group>
                  </w:pict>
                </mc:Fallback>
              </mc:AlternateContent>
            </w:r>
          </w:p>
        </w:tc>
        <w:tc>
          <w:tcPr>
            <w:tcW w:w="7154" w:type="dxa"/>
            <w:gridSpan w:val="4"/>
            <w:tcBorders>
              <w:top w:val="nil"/>
              <w:left w:val="nil"/>
              <w:bottom w:val="nil"/>
              <w:right w:val="nil"/>
            </w:tcBorders>
            <w:shd w:val="clear" w:color="auto" w:fill="FFFFFF"/>
          </w:tcPr>
          <w:p w14:paraId="14F3A1B4" w14:textId="77777777" w:rsidR="00761392" w:rsidRPr="00083670" w:rsidRDefault="00761392" w:rsidP="00761392">
            <w:pPr>
              <w:widowControl w:val="0"/>
              <w:tabs>
                <w:tab w:val="left" w:pos="3334"/>
                <w:tab w:val="center" w:pos="6576"/>
              </w:tabs>
              <w:autoSpaceDE w:val="0"/>
              <w:autoSpaceDN w:val="0"/>
              <w:adjustRightInd w:val="0"/>
              <w:rPr>
                <w:rFonts w:ascii="Arial" w:hAnsi="Arial" w:cs="Arial"/>
                <w:sz w:val="12"/>
                <w:szCs w:val="12"/>
                <w:lang w:eastAsia="nb-NO"/>
              </w:rPr>
            </w:pPr>
            <w:r w:rsidRPr="00083670">
              <w:rPr>
                <w:rFonts w:ascii="Arial" w:hAnsi="Arial" w:cs="Arial"/>
                <w:b/>
                <w:bCs/>
                <w:color w:val="000000"/>
                <w:sz w:val="18"/>
                <w:szCs w:val="18"/>
                <w:lang w:eastAsia="nb-NO"/>
              </w:rPr>
              <w:t>cbc:LineID</w:t>
            </w:r>
            <w:r w:rsidRPr="00083670">
              <w:rPr>
                <w:rFonts w:ascii="Arial" w:hAnsi="Arial" w:cs="Arial"/>
                <w:sz w:val="16"/>
                <w:szCs w:val="16"/>
                <w:lang w:eastAsia="nb-NO"/>
              </w:rPr>
              <w:tab/>
            </w:r>
            <w:r w:rsidRPr="00083670">
              <w:rPr>
                <w:rFonts w:ascii="Arial" w:hAnsi="Arial" w:cs="Arial"/>
                <w:color w:val="000000"/>
                <w:sz w:val="16"/>
                <w:szCs w:val="16"/>
                <w:lang w:eastAsia="nb-NO"/>
              </w:rPr>
              <w:t>Order line reference</w:t>
            </w:r>
            <w:r w:rsidRPr="00083670">
              <w:rPr>
                <w:rFonts w:ascii="Arial" w:hAnsi="Arial" w:cs="Arial"/>
                <w:sz w:val="16"/>
                <w:szCs w:val="16"/>
                <w:lang w:eastAsia="nb-NO"/>
              </w:rPr>
              <w:tab/>
            </w:r>
            <w:r w:rsidRPr="00083670">
              <w:rPr>
                <w:rFonts w:ascii="Arial" w:hAnsi="Arial" w:cs="Arial"/>
                <w:color w:val="000000"/>
                <w:sz w:val="16"/>
                <w:szCs w:val="16"/>
                <w:lang w:eastAsia="nb-NO"/>
              </w:rPr>
              <w:t>tir76-201</w:t>
            </w:r>
          </w:p>
        </w:tc>
      </w:tr>
    </w:tbl>
    <w:p w14:paraId="4C34BC19" w14:textId="77777777" w:rsidR="00761392" w:rsidRDefault="00761392" w:rsidP="00761392"/>
    <w:p w14:paraId="1E20D6D6" w14:textId="77777777" w:rsidR="00761392" w:rsidRPr="00DA4AA2" w:rsidRDefault="00761392" w:rsidP="00761392"/>
    <w:p w14:paraId="6CDE9BB8" w14:textId="77777777" w:rsidR="00761392" w:rsidRPr="009357BB" w:rsidRDefault="00761392" w:rsidP="00761392"/>
    <w:p w14:paraId="3308C2BA" w14:textId="77777777" w:rsidR="00761392" w:rsidRDefault="00761392" w:rsidP="00761392">
      <w:pPr>
        <w:sectPr w:rsidR="00761392" w:rsidSect="00025F8D">
          <w:headerReference w:type="default" r:id="rId53"/>
          <w:footerReference w:type="default" r:id="rId54"/>
          <w:pgSz w:w="11920" w:h="16840"/>
          <w:pgMar w:top="1321" w:right="862" w:bottom="941" w:left="1021" w:header="57" w:footer="774" w:gutter="0"/>
          <w:cols w:space="708"/>
          <w:docGrid w:linePitch="299"/>
        </w:sectPr>
      </w:pPr>
    </w:p>
    <w:p w14:paraId="72232E29" w14:textId="77777777" w:rsidR="00761392" w:rsidRDefault="00761392" w:rsidP="00761392">
      <w:pPr>
        <w:pStyle w:val="Heading3"/>
      </w:pPr>
      <w:bookmarkStart w:id="1741" w:name="_Toc510780903"/>
      <w:r>
        <w:lastRenderedPageBreak/>
        <w:t>Dettaglio</w:t>
      </w:r>
      <w:bookmarkEnd w:id="1741"/>
    </w:p>
    <w:p w14:paraId="4AAEDDDE" w14:textId="77777777" w:rsidR="00761392" w:rsidRPr="00204E68" w:rsidRDefault="00761392" w:rsidP="00761392">
      <w:pPr>
        <w:jc w:val="both"/>
        <w:rPr>
          <w:lang w:val="it-IT"/>
        </w:rPr>
      </w:pPr>
      <w:r w:rsidRPr="00204E68">
        <w:rPr>
          <w:lang w:val="it-IT"/>
        </w:rPr>
        <w:t>Specifica dettagliata dei contenuti informativi e delle regole di business associate.</w:t>
      </w:r>
    </w:p>
    <w:p w14:paraId="31827AF8" w14:textId="77777777" w:rsidR="00761392" w:rsidRPr="00204E68" w:rsidRDefault="00761392" w:rsidP="00761392">
      <w:pPr>
        <w:jc w:val="both"/>
        <w:rPr>
          <w:lang w:val="it-IT"/>
        </w:rPr>
      </w:pPr>
    </w:p>
    <w:p w14:paraId="75B45674" w14:textId="77777777" w:rsidR="00761392" w:rsidRPr="00204E68" w:rsidRDefault="00761392" w:rsidP="00761392">
      <w:pPr>
        <w:jc w:val="both"/>
        <w:rPr>
          <w:lang w:val="it-IT"/>
        </w:rPr>
      </w:pPr>
      <w:r w:rsidRPr="00204E68">
        <w:rPr>
          <w:lang w:val="it-IT"/>
        </w:rPr>
        <w:t>I requisiti informativi vengono indicati alla voce “Info req.ID”:</w:t>
      </w:r>
    </w:p>
    <w:p w14:paraId="2265A298" w14:textId="77777777" w:rsidR="00761392" w:rsidRPr="00204E68" w:rsidRDefault="00761392" w:rsidP="00761392">
      <w:pPr>
        <w:rPr>
          <w:lang w:val="it-IT"/>
        </w:rPr>
      </w:pPr>
    </w:p>
    <w:p w14:paraId="301B5DD6" w14:textId="77777777" w:rsidR="00761392" w:rsidRPr="00204E68" w:rsidRDefault="00761392" w:rsidP="00761392">
      <w:pPr>
        <w:widowControl w:val="0"/>
        <w:tabs>
          <w:tab w:val="left" w:pos="1047"/>
        </w:tabs>
        <w:autoSpaceDE w:val="0"/>
        <w:autoSpaceDN w:val="0"/>
        <w:adjustRightInd w:val="0"/>
        <w:ind w:left="720"/>
        <w:rPr>
          <w:rFonts w:ascii="Arial" w:hAnsi="Arial" w:cs="Arial"/>
          <w:sz w:val="16"/>
          <w:szCs w:val="16"/>
          <w:lang w:val="it-IT"/>
        </w:rPr>
      </w:pPr>
      <w:r w:rsidRPr="00204E68">
        <w:rPr>
          <w:rFonts w:ascii="Arial" w:hAnsi="Arial" w:cs="Arial"/>
          <w:b/>
          <w:bCs/>
          <w:color w:val="000000"/>
          <w:sz w:val="16"/>
          <w:szCs w:val="16"/>
          <w:lang w:val="it-IT"/>
        </w:rPr>
        <w:t>Info req.ID</w:t>
      </w:r>
      <w:r w:rsidRPr="00204E68">
        <w:rPr>
          <w:rFonts w:ascii="Arial" w:hAnsi="Arial" w:cs="Arial"/>
          <w:sz w:val="16"/>
          <w:szCs w:val="16"/>
          <w:lang w:val="it-IT"/>
        </w:rPr>
        <w:tab/>
      </w:r>
      <w:r w:rsidRPr="00204E68">
        <w:rPr>
          <w:rFonts w:ascii="Arial" w:hAnsi="Arial" w:cs="Arial"/>
          <w:color w:val="000000"/>
          <w:sz w:val="16"/>
          <w:szCs w:val="16"/>
          <w:lang w:val="it-IT"/>
        </w:rPr>
        <w:t>tir</w:t>
      </w:r>
      <w:r>
        <w:rPr>
          <w:rFonts w:ascii="Arial" w:hAnsi="Arial" w:cs="Arial"/>
          <w:color w:val="000000"/>
          <w:sz w:val="16"/>
          <w:szCs w:val="16"/>
          <w:lang w:val="it-IT"/>
        </w:rPr>
        <w:t>76</w:t>
      </w:r>
      <w:r w:rsidRPr="00204E68">
        <w:rPr>
          <w:rFonts w:ascii="Arial" w:hAnsi="Arial" w:cs="Arial"/>
          <w:color w:val="000000"/>
          <w:sz w:val="16"/>
          <w:szCs w:val="16"/>
          <w:lang w:val="it-IT"/>
        </w:rPr>
        <w:t>-003</w:t>
      </w:r>
    </w:p>
    <w:p w14:paraId="24EBB28F" w14:textId="77777777" w:rsidR="00761392" w:rsidRPr="00204E68" w:rsidRDefault="00761392" w:rsidP="00761392">
      <w:pPr>
        <w:rPr>
          <w:lang w:val="it-IT"/>
        </w:rPr>
      </w:pPr>
    </w:p>
    <w:p w14:paraId="012DED4C" w14:textId="77777777" w:rsidR="00761392" w:rsidRPr="00204E68" w:rsidRDefault="00761392" w:rsidP="00761392">
      <w:pPr>
        <w:jc w:val="both"/>
        <w:rPr>
          <w:lang w:val="it-IT"/>
        </w:rPr>
      </w:pPr>
      <w:r w:rsidRPr="00204E68">
        <w:rPr>
          <w:lang w:val="it-IT"/>
        </w:rPr>
        <w:t>I requisiti di business, possibilmente comuni a diversi elementi informativi, vengono indicati come segue:</w:t>
      </w:r>
    </w:p>
    <w:p w14:paraId="59F52BD0" w14:textId="77777777" w:rsidR="00761392" w:rsidRPr="00204E68" w:rsidRDefault="00761392" w:rsidP="00761392">
      <w:pPr>
        <w:widowControl w:val="0"/>
        <w:tabs>
          <w:tab w:val="left" w:pos="1047"/>
        </w:tabs>
        <w:autoSpaceDE w:val="0"/>
        <w:autoSpaceDN w:val="0"/>
        <w:adjustRightInd w:val="0"/>
        <w:rPr>
          <w:rFonts w:ascii="Arial" w:hAnsi="Arial" w:cs="Arial"/>
          <w:b/>
          <w:bCs/>
          <w:color w:val="000000"/>
          <w:sz w:val="16"/>
          <w:szCs w:val="16"/>
          <w:lang w:val="it-IT"/>
        </w:rPr>
      </w:pPr>
    </w:p>
    <w:p w14:paraId="2D9EB50A" w14:textId="77777777" w:rsidR="00761392" w:rsidRPr="00204E68" w:rsidRDefault="00761392" w:rsidP="00761392">
      <w:pPr>
        <w:widowControl w:val="0"/>
        <w:tabs>
          <w:tab w:val="left" w:pos="1047"/>
        </w:tabs>
        <w:autoSpaceDE w:val="0"/>
        <w:autoSpaceDN w:val="0"/>
        <w:adjustRightInd w:val="0"/>
        <w:ind w:left="720"/>
        <w:rPr>
          <w:rFonts w:ascii="Arial" w:hAnsi="Arial" w:cs="Arial"/>
          <w:color w:val="000000"/>
          <w:sz w:val="16"/>
          <w:szCs w:val="16"/>
          <w:lang w:val="it-IT"/>
        </w:rPr>
      </w:pPr>
      <w:r w:rsidRPr="00204E68">
        <w:rPr>
          <w:rFonts w:ascii="Arial" w:hAnsi="Arial" w:cs="Arial"/>
          <w:b/>
          <w:bCs/>
          <w:color w:val="000000"/>
          <w:sz w:val="16"/>
          <w:szCs w:val="16"/>
          <w:lang w:val="it-IT"/>
        </w:rPr>
        <w:t>Bus req.ID</w:t>
      </w:r>
      <w:r w:rsidRPr="00204E68">
        <w:rPr>
          <w:rFonts w:ascii="Arial" w:hAnsi="Arial" w:cs="Arial"/>
          <w:sz w:val="16"/>
          <w:szCs w:val="16"/>
          <w:lang w:val="it-IT"/>
        </w:rPr>
        <w:tab/>
      </w:r>
      <w:r w:rsidRPr="00204E68">
        <w:rPr>
          <w:rFonts w:ascii="Arial" w:hAnsi="Arial" w:cs="Arial"/>
          <w:color w:val="000000"/>
          <w:sz w:val="16"/>
          <w:szCs w:val="16"/>
          <w:lang w:val="it-IT"/>
        </w:rPr>
        <w:t>tbr</w:t>
      </w:r>
      <w:r>
        <w:rPr>
          <w:rFonts w:ascii="Arial" w:hAnsi="Arial" w:cs="Arial"/>
          <w:color w:val="000000"/>
          <w:sz w:val="16"/>
          <w:szCs w:val="16"/>
          <w:lang w:val="it-IT"/>
        </w:rPr>
        <w:t>76</w:t>
      </w:r>
      <w:r w:rsidRPr="00204E68">
        <w:rPr>
          <w:rFonts w:ascii="Arial" w:hAnsi="Arial" w:cs="Arial"/>
          <w:color w:val="000000"/>
          <w:sz w:val="16"/>
          <w:szCs w:val="16"/>
          <w:lang w:val="it-IT"/>
        </w:rPr>
        <w:t>-001</w:t>
      </w:r>
    </w:p>
    <w:p w14:paraId="3C9403D8" w14:textId="77777777" w:rsidR="00761392" w:rsidRPr="00204E68" w:rsidRDefault="00761392" w:rsidP="00761392">
      <w:pPr>
        <w:widowControl w:val="0"/>
        <w:tabs>
          <w:tab w:val="left" w:pos="1047"/>
        </w:tabs>
        <w:autoSpaceDE w:val="0"/>
        <w:autoSpaceDN w:val="0"/>
        <w:adjustRightInd w:val="0"/>
        <w:rPr>
          <w:rFonts w:ascii="Arial" w:hAnsi="Arial" w:cs="Arial"/>
          <w:color w:val="000000"/>
          <w:sz w:val="16"/>
          <w:szCs w:val="16"/>
          <w:lang w:val="it-IT"/>
        </w:rPr>
      </w:pPr>
    </w:p>
    <w:p w14:paraId="15644CB0" w14:textId="77777777" w:rsidR="00761392" w:rsidRPr="00204E68" w:rsidRDefault="00761392" w:rsidP="00761392">
      <w:pPr>
        <w:jc w:val="both"/>
        <w:rPr>
          <w:lang w:val="it-IT"/>
        </w:rPr>
      </w:pPr>
      <w:r w:rsidRPr="00204E68">
        <w:rPr>
          <w:lang w:val="it-IT"/>
        </w:rPr>
        <w:t>Le regole di business vengono riferite mediante il loro identificatore ma dettagliate in specifica separata, come segue:</w:t>
      </w:r>
    </w:p>
    <w:p w14:paraId="43DEBFE6" w14:textId="77777777" w:rsidR="00761392" w:rsidRPr="00204E68" w:rsidRDefault="00761392" w:rsidP="00761392">
      <w:pPr>
        <w:rPr>
          <w:lang w:val="it-IT"/>
        </w:rPr>
      </w:pPr>
    </w:p>
    <w:p w14:paraId="5374AABA" w14:textId="77777777" w:rsidR="00761392" w:rsidRPr="00204E68" w:rsidRDefault="00761392" w:rsidP="00761392">
      <w:pPr>
        <w:widowControl w:val="0"/>
        <w:tabs>
          <w:tab w:val="left" w:pos="1229"/>
        </w:tabs>
        <w:autoSpaceDE w:val="0"/>
        <w:autoSpaceDN w:val="0"/>
        <w:adjustRightInd w:val="0"/>
        <w:ind w:left="720"/>
        <w:rPr>
          <w:rFonts w:ascii="Arial" w:hAnsi="Arial" w:cs="Arial"/>
          <w:color w:val="000000"/>
          <w:sz w:val="16"/>
          <w:szCs w:val="16"/>
          <w:lang w:val="it-IT"/>
        </w:rPr>
      </w:pPr>
      <w:r w:rsidRPr="00204E68">
        <w:rPr>
          <w:rFonts w:ascii="Arial" w:hAnsi="Arial" w:cs="Arial"/>
          <w:b/>
          <w:bCs/>
          <w:color w:val="000000"/>
          <w:sz w:val="16"/>
          <w:szCs w:val="16"/>
          <w:lang w:val="it-IT"/>
        </w:rPr>
        <w:t>Regole</w:t>
      </w:r>
      <w:r w:rsidRPr="00204E68">
        <w:rPr>
          <w:rFonts w:ascii="Arial" w:hAnsi="Arial" w:cs="Arial"/>
          <w:sz w:val="16"/>
          <w:szCs w:val="16"/>
          <w:lang w:val="it-IT"/>
        </w:rPr>
        <w:tab/>
      </w:r>
      <w:r w:rsidRPr="00204E68">
        <w:rPr>
          <w:rFonts w:ascii="Arial" w:hAnsi="Arial" w:cs="Arial"/>
          <w:color w:val="000000"/>
          <w:sz w:val="16"/>
          <w:szCs w:val="16"/>
          <w:lang w:val="it-IT"/>
        </w:rPr>
        <w:t>BII2-T</w:t>
      </w:r>
      <w:r>
        <w:rPr>
          <w:rFonts w:ascii="Arial" w:hAnsi="Arial" w:cs="Arial"/>
          <w:color w:val="000000"/>
          <w:sz w:val="16"/>
          <w:szCs w:val="16"/>
          <w:lang w:val="it-IT"/>
        </w:rPr>
        <w:t>76</w:t>
      </w:r>
      <w:r w:rsidRPr="00204E68">
        <w:rPr>
          <w:rFonts w:ascii="Arial" w:hAnsi="Arial" w:cs="Arial"/>
          <w:color w:val="000000"/>
          <w:sz w:val="16"/>
          <w:szCs w:val="16"/>
          <w:lang w:val="it-IT"/>
        </w:rPr>
        <w:t>-R002</w:t>
      </w:r>
    </w:p>
    <w:p w14:paraId="3DC6890C" w14:textId="77777777" w:rsidR="00761392" w:rsidRPr="00204E68" w:rsidRDefault="00761392" w:rsidP="00761392">
      <w:pPr>
        <w:widowControl w:val="0"/>
        <w:tabs>
          <w:tab w:val="left" w:pos="1229"/>
        </w:tabs>
        <w:autoSpaceDE w:val="0"/>
        <w:autoSpaceDN w:val="0"/>
        <w:adjustRightInd w:val="0"/>
        <w:ind w:left="720"/>
        <w:rPr>
          <w:lang w:val="it-IT"/>
        </w:rPr>
        <w:sectPr w:rsidR="00761392" w:rsidRPr="00204E68" w:rsidSect="001C1CEE">
          <w:headerReference w:type="first" r:id="rId55"/>
          <w:footerReference w:type="first" r:id="rId56"/>
          <w:pgSz w:w="11906" w:h="16838"/>
          <w:pgMar w:top="850" w:right="1135" w:bottom="850" w:left="1135" w:header="709" w:footer="703" w:gutter="0"/>
          <w:cols w:space="720"/>
          <w:docGrid w:linePitch="299"/>
        </w:sectPr>
      </w:pPr>
      <w:r w:rsidRPr="00204E68">
        <w:rPr>
          <w:rFonts w:ascii="Arial" w:hAnsi="Arial" w:cs="Arial"/>
          <w:sz w:val="16"/>
          <w:szCs w:val="16"/>
          <w:lang w:val="it-IT"/>
        </w:rPr>
        <w:tab/>
      </w:r>
      <w:r w:rsidRPr="00204E68">
        <w:rPr>
          <w:rFonts w:ascii="Arial" w:hAnsi="Arial" w:cs="Arial"/>
          <w:sz w:val="16"/>
          <w:szCs w:val="16"/>
          <w:lang w:val="it-IT"/>
        </w:rPr>
        <w:tab/>
        <w:t>INT</w:t>
      </w:r>
      <w:r w:rsidRPr="00204E68">
        <w:rPr>
          <w:rFonts w:ascii="Arial" w:hAnsi="Arial" w:cs="Arial"/>
          <w:color w:val="000000"/>
          <w:sz w:val="16"/>
          <w:szCs w:val="16"/>
          <w:lang w:val="it-IT"/>
        </w:rPr>
        <w:t xml:space="preserve">-************ </w:t>
      </w:r>
      <w:r w:rsidRPr="00204E68">
        <w:rPr>
          <w:rFonts w:ascii="Arial" w:hAnsi="Arial" w:cs="Arial"/>
          <w:color w:val="000000"/>
          <w:sz w:val="16"/>
          <w:szCs w:val="16"/>
          <w:lang w:val="it-IT"/>
        </w:rPr>
        <w:tab/>
        <w:t>(</w:t>
      </w:r>
      <w:r w:rsidRPr="00204E68">
        <w:rPr>
          <w:rFonts w:ascii="Arial" w:hAnsi="Arial" w:cs="Arial"/>
          <w:i/>
          <w:color w:val="000000"/>
          <w:sz w:val="16"/>
          <w:szCs w:val="16"/>
          <w:lang w:val="it-IT"/>
        </w:rPr>
        <w:t>Eventuali regole Intercent-ER / UBL Italia</w:t>
      </w:r>
      <w:r w:rsidRPr="00204E68">
        <w:rPr>
          <w:rFonts w:ascii="Arial" w:hAnsi="Arial" w:cs="Arial"/>
          <w:color w:val="000000"/>
          <w:sz w:val="16"/>
          <w:szCs w:val="16"/>
          <w:lang w:val="it-IT"/>
        </w:rPr>
        <w:t>)</w:t>
      </w:r>
    </w:p>
    <w:p w14:paraId="04846548" w14:textId="77777777" w:rsidR="00761392" w:rsidRPr="008C3B52" w:rsidRDefault="00761392" w:rsidP="00761392">
      <w:pPr>
        <w:rPr>
          <w:lang w:val="it-IT"/>
        </w:rPr>
      </w:pPr>
    </w:p>
    <w:tbl>
      <w:tblPr>
        <w:tblW w:w="14884" w:type="dxa"/>
        <w:tblLayout w:type="fixed"/>
        <w:tblCellMar>
          <w:left w:w="0" w:type="dxa"/>
          <w:right w:w="0" w:type="dxa"/>
        </w:tblCellMar>
        <w:tblLook w:val="0000" w:firstRow="0" w:lastRow="0" w:firstColumn="0" w:lastColumn="0" w:noHBand="0" w:noVBand="0"/>
      </w:tblPr>
      <w:tblGrid>
        <w:gridCol w:w="485"/>
        <w:gridCol w:w="242"/>
        <w:gridCol w:w="243"/>
        <w:gridCol w:w="242"/>
        <w:gridCol w:w="242"/>
        <w:gridCol w:w="243"/>
        <w:gridCol w:w="2444"/>
        <w:gridCol w:w="4790"/>
        <w:gridCol w:w="5953"/>
      </w:tblGrid>
      <w:tr w:rsidR="00761392" w:rsidRPr="00AA22AD" w14:paraId="53CEE22F" w14:textId="77777777" w:rsidTr="00761392">
        <w:trPr>
          <w:cantSplit/>
        </w:trPr>
        <w:tc>
          <w:tcPr>
            <w:tcW w:w="4141" w:type="dxa"/>
            <w:gridSpan w:val="7"/>
            <w:tcBorders>
              <w:top w:val="nil"/>
              <w:left w:val="nil"/>
              <w:bottom w:val="single" w:sz="6" w:space="0" w:color="000000"/>
              <w:right w:val="nil"/>
            </w:tcBorders>
            <w:shd w:val="clear" w:color="auto" w:fill="C0C0C0"/>
          </w:tcPr>
          <w:p w14:paraId="662E3F6A" w14:textId="77777777" w:rsidR="00761392" w:rsidRPr="00AA22AD" w:rsidRDefault="00761392" w:rsidP="00761392">
            <w:pPr>
              <w:widowControl w:val="0"/>
              <w:tabs>
                <w:tab w:val="left" w:pos="89"/>
              </w:tabs>
              <w:autoSpaceDE w:val="0"/>
              <w:autoSpaceDN w:val="0"/>
              <w:adjustRightInd w:val="0"/>
              <w:spacing w:before="60" w:after="60"/>
              <w:rPr>
                <w:rFonts w:ascii="Arial" w:hAnsi="Arial" w:cs="Arial"/>
                <w:sz w:val="12"/>
                <w:szCs w:val="12"/>
                <w:lang w:val="nb-NO" w:eastAsia="nb-NO"/>
              </w:rPr>
            </w:pPr>
            <w:commentRangeStart w:id="1742"/>
            <w:r w:rsidRPr="00AA22AD">
              <w:rPr>
                <w:rFonts w:ascii="Arial" w:hAnsi="Arial" w:cs="Arial"/>
                <w:sz w:val="20"/>
                <w:szCs w:val="20"/>
                <w:lang w:val="nb-NO"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1743B18F"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1AFF6B95"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commentRangeEnd w:id="1742"/>
            <w:r w:rsidR="005C75BA">
              <w:rPr>
                <w:rStyle w:val="CommentReference"/>
              </w:rPr>
              <w:commentReference w:id="1742"/>
            </w:r>
          </w:p>
        </w:tc>
      </w:tr>
      <w:tr w:rsidR="00761392" w:rsidRPr="00AA22AD" w14:paraId="6CD54D78" w14:textId="77777777" w:rsidTr="00761392">
        <w:trPr>
          <w:cantSplit/>
          <w:trHeight w:hRule="exact" w:val="14"/>
        </w:trPr>
        <w:tc>
          <w:tcPr>
            <w:tcW w:w="4141" w:type="dxa"/>
            <w:gridSpan w:val="7"/>
            <w:tcBorders>
              <w:top w:val="nil"/>
              <w:left w:val="nil"/>
              <w:bottom w:val="nil"/>
              <w:right w:val="nil"/>
            </w:tcBorders>
            <w:shd w:val="clear" w:color="auto" w:fill="FFFFFF"/>
          </w:tcPr>
          <w:p w14:paraId="42C8019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0DF2A40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308B58A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77D07DF" w14:textId="77777777" w:rsidTr="00761392">
        <w:trPr>
          <w:cantSplit/>
        </w:trPr>
        <w:tc>
          <w:tcPr>
            <w:tcW w:w="4141" w:type="dxa"/>
            <w:gridSpan w:val="7"/>
            <w:tcBorders>
              <w:top w:val="nil"/>
              <w:left w:val="nil"/>
              <w:bottom w:val="dotted" w:sz="6" w:space="0" w:color="C0C0C0"/>
              <w:right w:val="nil"/>
            </w:tcBorders>
            <w:shd w:val="clear" w:color="auto" w:fill="FFFFFF"/>
          </w:tcPr>
          <w:p w14:paraId="4E09DB0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20"/>
                <w:szCs w:val="20"/>
                <w:lang w:val="nb-NO" w:eastAsia="nb-NO"/>
              </w:rPr>
              <w:t>R</w:t>
            </w:r>
            <w:r>
              <w:rPr>
                <w:rFonts w:ascii="Arial" w:hAnsi="Arial" w:cs="Arial"/>
                <w:b/>
                <w:bCs/>
                <w:color w:val="000000"/>
                <w:sz w:val="20"/>
                <w:szCs w:val="20"/>
                <w:lang w:val="nb-NO" w:eastAsia="nb-NO"/>
              </w:rPr>
              <w:t>isposta d’Ordine</w:t>
            </w:r>
          </w:p>
        </w:tc>
        <w:tc>
          <w:tcPr>
            <w:tcW w:w="4790" w:type="dxa"/>
            <w:tcBorders>
              <w:top w:val="nil"/>
              <w:left w:val="dotted" w:sz="6" w:space="0" w:color="C0C0C0"/>
              <w:bottom w:val="dotted" w:sz="6" w:space="0" w:color="C0C0C0"/>
              <w:right w:val="nil"/>
            </w:tcBorders>
            <w:shd w:val="clear" w:color="auto" w:fill="FFFFFF"/>
          </w:tcPr>
          <w:p w14:paraId="6B243458"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OrderResponseType</w:t>
            </w:r>
          </w:p>
        </w:tc>
        <w:tc>
          <w:tcPr>
            <w:tcW w:w="5953" w:type="dxa"/>
            <w:tcBorders>
              <w:top w:val="nil"/>
              <w:left w:val="dotted" w:sz="6" w:space="0" w:color="C0C0C0"/>
              <w:bottom w:val="dotted" w:sz="6" w:space="0" w:color="C0C0C0"/>
              <w:right w:val="nil"/>
            </w:tcBorders>
            <w:shd w:val="clear" w:color="auto" w:fill="FFFFFF"/>
          </w:tcPr>
          <w:p w14:paraId="66F8F28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11DA2BED" w14:textId="77777777" w:rsidTr="00761392">
        <w:trPr>
          <w:cantSplit/>
          <w:trHeight w:hRule="exact" w:val="783"/>
        </w:trPr>
        <w:tc>
          <w:tcPr>
            <w:tcW w:w="485" w:type="dxa"/>
            <w:tcBorders>
              <w:top w:val="nil"/>
              <w:left w:val="nil"/>
              <w:bottom w:val="dotted" w:sz="6" w:space="0" w:color="C0C0C0"/>
              <w:right w:val="nil"/>
            </w:tcBorders>
            <w:shd w:val="clear" w:color="auto" w:fill="FFFFFF"/>
          </w:tcPr>
          <w:p w14:paraId="12A3E64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38048" behindDoc="0" locked="1" layoutInCell="0" allowOverlap="1" wp14:anchorId="65C623A0" wp14:editId="67388D47">
                      <wp:simplePos x="0" y="0"/>
                      <wp:positionH relativeFrom="column">
                        <wp:posOffset>0</wp:posOffset>
                      </wp:positionH>
                      <wp:positionV relativeFrom="paragraph">
                        <wp:posOffset>9525</wp:posOffset>
                      </wp:positionV>
                      <wp:extent cx="307975" cy="497205"/>
                      <wp:effectExtent l="0" t="0" r="0" b="0"/>
                      <wp:wrapNone/>
                      <wp:docPr id="56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15"/>
                                <a:chExt cx="485" cy="783"/>
                              </a:xfrm>
                            </wpg:grpSpPr>
                            <wps:wsp>
                              <wps:cNvPr id="5676" name="Rectangle 3"/>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77" name="Rectangle 4"/>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B692AA5" id="Group 2" o:spid="_x0000_s1026" style="position:absolute;margin-left:0;margin-top:.75pt;width:24.25pt;height:39.15pt;z-index:252738048" coordorigin=",15"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" o:allowincell="f">
                      <v:rect id="Rectangle 3" o:spid="_x0000_s1027" style="position:absolute;left:114;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nMMYA&#10;AADdAAAADwAAAGRycy9kb3ducmV2LnhtbESPQWvCQBSE74L/YXkFb7qp0LREV5GA4kEs2lI8vmZf&#10;k2D2bdjdmuiv7woFj8PMfMPMl71pxIWcry0reJ4kIIgLq2suFXx+rMdvIHxA1thYJgVX8rBcDAdz&#10;zLTt+ECXYyhFhLDPUEEVQptJ6YuKDPqJbYmj92OdwRClK6V22EW4aeQ0SVJpsOa4UGFLeUXF+fhr&#10;FLx/+/Z2C3nabVDu8u1munenL6VGT/1qBiJQHx7h//ZWK3hJX1O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fnMMYAAADdAAAADwAAAAAAAAAAAAAAAACYAgAAZHJz&#10;L2Rvd25yZXYueG1sUEsFBgAAAAAEAAQA9QAAAIsDAAAAAA==&#10;" fillcolor="gray" stroked="f" strokeweight="0"/>
                      <v:rect id="Rectangle 4"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Cq8YA&#10;AADdAAAADwAAAGRycy9kb3ducmV2LnhtbESPQWvCQBSE74L/YXlCb7qp0Fiiq5SA4qFUtEU8PrOv&#10;SWj2bdhdTeqv7wpCj8PMfMMsVr1pxJWcry0reJ4kIIgLq2suFXx9rsevIHxA1thYJgW/5GG1HA4W&#10;mGnb8Z6uh1CKCGGfoYIqhDaT0hcVGfQT2xJH79s6gyFKV0rtsItw08hpkqTSYM1xocKW8oqKn8PF&#10;KNidfXu7hTztNijf8+1m+uFOR6WeRv3bHESgPvyHH+2tVvCSzmZ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tCq8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34C5295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cbc:UBLVersionID</w:t>
            </w:r>
          </w:p>
        </w:tc>
        <w:tc>
          <w:tcPr>
            <w:tcW w:w="4790" w:type="dxa"/>
            <w:tcBorders>
              <w:top w:val="nil"/>
              <w:left w:val="dotted" w:sz="6" w:space="0" w:color="C0C0C0"/>
              <w:bottom w:val="dotted" w:sz="6" w:space="0" w:color="C0C0C0"/>
              <w:right w:val="nil"/>
            </w:tcBorders>
            <w:shd w:val="clear" w:color="auto" w:fill="FFFFFF"/>
          </w:tcPr>
          <w:p w14:paraId="0AD01E17"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6D1F1B44"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cbc:UBLVersionIDType</w:t>
            </w:r>
          </w:p>
          <w:p w14:paraId="5D65E168"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p>
          <w:p w14:paraId="28854D97"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Esempio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2.1</w:t>
            </w:r>
          </w:p>
        </w:tc>
        <w:tc>
          <w:tcPr>
            <w:tcW w:w="5953" w:type="dxa"/>
            <w:tcBorders>
              <w:top w:val="nil"/>
              <w:left w:val="dotted" w:sz="6" w:space="0" w:color="C0C0C0"/>
              <w:bottom w:val="dotted" w:sz="6" w:space="0" w:color="C0C0C0"/>
              <w:right w:val="nil"/>
            </w:tcBorders>
            <w:shd w:val="clear" w:color="auto" w:fill="FFFFFF"/>
          </w:tcPr>
          <w:p w14:paraId="1CFE6888"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UBLVersionID</w:t>
            </w:r>
          </w:p>
          <w:p w14:paraId="66FCF89A"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version of UBL the message is based on (2.1)</w:t>
            </w:r>
          </w:p>
        </w:tc>
      </w:tr>
      <w:tr w:rsidR="00761392" w:rsidRPr="00AA22AD" w14:paraId="718946CD" w14:textId="77777777" w:rsidTr="00761392">
        <w:trPr>
          <w:cantSplit/>
          <w:trHeight w:hRule="exact" w:val="975"/>
        </w:trPr>
        <w:tc>
          <w:tcPr>
            <w:tcW w:w="485" w:type="dxa"/>
            <w:tcBorders>
              <w:top w:val="nil"/>
              <w:left w:val="nil"/>
              <w:bottom w:val="dotted" w:sz="6" w:space="0" w:color="C0C0C0"/>
              <w:right w:val="nil"/>
            </w:tcBorders>
            <w:shd w:val="clear" w:color="auto" w:fill="FFFFFF"/>
          </w:tcPr>
          <w:p w14:paraId="79D3DFD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40096" behindDoc="0" locked="1" layoutInCell="0" allowOverlap="1" wp14:anchorId="3CAEB301" wp14:editId="7F90CA56">
                      <wp:simplePos x="0" y="0"/>
                      <wp:positionH relativeFrom="column">
                        <wp:posOffset>0</wp:posOffset>
                      </wp:positionH>
                      <wp:positionV relativeFrom="paragraph">
                        <wp:posOffset>9525</wp:posOffset>
                      </wp:positionV>
                      <wp:extent cx="307975" cy="619125"/>
                      <wp:effectExtent l="0" t="0" r="0" b="0"/>
                      <wp:wrapNone/>
                      <wp:docPr id="567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19125"/>
                                <a:chOff x="0" y="15"/>
                                <a:chExt cx="485" cy="975"/>
                              </a:xfrm>
                            </wpg:grpSpPr>
                            <wps:wsp>
                              <wps:cNvPr id="5679" name="Rectangle 6"/>
                              <wps:cNvSpPr>
                                <a:spLocks noChangeArrowheads="1"/>
                              </wps:cNvSpPr>
                              <wps:spPr bwMode="auto">
                                <a:xfrm>
                                  <a:off x="114"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80" name="Rectangle 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1F6B157" id="Group 5" o:spid="_x0000_s1026" style="position:absolute;margin-left:0;margin-top:.75pt;width:24.25pt;height:48.75pt;z-index:252740096" coordorigin=",15" coordsize="4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" o:allowincell="f">
                      <v:rect id="Rectangle 6" o:spid="_x0000_s1027" style="position:absolute;left:114;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zQscA&#10;AADdAAAADwAAAGRycy9kb3ducmV2LnhtbESPQWvCQBSE74X+h+UJvdWNQmONrlICFQ/FohXx+My+&#10;JqHZt2F3a1J/vVsQPA4z8w0zX/amEWdyvrasYDRMQBAXVtdcKth/vT+/gvABWWNjmRT8kYfl4vFh&#10;jpm2HW/pvAuliBD2GSqoQmgzKX1RkUE/tC1x9L6tMxiidKXUDrsIN40cJ0kqDdYcFypsKa+o+Nn9&#10;GgWfJ99eLiFPuxXKj3y9Gm/c8aDU06B/m4EI1Id7+NZeawUv6WQK/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Yc0LHAAAA3QAAAA8AAAAAAAAAAAAAAAAAmAIAAGRy&#10;cy9kb3ducmV2LnhtbFBLBQYAAAAABAAEAPUAAACMAwAAAAA=&#10;" fillcolor="gray" stroked="f" strokeweight="0"/>
                      <v:rect id="Rectangle 7"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MQA&#10;AADdAAAADwAAAGRycy9kb3ducmV2LnhtbERPz2vCMBS+C/sfwht4s6kFi3TGIoWJB3HMjbHjW/PW&#10;ljUvJcls51+/HASPH9/vTTmZXlzI+c6ygmWSgiCure64UfD+9rxYg/ABWWNvmRT8kYdy+zDbYKHt&#10;yK90OYdGxBD2BSpoQxgKKX3dkkGf2IE4ct/WGQwRukZqh2MMN73M0jSXBjuODS0OVLVU/5x/jYKX&#10;Lz9cr6HKxz3KY3XYZyf3+aHU/HHaPYEINIW7+OY+aAWrfB33xzfxCc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3qvjEAAAA3QAAAA8AAAAAAAAAAAAAAAAAmAIAAGRycy9k&#10;b3ducmV2LnhtbFBLBQYAAAAABAAEAPUAAACJAw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5040070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cbc:CustomizationID</w:t>
            </w:r>
          </w:p>
        </w:tc>
        <w:tc>
          <w:tcPr>
            <w:tcW w:w="4790" w:type="dxa"/>
            <w:tcBorders>
              <w:top w:val="nil"/>
              <w:left w:val="dotted" w:sz="6" w:space="0" w:color="C0C0C0"/>
              <w:bottom w:val="dotted" w:sz="6" w:space="0" w:color="C0C0C0"/>
              <w:right w:val="nil"/>
            </w:tcBorders>
            <w:shd w:val="clear" w:color="auto" w:fill="FFFFFF"/>
          </w:tcPr>
          <w:p w14:paraId="435AD7E2"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0F18DD5C"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cbc:CustomizationIDType</w:t>
            </w:r>
          </w:p>
          <w:p w14:paraId="47F0C73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tir76-001</w:t>
            </w:r>
          </w:p>
          <w:p w14:paraId="7B1897E5"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Esempio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urn:www.cenbii.eu:transaction:biitrns076:ver2.0:</w:t>
            </w:r>
          </w:p>
          <w:p w14:paraId="79882E7D" w14:textId="77777777" w:rsidR="00761392" w:rsidRPr="00F878A2" w:rsidRDefault="00761392" w:rsidP="00761392">
            <w:pPr>
              <w:widowControl w:val="0"/>
              <w:autoSpaceDE w:val="0"/>
              <w:autoSpaceDN w:val="0"/>
              <w:adjustRightInd w:val="0"/>
              <w:rPr>
                <w:rFonts w:ascii="Arial" w:hAnsi="Arial" w:cs="Arial"/>
                <w:sz w:val="12"/>
                <w:szCs w:val="12"/>
                <w:lang w:val="it-IT" w:eastAsia="nb-NO"/>
              </w:rPr>
            </w:pPr>
            <w:r w:rsidRPr="00F878A2">
              <w:rPr>
                <w:rFonts w:ascii="Arial" w:hAnsi="Arial" w:cs="Arial"/>
                <w:color w:val="000000"/>
                <w:sz w:val="16"/>
                <w:szCs w:val="16"/>
                <w:lang w:val="it-IT" w:eastAsia="nb-NO"/>
              </w:rPr>
              <w:t>extended:urn:www.peppol.eu:bis:peppol28a:ver1.0</w:t>
            </w:r>
          </w:p>
        </w:tc>
        <w:tc>
          <w:tcPr>
            <w:tcW w:w="5953" w:type="dxa"/>
            <w:tcBorders>
              <w:top w:val="nil"/>
              <w:left w:val="dotted" w:sz="6" w:space="0" w:color="C0C0C0"/>
              <w:bottom w:val="dotted" w:sz="6" w:space="0" w:color="C0C0C0"/>
              <w:right w:val="nil"/>
            </w:tcBorders>
            <w:shd w:val="clear" w:color="auto" w:fill="FFFFFF"/>
          </w:tcPr>
          <w:p w14:paraId="786C6CD0"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Customization identifier</w:t>
            </w:r>
          </w:p>
          <w:p w14:paraId="72976E0E"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Identifies the specification of content and rules that apply to the</w:t>
            </w:r>
          </w:p>
          <w:p w14:paraId="36661116"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transaction.</w:t>
            </w:r>
          </w:p>
          <w:p w14:paraId="04AA5888"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BII2-T76-R001 - An order response MUST have a</w:t>
            </w:r>
          </w:p>
          <w:p w14:paraId="1612FD3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customization identifier</w:t>
            </w:r>
          </w:p>
        </w:tc>
      </w:tr>
      <w:tr w:rsidR="00761392" w:rsidRPr="00AA22AD" w14:paraId="71BE874C" w14:textId="77777777" w:rsidTr="00761392">
        <w:trPr>
          <w:cantSplit/>
          <w:trHeight w:hRule="exact" w:val="975"/>
        </w:trPr>
        <w:tc>
          <w:tcPr>
            <w:tcW w:w="485" w:type="dxa"/>
            <w:tcBorders>
              <w:top w:val="nil"/>
              <w:left w:val="nil"/>
              <w:bottom w:val="dotted" w:sz="6" w:space="0" w:color="C0C0C0"/>
              <w:right w:val="nil"/>
            </w:tcBorders>
            <w:shd w:val="clear" w:color="auto" w:fill="FFFFFF"/>
          </w:tcPr>
          <w:p w14:paraId="3A6E112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42144" behindDoc="0" locked="1" layoutInCell="0" allowOverlap="1" wp14:anchorId="0B0D9152" wp14:editId="70AF3482">
                      <wp:simplePos x="0" y="0"/>
                      <wp:positionH relativeFrom="column">
                        <wp:posOffset>0</wp:posOffset>
                      </wp:positionH>
                      <wp:positionV relativeFrom="paragraph">
                        <wp:posOffset>9525</wp:posOffset>
                      </wp:positionV>
                      <wp:extent cx="307975" cy="619125"/>
                      <wp:effectExtent l="0" t="0" r="0" b="0"/>
                      <wp:wrapNone/>
                      <wp:docPr id="568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19125"/>
                                <a:chOff x="0" y="15"/>
                                <a:chExt cx="485" cy="975"/>
                              </a:xfrm>
                            </wpg:grpSpPr>
                            <wps:wsp>
                              <wps:cNvPr id="5682" name="Rectangle 9"/>
                              <wps:cNvSpPr>
                                <a:spLocks noChangeArrowheads="1"/>
                              </wps:cNvSpPr>
                              <wps:spPr bwMode="auto">
                                <a:xfrm>
                                  <a:off x="114"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83" name="Rectangle 10"/>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A9C643" id="Group 8" o:spid="_x0000_s1026" style="position:absolute;margin-left:0;margin-top:.75pt;width:24.25pt;height:48.75pt;z-index:252742144" coordorigin=",15" coordsize="4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" o:allowincell="f">
                      <v:rect id="Rectangle 9" o:spid="_x0000_s1027" style="position:absolute;left:114;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mRFMYA&#10;AADdAAAADwAAAGRycy9kb3ducmV2LnhtbESPQWvCQBSE7wX/w/IEb3VjwCDRVUpA8VAsVRGPr9nX&#10;JDT7NuxuTfTXdwuFHoeZ+YZZbQbTihs531hWMJsmIIhLqxuuFJxP2+cFCB+QNbaWScGdPGzWo6cV&#10;5tr2/E63Y6hEhLDPUUEdQpdL6cuaDPqp7Yij92mdwRClq6R22Ee4aWWaJJk02HBcqLGjoqby6/ht&#10;FLx9+O7xCEXW71C+FvtdenDXi1KT8fCyBBFoCP/hv/ZeK5hnixR+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mRFMYAAADdAAAADwAAAAAAAAAAAAAAAACYAgAAZHJz&#10;L2Rvd25yZXYueG1sUEsFBgAAAAAEAAQA9QAAAIsDAAAAAA==&#10;" fillcolor="gray" stroked="f" strokeweight="0"/>
                      <v:rect id="Rectangle 10"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0j8YA&#10;AADdAAAADwAAAGRycy9kb3ducmV2LnhtbESPQWvCQBSE74X+h+UVvNVNLQaJrlICFQ+iaEU8vmZf&#10;k9Ds27C7NdFf7wpCj8PMfMPMFr1pxJmcry0reBsmIIgLq2suFRy+Pl8nIHxA1thYJgUX8rCYPz/N&#10;MNO24x2d96EUEcI+QwVVCG0mpS8qMuiHtiWO3o91BkOUrpTaYRfhppGjJEmlwZrjQoUt5RUVv/s/&#10;o2D77dvrNeRpt0S5zlfL0cadjkoNXvqPKYhAffgPP9orrWCcTt7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U0j8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B9591A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cbc:ProfileID</w:t>
            </w:r>
          </w:p>
        </w:tc>
        <w:tc>
          <w:tcPr>
            <w:tcW w:w="4790" w:type="dxa"/>
            <w:tcBorders>
              <w:top w:val="nil"/>
              <w:left w:val="dotted" w:sz="6" w:space="0" w:color="C0C0C0"/>
              <w:bottom w:val="dotted" w:sz="6" w:space="0" w:color="C0C0C0"/>
              <w:right w:val="nil"/>
            </w:tcBorders>
            <w:shd w:val="clear" w:color="auto" w:fill="FFFFFF"/>
          </w:tcPr>
          <w:p w14:paraId="2400ED16"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52943AC9"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cbc:ProfileIDType</w:t>
            </w:r>
          </w:p>
          <w:p w14:paraId="1BA00A09"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tir76-002</w:t>
            </w:r>
          </w:p>
          <w:p w14:paraId="65ADCD04"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Esempio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urn:www.cenbii.eu:profile:bii28:ver2.0</w:t>
            </w:r>
          </w:p>
        </w:tc>
        <w:tc>
          <w:tcPr>
            <w:tcW w:w="5953" w:type="dxa"/>
            <w:tcBorders>
              <w:top w:val="nil"/>
              <w:left w:val="dotted" w:sz="6" w:space="0" w:color="C0C0C0"/>
              <w:bottom w:val="dotted" w:sz="6" w:space="0" w:color="C0C0C0"/>
              <w:right w:val="nil"/>
            </w:tcBorders>
            <w:shd w:val="clear" w:color="auto" w:fill="FFFFFF"/>
          </w:tcPr>
          <w:p w14:paraId="579EF2CF"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Profile identifier</w:t>
            </w:r>
          </w:p>
          <w:p w14:paraId="07D5DFAC"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Identifies the BII profile or business process context in which</w:t>
            </w:r>
          </w:p>
          <w:p w14:paraId="32F26F40"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the transaction appears.</w:t>
            </w:r>
          </w:p>
          <w:p w14:paraId="19A2B2B5"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BII2-T76-R002 - An order response MUST have a profile</w:t>
            </w:r>
          </w:p>
          <w:p w14:paraId="11AE960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identifier</w:t>
            </w:r>
          </w:p>
        </w:tc>
      </w:tr>
      <w:tr w:rsidR="00761392" w:rsidRPr="00AA22AD" w14:paraId="21C4684B" w14:textId="77777777" w:rsidTr="00761392">
        <w:trPr>
          <w:cantSplit/>
          <w:trHeight w:hRule="exact" w:val="1167"/>
        </w:trPr>
        <w:tc>
          <w:tcPr>
            <w:tcW w:w="485" w:type="dxa"/>
            <w:tcBorders>
              <w:top w:val="nil"/>
              <w:left w:val="nil"/>
              <w:bottom w:val="dotted" w:sz="6" w:space="0" w:color="C0C0C0"/>
              <w:right w:val="nil"/>
            </w:tcBorders>
            <w:shd w:val="clear" w:color="auto" w:fill="FFFFFF"/>
          </w:tcPr>
          <w:p w14:paraId="3559590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44192" behindDoc="0" locked="1" layoutInCell="0" allowOverlap="1" wp14:anchorId="0C5DE27F" wp14:editId="0C7E5564">
                      <wp:simplePos x="0" y="0"/>
                      <wp:positionH relativeFrom="column">
                        <wp:posOffset>0</wp:posOffset>
                      </wp:positionH>
                      <wp:positionV relativeFrom="paragraph">
                        <wp:posOffset>9525</wp:posOffset>
                      </wp:positionV>
                      <wp:extent cx="307975" cy="741045"/>
                      <wp:effectExtent l="0" t="0" r="0" b="0"/>
                      <wp:wrapNone/>
                      <wp:docPr id="568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741045"/>
                                <a:chOff x="0" y="15"/>
                                <a:chExt cx="485" cy="1167"/>
                              </a:xfrm>
                            </wpg:grpSpPr>
                            <wps:wsp>
                              <wps:cNvPr id="5685" name="Rectangle 12"/>
                              <wps:cNvSpPr>
                                <a:spLocks noChangeArrowheads="1"/>
                              </wps:cNvSpPr>
                              <wps:spPr bwMode="auto">
                                <a:xfrm>
                                  <a:off x="114" y="15"/>
                                  <a:ext cx="15" cy="116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86" name="Rectangle 13"/>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8A2F43" id="Group 11" o:spid="_x0000_s1026" style="position:absolute;margin-left:0;margin-top:.75pt;width:24.25pt;height:58.35pt;z-index:252744192" coordorigin=",15" coordsize="485,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" o:allowincell="f">
                      <v:rect id="Rectangle 12" o:spid="_x0000_s1027" style="position:absolute;left:114;top:15;width:15;height:1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JYMYA&#10;AADdAAAADwAAAGRycy9kb3ducmV2LnhtbESPQWvCQBSE7wX/w/KE3upGwSDRVSSgeCiW2iIen9ln&#10;Esy+Dburif76bqHQ4zAz3zCLVW8acSfna8sKxqMEBHFhdc2lgu+vzdsMhA/IGhvLpOBBHlbLwcsC&#10;M207/qT7IZQiQthnqKAKoc2k9EVFBv3ItsTRu1hnMETpSqkddhFuGjlJklQarDkuVNhSXlFxPdyM&#10;go+zb5/PkKfdFuV7vttO9u50VOp12K/nIAL14T/8195pBdN0No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AJYMYAAADdAAAADwAAAAAAAAAAAAAAAACYAgAAZHJz&#10;L2Rvd25yZXYueG1sUEsFBgAAAAAEAAQA9QAAAIsDAAAAAA==&#10;" fillcolor="gray" stroked="f" strokeweight="0"/>
                      <v:rect id="Rectangle 13"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XF8UA&#10;AADdAAAADwAAAGRycy9kb3ducmV2LnhtbESPQWvCQBSE7wX/w/IEb3WjYJDoKhJQPJSWqojHZ/aZ&#10;BLNvw+7WpP76bqHQ4zAz3zDLdW8a8SDna8sKJuMEBHFhdc2lgtNx+zoH4QOyxsYyKfgmD+vV4GWJ&#10;mbYdf9LjEEoRIewzVFCF0GZS+qIig35sW+Lo3awzGKJ0pdQOuwg3jZwmSSoN1hwXKmwpr6i4H76M&#10;go+rb5/PkKfdDuVbvt9N393lrNRo2G8WIAL14T/8195rBbN0nsL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pcXxQAAAN0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3FB878D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2301C001"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152FBAA9"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6318A621"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tir76-003</w:t>
            </w:r>
          </w:p>
        </w:tc>
        <w:tc>
          <w:tcPr>
            <w:tcW w:w="5953" w:type="dxa"/>
            <w:tcBorders>
              <w:top w:val="nil"/>
              <w:left w:val="dotted" w:sz="6" w:space="0" w:color="C0C0C0"/>
              <w:bottom w:val="dotted" w:sz="6" w:space="0" w:color="C0C0C0"/>
              <w:right w:val="nil"/>
            </w:tcBorders>
            <w:shd w:val="clear" w:color="auto" w:fill="FFFFFF"/>
          </w:tcPr>
          <w:p w14:paraId="43AA3DC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Order response identifier</w:t>
            </w:r>
          </w:p>
          <w:p w14:paraId="75116D9C"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transaction instance must have an identifier. The identifier</w:t>
            </w:r>
          </w:p>
          <w:p w14:paraId="38A6E3D9"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enables referencing the transaction  for various purposes such</w:t>
            </w:r>
          </w:p>
          <w:p w14:paraId="757FBE24"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as from other transactions that are part of the same process.</w:t>
            </w:r>
          </w:p>
          <w:p w14:paraId="40AE61C4"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BII2-T76-R006 - An order response MUST have a document</w:t>
            </w:r>
          </w:p>
          <w:p w14:paraId="7CE96B4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identifier</w:t>
            </w:r>
          </w:p>
        </w:tc>
      </w:tr>
      <w:tr w:rsidR="00761392" w:rsidRPr="00AA22AD" w14:paraId="50EF7F9C" w14:textId="77777777" w:rsidTr="00761392">
        <w:trPr>
          <w:cantSplit/>
          <w:trHeight w:hRule="exact" w:val="783"/>
        </w:trPr>
        <w:tc>
          <w:tcPr>
            <w:tcW w:w="485" w:type="dxa"/>
            <w:tcBorders>
              <w:top w:val="nil"/>
              <w:left w:val="nil"/>
              <w:bottom w:val="dotted" w:sz="6" w:space="0" w:color="C0C0C0"/>
              <w:right w:val="nil"/>
            </w:tcBorders>
            <w:shd w:val="clear" w:color="auto" w:fill="FFFFFF"/>
          </w:tcPr>
          <w:p w14:paraId="06E1CA6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46240" behindDoc="0" locked="1" layoutInCell="0" allowOverlap="1" wp14:anchorId="4E17C40D" wp14:editId="659EA209">
                      <wp:simplePos x="0" y="0"/>
                      <wp:positionH relativeFrom="column">
                        <wp:posOffset>0</wp:posOffset>
                      </wp:positionH>
                      <wp:positionV relativeFrom="paragraph">
                        <wp:posOffset>9525</wp:posOffset>
                      </wp:positionV>
                      <wp:extent cx="307975" cy="497205"/>
                      <wp:effectExtent l="0" t="0" r="0" b="0"/>
                      <wp:wrapNone/>
                      <wp:docPr id="568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15"/>
                                <a:chExt cx="485" cy="783"/>
                              </a:xfrm>
                            </wpg:grpSpPr>
                            <wps:wsp>
                              <wps:cNvPr id="5688" name="Rectangle 15"/>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89" name="Rectangle 1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AE31C22" id="Group 14" o:spid="_x0000_s1026" style="position:absolute;margin-left:0;margin-top:.75pt;width:24.25pt;height:39.15pt;z-index:252746240" coordorigin=",15"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" o:allowincell="f">
                      <v:rect id="Rectangle 15" o:spid="_x0000_s1027" style="position:absolute;left:114;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m/sQA&#10;AADdAAAADwAAAGRycy9kb3ducmV2LnhtbERPz2vCMBS+C/sfwht4s6kFi3TGIoWJB3HMjbHjW/PW&#10;ljUvJcls51+/HASPH9/vTTmZXlzI+c6ygmWSgiCure64UfD+9rxYg/ABWWNvmRT8kYdy+zDbYKHt&#10;yK90OYdGxBD2BSpoQxgKKX3dkkGf2IE4ct/WGQwRukZqh2MMN73M0jSXBjuODS0OVLVU/5x/jYKX&#10;Lz9cr6HKxz3KY3XYZyf3+aHU/HHaPYEINIW7+OY+aAWrfB3nxjfxCc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Bpv7EAAAA3QAAAA8AAAAAAAAAAAAAAAAAmAIAAGRycy9k&#10;b3ducmV2LnhtbFBLBQYAAAAABAAEAPUAAACJAwAAAAA=&#10;" fillcolor="gray" stroked="f" strokeweight="0"/>
                      <v:rect id="Rectangle 16"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0DZcYA&#10;AADdAAAADwAAAGRycy9kb3ducmV2LnhtbESPQWvCQBSE74L/YXlCb7qp0GCjq5SA4qFUtEU8PrOv&#10;SWj2bdhdTeqv7wpCj8PMfMMsVr1pxJWcry0reJ4kIIgLq2suFXx9rsczED4ga2wsk4Jf8rBaDgcL&#10;zLTteE/XQyhFhLDPUEEVQptJ6YuKDPqJbYmj922dwRClK6V22EW4aeQ0SVJpsOa4UGFLeUXFz+Fi&#10;FOzOvr3dQp52G5Tv+XYz/XCno1JPo/5tDiJQH/7Dj/ZWK3hJZ69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0DZc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1F1EC45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cbc:IssueDate</w:t>
            </w:r>
          </w:p>
        </w:tc>
        <w:tc>
          <w:tcPr>
            <w:tcW w:w="4790" w:type="dxa"/>
            <w:tcBorders>
              <w:top w:val="nil"/>
              <w:left w:val="dotted" w:sz="6" w:space="0" w:color="C0C0C0"/>
              <w:bottom w:val="dotted" w:sz="6" w:space="0" w:color="C0C0C0"/>
              <w:right w:val="nil"/>
            </w:tcBorders>
            <w:shd w:val="clear" w:color="auto" w:fill="FFFFFF"/>
          </w:tcPr>
          <w:p w14:paraId="7A5FC952"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7BB4F11"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cbc:IssueDateType</w:t>
            </w:r>
          </w:p>
          <w:p w14:paraId="77D517D0"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tir76-004</w:t>
            </w:r>
          </w:p>
        </w:tc>
        <w:tc>
          <w:tcPr>
            <w:tcW w:w="5953" w:type="dxa"/>
            <w:tcBorders>
              <w:top w:val="nil"/>
              <w:left w:val="dotted" w:sz="6" w:space="0" w:color="C0C0C0"/>
              <w:bottom w:val="dotted" w:sz="6" w:space="0" w:color="C0C0C0"/>
              <w:right w:val="nil"/>
            </w:tcBorders>
            <w:shd w:val="clear" w:color="auto" w:fill="FFFFFF"/>
          </w:tcPr>
          <w:p w14:paraId="44FF8232"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Order response issue date</w:t>
            </w:r>
          </w:p>
          <w:p w14:paraId="193286EB"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date on which the transaction instance was issued.</w:t>
            </w:r>
          </w:p>
          <w:p w14:paraId="426E952D"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BII2-T76-R004 - An order response MUST have a document</w:t>
            </w:r>
          </w:p>
          <w:p w14:paraId="275DB4D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issue date</w:t>
            </w:r>
          </w:p>
        </w:tc>
      </w:tr>
      <w:tr w:rsidR="00761392" w:rsidRPr="00AA22AD" w14:paraId="2420E827" w14:textId="77777777" w:rsidTr="00761392">
        <w:trPr>
          <w:cantSplit/>
          <w:trHeight w:hRule="exact" w:val="591"/>
        </w:trPr>
        <w:tc>
          <w:tcPr>
            <w:tcW w:w="485" w:type="dxa"/>
            <w:tcBorders>
              <w:top w:val="nil"/>
              <w:left w:val="nil"/>
              <w:bottom w:val="dotted" w:sz="6" w:space="0" w:color="C0C0C0"/>
              <w:right w:val="nil"/>
            </w:tcBorders>
            <w:shd w:val="clear" w:color="auto" w:fill="FFFFFF"/>
          </w:tcPr>
          <w:p w14:paraId="0EFF65E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48288" behindDoc="0" locked="1" layoutInCell="0" allowOverlap="1" wp14:anchorId="3D7FFF72" wp14:editId="11BB22C4">
                      <wp:simplePos x="0" y="0"/>
                      <wp:positionH relativeFrom="column">
                        <wp:posOffset>0</wp:posOffset>
                      </wp:positionH>
                      <wp:positionV relativeFrom="paragraph">
                        <wp:posOffset>9525</wp:posOffset>
                      </wp:positionV>
                      <wp:extent cx="307975" cy="375285"/>
                      <wp:effectExtent l="0" t="0" r="0" b="0"/>
                      <wp:wrapNone/>
                      <wp:docPr id="569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691" name="Rectangle 18"/>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92" name="Rectangle 1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432EF7C" id="Group 17" o:spid="_x0000_s1026" style="position:absolute;margin-left:0;margin-top:.75pt;width:24.25pt;height:29.55pt;z-index:252748288"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" o:allowincell="f">
                      <v:rect id="Rectangle 18"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ZvsYA&#10;AADdAAAADwAAAGRycy9kb3ducmV2LnhtbESPQWvCQBSE7wX/w/KE3upGoaFGV5GA4qFYakU8PrPP&#10;JJh9G3a3Jvrru4VCj8PMfMPMl71pxI2cry0rGI8SEMSF1TWXCg5f65c3ED4ga2wsk4I7eVguBk9z&#10;zLTt+JNu+1CKCGGfoYIqhDaT0hcVGfQj2xJH72KdwRClK6V22EW4aeQkSVJpsOa4UGFLeUXFdf9t&#10;FHycfft4hDztNijf8+1msnOno1LPw341AxGoD//hv/ZWK3hNp2P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KZvsYAAADdAAAADwAAAAAAAAAAAAAAAACYAgAAZHJz&#10;L2Rvd25yZXYueG1sUEsFBgAAAAAEAAQA9QAAAIsDAAAAAA==&#10;" fillcolor="gray" stroked="f" strokeweight="0"/>
                      <v:rect id="Rectangle 19"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HycYA&#10;AADdAAAADwAAAGRycy9kb3ducmV2LnhtbESPQWvCQBSE70L/w/KE3nRjwNCmrlICFQ9F0ZbS42v2&#10;NQnNvg27q4n+elcoeBxm5htmsRpMK07kfGNZwWyagCAurW64UvD58TZ5AuEDssbWMik4k4fV8mG0&#10;wFzbnvd0OoRKRAj7HBXUIXS5lL6syaCf2o44er/WGQxRukpqh32Em1amSZJJgw3HhRo7Kmoq/w5H&#10;o2D347vLJRRZv0b5XmzW6dZ9fyn1OB5eX0AEGsI9/N/eaAXz7DmF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AHyc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76F52DC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cbc:IssueTime</w:t>
            </w:r>
          </w:p>
        </w:tc>
        <w:tc>
          <w:tcPr>
            <w:tcW w:w="4790" w:type="dxa"/>
            <w:tcBorders>
              <w:top w:val="nil"/>
              <w:left w:val="dotted" w:sz="6" w:space="0" w:color="C0C0C0"/>
              <w:bottom w:val="dotted" w:sz="6" w:space="0" w:color="C0C0C0"/>
              <w:right w:val="nil"/>
            </w:tcBorders>
            <w:shd w:val="clear" w:color="auto" w:fill="FFFFFF"/>
          </w:tcPr>
          <w:p w14:paraId="36EA037C"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A947DF1"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cbc:IssueTimeType</w:t>
            </w:r>
          </w:p>
          <w:p w14:paraId="3DB074D8"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tir76-005</w:t>
            </w:r>
          </w:p>
        </w:tc>
        <w:tc>
          <w:tcPr>
            <w:tcW w:w="5953" w:type="dxa"/>
            <w:tcBorders>
              <w:top w:val="nil"/>
              <w:left w:val="dotted" w:sz="6" w:space="0" w:color="C0C0C0"/>
              <w:bottom w:val="dotted" w:sz="6" w:space="0" w:color="C0C0C0"/>
              <w:right w:val="nil"/>
            </w:tcBorders>
            <w:shd w:val="clear" w:color="auto" w:fill="FFFFFF"/>
          </w:tcPr>
          <w:p w14:paraId="357F6AB2"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Order response issue time</w:t>
            </w:r>
          </w:p>
          <w:p w14:paraId="742CFB8A"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time assigned by the buyer on which the transaction was</w:t>
            </w:r>
          </w:p>
          <w:p w14:paraId="7CBAC4E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issued.</w:t>
            </w:r>
          </w:p>
        </w:tc>
      </w:tr>
      <w:tr w:rsidR="00761392" w:rsidRPr="00AA22AD" w14:paraId="1A74540F" w14:textId="77777777" w:rsidTr="00761392">
        <w:trPr>
          <w:cantSplit/>
          <w:trHeight w:hRule="exact" w:val="1935"/>
        </w:trPr>
        <w:tc>
          <w:tcPr>
            <w:tcW w:w="485" w:type="dxa"/>
            <w:tcBorders>
              <w:top w:val="nil"/>
              <w:left w:val="nil"/>
              <w:bottom w:val="dotted" w:sz="6" w:space="0" w:color="C0C0C0"/>
              <w:right w:val="nil"/>
            </w:tcBorders>
            <w:shd w:val="clear" w:color="auto" w:fill="FFFFFF"/>
          </w:tcPr>
          <w:p w14:paraId="1D76DAF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50336" behindDoc="0" locked="1" layoutInCell="0" allowOverlap="1" wp14:anchorId="7010264C" wp14:editId="53317778">
                      <wp:simplePos x="0" y="0"/>
                      <wp:positionH relativeFrom="column">
                        <wp:posOffset>0</wp:posOffset>
                      </wp:positionH>
                      <wp:positionV relativeFrom="paragraph">
                        <wp:posOffset>9525</wp:posOffset>
                      </wp:positionV>
                      <wp:extent cx="307975" cy="1228725"/>
                      <wp:effectExtent l="0" t="0" r="0" b="0"/>
                      <wp:wrapNone/>
                      <wp:docPr id="569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1228725"/>
                                <a:chOff x="0" y="15"/>
                                <a:chExt cx="485" cy="1935"/>
                              </a:xfrm>
                            </wpg:grpSpPr>
                            <wps:wsp>
                              <wps:cNvPr id="5694" name="Rectangle 21"/>
                              <wps:cNvSpPr>
                                <a:spLocks noChangeArrowheads="1"/>
                              </wps:cNvSpPr>
                              <wps:spPr bwMode="auto">
                                <a:xfrm>
                                  <a:off x="114" y="15"/>
                                  <a:ext cx="15" cy="193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95" name="Rectangle 22"/>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96" name="Rectangle 23"/>
                              <wps:cNvSpPr>
                                <a:spLocks noChangeArrowheads="1"/>
                              </wps:cNvSpPr>
                              <wps:spPr bwMode="auto">
                                <a:xfrm>
                                  <a:off x="357" y="123"/>
                                  <a:ext cx="15" cy="182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BC4D5B6" id="Group 20" o:spid="_x0000_s1026" style="position:absolute;margin-left:0;margin-top:.75pt;width:24.25pt;height:96.75pt;z-index:252750336" coordorigin=",15" coordsize="485,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" o:allowincell="f">
                      <v:rect id="Rectangle 21" o:spid="_x0000_s1027" style="position:absolute;left:114;top:15;width:15;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U6JscA&#10;AADdAAAADwAAAGRycy9kb3ducmV2LnhtbESPQWvCQBSE74X+h+UJvdWN0oYaXaUEKh6KRSvi8Zl9&#10;TUKzb8Pu1kR/vSsUPA4z8w0zW/SmESdyvrasYDRMQBAXVtdcKth9fzy/gfABWWNjmRScycNi/vgw&#10;w0zbjjd02oZSRAj7DBVUIbSZlL6oyKAf2pY4ej/WGQxRulJqh12Em0aOkySVBmuOCxW2lFdU/G7/&#10;jIKvo28vl5Cn3RLlZ75ajtfusFfqadC/T0EE6sM9/N9eaQWv6eQF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VOibHAAAA3QAAAA8AAAAAAAAAAAAAAAAAmAIAAGRy&#10;cy9kb3ducmV2LnhtbFBLBQYAAAAABAAEAPUAAACMAwAAAAA=&#10;" fillcolor="gray" stroked="f" strokeweight="0"/>
                      <v:rect id="Rectangle 22"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fvcYA&#10;AADdAAAADwAAAGRycy9kb3ducmV2LnhtbESPQWvCQBSE7wX/w/KE3uqmgqGNrlICiodiUYt4fGZf&#10;k9Ds27C7muiv7woFj8PMfMPMFr1pxIWcry0reB0lIIgLq2suFXzvly9vIHxA1thYJgVX8rCYD55m&#10;mGnb8ZYuu1CKCGGfoYIqhDaT0hcVGfQj2xJH78c6gyFKV0rtsItw08hxkqTSYM1xocKW8oqK393Z&#10;KPg6+fZ2C3narVB+5uvVeOOOB6Weh/3HFESgPjzC/+21VjBJ3yd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mfvcYAAADdAAAADwAAAAAAAAAAAAAAAACYAgAAZHJz&#10;L2Rvd25yZXYueG1sUEsFBgAAAAAEAAQA9QAAAIsDAAAAAA==&#10;" fillcolor="gray" stroked="f" strokeweight="0"/>
                      <v:rect id="Rectangle 23" o:spid="_x0000_s1029" style="position:absolute;left:357;top:123;width:1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ysYA&#10;AADdAAAADwAAAGRycy9kb3ducmV2LnhtbESPQWvCQBSE74L/YXkFb7qp0NBGV5GA4kEs2lI8vmZf&#10;k2D2bdjdmuiv7woFj8PMfMPMl71pxIWcry0reJ4kIIgLq2suFXx+rMevIHxA1thYJgVX8rBcDAdz&#10;zLTt+ECXYyhFhLDPUEEVQptJ6YuKDPqJbYmj92OdwRClK6V22EW4aeQ0SVJpsOa4UGFLeUXF+fhr&#10;FLx/+/Z2C3nabVDu8u1munenL6VGT/1qBiJQHx7h//ZWK3hJ31K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sBys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73BBE5F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cbc:OrderResponseCode</w:t>
            </w:r>
          </w:p>
        </w:tc>
        <w:tc>
          <w:tcPr>
            <w:tcW w:w="4790" w:type="dxa"/>
            <w:tcBorders>
              <w:top w:val="nil"/>
              <w:left w:val="dotted" w:sz="6" w:space="0" w:color="C0C0C0"/>
              <w:bottom w:val="dotted" w:sz="6" w:space="0" w:color="C0C0C0"/>
              <w:right w:val="nil"/>
            </w:tcBorders>
            <w:shd w:val="clear" w:color="auto" w:fill="FFFFFF"/>
          </w:tcPr>
          <w:p w14:paraId="0A7113B7"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F0DF9C5"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cbc:OrderResponseCodeType</w:t>
            </w:r>
          </w:p>
          <w:p w14:paraId="4633CD70"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tir76-200</w:t>
            </w:r>
          </w:p>
        </w:tc>
        <w:tc>
          <w:tcPr>
            <w:tcW w:w="5953" w:type="dxa"/>
            <w:tcBorders>
              <w:top w:val="nil"/>
              <w:left w:val="dotted" w:sz="6" w:space="0" w:color="C0C0C0"/>
              <w:bottom w:val="dotted" w:sz="6" w:space="0" w:color="C0C0C0"/>
              <w:right w:val="nil"/>
            </w:tcBorders>
            <w:shd w:val="clear" w:color="auto" w:fill="FFFFFF"/>
          </w:tcPr>
          <w:p w14:paraId="4C5D177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t>Codice di Risposta</w:t>
            </w:r>
          </w:p>
          <w:p w14:paraId="2A5AA2B3"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code that indicates whether the referenced order as whole is</w:t>
            </w:r>
          </w:p>
          <w:p w14:paraId="72207EC5"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Accepted or Rejected or, alternatively, Accepted with change.</w:t>
            </w:r>
          </w:p>
          <w:p w14:paraId="63AC5249"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If response code is Accept or Reject there may not be any</w:t>
            </w:r>
          </w:p>
          <w:p w14:paraId="64DDAB23"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response lines.</w:t>
            </w:r>
          </w:p>
          <w:p w14:paraId="26FB37C8"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w:t>
            </w:r>
            <w:r>
              <w:rPr>
                <w:rFonts w:ascii="Arial" w:hAnsi="Arial" w:cs="Arial"/>
                <w:color w:val="000000"/>
                <w:sz w:val="16"/>
                <w:szCs w:val="16"/>
                <w:lang w:eastAsia="nb-NO"/>
              </w:rPr>
              <w:t>03</w:t>
            </w:r>
            <w:r w:rsidRPr="00AA22AD">
              <w:rPr>
                <w:rFonts w:ascii="Arial" w:hAnsi="Arial" w:cs="Arial"/>
                <w:color w:val="000000"/>
                <w:sz w:val="16"/>
                <w:szCs w:val="16"/>
                <w:lang w:eastAsia="nb-NO"/>
              </w:rPr>
              <w:t xml:space="preserve"> - An order response MUST have a response</w:t>
            </w:r>
          </w:p>
          <w:p w14:paraId="0E97B3E0"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code.  EUGEN-T76-R00</w:t>
            </w:r>
            <w:r>
              <w:rPr>
                <w:rFonts w:ascii="Arial" w:hAnsi="Arial" w:cs="Arial"/>
                <w:color w:val="000000"/>
                <w:sz w:val="16"/>
                <w:szCs w:val="16"/>
                <w:lang w:eastAsia="nb-NO"/>
              </w:rPr>
              <w:t>3</w:t>
            </w:r>
            <w:r w:rsidRPr="00AA22AD">
              <w:rPr>
                <w:rFonts w:ascii="Arial" w:hAnsi="Arial" w:cs="Arial"/>
                <w:color w:val="000000"/>
                <w:sz w:val="16"/>
                <w:szCs w:val="16"/>
                <w:lang w:eastAsia="nb-NO"/>
              </w:rPr>
              <w:t>4 - A response code MUST have a list</w:t>
            </w:r>
          </w:p>
          <w:p w14:paraId="6CDC3F09"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identifier attribute "UNCL1225".  OP-T76-001 An order</w:t>
            </w:r>
          </w:p>
          <w:p w14:paraId="586B31FB"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response code MUST be coded according to the code list</w:t>
            </w:r>
          </w:p>
          <w:p w14:paraId="236951D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UNCL1225.</w:t>
            </w:r>
          </w:p>
        </w:tc>
      </w:tr>
      <w:tr w:rsidR="00761392" w:rsidRPr="00AA22AD" w14:paraId="181B4FA4" w14:textId="77777777" w:rsidTr="00761392">
        <w:trPr>
          <w:cantSplit/>
          <w:trHeight w:hRule="exact" w:val="389"/>
        </w:trPr>
        <w:tc>
          <w:tcPr>
            <w:tcW w:w="727" w:type="dxa"/>
            <w:gridSpan w:val="2"/>
            <w:tcBorders>
              <w:top w:val="nil"/>
              <w:left w:val="nil"/>
              <w:bottom w:val="dotted" w:sz="6" w:space="0" w:color="C0C0C0"/>
              <w:right w:val="nil"/>
            </w:tcBorders>
            <w:shd w:val="clear" w:color="auto" w:fill="FFFFFF"/>
          </w:tcPr>
          <w:p w14:paraId="7BC97F7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52384" behindDoc="0" locked="1" layoutInCell="0" allowOverlap="1" wp14:anchorId="54DD45A7" wp14:editId="2BC10E43">
                      <wp:simplePos x="0" y="0"/>
                      <wp:positionH relativeFrom="column">
                        <wp:posOffset>0</wp:posOffset>
                      </wp:positionH>
                      <wp:positionV relativeFrom="paragraph">
                        <wp:posOffset>9525</wp:posOffset>
                      </wp:positionV>
                      <wp:extent cx="461645" cy="247015"/>
                      <wp:effectExtent l="0" t="0" r="0" b="0"/>
                      <wp:wrapNone/>
                      <wp:docPr id="569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47015"/>
                                <a:chOff x="0" y="15"/>
                                <a:chExt cx="727" cy="389"/>
                              </a:xfrm>
                            </wpg:grpSpPr>
                            <wps:wsp>
                              <wps:cNvPr id="5698" name="Rectangle 25"/>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99" name="Rectangle 26"/>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00" name="Rectangle 2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93566FE" id="Group 24" o:spid="_x0000_s1026" style="position:absolute;margin-left:0;margin-top:.75pt;width:36.35pt;height:19.45pt;z-index:252752384" coordorigin=",15" coordsize="72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" o:allowincell="f">
                      <v:rect id="Rectangle 25"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wI8QA&#10;AADdAAAADwAAAGRycy9kb3ducmV2LnhtbERPz2vCMBS+C/sfwhvspukKK64aZRRWPAyHOsTjs3lr&#10;y5qXkmS28683h4HHj+/3cj2aTlzI+daygudZAoK4srrlWsHX4X06B+EDssbOMin4Iw/r1cNkibm2&#10;A+/osg+1iCHsc1TQhNDnUvqqIYN+ZnviyH1bZzBE6GqpHQ4x3HQyTZJMGmw5NjTYU9FQ9bP/NQo+&#10;z76/XkORDSXKj2JTplt3Oir19Di+LUAEGsNd/O/eaAUv2WucG9/E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MCPEAAAA3QAAAA8AAAAAAAAAAAAAAAAAmAIAAGRycy9k&#10;b3ducmV2LnhtbFBLBQYAAAAABAAEAPUAAACJAwAAAAA=&#10;" fillcolor="gray" stroked="f" strokeweight="0"/>
                      <v:rect id="Rectangle 26"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VuMYA&#10;AADdAAAADwAAAGRycy9kb3ducmV2LnhtbESPQWvCQBSE74X+h+UVvNVNhQaNrlICFQ+iaEU8vmZf&#10;k9Ds27C7NdFf7wpCj8PMfMPMFr1pxJmcry0reBsmIIgLq2suFRy+Pl/HIHxA1thYJgUX8rCYPz/N&#10;MNO24x2d96EUEcI+QwVVCG0mpS8qMuiHtiWO3o91BkOUrpTaYRfhppGjJEmlwZrjQoUt5RUVv/s/&#10;o2D77dvrNeRpt0S5zlfL0cadjkoNXvqPKYhAffgPP9orreA9nUzg/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SVuMYAAADdAAAADwAAAAAAAAAAAAAAAACYAgAAZHJz&#10;L2Rvd25yZXYueG1sUEsFBgAAAAAEAAQA9QAAAIsDAAAAAA==&#10;" fillcolor="gray" stroked="f" strokeweight="0"/>
                      <v:rect id="Rectangle 2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mP8MA&#10;AADdAAAADwAAAGRycy9kb3ducmV2LnhtbERPz2vCMBS+D/wfwhN2m+kKc1KNZRQUDzKZytjx2by1&#10;Zc1LSaKt/vXLQfD48f1e5INpxYWcbywreJ0kIIhLqxuuFBwPq5cZCB+QNbaWScGVPOTL0dMCM217&#10;/qLLPlQihrDPUEEdQpdJ6cuaDPqJ7Ygj92udwRChq6R22Mdw08o0SabSYMOxocaOiprKv/3ZKNid&#10;fHe7hWLar1Fui806/XQ/30o9j4ePOYhAQ3iI7+6NVvD2nsT98U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WmP8MAAADd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7C2BE50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listID</w:t>
            </w:r>
          </w:p>
        </w:tc>
        <w:tc>
          <w:tcPr>
            <w:tcW w:w="4790" w:type="dxa"/>
            <w:tcBorders>
              <w:top w:val="nil"/>
              <w:left w:val="dotted" w:sz="6" w:space="0" w:color="C0C0C0"/>
              <w:bottom w:val="dotted" w:sz="6" w:space="0" w:color="C0C0C0"/>
              <w:right w:val="nil"/>
            </w:tcBorders>
            <w:shd w:val="clear" w:color="auto" w:fill="FFFFFF"/>
          </w:tcPr>
          <w:p w14:paraId="3AFE0D7E"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3F586D6B"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3E6A891F"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UNCL1225</w:t>
            </w:r>
          </w:p>
        </w:tc>
      </w:tr>
      <w:tr w:rsidR="00761392" w:rsidRPr="00AA22AD" w14:paraId="6291A8F4" w14:textId="77777777" w:rsidTr="00761392">
        <w:trPr>
          <w:cantSplit/>
          <w:trHeight w:hRule="exact" w:val="591"/>
        </w:trPr>
        <w:tc>
          <w:tcPr>
            <w:tcW w:w="485" w:type="dxa"/>
            <w:tcBorders>
              <w:top w:val="nil"/>
              <w:left w:val="nil"/>
              <w:bottom w:val="dotted" w:sz="6" w:space="0" w:color="C0C0C0"/>
              <w:right w:val="nil"/>
            </w:tcBorders>
            <w:shd w:val="clear" w:color="auto" w:fill="FFFFFF"/>
          </w:tcPr>
          <w:p w14:paraId="6ACB173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54432" behindDoc="0" locked="1" layoutInCell="0" allowOverlap="1" wp14:anchorId="118C65DB" wp14:editId="284CE7C0">
                      <wp:simplePos x="0" y="0"/>
                      <wp:positionH relativeFrom="column">
                        <wp:posOffset>0</wp:posOffset>
                      </wp:positionH>
                      <wp:positionV relativeFrom="paragraph">
                        <wp:posOffset>9525</wp:posOffset>
                      </wp:positionV>
                      <wp:extent cx="307975" cy="375285"/>
                      <wp:effectExtent l="0" t="0" r="0" b="0"/>
                      <wp:wrapNone/>
                      <wp:docPr id="570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702" name="Rectangle 29"/>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03" name="Rectangle 30"/>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9C6093" id="Group 28" o:spid="_x0000_s1026" style="position:absolute;margin-left:0;margin-top:.75pt;width:24.25pt;height:29.55pt;z-index:252754432"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" o:allowincell="f">
                      <v:rect id="Rectangle 29"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d08YA&#10;AADdAAAADwAAAGRycy9kb3ducmV2LnhtbESPQWvCQBSE70L/w/KE3nRjoCrRVUqg4qFU1FI8vmZf&#10;k9Ds27C7Nam/3hUEj8PMfMMs171pxJmcry0rmIwTEMSF1TWXCj6Pb6M5CB+QNTaWScE/eVivngZL&#10;zLTteE/nQyhFhLDPUEEVQptJ6YuKDPqxbYmj92OdwRClK6V22EW4aWSaJFNpsOa4UGFLeUXF7+HP&#10;KNh9+/ZyCfm026B8z7eb9MOdvpR6HvavCxCB+vAI39tbreBllqR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ud08YAAADdAAAADwAAAAAAAAAAAAAAAACYAgAAZHJz&#10;L2Rvd25yZXYueG1sUEsFBgAAAAAEAAQA9QAAAIsDAAAAAA==&#10;" fillcolor="gray" stroked="f" strokeweight="0"/>
                      <v:rect id="Rectangle 30"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4SMcA&#10;AADdAAAADwAAAGRycy9kb3ducmV2LnhtbESPT2vCQBTE70K/w/IK3nRTi3+IrlICFQ/SUhXx+My+&#10;JqHZt2F3Namf3hUKPQ4z8xtmsepMLa7kfGVZwcswAUGcW11xoeCwfx/MQPiArLG2TAp+ycNq+dRb&#10;YKpty1903YVCRAj7FBWUITSplD4vyaAf2oY4et/WGQxRukJqh22Em1qOkmQiDVYcF0psKCsp/9ld&#10;jILPs29ut5BN2jXKbbZZjz7c6ahU/7l7m4MI1IX/8F97oxWMp8kr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XOEjHAAAA3QAAAA8AAAAAAAAAAAAAAAAAmAIAAGRy&#10;cy9kb3ducmV2LnhtbFBLBQYAAAAABAAEAPUAAACMAw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0C45EA7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cbc:Note</w:t>
            </w:r>
          </w:p>
        </w:tc>
        <w:tc>
          <w:tcPr>
            <w:tcW w:w="4790" w:type="dxa"/>
            <w:tcBorders>
              <w:top w:val="nil"/>
              <w:left w:val="dotted" w:sz="6" w:space="0" w:color="C0C0C0"/>
              <w:bottom w:val="dotted" w:sz="6" w:space="0" w:color="C0C0C0"/>
              <w:right w:val="nil"/>
            </w:tcBorders>
            <w:shd w:val="clear" w:color="auto" w:fill="FFFFFF"/>
          </w:tcPr>
          <w:p w14:paraId="71401F68"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401CC9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cbc:NoteType</w:t>
            </w:r>
          </w:p>
          <w:p w14:paraId="1413C2B6"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tir76-006</w:t>
            </w:r>
          </w:p>
        </w:tc>
        <w:tc>
          <w:tcPr>
            <w:tcW w:w="5953" w:type="dxa"/>
            <w:tcBorders>
              <w:top w:val="nil"/>
              <w:left w:val="dotted" w:sz="6" w:space="0" w:color="C0C0C0"/>
              <w:bottom w:val="dotted" w:sz="6" w:space="0" w:color="C0C0C0"/>
              <w:right w:val="nil"/>
            </w:tcBorders>
            <w:shd w:val="clear" w:color="auto" w:fill="FFFFFF"/>
          </w:tcPr>
          <w:p w14:paraId="55217684"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Response clarification</w:t>
            </w:r>
          </w:p>
          <w:p w14:paraId="7FCC7AD8"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Clarifacation of the suppliers decision.</w:t>
            </w:r>
          </w:p>
        </w:tc>
      </w:tr>
      <w:tr w:rsidR="00761392" w:rsidRPr="00AA22AD" w14:paraId="1824181E" w14:textId="77777777" w:rsidTr="00761392">
        <w:trPr>
          <w:cantSplit/>
        </w:trPr>
        <w:tc>
          <w:tcPr>
            <w:tcW w:w="4141" w:type="dxa"/>
            <w:gridSpan w:val="7"/>
            <w:tcBorders>
              <w:top w:val="nil"/>
              <w:left w:val="nil"/>
              <w:bottom w:val="single" w:sz="6" w:space="0" w:color="000000"/>
              <w:right w:val="nil"/>
            </w:tcBorders>
            <w:shd w:val="clear" w:color="auto" w:fill="C0C0C0"/>
          </w:tcPr>
          <w:p w14:paraId="090B757B" w14:textId="77777777" w:rsidR="00761392" w:rsidRPr="00AA22AD" w:rsidRDefault="00761392" w:rsidP="00761392">
            <w:pPr>
              <w:pageBreakBefore/>
              <w:widowControl w:val="0"/>
              <w:tabs>
                <w:tab w:val="left" w:pos="89"/>
              </w:tabs>
              <w:autoSpaceDE w:val="0"/>
              <w:autoSpaceDN w:val="0"/>
              <w:adjustRightInd w:val="0"/>
              <w:spacing w:before="60" w:after="60"/>
              <w:rPr>
                <w:rFonts w:ascii="Arial" w:hAnsi="Arial" w:cs="Arial"/>
                <w:sz w:val="12"/>
                <w:szCs w:val="12"/>
                <w:lang w:val="nb-NO" w:eastAsia="nb-NO"/>
              </w:rPr>
            </w:pPr>
            <w:r w:rsidRPr="00AA22AD">
              <w:rPr>
                <w:rFonts w:ascii="Arial" w:hAnsi="Arial" w:cs="Arial"/>
                <w:color w:val="000000"/>
                <w:sz w:val="16"/>
                <w:szCs w:val="16"/>
                <w:lang w:eastAsia="nb-NO"/>
              </w:rPr>
              <w:lastRenderedPageBreak/>
              <w:t xml:space="preserve"> </w:t>
            </w:r>
            <w:r w:rsidRPr="00AA22AD">
              <w:rPr>
                <w:rFonts w:ascii="Arial" w:hAnsi="Arial" w:cs="Arial"/>
                <w:sz w:val="20"/>
                <w:szCs w:val="20"/>
                <w:lang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17A6A52F"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6F1BCA12"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p>
        </w:tc>
      </w:tr>
      <w:tr w:rsidR="00761392" w:rsidRPr="00AA22AD" w14:paraId="4B278B7F" w14:textId="77777777" w:rsidTr="00761392">
        <w:trPr>
          <w:cantSplit/>
          <w:trHeight w:hRule="exact" w:val="14"/>
        </w:trPr>
        <w:tc>
          <w:tcPr>
            <w:tcW w:w="4141" w:type="dxa"/>
            <w:gridSpan w:val="7"/>
            <w:tcBorders>
              <w:top w:val="nil"/>
              <w:left w:val="nil"/>
              <w:bottom w:val="nil"/>
              <w:right w:val="nil"/>
            </w:tcBorders>
            <w:shd w:val="clear" w:color="auto" w:fill="FFFFFF"/>
          </w:tcPr>
          <w:p w14:paraId="3BBDE8E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7F9BB92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141A2C7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FF968A1" w14:textId="77777777" w:rsidTr="00761392">
        <w:trPr>
          <w:cantSplit/>
          <w:trHeight w:hRule="exact" w:val="783"/>
        </w:trPr>
        <w:tc>
          <w:tcPr>
            <w:tcW w:w="485" w:type="dxa"/>
            <w:tcBorders>
              <w:top w:val="nil"/>
              <w:left w:val="nil"/>
              <w:bottom w:val="dotted" w:sz="6" w:space="0" w:color="C0C0C0"/>
              <w:right w:val="nil"/>
            </w:tcBorders>
            <w:shd w:val="clear" w:color="auto" w:fill="FFFFFF"/>
          </w:tcPr>
          <w:p w14:paraId="471F539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56480" behindDoc="0" locked="1" layoutInCell="0" allowOverlap="1" wp14:anchorId="07131292" wp14:editId="29636833">
                      <wp:simplePos x="0" y="0"/>
                      <wp:positionH relativeFrom="column">
                        <wp:posOffset>0</wp:posOffset>
                      </wp:positionH>
                      <wp:positionV relativeFrom="paragraph">
                        <wp:posOffset>0</wp:posOffset>
                      </wp:positionV>
                      <wp:extent cx="307975" cy="497205"/>
                      <wp:effectExtent l="0" t="0" r="0" b="0"/>
                      <wp:wrapNone/>
                      <wp:docPr id="570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0"/>
                                <a:chExt cx="485" cy="783"/>
                              </a:xfrm>
                            </wpg:grpSpPr>
                            <wps:wsp>
                              <wps:cNvPr id="5705" name="Rectangle 32"/>
                              <wps:cNvSpPr>
                                <a:spLocks noChangeArrowheads="1"/>
                              </wps:cNvSpPr>
                              <wps:spPr bwMode="auto">
                                <a:xfrm>
                                  <a:off x="114" y="0"/>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06" name="Rectangle 33"/>
                              <wps:cNvSpPr>
                                <a:spLocks noChangeArrowheads="1"/>
                              </wps:cNvSpPr>
                              <wps:spPr bwMode="auto">
                                <a:xfrm>
                                  <a:off x="114"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07" name="Rectangle 34"/>
                              <wps:cNvSpPr>
                                <a:spLocks noChangeArrowheads="1"/>
                              </wps:cNvSpPr>
                              <wps:spPr bwMode="auto">
                                <a:xfrm>
                                  <a:off x="357" y="108"/>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822A676" id="Group 31" o:spid="_x0000_s1026" style="position:absolute;margin-left:0;margin-top:0;width:24.25pt;height:39.15pt;z-index:252756480"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" o:allowincell="f">
                      <v:rect id="Rectangle 32" o:spid="_x0000_s1027" style="position:absolute;left:114;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Fp8YA&#10;AADdAAAADwAAAGRycy9kb3ducmV2LnhtbESPQWvCQBSE7wX/w/KE3uqmglaiq5RAxUNRqiIen9ln&#10;Esy+DbtbE/31bqHgcZiZb5jZojO1uJLzlWUF74MEBHFudcWFgv3u620CwgdkjbVlUnAjD4t572WG&#10;qbYt/9B1GwoRIexTVFCG0KRS+rwkg35gG+Lona0zGKJ0hdQO2wg3tRwmyVgarDgulNhQVlJ+2f4a&#10;BZuTb+73kI3bJcrvbLUcrt3xoNRrv/ucggjUhWf4v73SCkYfyQj+3s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IFp8YAAADdAAAADwAAAAAAAAAAAAAAAACYAgAAZHJz&#10;L2Rvd25yZXYueG1sUEsFBgAAAAAEAAQA9QAAAIsDAAAAAA==&#10;" fillcolor="gray" stroked="f" strokeweight="0"/>
                      <v:rect id="Rectangle 33" o:spid="_x0000_s1028" style="position:absolute;left:114;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Cb0MYA&#10;AADdAAAADwAAAGRycy9kb3ducmV2LnhtbESPQWvCQBSE70L/w/KE3nSj0FSiq0ig4qFY1FI8vmZf&#10;k2D2bdjdmuiv7woFj8PMfMMsVr1pxIWcry0rmIwTEMSF1TWXCj6Pb6MZCB+QNTaWScGVPKyWT4MF&#10;Ztp2vKfLIZQiQthnqKAKoc2k9EVFBv3YtsTR+7HOYIjSlVI77CLcNHKaJKk0WHNcqLClvKLifPg1&#10;Cj6+fXu7hTztNijf8+1munOnL6Weh/16DiJQHx7h//ZWK3h5TVK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Cb0MYAAADdAAAADwAAAAAAAAAAAAAAAACYAgAAZHJz&#10;L2Rvd25yZXYueG1sUEsFBgAAAAAEAAQA9QAAAIsDAAAAAA==&#10;" fillcolor="gray" stroked="f" strokeweight="0"/>
                      <v:rect id="Rectangle 34" o:spid="_x0000_s1029" style="position:absolute;left:357;top:108;width:1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S8cA&#10;AADdAAAADwAAAGRycy9kb3ducmV2LnhtbESPT2vCQBTE70K/w/IK3nTTgH9IXaUEGjxIpVZKj6/Z&#10;ZxLMvg27WxP99F2h0OMwM79hVpvBtOJCzjeWFTxNExDEpdUNVwqOH6+TJQgfkDW2lknBlTxs1g+j&#10;FWba9vxOl0OoRISwz1BBHUKXSenLmgz6qe2Io3eyzmCI0lVSO+wj3LQyTZK5NNhwXKixo7ym8nz4&#10;MQr237673UI+7wuUu3xbpG/u61Op8ePw8gwi0BD+w3/trVYwWyQLuL+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sPkvHAAAA3QAAAA8AAAAAAAAAAAAAAAAAmAIAAGRy&#10;cy9kb3ducmV2LnhtbFBLBQYAAAAABAAEAPUAAACMAw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17D59FA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cbc:DocumentCurrencyCode</w:t>
            </w:r>
          </w:p>
        </w:tc>
        <w:tc>
          <w:tcPr>
            <w:tcW w:w="4790" w:type="dxa"/>
            <w:tcBorders>
              <w:top w:val="nil"/>
              <w:left w:val="dotted" w:sz="6" w:space="0" w:color="C0C0C0"/>
              <w:bottom w:val="dotted" w:sz="6" w:space="0" w:color="C0C0C0"/>
              <w:right w:val="nil"/>
            </w:tcBorders>
            <w:shd w:val="clear" w:color="auto" w:fill="FFFFFF"/>
          </w:tcPr>
          <w:p w14:paraId="795A38BB"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153F5C31"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cbc:DocumentCurrencyCodeType</w:t>
            </w:r>
          </w:p>
          <w:p w14:paraId="3AC079D3"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tir76-007</w:t>
            </w:r>
          </w:p>
        </w:tc>
        <w:tc>
          <w:tcPr>
            <w:tcW w:w="5953" w:type="dxa"/>
            <w:tcBorders>
              <w:top w:val="nil"/>
              <w:left w:val="dotted" w:sz="6" w:space="0" w:color="C0C0C0"/>
              <w:bottom w:val="dotted" w:sz="6" w:space="0" w:color="C0C0C0"/>
              <w:right w:val="nil"/>
            </w:tcBorders>
            <w:shd w:val="clear" w:color="auto" w:fill="FFFFFF"/>
          </w:tcPr>
          <w:p w14:paraId="050E6C12"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Document currency</w:t>
            </w:r>
          </w:p>
          <w:p w14:paraId="1554AEE8"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default currency for the offer.</w:t>
            </w:r>
          </w:p>
          <w:p w14:paraId="6CC6AEE1"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OP-T76-003 - Document Currency Code MUST be coded using</w:t>
            </w:r>
          </w:p>
          <w:p w14:paraId="1D2FDB3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ISO code list 4217</w:t>
            </w:r>
          </w:p>
        </w:tc>
      </w:tr>
      <w:tr w:rsidR="00761392" w:rsidRPr="00AA22AD" w14:paraId="251EC656" w14:textId="77777777" w:rsidTr="00761392">
        <w:trPr>
          <w:cantSplit/>
          <w:trHeight w:hRule="exact" w:val="389"/>
        </w:trPr>
        <w:tc>
          <w:tcPr>
            <w:tcW w:w="727" w:type="dxa"/>
            <w:gridSpan w:val="2"/>
            <w:tcBorders>
              <w:top w:val="nil"/>
              <w:left w:val="nil"/>
              <w:bottom w:val="dotted" w:sz="6" w:space="0" w:color="C0C0C0"/>
              <w:right w:val="nil"/>
            </w:tcBorders>
            <w:shd w:val="clear" w:color="auto" w:fill="FFFFFF"/>
          </w:tcPr>
          <w:p w14:paraId="2E2FC34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58528" behindDoc="0" locked="1" layoutInCell="0" allowOverlap="1" wp14:anchorId="2B3E84DB" wp14:editId="65A12FE3">
                      <wp:simplePos x="0" y="0"/>
                      <wp:positionH relativeFrom="column">
                        <wp:posOffset>0</wp:posOffset>
                      </wp:positionH>
                      <wp:positionV relativeFrom="paragraph">
                        <wp:posOffset>9525</wp:posOffset>
                      </wp:positionV>
                      <wp:extent cx="461645" cy="247015"/>
                      <wp:effectExtent l="0" t="0" r="0" b="0"/>
                      <wp:wrapNone/>
                      <wp:docPr id="570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47015"/>
                                <a:chOff x="0" y="15"/>
                                <a:chExt cx="727" cy="389"/>
                              </a:xfrm>
                            </wpg:grpSpPr>
                            <wps:wsp>
                              <wps:cNvPr id="5709" name="Rectangle 36"/>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10" name="Rectangle 37"/>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11" name="Rectangle 38"/>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11FE68B" id="Group 35" o:spid="_x0000_s1026" style="position:absolute;margin-left:0;margin-top:.75pt;width:36.35pt;height:19.45pt;z-index:252758528" coordorigin=",15" coordsize="72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" o:allowincell="f">
                      <v:rect id="Rectangle 36"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PoscA&#10;AADdAAAADwAAAGRycy9kb3ducmV2LnhtbESPT2vCQBTE74V+h+UJvTUbBf80ukoJKB5KpVpKj8/s&#10;Mwlm34bdrUn99F1B6HGYmd8wi1VvGnEh52vLCoZJCoK4sLrmUsHnYf08A+EDssbGMin4JQ+r5ePD&#10;AjNtO/6gyz6UIkLYZ6igCqHNpPRFRQZ9Ylvi6J2sMxiidKXUDrsIN40cpelEGqw5LlTYUl5Rcd7/&#10;GAW7o2+v15BPug3Kt3y7Gb277y+lngb96xxEoD78h+/trVYwnqYvcHsTn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D6LHAAAA3QAAAA8AAAAAAAAAAAAAAAAAmAIAAGRy&#10;cy9kb3ducmV2LnhtbFBLBQYAAAAABAAEAPUAAACMAwAAAAA=&#10;" fillcolor="gray" stroked="f" strokeweight="0"/>
                      <v:rect id="Rectangle 37"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ww4sQA&#10;AADdAAAADwAAAGRycy9kb3ducmV2LnhtbERPz2vCMBS+C/sfwhvsZtMK01GNZRQmHoZDN4bHZ/Ns&#10;y5qXkmS28683h4HHj+/3qhhNJy7kfGtZQZakIIgrq1uuFXx9vk1fQPiArLGzTAr+yEOxfpisMNd2&#10;4D1dDqEWMYR9jgqaEPpcSl81ZNAntieO3Nk6gyFCV0vtcIjhppOzNJ1Lgy3HhgZ7Khuqfg6/RsHH&#10;yffXayjnwwble7ndzHbu+K3U0+P4ugQRaAx38b97qxU8L7K4P76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cMOLEAAAA3QAAAA8AAAAAAAAAAAAAAAAAmAIAAGRycy9k&#10;b3ducmV2LnhtbFBLBQYAAAAABAAEAPUAAACJAwAAAAA=&#10;" fillcolor="gray" stroked="f" strokeweight="0"/>
                      <v:rect id="Rectangle 38"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VecYA&#10;AADdAAAADwAAAGRycy9kb3ducmV2LnhtbESPQWvCQBSE7wX/w/IEb3UToVqiq0hA8SAtaik9PrOv&#10;SWj2bdjdmtRf3xUEj8PMfMMsVr1pxIWcry0rSMcJCOLC6ppLBR+nzfMrCB+QNTaWScEfeVgtB08L&#10;zLTt+ECXYyhFhLDPUEEVQptJ6YuKDPqxbYmj922dwRClK6V22EW4aeQkSabSYM1xocKW8oqKn+Ov&#10;UfB+9u31GvJpt0W5z3fbyZv7+lRqNOzXcxCB+vAI39s7reBllqZ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CVecYAAADdAAAADwAAAAAAAAAAAAAAAACYAgAAZHJz&#10;L2Rvd25yZXYueG1sUEsFBgAAAAAEAAQA9QAAAIs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7964408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listID</w:t>
            </w:r>
          </w:p>
        </w:tc>
        <w:tc>
          <w:tcPr>
            <w:tcW w:w="4790" w:type="dxa"/>
            <w:tcBorders>
              <w:top w:val="nil"/>
              <w:left w:val="dotted" w:sz="6" w:space="0" w:color="C0C0C0"/>
              <w:bottom w:val="dotted" w:sz="6" w:space="0" w:color="C0C0C0"/>
              <w:right w:val="nil"/>
            </w:tcBorders>
            <w:shd w:val="clear" w:color="auto" w:fill="FFFFFF"/>
          </w:tcPr>
          <w:p w14:paraId="160B8569"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5309BA07"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373270D1"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ISO4217</w:t>
            </w:r>
          </w:p>
        </w:tc>
      </w:tr>
      <w:tr w:rsidR="00761392" w:rsidRPr="00AA22AD" w14:paraId="3A0B1236" w14:textId="77777777" w:rsidTr="00761392">
        <w:trPr>
          <w:cantSplit/>
          <w:trHeight w:hRule="exact" w:val="399"/>
        </w:trPr>
        <w:tc>
          <w:tcPr>
            <w:tcW w:w="485" w:type="dxa"/>
            <w:tcBorders>
              <w:top w:val="nil"/>
              <w:left w:val="nil"/>
              <w:bottom w:val="dotted" w:sz="6" w:space="0" w:color="C0C0C0"/>
              <w:right w:val="nil"/>
            </w:tcBorders>
            <w:shd w:val="clear" w:color="auto" w:fill="FFFFFF"/>
          </w:tcPr>
          <w:p w14:paraId="28ABA4D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60576" behindDoc="0" locked="1" layoutInCell="0" allowOverlap="1" wp14:anchorId="5831E527" wp14:editId="73B6FC9D">
                      <wp:simplePos x="0" y="0"/>
                      <wp:positionH relativeFrom="column">
                        <wp:posOffset>0</wp:posOffset>
                      </wp:positionH>
                      <wp:positionV relativeFrom="paragraph">
                        <wp:posOffset>9525</wp:posOffset>
                      </wp:positionV>
                      <wp:extent cx="307975" cy="253365"/>
                      <wp:effectExtent l="0" t="0" r="0" b="0"/>
                      <wp:wrapNone/>
                      <wp:docPr id="571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713" name="Rectangle 40"/>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14" name="Rectangle 4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15" name="Rectangle 42"/>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7BB5C0F" id="Group 39" o:spid="_x0000_s1026" style="position:absolute;margin-left:0;margin-top:.75pt;width:24.25pt;height:19.95pt;z-index:252760576"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" o:allowincell="f">
                      <v:rect id="Rectangle 40"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ulcYA&#10;AADdAAAADwAAAGRycy9kb3ducmV2LnhtbESPQWvCQBSE7wX/w/IKvdWNSq1EV5GA4qFYtEU8PrPP&#10;JDT7NuxuTfTXu0Khx2FmvmFmi87U4kLOV5YVDPoJCOLc6ooLBd9fq9cJCB+QNdaWScGVPCzmvacZ&#10;ptq2vKPLPhQiQtinqKAMoUml9HlJBn3fNsTRO1tnMETpCqkdthFuajlMkrE0WHFcKLGhrKT8Z/9r&#10;FHyefHO7hWzcrlF+ZJv1cOuOB6VenrvlFESgLvyH/9obreDtfTCC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6ulcYAAADdAAAADwAAAAAAAAAAAAAAAACYAgAAZHJz&#10;L2Rvd25yZXYueG1sUEsFBgAAAAAEAAQA9QAAAIsDAAAAAA==&#10;" fillcolor="gray" stroked="f" strokeweight="0"/>
                      <v:rect id="Rectangle 41"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24cYA&#10;AADdAAAADwAAAGRycy9kb3ducmV2LnhtbESPQWvCQBSE7wX/w/IKvdWNYq1EV5GA4qFYtEU8PrPP&#10;JDT7NuxuTfTXu0Khx2FmvmFmi87U4kLOV5YVDPoJCOLc6ooLBd9fq9cJCB+QNdaWScGVPCzmvacZ&#10;ptq2vKPLPhQiQtinqKAMoUml9HlJBn3fNsTRO1tnMETpCqkdthFuajlMkrE0WHFcKLGhrKT8Z/9r&#10;FHyefHO7hWzcrlF+ZJv1cOuOB6VenrvlFESgLvyH/9obreDtfTCC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c24cYAAADdAAAADwAAAAAAAAAAAAAAAACYAgAAZHJz&#10;L2Rvd25yZXYueG1sUEsFBgAAAAAEAAQA9QAAAIsDAAAAAA==&#10;" fillcolor="gray" stroked="f" strokeweight="0"/>
                      <v:rect id="Rectangle 42"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TesYA&#10;AADdAAAADwAAAGRycy9kb3ducmV2LnhtbESPT2vCQBTE74LfYXlCb7pR8A/RVUpA8VBa1FI8vmZf&#10;k9Ds27C7mtRP3xUEj8PM/IZZbTpTiys5X1lWMB4lIIhzqysuFHyetsMFCB+QNdaWScEfedis+70V&#10;ptq2fKDrMRQiQtinqKAMoUml9HlJBv3INsTR+7HOYIjSFVI7bCPc1HKSJDNpsOK4UGJDWUn57/Fi&#10;FHx8++Z2C9ms3aF8y/a7ybs7fyn1MuhelyACdeEZfrT3WsF0Pp7C/U1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uTes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5BE0810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cac:OrderReference</w:t>
            </w:r>
          </w:p>
        </w:tc>
        <w:tc>
          <w:tcPr>
            <w:tcW w:w="4790" w:type="dxa"/>
            <w:tcBorders>
              <w:top w:val="nil"/>
              <w:left w:val="dotted" w:sz="6" w:space="0" w:color="C0C0C0"/>
              <w:bottom w:val="dotted" w:sz="6" w:space="0" w:color="C0C0C0"/>
              <w:right w:val="nil"/>
            </w:tcBorders>
            <w:shd w:val="clear" w:color="auto" w:fill="FFFFFF"/>
          </w:tcPr>
          <w:p w14:paraId="4EC30C70"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2BC0FA2F"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cac:OrderReferenceType</w:t>
            </w:r>
          </w:p>
        </w:tc>
        <w:tc>
          <w:tcPr>
            <w:tcW w:w="5953" w:type="dxa"/>
            <w:tcBorders>
              <w:top w:val="nil"/>
              <w:left w:val="dotted" w:sz="6" w:space="0" w:color="C0C0C0"/>
              <w:bottom w:val="dotted" w:sz="6" w:space="0" w:color="C0C0C0"/>
              <w:right w:val="nil"/>
            </w:tcBorders>
            <w:shd w:val="clear" w:color="auto" w:fill="FFFFFF"/>
          </w:tcPr>
          <w:p w14:paraId="254A9A3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0709DB91" w14:textId="77777777" w:rsidTr="00761392">
        <w:trPr>
          <w:cantSplit/>
          <w:trHeight w:hRule="exact" w:val="783"/>
        </w:trPr>
        <w:tc>
          <w:tcPr>
            <w:tcW w:w="727" w:type="dxa"/>
            <w:gridSpan w:val="2"/>
            <w:tcBorders>
              <w:top w:val="nil"/>
              <w:left w:val="nil"/>
              <w:bottom w:val="dotted" w:sz="6" w:space="0" w:color="C0C0C0"/>
              <w:right w:val="nil"/>
            </w:tcBorders>
            <w:shd w:val="clear" w:color="auto" w:fill="FFFFFF"/>
          </w:tcPr>
          <w:p w14:paraId="55C6807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62624" behindDoc="0" locked="1" layoutInCell="0" allowOverlap="1" wp14:anchorId="29C63B47" wp14:editId="4E061B7B">
                      <wp:simplePos x="0" y="0"/>
                      <wp:positionH relativeFrom="column">
                        <wp:posOffset>0</wp:posOffset>
                      </wp:positionH>
                      <wp:positionV relativeFrom="paragraph">
                        <wp:posOffset>9525</wp:posOffset>
                      </wp:positionV>
                      <wp:extent cx="461645" cy="497205"/>
                      <wp:effectExtent l="0" t="0" r="0" b="0"/>
                      <wp:wrapNone/>
                      <wp:docPr id="571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497205"/>
                                <a:chOff x="0" y="15"/>
                                <a:chExt cx="727" cy="783"/>
                              </a:xfrm>
                            </wpg:grpSpPr>
                            <wps:wsp>
                              <wps:cNvPr id="5717" name="Rectangle 44"/>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18" name="Rectangle 45"/>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19" name="Rectangle 46"/>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F7412E1" id="Group 43" o:spid="_x0000_s1026" style="position:absolute;margin-left:0;margin-top:.75pt;width:36.35pt;height:39.15pt;z-index:252762624" coordorigin=",15" coordsize="727,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" o:allowincell="f">
                      <v:rect id="Rectangle 44" o:spid="_x0000_s1027" style="position:absolute;left:114;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olsYA&#10;AADdAAAADwAAAGRycy9kb3ducmV2LnhtbESPQWvCQBSE74L/YXlCb7pRqEp0lRJQPJRKtRSPz+wz&#10;Cc2+DburSf31XaHgcZiZb5jlujO1uJHzlWUF41ECgji3uuJCwddxM5yD8AFZY22ZFPySh/Wq31ti&#10;qm3Ln3Q7hEJECPsUFZQhNKmUPi/JoB/Zhjh6F+sMhihdIbXDNsJNLSdJMpUGK44LJTaUlZT/HK5G&#10;wf7sm/s9ZNN2i/I9220nH+70rdTLoHtbgAjUhWf4v73TCl5n4xk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WolsYAAADdAAAADwAAAAAAAAAAAAAAAACYAgAAZHJz&#10;L2Rvd25yZXYueG1sUEsFBgAAAAAEAAQA9QAAAIsDAAAAAA==&#10;" fillcolor="gray" stroked="f" strokeweight="0"/>
                      <v:rect id="Rectangle 45"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85MQA&#10;AADdAAAADwAAAGRycy9kb3ducmV2LnhtbERPz2vCMBS+C/sfwhvsZtMK01GNZRQmHoZDN4bHZ/Ns&#10;y5qXkmS28683h4HHj+/3qhhNJy7kfGtZQZakIIgrq1uuFXx9vk1fQPiArLGzTAr+yEOxfpisMNd2&#10;4D1dDqEWMYR9jgqaEPpcSl81ZNAntieO3Nk6gyFCV0vtcIjhppOzNJ1Lgy3HhgZ7Khuqfg6/RsHH&#10;yffXayjnwwble7ndzHbu+K3U0+P4ugQRaAx38b97qxU8L7I4N76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POTEAAAA3QAAAA8AAAAAAAAAAAAAAAAAmAIAAGRycy9k&#10;b3ducmV2LnhtbFBLBQYAAAAABAAEAPUAAACJAwAAAAA=&#10;" fillcolor="gray" stroked="f" strokeweight="0"/>
                      <v:rect id="Rectangle 46"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Zf8cA&#10;AADdAAAADwAAAGRycy9kb3ducmV2LnhtbESPT2vCQBTE74V+h+UJ3upGobZGVymBigdp8Q/i8Zl9&#10;JsHs27C7muin7xYKPQ4z8xtmtuhMLW7kfGVZwXCQgCDOra64ULDffb68g/ABWWNtmRTcycNi/vw0&#10;w1Tbljd024ZCRAj7FBWUITSplD4vyaAf2IY4emfrDIYoXSG1wzbCTS1HSTKWBiuOCyU2lJWUX7ZX&#10;o+D75JvHI2Tjdolyna2Woy93PCjV73UfUxCBuvAf/muvtILXt+EEft/EJ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mmX/HAAAA3QAAAA8AAAAAAAAAAAAAAAAAmAIAAGRy&#10;cy9kb3ducmV2LnhtbFBLBQYAAAAABAAEAPUAAACMAw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3B3BA08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79899369"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DE90A79"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60438A03"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tir76-011</w:t>
            </w:r>
          </w:p>
        </w:tc>
        <w:tc>
          <w:tcPr>
            <w:tcW w:w="5953" w:type="dxa"/>
            <w:tcBorders>
              <w:top w:val="nil"/>
              <w:left w:val="dotted" w:sz="6" w:space="0" w:color="C0C0C0"/>
              <w:bottom w:val="dotted" w:sz="6" w:space="0" w:color="C0C0C0"/>
              <w:right w:val="nil"/>
            </w:tcBorders>
            <w:shd w:val="clear" w:color="auto" w:fill="FFFFFF"/>
          </w:tcPr>
          <w:p w14:paraId="1A128EED"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Order document reference</w:t>
            </w:r>
          </w:p>
          <w:p w14:paraId="5501DAE9"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Used to reference the order that  is being responded to.</w:t>
            </w:r>
          </w:p>
          <w:p w14:paraId="4337FB0E"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BII2-T76-R032 - An order response MUST have a reference to</w:t>
            </w:r>
          </w:p>
          <w:p w14:paraId="55A71CD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an order</w:t>
            </w:r>
          </w:p>
        </w:tc>
      </w:tr>
      <w:tr w:rsidR="00761392" w:rsidRPr="00AA22AD" w14:paraId="6F79E9D1" w14:textId="77777777" w:rsidTr="00761392">
        <w:trPr>
          <w:cantSplit/>
          <w:trHeight w:hRule="exact" w:val="399"/>
        </w:trPr>
        <w:tc>
          <w:tcPr>
            <w:tcW w:w="485" w:type="dxa"/>
            <w:tcBorders>
              <w:top w:val="nil"/>
              <w:left w:val="nil"/>
              <w:bottom w:val="dotted" w:sz="6" w:space="0" w:color="C0C0C0"/>
              <w:right w:val="nil"/>
            </w:tcBorders>
            <w:shd w:val="clear" w:color="auto" w:fill="FFFFFF"/>
          </w:tcPr>
          <w:p w14:paraId="2039086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64672" behindDoc="0" locked="1" layoutInCell="0" allowOverlap="1" wp14:anchorId="1658839A" wp14:editId="5B590EAE">
                      <wp:simplePos x="0" y="0"/>
                      <wp:positionH relativeFrom="column">
                        <wp:posOffset>0</wp:posOffset>
                      </wp:positionH>
                      <wp:positionV relativeFrom="paragraph">
                        <wp:posOffset>9525</wp:posOffset>
                      </wp:positionV>
                      <wp:extent cx="307975" cy="253365"/>
                      <wp:effectExtent l="0" t="0" r="0" b="0"/>
                      <wp:wrapNone/>
                      <wp:docPr id="572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721" name="Rectangle 4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22" name="Rectangle 4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23" name="Rectangle 50"/>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7EAA675" id="Group 47" o:spid="_x0000_s1026" style="position:absolute;margin-left:0;margin-top:.75pt;width:24.25pt;height:19.95pt;z-index:25276467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" o:allowincell="f">
                      <v:rect id="Rectangle 48"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fxMYA&#10;AADdAAAADwAAAGRycy9kb3ducmV2LnhtbESPQWvCQBSE7wX/w/IEb3VjoFqiq0hA8SAtaik9PrOv&#10;SWj2bdjdmtRf3xUEj8PMfMMsVr1pxIWcry0rmIwTEMSF1TWXCj5Om+dXED4ga2wsk4I/8rBaDp4W&#10;mGnb8YEux1CKCGGfoYIqhDaT0hcVGfRj2xJH79s6gyFKV0rtsItw08g0SabSYM1xocKW8oqKn+Ov&#10;UfB+9u31GvJpt0W5z3fb9M19fSo1GvbrOYhAfXiE7+2dVvAySy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xfxMYAAADdAAAADwAAAAAAAAAAAAAAAACYAgAAZHJz&#10;L2Rvd25yZXYueG1sUEsFBgAAAAAEAAQA9QAAAIsDAAAAAA==&#10;" fillcolor="gray" stroked="f" strokeweight="0"/>
                      <v:rect id="Rectangle 49"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Bs8YA&#10;AADdAAAADwAAAGRycy9kb3ducmV2LnhtbESPQWvCQBSE74L/YXkFb7ppoLZEV5GA4kGU2lI8vmZf&#10;k2D2bdjdmuivdwsFj8PMfMPMl71pxIWcry0reJ4kIIgLq2suFXx+rMdvIHxA1thYJgVX8rBcDAdz&#10;zLTt+J0ux1CKCGGfoYIqhDaT0hcVGfQT2xJH78c6gyFKV0rtsItw08g0SabSYM1xocKW8oqK8/HX&#10;KDh8+/Z2C/m026Dc5dtNunenL6VGT/1qBiJQHx7h//ZWK3h5TVP4exOf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Bs8YAAADdAAAADwAAAAAAAAAAAAAAAACYAgAAZHJz&#10;L2Rvd25yZXYueG1sUEsFBgAAAAAEAAQA9QAAAIsDAAAAAA==&#10;" fillcolor="gray" stroked="f" strokeweight="0"/>
                      <v:rect id="Rectangle 50"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kKMcA&#10;AADdAAAADwAAAGRycy9kb3ducmV2LnhtbESPQWvCQBSE70L/w/KE3nRjilaiq5RAxYNYakU8PrOv&#10;SWj2bdjdmuiv7xYKPQ4z8w2zXPemEVdyvrasYDJOQBAXVtdcKjh+vI7mIHxA1thYJgU38rBePQyW&#10;mGnb8TtdD6EUEcI+QwVVCG0mpS8qMujHtiWO3qd1BkOUrpTaYRfhppFpksykwZrjQoUt5RUVX4dv&#10;o+Dt4tv7PeSzboNyl2836d6dT0o9DvuXBYhAffgP/7W3WsH0OX2C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iZCjHAAAA3QAAAA8AAAAAAAAAAAAAAAAAmAIAAGRy&#10;cy9kb3ducmV2LnhtbFBLBQYAAAAABAAEAPUAAACMAw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4703BF7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cac:SellerSupplierParty</w:t>
            </w:r>
          </w:p>
        </w:tc>
        <w:tc>
          <w:tcPr>
            <w:tcW w:w="4790" w:type="dxa"/>
            <w:tcBorders>
              <w:top w:val="nil"/>
              <w:left w:val="dotted" w:sz="6" w:space="0" w:color="C0C0C0"/>
              <w:bottom w:val="dotted" w:sz="6" w:space="0" w:color="C0C0C0"/>
              <w:right w:val="nil"/>
            </w:tcBorders>
            <w:shd w:val="clear" w:color="auto" w:fill="FFFFFF"/>
          </w:tcPr>
          <w:p w14:paraId="75D42717"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66ECA3C6"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cac:SupplierPartyType</w:t>
            </w:r>
          </w:p>
        </w:tc>
        <w:tc>
          <w:tcPr>
            <w:tcW w:w="5953" w:type="dxa"/>
            <w:tcBorders>
              <w:top w:val="nil"/>
              <w:left w:val="dotted" w:sz="6" w:space="0" w:color="C0C0C0"/>
              <w:bottom w:val="dotted" w:sz="6" w:space="0" w:color="C0C0C0"/>
              <w:right w:val="nil"/>
            </w:tcBorders>
            <w:shd w:val="clear" w:color="auto" w:fill="FFFFFF"/>
          </w:tcPr>
          <w:p w14:paraId="1F53DE0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686035CA" w14:textId="77777777" w:rsidTr="00761392">
        <w:trPr>
          <w:cantSplit/>
          <w:trHeight w:hRule="exact" w:val="399"/>
        </w:trPr>
        <w:tc>
          <w:tcPr>
            <w:tcW w:w="727" w:type="dxa"/>
            <w:gridSpan w:val="2"/>
            <w:tcBorders>
              <w:top w:val="nil"/>
              <w:left w:val="nil"/>
              <w:bottom w:val="dotted" w:sz="6" w:space="0" w:color="C0C0C0"/>
              <w:right w:val="nil"/>
            </w:tcBorders>
            <w:shd w:val="clear" w:color="auto" w:fill="FFFFFF"/>
          </w:tcPr>
          <w:p w14:paraId="330BDC0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66720" behindDoc="0" locked="1" layoutInCell="0" allowOverlap="1" wp14:anchorId="686060F5" wp14:editId="0295109E">
                      <wp:simplePos x="0" y="0"/>
                      <wp:positionH relativeFrom="column">
                        <wp:posOffset>0</wp:posOffset>
                      </wp:positionH>
                      <wp:positionV relativeFrom="paragraph">
                        <wp:posOffset>9525</wp:posOffset>
                      </wp:positionV>
                      <wp:extent cx="461645" cy="253365"/>
                      <wp:effectExtent l="0" t="0" r="0" b="0"/>
                      <wp:wrapNone/>
                      <wp:docPr id="572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725" name="Rectangle 5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26" name="Rectangle 53"/>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27" name="Rectangle 5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28" name="Rectangle 5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0AE7BB8" id="Group 51" o:spid="_x0000_s1026" style="position:absolute;margin-left:0;margin-top:.75pt;width:36.35pt;height:19.95pt;z-index:25276672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" o:allowincell="f">
                      <v:rect id="Rectangle 52"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Zx8YA&#10;AADdAAAADwAAAGRycy9kb3ducmV2LnhtbESPQWvCQBSE74L/YXlCb7ppQFuiq5SA4qEotUU8PrOv&#10;SWj2bdhdTfTXu4VCj8PMfMMsVr1pxJWcry0reJ4kIIgLq2suFXx9rsevIHxA1thYJgU38rBaDgcL&#10;zLTt+IOuh1CKCGGfoYIqhDaT0hcVGfQT2xJH79s6gyFKV0rtsItw08g0SWbSYM1xocKW8oqKn8PF&#10;KNiffXu/h3zWbVC+59tNunOno1JPo/5tDiJQH/7Df+2tVjB9Saf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dZx8YAAADdAAAADwAAAAAAAAAAAAAAAACYAgAAZHJz&#10;L2Rvd25yZXYueG1sUEsFBgAAAAAEAAQA9QAAAIsDAAAAAA==&#10;" fillcolor="gray" stroked="f" strokeweight="0"/>
                      <v:rect id="Rectangle 53"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HsMYA&#10;AADdAAAADwAAAGRycy9kb3ducmV2LnhtbESPQWvCQBSE70L/w/KE3nRjwLSkrlICFQ9F0ZbS42v2&#10;NQnNvg27q4n+elcoeBxm5htmsRpMK07kfGNZwWyagCAurW64UvD58TZ5BuEDssbWMik4k4fV8mG0&#10;wFzbnvd0OoRKRAj7HBXUIXS5lL6syaCf2o44er/WGQxRukpqh32Em1amSZJJgw3HhRo7Kmoq/w5H&#10;o2D347vLJRRZv0b5XmzW6dZ9fyn1OB5eX0AEGsI9/N/eaAXzpzSD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XHsMYAAADdAAAADwAAAAAAAAAAAAAAAACYAgAAZHJz&#10;L2Rvd25yZXYueG1sUEsFBgAAAAAEAAQA9QAAAIsDAAAAAA==&#10;" fillcolor="gray" stroked="f" strokeweight="0"/>
                      <v:rect id="Rectangle 54"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iK8cA&#10;AADdAAAADwAAAGRycy9kb3ducmV2LnhtbESPT2vCQBTE74LfYXmCN9004B+iq5RAxUOx1Ip4fGZf&#10;k9Ds27C7Namf3i0Uehxm5jfMetubRtzI+dqygqdpAoK4sLrmUsHp42WyBOEDssbGMin4IQ/bzXCw&#10;xkzbjt/pdgyliBD2GSqoQmgzKX1RkUE/tS1x9D6tMxiidKXUDrsIN41Mk2QuDdYcFypsKa+o+Dp+&#10;GwVvV9/e7yGfdzuUr/l+lx7c5azUeNQ/r0AE6sN/+K+91wpmi3QBv2/iE5Cb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YivHAAAA3QAAAA8AAAAAAAAAAAAAAAAAmAIAAGRy&#10;cy9kb3ducmV2LnhtbFBLBQYAAAAABAAEAPUAAACMAwAAAAA=&#10;" fillcolor="gray" stroked="f" strokeweight="0"/>
                      <v:rect id="Rectangle 55"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2WcQA&#10;AADdAAAADwAAAGRycy9kb3ducmV2LnhtbERPz2vCMBS+D/wfwhN2m+kKc1KNMgorPYzJnIjHZ/Ns&#10;i81LSTLb+dcvB2HHj+/3ajOaTlzJ+daygudZAoK4srrlWsH++/1pAcIHZI2dZVLwSx4268nDCjNt&#10;B/6i6y7UIoawz1BBE0KfSemrhgz6me2JI3e2zmCI0NVSOxxiuOlkmiRzabDl2NBgT3lD1WX3YxRs&#10;T76/3UI+HwqUH3lZpJ/ueFDqcTq+LUEEGsO/+O4utYKX1zTOjW/iE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G9lnEAAAA3QAAAA8AAAAAAAAAAAAAAAAAmAIAAGRycy9k&#10;b3ducmV2LnhtbFBLBQYAAAAABAAEAPUAAACJAw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6903ED8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cac:Party</w:t>
            </w:r>
          </w:p>
        </w:tc>
        <w:tc>
          <w:tcPr>
            <w:tcW w:w="4790" w:type="dxa"/>
            <w:tcBorders>
              <w:top w:val="nil"/>
              <w:left w:val="dotted" w:sz="6" w:space="0" w:color="C0C0C0"/>
              <w:bottom w:val="dotted" w:sz="6" w:space="0" w:color="C0C0C0"/>
              <w:right w:val="nil"/>
            </w:tcBorders>
            <w:shd w:val="clear" w:color="auto" w:fill="FFFFFF"/>
          </w:tcPr>
          <w:p w14:paraId="56BD163C"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2F0AD7B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cac:PartyType</w:t>
            </w:r>
          </w:p>
        </w:tc>
        <w:tc>
          <w:tcPr>
            <w:tcW w:w="5953" w:type="dxa"/>
            <w:tcBorders>
              <w:top w:val="nil"/>
              <w:left w:val="dotted" w:sz="6" w:space="0" w:color="C0C0C0"/>
              <w:bottom w:val="dotted" w:sz="6" w:space="0" w:color="C0C0C0"/>
              <w:right w:val="nil"/>
            </w:tcBorders>
            <w:shd w:val="clear" w:color="auto" w:fill="FFFFFF"/>
          </w:tcPr>
          <w:p w14:paraId="4E031C4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A24031C" w14:textId="77777777" w:rsidTr="00761392">
        <w:trPr>
          <w:cantSplit/>
          <w:trHeight w:hRule="exact" w:val="975"/>
        </w:trPr>
        <w:tc>
          <w:tcPr>
            <w:tcW w:w="970" w:type="dxa"/>
            <w:gridSpan w:val="3"/>
            <w:tcBorders>
              <w:top w:val="nil"/>
              <w:left w:val="nil"/>
              <w:bottom w:val="dotted" w:sz="6" w:space="0" w:color="C0C0C0"/>
              <w:right w:val="nil"/>
            </w:tcBorders>
            <w:shd w:val="clear" w:color="auto" w:fill="FFFFFF"/>
          </w:tcPr>
          <w:p w14:paraId="4DFC857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68768" behindDoc="0" locked="1" layoutInCell="0" allowOverlap="1" wp14:anchorId="125EDD0A" wp14:editId="2BAB23FD">
                      <wp:simplePos x="0" y="0"/>
                      <wp:positionH relativeFrom="column">
                        <wp:posOffset>0</wp:posOffset>
                      </wp:positionH>
                      <wp:positionV relativeFrom="paragraph">
                        <wp:posOffset>9525</wp:posOffset>
                      </wp:positionV>
                      <wp:extent cx="615950" cy="619125"/>
                      <wp:effectExtent l="0" t="0" r="0" b="0"/>
                      <wp:wrapNone/>
                      <wp:docPr id="572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9125"/>
                                <a:chOff x="0" y="15"/>
                                <a:chExt cx="970" cy="975"/>
                              </a:xfrm>
                            </wpg:grpSpPr>
                            <wps:wsp>
                              <wps:cNvPr id="5730" name="Rectangle 57"/>
                              <wps:cNvSpPr>
                                <a:spLocks noChangeArrowheads="1"/>
                              </wps:cNvSpPr>
                              <wps:spPr bwMode="auto">
                                <a:xfrm>
                                  <a:off x="114"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31" name="Rectangle 58"/>
                              <wps:cNvSpPr>
                                <a:spLocks noChangeArrowheads="1"/>
                              </wps:cNvSpPr>
                              <wps:spPr bwMode="auto">
                                <a:xfrm>
                                  <a:off x="600"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32" name="Rectangle 5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33" name="Rectangle 60"/>
                              <wps:cNvSpPr>
                                <a:spLocks noChangeArrowheads="1"/>
                              </wps:cNvSpPr>
                              <wps:spPr bwMode="auto">
                                <a:xfrm>
                                  <a:off x="843" y="123"/>
                                  <a:ext cx="15" cy="86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17DD73D" id="Group 56" o:spid="_x0000_s1026" style="position:absolute;margin-left:0;margin-top:.75pt;width:48.5pt;height:48.75pt;z-index:252768768" coordorigin=",15" coordsize="97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" o:allowincell="f">
                      <v:rect id="Rectangle 57" o:spid="_x0000_s1027" style="position:absolute;left:114;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sgsQA&#10;AADdAAAADwAAAGRycy9kb3ducmV2LnhtbERPy2rCQBTdF/yH4Qrd1YkpVUkdgwQqLorFB6XL28w1&#10;CWbuhJmpiX59Z1Ho8nDey3wwrbiS841lBdNJAoK4tLrhSsHp+Pa0AOEDssbWMim4kYd8NXpYYqZt&#10;z3u6HkIlYgj7DBXUIXSZlL6syaCf2I44cmfrDIYIXSW1wz6Gm1amSTKTBhuODTV2VNRUXg4/RsHH&#10;t+/u91DM+g3K92K7SXfu61Opx/GwfgURaAj/4j/3Vit4mT/H/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pbILEAAAA3QAAAA8AAAAAAAAAAAAAAAAAmAIAAGRycy9k&#10;b3ducmV2LnhtbFBLBQYAAAAABAAEAPUAAACJAwAAAAA=&#10;" fillcolor="gray" stroked="f" strokeweight="0"/>
                      <v:rect id="Rectangle 58" o:spid="_x0000_s1028" style="position:absolute;left:600;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JGcYA&#10;AADdAAAADwAAAGRycy9kb3ducmV2LnhtbESPQWvCQBSE7wX/w/IKvdWNSq1EV5GA4qFYtEU8PrPP&#10;JDT7NuxuTfTXu0Khx2FmvmFmi87U4kLOV5YVDPoJCOLc6ooLBd9fq9cJCB+QNdaWScGVPCzmvacZ&#10;ptq2vKPLPhQiQtinqKAMoUml9HlJBn3fNsTRO1tnMETpCqkdthFuajlMkrE0WHFcKLGhrKT8Z/9r&#10;FHyefHO7hWzcrlF+ZJv1cOuOB6VenrvlFESgLvyH/9obreDtfTSA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XJGcYAAADdAAAADwAAAAAAAAAAAAAAAACYAgAAZHJz&#10;L2Rvd25yZXYueG1sUEsFBgAAAAAEAAQA9QAAAIsDAAAAAA==&#10;" fillcolor="gray" stroked="f" strokeweight="0"/>
                      <v:rect id="Rectangle 59"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XbscA&#10;AADdAAAADwAAAGRycy9kb3ducmV2LnhtbESPQWvCQBSE70L/w/KE3nRjilaiq5RAxYNYakU8PrOv&#10;SWj2bdjdmuiv7xYKPQ4z8w2zXPemEVdyvrasYDJOQBAXVtdcKjh+vI7mIHxA1thYJgU38rBePQyW&#10;mGnb8TtdD6EUEcI+QwVVCG0mpS8qMujHtiWO3qd1BkOUrpTaYRfhppFpksykwZrjQoUt5RUVX4dv&#10;o+Dt4tv7PeSzboNyl2836d6dT0o9DvuXBYhAffgP/7W3WsH0+Sm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3V27HAAAA3QAAAA8AAAAAAAAAAAAAAAAAmAIAAGRy&#10;cy9kb3ducmV2LnhtbFBLBQYAAAAABAAEAPUAAACMAwAAAAA=&#10;" fillcolor="gray" stroked="f" strokeweight="0"/>
                      <v:rect id="Rectangle 60" o:spid="_x0000_s1030" style="position:absolute;left:843;top:123;width:15;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y9cYA&#10;AADdAAAADwAAAGRycy9kb3ducmV2LnhtbESPQWvCQBSE74L/YXmCN91UqZXoKiVQ8VAs2iIen9ln&#10;Epp9G3ZXE/313UKhx2FmvmGW687U4kbOV5YVPI0TEMS51RUXCr4+30ZzED4ga6wtk4I7eViv+r0l&#10;ptq2vKfbIRQiQtinqKAMoUml9HlJBv3YNsTRu1hnMETpCqkdthFuajlJkpk0WHFcKLGhrKT8+3A1&#10;Cj7Ovnk8QjZrNyjfs+1msnOno1LDQfe6ABGoC//hv/ZWK3h+mU7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vy9c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6B98DC1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cbc:EndpointID</w:t>
            </w:r>
          </w:p>
        </w:tc>
        <w:tc>
          <w:tcPr>
            <w:tcW w:w="4790" w:type="dxa"/>
            <w:tcBorders>
              <w:top w:val="nil"/>
              <w:left w:val="dotted" w:sz="6" w:space="0" w:color="C0C0C0"/>
              <w:bottom w:val="dotted" w:sz="6" w:space="0" w:color="C0C0C0"/>
              <w:right w:val="nil"/>
            </w:tcBorders>
            <w:shd w:val="clear" w:color="auto" w:fill="FFFFFF"/>
          </w:tcPr>
          <w:p w14:paraId="6240C249"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696A59A3"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cbc:EndpointIDType</w:t>
            </w:r>
          </w:p>
          <w:p w14:paraId="2FFDAA5E"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tir76-058</w:t>
            </w:r>
          </w:p>
        </w:tc>
        <w:tc>
          <w:tcPr>
            <w:tcW w:w="5953" w:type="dxa"/>
            <w:tcBorders>
              <w:top w:val="nil"/>
              <w:left w:val="dotted" w:sz="6" w:space="0" w:color="C0C0C0"/>
              <w:bottom w:val="dotted" w:sz="6" w:space="0" w:color="C0C0C0"/>
              <w:right w:val="nil"/>
            </w:tcBorders>
            <w:shd w:val="clear" w:color="auto" w:fill="FFFFFF"/>
          </w:tcPr>
          <w:p w14:paraId="317D9E0F"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Seller party endpoint identifier</w:t>
            </w:r>
          </w:p>
          <w:p w14:paraId="3B256AFC"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Identifies the end point of the routing service, e.g., EAN</w:t>
            </w:r>
          </w:p>
          <w:p w14:paraId="25860E9B"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Location Number, GLN.</w:t>
            </w:r>
          </w:p>
          <w:p w14:paraId="22EB079C"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EUGEN-T76-R001 - An endpoint identifier MUST have a</w:t>
            </w:r>
          </w:p>
          <w:p w14:paraId="2D8FA11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scheme identifier attribute</w:t>
            </w:r>
          </w:p>
        </w:tc>
      </w:tr>
      <w:tr w:rsidR="00761392" w:rsidRPr="00AA22AD" w14:paraId="7C471EBE" w14:textId="77777777" w:rsidTr="00761392">
        <w:trPr>
          <w:cantSplit/>
          <w:trHeight w:hRule="exact" w:val="576"/>
        </w:trPr>
        <w:tc>
          <w:tcPr>
            <w:tcW w:w="1212" w:type="dxa"/>
            <w:gridSpan w:val="4"/>
            <w:tcBorders>
              <w:top w:val="nil"/>
              <w:left w:val="nil"/>
              <w:bottom w:val="dotted" w:sz="6" w:space="0" w:color="C0C0C0"/>
              <w:right w:val="nil"/>
            </w:tcBorders>
            <w:shd w:val="clear" w:color="auto" w:fill="FFFFFF"/>
          </w:tcPr>
          <w:p w14:paraId="529850D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70816" behindDoc="0" locked="1" layoutInCell="0" allowOverlap="1" wp14:anchorId="65CBB4AF" wp14:editId="5F90694B">
                      <wp:simplePos x="0" y="0"/>
                      <wp:positionH relativeFrom="column">
                        <wp:posOffset>0</wp:posOffset>
                      </wp:positionH>
                      <wp:positionV relativeFrom="paragraph">
                        <wp:posOffset>9525</wp:posOffset>
                      </wp:positionV>
                      <wp:extent cx="769620" cy="365760"/>
                      <wp:effectExtent l="0" t="0" r="0" b="0"/>
                      <wp:wrapNone/>
                      <wp:docPr id="5734"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65760"/>
                                <a:chOff x="0" y="15"/>
                                <a:chExt cx="1212" cy="576"/>
                              </a:xfrm>
                            </wpg:grpSpPr>
                            <wps:wsp>
                              <wps:cNvPr id="5735" name="Rectangle 62"/>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36" name="Rectangle 63"/>
                              <wps:cNvSpPr>
                                <a:spLocks noChangeArrowheads="1"/>
                              </wps:cNvSpPr>
                              <wps:spPr bwMode="auto">
                                <a:xfrm>
                                  <a:off x="600"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37" name="Rectangle 64"/>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38" name="Rectangle 65"/>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DEDFD92" id="Group 61" o:spid="_x0000_s1026" style="position:absolute;margin-left:0;margin-top:.75pt;width:60.6pt;height:28.8pt;z-index:252770816" coordorigin=",15" coordsize="121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" o:allowincell="f">
                      <v:rect id="Rectangle 62"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PGscA&#10;AADdAAAADwAAAGRycy9kb3ducmV2LnhtbESPT2vCQBTE74V+h+UVvNWNilZSVymBiodi8Q/i8Zl9&#10;TYLZt2F3a6Kf3hUKPQ4z8xtmtuhMLS7kfGVZwaCfgCDOra64ULDffb5OQfiArLG2TAqu5GExf36a&#10;Yaptyxu6bEMhIoR9igrKEJpUSp+XZND3bUMcvR/rDIYoXSG1wzbCTS2HSTKRBiuOCyU2lJWUn7e/&#10;RsH3yTe3W8gm7RLlV7ZaDtfueFCq99J9vIMI1IX/8F97pRWM30Z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ezxrHAAAA3QAAAA8AAAAAAAAAAAAAAAAAmAIAAGRy&#10;cy9kb3ducmV2LnhtbFBLBQYAAAAABAAEAPUAAACMAwAAAAA=&#10;" fillcolor="gray" stroked="f" strokeweight="0"/>
                      <v:rect id="Rectangle 63" o:spid="_x0000_s1028" style="position:absolute;left:600;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RbccA&#10;AADdAAAADwAAAGRycy9kb3ducmV2LnhtbESPQWvCQBSE74X+h+UJvdWNlqYSXaUEKh6KRSvi8Zl9&#10;TUKzb8Pu1kR/vSsUPA4z8w0zW/SmESdyvrasYDRMQBAXVtdcKth9fzxPQPiArLGxTArO5GExf3yY&#10;YaZtxxs6bUMpIoR9hgqqENpMSl9UZNAPbUscvR/rDIYoXSm1wy7CTSPHSZJKgzXHhQpbyisqfrd/&#10;RsHX0beXS8jTbonyM18tx2t32Cv1NOjfpyAC9eEe/m+vtILXt5cU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MUW3HAAAA3QAAAA8AAAAAAAAAAAAAAAAAmAIAAGRy&#10;cy9kb3ducmV2LnhtbFBLBQYAAAAABAAEAPUAAACMAwAAAAA=&#10;" fillcolor="gray" stroked="f" strokeweight="0"/>
                      <v:rect id="Rectangle 64"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09sYA&#10;AADdAAAADwAAAGRycy9kb3ducmV2LnhtbESPQWvCQBSE7wX/w/KE3upGpSrRVSSgeCgtWhGPz+xr&#10;Epp9G3a3JvXXu0Khx2FmvmEWq87U4krOV5YVDAcJCOLc6ooLBcfPzcsMhA/IGmvLpOCXPKyWvacF&#10;ptq2vKfrIRQiQtinqKAMoUml9HlJBv3ANsTR+7LOYIjSFVI7bCPc1HKUJBNpsOK4UGJDWUn59+HH&#10;KPi4+OZ2C9mk3aJ8y3bb0bs7n5R67nfrOYhAXfgP/7V3WsHrdDyF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D09sYAAADdAAAADwAAAAAAAAAAAAAAAACYAgAAZHJz&#10;L2Rvd25yZXYueG1sUEsFBgAAAAAEAAQA9QAAAIsDAAAAAA==&#10;" fillcolor="gray" stroked="f" strokeweight="0"/>
                      <v:rect id="Rectangle 65"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ghMQA&#10;AADdAAAADwAAAGRycy9kb3ducmV2LnhtbERPy2rCQBTdF/yH4Qrd1YkpVUkdgwQqLorFB6XL28w1&#10;CWbuhJmpiX59Z1Ho8nDey3wwrbiS841lBdNJAoK4tLrhSsHp+Pa0AOEDssbWMim4kYd8NXpYYqZt&#10;z3u6HkIlYgj7DBXUIXSZlL6syaCf2I44cmfrDIYIXSW1wz6Gm1amSTKTBhuODTV2VNRUXg4/RsHH&#10;t+/u91DM+g3K92K7SXfu61Opx/GwfgURaAj/4j/3Vit4mT/Hu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YITEAAAA3QAAAA8AAAAAAAAAAAAAAAAAmAIAAGRycy9k&#10;b3ducmV2LnhtbFBLBQYAAAAABAAEAPUAAACJAw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38632CB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4FB6462F"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1EAF68A5"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4A4E472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OP-T76-004 - An Endpoint identifier scheme MUST be from</w:t>
            </w:r>
          </w:p>
          <w:p w14:paraId="380D5CE5"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the code list PEPPOL:PartyIdentifier</w:t>
            </w:r>
          </w:p>
          <w:p w14:paraId="73B184F8"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Code List ID:</w:t>
            </w:r>
            <w:r w:rsidRPr="00AA22AD">
              <w:rPr>
                <w:rFonts w:ascii="Arial" w:hAnsi="Arial" w:cs="Arial"/>
                <w:sz w:val="16"/>
                <w:szCs w:val="16"/>
                <w:lang w:eastAsia="nb-NO"/>
              </w:rPr>
              <w:tab/>
            </w:r>
            <w:r w:rsidRPr="00AA22AD">
              <w:rPr>
                <w:rFonts w:ascii="Arial" w:hAnsi="Arial" w:cs="Arial"/>
                <w:i/>
                <w:iCs/>
                <w:color w:val="000000"/>
                <w:sz w:val="16"/>
                <w:szCs w:val="16"/>
                <w:lang w:eastAsia="nb-NO"/>
              </w:rPr>
              <w:t>PEPPOL:PartyIdentifier</w:t>
            </w:r>
          </w:p>
        </w:tc>
      </w:tr>
      <w:tr w:rsidR="00761392" w:rsidRPr="00AA22AD" w14:paraId="166258DF"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4F735A94"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72864" behindDoc="0" locked="1" layoutInCell="0" allowOverlap="1" wp14:anchorId="646D52BA" wp14:editId="42243E8F">
                      <wp:simplePos x="0" y="0"/>
                      <wp:positionH relativeFrom="column">
                        <wp:posOffset>0</wp:posOffset>
                      </wp:positionH>
                      <wp:positionV relativeFrom="paragraph">
                        <wp:posOffset>9525</wp:posOffset>
                      </wp:positionV>
                      <wp:extent cx="615950" cy="253365"/>
                      <wp:effectExtent l="0" t="0" r="0" b="0"/>
                      <wp:wrapNone/>
                      <wp:docPr id="5739"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740" name="Rectangle 67"/>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1" name="Rectangle 68"/>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2" name="Rectangle 6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3" name="Rectangle 70"/>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78649BA" id="Group 66" o:spid="_x0000_s1026" style="position:absolute;margin-left:0;margin-top:.75pt;width:48.5pt;height:19.95pt;z-index:25277286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" o:allowincell="f">
                      <v:rect id="Rectangle 67"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8f/8QA&#10;AADdAAAADwAAAGRycy9kb3ducmV2LnhtbERPy2rCQBTdF/yH4Qrd1YmhVUkdgwQqLorFB6XL28w1&#10;CWbuhJmpiX59Z1Ho8nDey3wwrbiS841lBdNJAoK4tLrhSsHp+Pa0AOEDssbWMim4kYd8NXpYYqZt&#10;z3u6HkIlYgj7DBXUIXSZlL6syaCf2I44cmfrDIYIXSW1wz6Gm1amSTKTBhuODTV2VNRUXg4/RsHH&#10;t+/u91DM+g3K92K7SXfu61Opx/GwfgURaAj/4j/3Vit4mT/H/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vH//EAAAA3QAAAA8AAAAAAAAAAAAAAAAAmAIAAGRycy9k&#10;b3ducmV2LnhtbFBLBQYAAAAABAAEAPUAAACJAwAAAAA=&#10;" fillcolor="gray" stroked="f" strokeweight="0"/>
                      <v:rect id="Rectangle 68"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6ZMYA&#10;AADdAAAADwAAAGRycy9kb3ducmV2LnhtbESPQWvCQBSE7wX/w/IKvdWNYq1EV5GA4qFYtEU8PrPP&#10;JDT7NuxuTfTXu0Khx2FmvmFmi87U4kLOV5YVDPoJCOLc6ooLBd9fq9cJCB+QNdaWScGVPCzmvacZ&#10;ptq2vKPLPhQiQtinqKAMoUml9HlJBn3fNsTRO1tnMETpCqkdthFuajlMkrE0WHFcKLGhrKT8Z/9r&#10;FHyefHO7hWzcrlF+ZJv1cOuOB6VenrvlFESgLvyH/9obreDtfTSA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O6ZMYAAADdAAAADwAAAAAAAAAAAAAAAACYAgAAZHJz&#10;L2Rvd25yZXYueG1sUEsFBgAAAAAEAAQA9QAAAIsDAAAAAA==&#10;" fillcolor="gray" stroked="f" strokeweight="0"/>
                      <v:rect id="Rectangle 69"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kE8cA&#10;AADdAAAADwAAAGRycy9kb3ducmV2LnhtbESPQWvCQBSE70L/w/KE3nRjqFaiq5RAxYNYakU8PrOv&#10;SWj2bdjdmuiv7xYKPQ4z8w2zXPemEVdyvrasYDJOQBAXVtdcKjh+vI7mIHxA1thYJgU38rBePQyW&#10;mGnb8TtdD6EUEcI+QwVVCG0mpS8qMujHtiWO3qd1BkOUrpTaYRfhppFpksykwZrjQoUt5RUVX4dv&#10;o+Dt4tv7PeSzboNyl2836d6dT0o9DvuXBYhAffgP/7W3WsH0+Sm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xJBPHAAAA3QAAAA8AAAAAAAAAAAAAAAAAmAIAAGRy&#10;cy9kb3ducmV2LnhtbFBLBQYAAAAABAAEAPUAAACMAwAAAAA=&#10;" fillcolor="gray" stroked="f" strokeweight="0"/>
                      <v:rect id="Rectangle 70"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BiMcA&#10;AADdAAAADwAAAGRycy9kb3ducmV2LnhtbESPT2vCQBTE74V+h+UVeqsbtVVJXUUCiodS8Q/i8TX7&#10;TILZt2F3a1I/fbdQ8DjMzG+Y6bwztbiS85VlBf1eAoI4t7riQsFhv3yZgPABWWNtmRT8kIf57PFh&#10;iqm2LW/puguFiBD2KSooQ2hSKX1ekkHfsw1x9M7WGQxRukJqh22Em1oOkmQkDVYcF0psKCspv+y+&#10;jYLNl29ut5CN2hXKj2y9Gny601Gp56du8Q4iUBfu4f/2Wit4G78O4e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9gYj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1766CDD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cac:PartyIdentification</w:t>
            </w:r>
          </w:p>
        </w:tc>
        <w:tc>
          <w:tcPr>
            <w:tcW w:w="4790" w:type="dxa"/>
            <w:tcBorders>
              <w:top w:val="nil"/>
              <w:left w:val="dotted" w:sz="6" w:space="0" w:color="C0C0C0"/>
              <w:bottom w:val="dotted" w:sz="6" w:space="0" w:color="C0C0C0"/>
              <w:right w:val="nil"/>
            </w:tcBorders>
            <w:shd w:val="clear" w:color="auto" w:fill="FFFFFF"/>
          </w:tcPr>
          <w:p w14:paraId="5DF35E10"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Occorrenza</w:t>
            </w:r>
            <w:r w:rsidRPr="00AA22AD">
              <w:rPr>
                <w:rFonts w:ascii="Arial" w:hAnsi="Arial" w:cs="Arial"/>
                <w:sz w:val="16"/>
                <w:szCs w:val="16"/>
                <w:lang w:eastAsia="nb-NO"/>
              </w:rPr>
              <w:tab/>
            </w:r>
            <w:r w:rsidRPr="00AA22AD">
              <w:rPr>
                <w:rFonts w:ascii="Arial" w:hAnsi="Arial" w:cs="Arial"/>
                <w:color w:val="000000"/>
                <w:sz w:val="16"/>
                <w:szCs w:val="16"/>
                <w:lang w:eastAsia="nb-NO"/>
              </w:rPr>
              <w:t>0</w:t>
            </w:r>
            <w:r w:rsidRPr="00AA22AD">
              <w:rPr>
                <w:rFonts w:ascii="Arial" w:hAnsi="Arial" w:cs="Arial"/>
                <w:sz w:val="16"/>
                <w:szCs w:val="16"/>
                <w:lang w:eastAsia="nb-NO"/>
              </w:rPr>
              <w:tab/>
            </w:r>
            <w:r w:rsidRPr="00AA22AD">
              <w:rPr>
                <w:rFonts w:ascii="Arial" w:hAnsi="Arial" w:cs="Arial"/>
                <w:b/>
                <w:bCs/>
                <w:color w:val="000000"/>
                <w:sz w:val="16"/>
                <w:szCs w:val="16"/>
                <w:lang w:eastAsia="nb-NO"/>
              </w:rPr>
              <w:t>..</w:t>
            </w:r>
            <w:r w:rsidRPr="00AA22AD">
              <w:rPr>
                <w:rFonts w:ascii="Arial" w:hAnsi="Arial" w:cs="Arial"/>
                <w:sz w:val="16"/>
                <w:szCs w:val="16"/>
                <w:lang w:eastAsia="nb-NO"/>
              </w:rPr>
              <w:tab/>
            </w:r>
            <w:r w:rsidRPr="00AA22AD">
              <w:rPr>
                <w:rFonts w:ascii="Arial" w:hAnsi="Arial" w:cs="Arial"/>
                <w:color w:val="000000"/>
                <w:sz w:val="16"/>
                <w:szCs w:val="16"/>
                <w:lang w:eastAsia="nb-NO"/>
              </w:rPr>
              <w:t>unbounded</w:t>
            </w:r>
          </w:p>
          <w:p w14:paraId="5C6C650D"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Tipo</w:t>
            </w:r>
            <w:r>
              <w:rPr>
                <w:rFonts w:ascii="Arial" w:hAnsi="Arial" w:cs="Arial"/>
                <w:b/>
                <w:bCs/>
                <w:color w:val="000000"/>
                <w:sz w:val="16"/>
                <w:szCs w:val="16"/>
                <w:lang w:eastAsia="nb-NO"/>
              </w:rPr>
              <w:tab/>
            </w:r>
            <w:r w:rsidRPr="00AA22AD">
              <w:rPr>
                <w:rFonts w:ascii="Arial" w:hAnsi="Arial" w:cs="Arial"/>
                <w:color w:val="000000"/>
                <w:sz w:val="16"/>
                <w:szCs w:val="16"/>
                <w:lang w:eastAsia="nb-NO"/>
              </w:rPr>
              <w:t>cac:PartyIdentificationType</w:t>
            </w:r>
          </w:p>
        </w:tc>
        <w:tc>
          <w:tcPr>
            <w:tcW w:w="5953" w:type="dxa"/>
            <w:tcBorders>
              <w:top w:val="nil"/>
              <w:left w:val="dotted" w:sz="6" w:space="0" w:color="C0C0C0"/>
              <w:bottom w:val="dotted" w:sz="6" w:space="0" w:color="C0C0C0"/>
              <w:right w:val="nil"/>
            </w:tcBorders>
            <w:shd w:val="clear" w:color="auto" w:fill="FFFFFF"/>
          </w:tcPr>
          <w:p w14:paraId="456D8A60"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5C8A6220" w14:textId="77777777" w:rsidTr="00761392">
        <w:trPr>
          <w:cantSplit/>
          <w:trHeight w:hRule="exact" w:val="975"/>
        </w:trPr>
        <w:tc>
          <w:tcPr>
            <w:tcW w:w="1212" w:type="dxa"/>
            <w:gridSpan w:val="4"/>
            <w:tcBorders>
              <w:top w:val="nil"/>
              <w:left w:val="nil"/>
              <w:bottom w:val="dotted" w:sz="6" w:space="0" w:color="C0C0C0"/>
              <w:right w:val="nil"/>
            </w:tcBorders>
            <w:shd w:val="clear" w:color="auto" w:fill="FFFFFF"/>
          </w:tcPr>
          <w:p w14:paraId="55F82E3D"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74912" behindDoc="0" locked="1" layoutInCell="0" allowOverlap="1" wp14:anchorId="43C84D47" wp14:editId="0380C566">
                      <wp:simplePos x="0" y="0"/>
                      <wp:positionH relativeFrom="column">
                        <wp:posOffset>0</wp:posOffset>
                      </wp:positionH>
                      <wp:positionV relativeFrom="paragraph">
                        <wp:posOffset>9525</wp:posOffset>
                      </wp:positionV>
                      <wp:extent cx="769620" cy="619125"/>
                      <wp:effectExtent l="0" t="0" r="0" b="0"/>
                      <wp:wrapNone/>
                      <wp:docPr id="574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9125"/>
                                <a:chOff x="0" y="15"/>
                                <a:chExt cx="1212" cy="975"/>
                              </a:xfrm>
                            </wpg:grpSpPr>
                            <wps:wsp>
                              <wps:cNvPr id="5745" name="Rectangle 72"/>
                              <wps:cNvSpPr>
                                <a:spLocks noChangeArrowheads="1"/>
                              </wps:cNvSpPr>
                              <wps:spPr bwMode="auto">
                                <a:xfrm>
                                  <a:off x="114"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6" name="Rectangle 73"/>
                              <wps:cNvSpPr>
                                <a:spLocks noChangeArrowheads="1"/>
                              </wps:cNvSpPr>
                              <wps:spPr bwMode="auto">
                                <a:xfrm>
                                  <a:off x="600"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7" name="Rectangle 74"/>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8" name="Rectangle 75"/>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49" name="Rectangle 76"/>
                              <wps:cNvSpPr>
                                <a:spLocks noChangeArrowheads="1"/>
                              </wps:cNvSpPr>
                              <wps:spPr bwMode="auto">
                                <a:xfrm>
                                  <a:off x="1086" y="123"/>
                                  <a:ext cx="15" cy="86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A6D21D" id="Group 71" o:spid="_x0000_s1026" style="position:absolute;margin-left:0;margin-top:.75pt;width:60.6pt;height:48.75pt;z-index:252774912" coordorigin=",15" coordsize="12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" o:allowincell="f">
                      <v:rect id="Rectangle 72" o:spid="_x0000_s1027" style="position:absolute;left:114;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8Z8cA&#10;AADdAAAADwAAAGRycy9kb3ducmV2LnhtbESPT2vCQBTE74V+h+UVvNWNolZSVymBiodi8Q/i8Zl9&#10;TYLZt2F3a6Kf3hUKPQ4z8xtmtuhMLS7kfGVZwaCfgCDOra64ULDffb5OQfiArLG2TAqu5GExf36a&#10;Yaptyxu6bEMhIoR9igrKEJpUSp+XZND3bUMcvR/rDIYoXSG1wzbCTS2HSTKRBiuOCyU2lJWUn7e/&#10;RsH3yTe3W8gm7RLlV7ZaDtfueFCq99J9vIMI1IX/8F97pRWM30Z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YvGfHAAAA3QAAAA8AAAAAAAAAAAAAAAAAmAIAAGRy&#10;cy9kb3ducmV2LnhtbFBLBQYAAAAABAAEAPUAAACMAwAAAAA=&#10;" fillcolor="gray" stroked="f" strokeweight="0"/>
                      <v:rect id="Rectangle 73" o:spid="_x0000_s1028" style="position:absolute;left:600;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iEMcA&#10;AADdAAAADwAAAGRycy9kb3ducmV2LnhtbESPQWvCQBSE74X+h+UJvdWN0qYSXaUEKh6KRSvi8Zl9&#10;TUKzb8Pu1kR/vSsUPA4z8w0zW/SmESdyvrasYDRMQBAXVtdcKth9fzxPQPiArLGxTArO5GExf3yY&#10;YaZtxxs6bUMpIoR9hgqqENpMSl9UZNAPbUscvR/rDIYoXSm1wy7CTSPHSZJKgzXHhQpbyisqfrd/&#10;RsHX0beXS8jTbonyM18tx2t32Cv1NOjfpyAC9eEe/m+vtILXt5cU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KIhDHAAAA3QAAAA8AAAAAAAAAAAAAAAAAmAIAAGRy&#10;cy9kb3ducmV2LnhtbFBLBQYAAAAABAAEAPUAAACMAwAAAAA=&#10;" fillcolor="gray" stroked="f" strokeweight="0"/>
                      <v:rect id="Rectangle 74"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Hi8YA&#10;AADdAAAADwAAAGRycy9kb3ducmV2LnhtbESPQWvCQBSE7wX/w/KE3upGsSrRVSSgeCgtWhGPz+xr&#10;Epp9G3a3JvXXu0Khx2FmvmEWq87U4krOV5YVDAcJCOLc6ooLBcfPzcsMhA/IGmvLpOCXPKyWvacF&#10;ptq2vKfrIRQiQtinqKAMoUml9HlJBv3ANsTR+7LOYIjSFVI7bCPc1HKUJBNpsOK4UGJDWUn59+HH&#10;KPi4+OZ2C9mk3aJ8y3bb0bs7n5R67nfrOYhAXfgP/7V3WsHrdDyF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aHi8YAAADdAAAADwAAAAAAAAAAAAAAAACYAgAAZHJz&#10;L2Rvd25yZXYueG1sUEsFBgAAAAAEAAQA9QAAAIsDAAAAAA==&#10;" fillcolor="gray" stroked="f" strokeweight="0"/>
                      <v:rect id="Rectangle 75"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T+cQA&#10;AADdAAAADwAAAGRycy9kb3ducmV2LnhtbERPy2rCQBTdF/yH4Qrd1YmhVUkdgwQqLorFB6XL28w1&#10;CWbuhJmpiX59Z1Ho8nDey3wwrbiS841lBdNJAoK4tLrhSsHp+Pa0AOEDssbWMim4kYd8NXpYYqZt&#10;z3u6HkIlYgj7DBXUIXSZlL6syaCf2I44cmfrDIYIXSW1wz6Gm1amSTKTBhuODTV2VNRUXg4/RsHH&#10;t+/u91DM+g3K92K7SXfu61Opx/GwfgURaAj/4j/3Vit4mT/Hu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ZE/nEAAAA3QAAAA8AAAAAAAAAAAAAAAAAmAIAAGRycy9k&#10;b3ducmV2LnhtbFBLBQYAAAAABAAEAPUAAACJAwAAAAA=&#10;" fillcolor="gray" stroked="f" strokeweight="0"/>
                      <v:rect id="Rectangle 76" o:spid="_x0000_s1031" style="position:absolute;left:1086;top:123;width:15;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2YsgA&#10;AADdAAAADwAAAGRycy9kb3ducmV2LnhtbESPW2vCQBSE3wv9D8sp9K1uFOsldRUJKD6UihfEx9Ps&#10;MQlmz4bdrUn99d1CoY/DzHzDzBadqcWNnK8sK+j3EhDEudUVFwqOh9XLBIQPyBpry6Tgmzws5o8P&#10;M0y1bXlHt30oRISwT1FBGUKTSunzkgz6nm2Io3exzmCI0hVSO2wj3NRykCQjabDiuFBiQ1lJ+XX/&#10;ZRRsP31zv4ds1K5Rvmeb9eDDnU9KPT91yzcQgbrwH/5rb7SC1/FwCr9v4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lbZiyAAAAN0AAAAPAAAAAAAAAAAAAAAAAJgCAABk&#10;cnMvZG93bnJldi54bWxQSwUGAAAAAAQABAD1AAAAjQ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D12C21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43AC9D5C"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501DA451"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1C35A5B9"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tir76-059</w:t>
            </w:r>
          </w:p>
        </w:tc>
        <w:tc>
          <w:tcPr>
            <w:tcW w:w="5953" w:type="dxa"/>
            <w:tcBorders>
              <w:top w:val="nil"/>
              <w:left w:val="dotted" w:sz="6" w:space="0" w:color="C0C0C0"/>
              <w:bottom w:val="dotted" w:sz="6" w:space="0" w:color="C0C0C0"/>
              <w:right w:val="nil"/>
            </w:tcBorders>
            <w:shd w:val="clear" w:color="auto" w:fill="FFFFFF"/>
          </w:tcPr>
          <w:p w14:paraId="51236C11"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Seller party identification</w:t>
            </w:r>
          </w:p>
          <w:p w14:paraId="56F5BB6A"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Identifies a party.</w:t>
            </w:r>
          </w:p>
          <w:p w14:paraId="2C23B949"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BII2-T76-R022 - An order response MUST have the seller party</w:t>
            </w:r>
          </w:p>
          <w:p w14:paraId="7187EEF2"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name or seller party identifier.   EUGEN-T76-R002 - A party</w:t>
            </w:r>
          </w:p>
          <w:p w14:paraId="06E6BA6B"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color w:val="000000"/>
                <w:sz w:val="16"/>
                <w:szCs w:val="16"/>
                <w:lang w:eastAsia="nb-NO"/>
              </w:rPr>
              <w:t>identifier MUST have a scheme identifier attribute.</w:t>
            </w:r>
          </w:p>
        </w:tc>
      </w:tr>
      <w:tr w:rsidR="00761392" w:rsidRPr="00AA22AD" w14:paraId="536BF0CE" w14:textId="77777777" w:rsidTr="00761392">
        <w:trPr>
          <w:cantSplit/>
          <w:trHeight w:hRule="exact" w:val="576"/>
        </w:trPr>
        <w:tc>
          <w:tcPr>
            <w:tcW w:w="1454" w:type="dxa"/>
            <w:gridSpan w:val="5"/>
            <w:tcBorders>
              <w:top w:val="nil"/>
              <w:left w:val="nil"/>
              <w:bottom w:val="dotted" w:sz="6" w:space="0" w:color="C0C0C0"/>
              <w:right w:val="nil"/>
            </w:tcBorders>
            <w:shd w:val="clear" w:color="auto" w:fill="FFFFFF"/>
          </w:tcPr>
          <w:p w14:paraId="43E35BDD"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76960" behindDoc="0" locked="1" layoutInCell="0" allowOverlap="1" wp14:anchorId="7DDCD98D" wp14:editId="7E219E89">
                      <wp:simplePos x="0" y="0"/>
                      <wp:positionH relativeFrom="column">
                        <wp:posOffset>0</wp:posOffset>
                      </wp:positionH>
                      <wp:positionV relativeFrom="paragraph">
                        <wp:posOffset>9525</wp:posOffset>
                      </wp:positionV>
                      <wp:extent cx="923290" cy="365760"/>
                      <wp:effectExtent l="0" t="0" r="0" b="0"/>
                      <wp:wrapNone/>
                      <wp:docPr id="575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65760"/>
                                <a:chOff x="0" y="15"/>
                                <a:chExt cx="1454" cy="576"/>
                              </a:xfrm>
                            </wpg:grpSpPr>
                            <wps:wsp>
                              <wps:cNvPr id="5751" name="Rectangle 78"/>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52" name="Rectangle 79"/>
                              <wps:cNvSpPr>
                                <a:spLocks noChangeArrowheads="1"/>
                              </wps:cNvSpPr>
                              <wps:spPr bwMode="auto">
                                <a:xfrm>
                                  <a:off x="600"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53" name="Rectangle 80"/>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54" name="Rectangle 81"/>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CA5F543" id="Group 77" o:spid="_x0000_s1026" style="position:absolute;margin-left:0;margin-top:.75pt;width:72.7pt;height:28.8pt;z-index:252776960" coordorigin=",15" coordsize="145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" o:allowincell="f">
                      <v:rect id="Rectangle 78"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sucYA&#10;AADdAAAADwAAAGRycy9kb3ducmV2LnhtbESPT2vCQBTE74LfYXlCb7pR8A/RVUpA8VBa1FI8vmZf&#10;k9Ds27C7mtRP3xUEj8PM/IZZbTpTiys5X1lWMB4lIIhzqysuFHyetsMFCB+QNdaWScEfedis+70V&#10;ptq2fKDrMRQiQtinqKAMoUml9HlJBv3INsTR+7HOYIjSFVI7bCPc1HKSJDNpsOK4UGJDWUn57/Fi&#10;FHx8++Z2C9ms3aF8y/a7ybs7fyn1MuhelyACdeEZfrT3WsF0Ph3D/U1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osucYAAADdAAAADwAAAAAAAAAAAAAAAACYAgAAZHJz&#10;L2Rvd25yZXYueG1sUEsFBgAAAAAEAAQA9QAAAIsDAAAAAA==&#10;" fillcolor="gray" stroked="f" strokeweight="0"/>
                      <v:rect id="Rectangle 79" o:spid="_x0000_s1028" style="position:absolute;left:600;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zsYA&#10;AADdAAAADwAAAGRycy9kb3ducmV2LnhtbESPQWvCQBSE74L/YXlCb7ppQFuiq5SA4qEotUU8PrOv&#10;SWj2bdhdTfTXu4VCj8PMfMMsVr1pxJWcry0reJ4kIIgLq2suFXx9rsevIHxA1thYJgU38rBaDgcL&#10;zLTt+IOuh1CKCGGfoYIqhDaT0hcVGfQT2xJH79s6gyFKV0rtsItw08g0SWbSYM1xocKW8oqKn8PF&#10;KNiffXu/h3zWbVC+59tNunOno1JPo/5tDiJQH/7Df+2tVjB9mab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yzsYAAADdAAAADwAAAAAAAAAAAAAAAACYAgAAZHJz&#10;L2Rvd25yZXYueG1sUEsFBgAAAAAEAAQA9QAAAIsDAAAAAA==&#10;" fillcolor="gray" stroked="f" strokeweight="0"/>
                      <v:rect id="Rectangle 80"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QXVccA&#10;AADdAAAADwAAAGRycy9kb3ducmV2LnhtbESPT2vCQBTE74V+h+UVvNWNilZSVymBiodi8Q/i8Zl9&#10;TYLZt2F3a6Kf3hUKPQ4z8xtmtuhMLS7kfGVZwaCfgCDOra64ULDffb5OQfiArLG2TAqu5GExf36a&#10;Yaptyxu6bEMhIoR9igrKEJpUSp+XZND3bUMcvR/rDIYoXSG1wzbCTS2HSTKRBiuOCyU2lJWUn7e/&#10;RsH3yTe3W8gm7RLlV7ZaDtfueFCq99J9vIMI1IX/8F97pRWM38Y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F1XHAAAA3QAAAA8AAAAAAAAAAAAAAAAAmAIAAGRy&#10;cy9kb3ducmV2LnhtbFBLBQYAAAAABAAEAPUAAACMAwAAAAA=&#10;" fillcolor="gray" stroked="f" strokeweight="0"/>
                      <v:rect id="Rectangle 81"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PIccA&#10;AADdAAAADwAAAGRycy9kb3ducmV2LnhtbESPT2vCQBTE74V+h+UVvNWNolZSVymBiodi8Q/i8Zl9&#10;TYLZt2F3a6Kf3hUKPQ4z8xtmtuhMLS7kfGVZwaCfgCDOra64ULDffb5OQfiArLG2TAqu5GExf36a&#10;Yaptyxu6bEMhIoR9igrKEJpUSp+XZND3bUMcvR/rDIYoXSG1wzbCTS2HSTKRBiuOCyU2lJWUn7e/&#10;RsH3yTe3W8gm7RLlV7ZaDtfueFCq99J9vIMI1IX/8F97pRWM38Y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NjyHHAAAA3QAAAA8AAAAAAAAAAAAAAAAAmAIAAGRy&#10;cy9kb3ducmV2LnhtbFBLBQYAAAAABAAEAPUAAACM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0447F8E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582400DE"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78422DC5"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1DE2D8B4"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OP-T76-005 - A Party identifier scheme MUST be from the</w:t>
            </w:r>
          </w:p>
          <w:p w14:paraId="22A027DE"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code list PEPPOL:PartyIdentifier</w:t>
            </w:r>
          </w:p>
          <w:p w14:paraId="75262525"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Code List ID:</w:t>
            </w:r>
            <w:r w:rsidRPr="00AA22AD">
              <w:rPr>
                <w:rFonts w:ascii="Arial" w:hAnsi="Arial" w:cs="Arial"/>
                <w:sz w:val="16"/>
                <w:szCs w:val="16"/>
                <w:lang w:eastAsia="nb-NO"/>
              </w:rPr>
              <w:tab/>
            </w:r>
            <w:r w:rsidRPr="00AA22AD">
              <w:rPr>
                <w:rFonts w:ascii="Arial" w:hAnsi="Arial" w:cs="Arial"/>
                <w:i/>
                <w:iCs/>
                <w:color w:val="000000"/>
                <w:sz w:val="16"/>
                <w:szCs w:val="16"/>
                <w:lang w:eastAsia="nb-NO"/>
              </w:rPr>
              <w:t>PEPPOL:PartyIdentifier</w:t>
            </w:r>
          </w:p>
        </w:tc>
      </w:tr>
      <w:tr w:rsidR="00761392" w:rsidRPr="00AA22AD" w14:paraId="1DF56EF0"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6F01EC1E"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79008" behindDoc="0" locked="1" layoutInCell="0" allowOverlap="1" wp14:anchorId="4C9D0A00" wp14:editId="6ACBEEB8">
                      <wp:simplePos x="0" y="0"/>
                      <wp:positionH relativeFrom="column">
                        <wp:posOffset>0</wp:posOffset>
                      </wp:positionH>
                      <wp:positionV relativeFrom="paragraph">
                        <wp:posOffset>9525</wp:posOffset>
                      </wp:positionV>
                      <wp:extent cx="615950" cy="253365"/>
                      <wp:effectExtent l="0" t="0" r="0" b="0"/>
                      <wp:wrapNone/>
                      <wp:docPr id="575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756" name="Rectangle 83"/>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57" name="Rectangle 84"/>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58" name="Rectangle 8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59" name="Rectangle 86"/>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5D23D3" id="Group 82" o:spid="_x0000_s1026" style="position:absolute;margin-left:0;margin-top:.75pt;width:48.5pt;height:19.95pt;z-index:25277900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" o:allowincell="f">
                      <v:rect id="Rectangle 83"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0zcYA&#10;AADdAAAADwAAAGRycy9kb3ducmV2LnhtbESPQWvCQBSE7wX/w/KE3uqmgmmJrlICiodiUYt4fGZf&#10;k9Ds27C7muiv7woFj8PMfMPMFr1pxIWcry0reB0lIIgLq2suFXzvly/vIHxA1thYJgVX8rCYD55m&#10;mGnb8ZYuu1CKCGGfoYIqhDaT0hcVGfQj2xJH78c6gyFKV0rtsItw08hxkqTSYM1xocKW8oqK393Z&#10;KPg6+fZ2C3narVB+5uvVeOOOB6Weh/3HFESgPjzC/+21VjB5m6R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O0zcYAAADdAAAADwAAAAAAAAAAAAAAAACYAgAAZHJz&#10;L2Rvd25yZXYueG1sUEsFBgAAAAAEAAQA9QAAAIsDAAAAAA==&#10;" fillcolor="gray" stroked="f" strokeweight="0"/>
                      <v:rect id="Rectangle 84"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8RVsYA&#10;AADdAAAADwAAAGRycy9kb3ducmV2LnhtbESPT2vCQBTE74LfYXlCb7pR8A/RVUpA8VAq1VI8PrPP&#10;JDT7NuxuTeqn7woFj8PM/IZZbTpTixs5X1lWMB4lIIhzqysuFHyetsMFCB+QNdaWScEvedis+70V&#10;ptq2/EG3YyhEhLBPUUEZQpNK6fOSDPqRbYijd7XOYIjSFVI7bCPc1HKSJDNpsOK4UGJDWUn59/HH&#10;KDhcfHO/h2zW7lC+Zfvd5N2dv5R6GXSvSxCBuvAM/7f3WsF0Pp3D401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8RVsYAAADdAAAADwAAAAAAAAAAAAAAAACYAgAAZHJz&#10;L2Rvd25yZXYueG1sUEsFBgAAAAAEAAQA9QAAAIsDAAAAAA==&#10;" fillcolor="gray" stroked="f" strokeweight="0"/>
                      <v:rect id="Rectangle 85"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FJMMA&#10;AADdAAAADwAAAGRycy9kb3ducmV2LnhtbERPz2vCMBS+C/4P4Q1203SCOqpRRkHxIIpuDI/P5tmW&#10;NS8lyWz1rzcHwePH93u+7EwtruR8ZVnBxzABQZxbXXGh4Od7NfgE4QOyxtoyKbiRh+Wi35tjqm3L&#10;B7oeQyFiCPsUFZQhNKmUPi/JoB/ahjhyF+sMhghdIbXDNoabWo6SZCINVhwbSmwoKyn/O/4bBfuz&#10;b+73kE3aNcpttlmPdu70q9T7W/c1AxGoCy/x073RCsbTcZwb38Qn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FJMMAAADdAAAADwAAAAAAAAAAAAAAAACYAgAAZHJzL2Rv&#10;d25yZXYueG1sUEsFBgAAAAAEAAQA9QAAAIgDAAAAAA==&#10;" fillcolor="gray" stroked="f" strokeweight="0"/>
                      <v:rect id="Rectangle 86"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gv8YA&#10;AADdAAAADwAAAGRycy9kb3ducmV2LnhtbESPQWvCQBSE7wX/w/IEb3VTQaupq0hA8SAWbZEeX7Ov&#10;SWj2bdhdTfTXu4WCx2FmvmHmy87U4kLOV5YVvAwTEMS51RUXCj4/1s9TED4ga6wtk4IreVguek9z&#10;TLVt+UCXYyhEhLBPUUEZQpNK6fOSDPqhbYij92OdwRClK6R22Ea4qeUoSSbSYMVxocSGspLy3+PZ&#10;KHj/9s3tFrJJu0G5y7ab0d59nZQa9LvVG4hAXXiE/9tbrWD8Op7B3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wgv8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37CC409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cac:PartyName</w:t>
            </w:r>
          </w:p>
        </w:tc>
        <w:tc>
          <w:tcPr>
            <w:tcW w:w="4790" w:type="dxa"/>
            <w:tcBorders>
              <w:top w:val="nil"/>
              <w:left w:val="dotted" w:sz="6" w:space="0" w:color="C0C0C0"/>
              <w:bottom w:val="dotted" w:sz="6" w:space="0" w:color="C0C0C0"/>
              <w:right w:val="nil"/>
            </w:tcBorders>
            <w:shd w:val="clear" w:color="auto" w:fill="FFFFFF"/>
          </w:tcPr>
          <w:p w14:paraId="31D5FCAD"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94B584E"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cac:PartyNameType</w:t>
            </w:r>
          </w:p>
        </w:tc>
        <w:tc>
          <w:tcPr>
            <w:tcW w:w="5953" w:type="dxa"/>
            <w:tcBorders>
              <w:top w:val="nil"/>
              <w:left w:val="dotted" w:sz="6" w:space="0" w:color="C0C0C0"/>
              <w:bottom w:val="dotted" w:sz="6" w:space="0" w:color="C0C0C0"/>
              <w:right w:val="nil"/>
            </w:tcBorders>
            <w:shd w:val="clear" w:color="auto" w:fill="FFFFFF"/>
          </w:tcPr>
          <w:p w14:paraId="5A8791E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25519B2" w14:textId="77777777" w:rsidTr="00761392">
        <w:trPr>
          <w:cantSplit/>
          <w:trHeight w:hRule="exact" w:val="783"/>
        </w:trPr>
        <w:tc>
          <w:tcPr>
            <w:tcW w:w="1212" w:type="dxa"/>
            <w:gridSpan w:val="4"/>
            <w:tcBorders>
              <w:top w:val="nil"/>
              <w:left w:val="nil"/>
              <w:bottom w:val="dotted" w:sz="6" w:space="0" w:color="C0C0C0"/>
              <w:right w:val="nil"/>
            </w:tcBorders>
            <w:shd w:val="clear" w:color="auto" w:fill="FFFFFF"/>
          </w:tcPr>
          <w:p w14:paraId="6BADB81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81056" behindDoc="0" locked="1" layoutInCell="0" allowOverlap="1" wp14:anchorId="64F35651" wp14:editId="2C91F9E9">
                      <wp:simplePos x="0" y="0"/>
                      <wp:positionH relativeFrom="column">
                        <wp:posOffset>0</wp:posOffset>
                      </wp:positionH>
                      <wp:positionV relativeFrom="paragraph">
                        <wp:posOffset>9525</wp:posOffset>
                      </wp:positionV>
                      <wp:extent cx="769620" cy="497205"/>
                      <wp:effectExtent l="0" t="0" r="0" b="0"/>
                      <wp:wrapNone/>
                      <wp:docPr id="576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497205"/>
                                <a:chOff x="0" y="15"/>
                                <a:chExt cx="1212" cy="783"/>
                              </a:xfrm>
                            </wpg:grpSpPr>
                            <wps:wsp>
                              <wps:cNvPr id="5761" name="Rectangle 88"/>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62" name="Rectangle 89"/>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63" name="Rectangle 9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64" name="Rectangle 9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56FEC73" id="Group 87" o:spid="_x0000_s1026" style="position:absolute;margin-left:0;margin-top:.75pt;width:60.6pt;height:39.15pt;z-index:252781056" coordorigin=",15" coordsize="121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" o:allowincell="f">
                      <v:rect id="Rectangle 88" o:spid="_x0000_s1027" style="position:absolute;left:114;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mBMYA&#10;AADdAAAADwAAAGRycy9kb3ducmV2LnhtbESPQWvCQBSE7wX/w/KE3upGoalEV5GA4qFYakU8PrPP&#10;JJh9G3a3Jvrru4VCj8PMfMPMl71pxI2cry0rGI8SEMSF1TWXCg5f65cpCB+QNTaWScGdPCwXg6c5&#10;Ztp2/Em3fShFhLDPUEEVQptJ6YuKDPqRbYmjd7HOYIjSlVI77CLcNHKSJKk0WHNcqLClvKLiuv82&#10;Cj7Ovn08Qp52G5Tv+XYz2bnTUannYb+agQjUh//wX3urFby+pWP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bmBMYAAADdAAAADwAAAAAAAAAAAAAAAACYAgAAZHJz&#10;L2Rvd25yZXYueG1sUEsFBgAAAAAEAAQA9QAAAIsDAAAAAA==&#10;" fillcolor="gray" stroked="f" strokeweight="0"/>
                      <v:rect id="Rectangle 89" o:spid="_x0000_s1028" style="position:absolute;left:600;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4c8YA&#10;AADdAAAADwAAAGRycy9kb3ducmV2LnhtbESPQWvCQBSE70L/w/KE3nRjwLSkrlICFQ9F0ZbS42v2&#10;NQnNvg27q4n+elcoeBxm5htmsRpMK07kfGNZwWyagCAurW64UvD58TZ5BuEDssbWMik4k4fV8mG0&#10;wFzbnvd0OoRKRAj7HBXUIXS5lL6syaCf2o44er/WGQxRukpqh32Em1amSZJJgw3HhRo7Kmoq/w5H&#10;o2D347vLJRRZv0b5XmzW6dZ9fyn1OB5eX0AEGsI9/N/eaAXzpyyF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R4c8YAAADdAAAADwAAAAAAAAAAAAAAAACYAgAAZHJz&#10;L2Rvd25yZXYueG1sUEsFBgAAAAAEAAQA9QAAAIsDAAAAAA==&#10;" fillcolor="gray" stroked="f" strokeweight="0"/>
                      <v:rect id="Rectangle 90"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d6McA&#10;AADdAAAADwAAAGRycy9kb3ducmV2LnhtbESPQWvCQBSE74X+h+UJvdWNlqYSXaUEKh6KRSvi8Zl9&#10;TUKzb8Pu1kR/vSsUPA4z8w0zW/SmESdyvrasYDRMQBAXVtdcKth9fzxPQPiArLGxTArO5GExf3yY&#10;YaZtxxs6bUMpIoR9hgqqENpMSl9UZNAPbUscvR/rDIYoXSm1wy7CTSPHSZJKgzXHhQpbyisqfrd/&#10;RsHX0beXS8jTbonyM18tx2t32Cv1NOjfpyAC9eEe/m+vtILXt/QF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I3ejHAAAA3QAAAA8AAAAAAAAAAAAAAAAAmAIAAGRy&#10;cy9kb3ducmV2LnhtbFBLBQYAAAAABAAEAPUAAACMAwAAAAA=&#10;" fillcolor="gray" stroked="f" strokeweight="0"/>
                      <v:rect id="Rectangle 91"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FnMcA&#10;AADdAAAADwAAAGRycy9kb3ducmV2LnhtbESPQWvCQBSE74X+h+UJvdWN0qYSXaUEKh6KRSvi8Zl9&#10;TUKzb8Pu1kR/vSsUPA4z8w0zW/SmESdyvrasYDRMQBAXVtdcKth9fzxPQPiArLGxTArO5GExf3yY&#10;YaZtxxs6bUMpIoR9hgqqENpMSl9UZNAPbUscvR/rDIYoXSm1wy7CTSPHSZJKgzXHhQpbyisqfrd/&#10;RsHX0beXS8jTbonyM18tx2t32Cv1NOjfpyAC9eEe/m+vtILXt/QF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hRZzHAAAA3QAAAA8AAAAAAAAAAAAAAAAAmAIAAGRy&#10;cy9kb3ducmV2LnhtbFBLBQYAAAAABAAEAPUAAACMAw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027D22F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cbc:Name</w:t>
            </w:r>
          </w:p>
        </w:tc>
        <w:tc>
          <w:tcPr>
            <w:tcW w:w="4790" w:type="dxa"/>
            <w:tcBorders>
              <w:top w:val="nil"/>
              <w:left w:val="dotted" w:sz="6" w:space="0" w:color="C0C0C0"/>
              <w:bottom w:val="dotted" w:sz="6" w:space="0" w:color="C0C0C0"/>
              <w:right w:val="nil"/>
            </w:tcBorders>
            <w:shd w:val="clear" w:color="auto" w:fill="FFFFFF"/>
          </w:tcPr>
          <w:p w14:paraId="15B2AC35"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02851E43"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cbc:NameType</w:t>
            </w:r>
          </w:p>
          <w:p w14:paraId="47E6B2E0"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tir76-060</w:t>
            </w:r>
          </w:p>
        </w:tc>
        <w:tc>
          <w:tcPr>
            <w:tcW w:w="5953" w:type="dxa"/>
            <w:tcBorders>
              <w:top w:val="nil"/>
              <w:left w:val="dotted" w:sz="6" w:space="0" w:color="C0C0C0"/>
              <w:bottom w:val="dotted" w:sz="6" w:space="0" w:color="C0C0C0"/>
              <w:right w:val="nil"/>
            </w:tcBorders>
            <w:shd w:val="clear" w:color="auto" w:fill="FFFFFF"/>
          </w:tcPr>
          <w:p w14:paraId="7869209A"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Seller party name</w:t>
            </w:r>
          </w:p>
          <w:p w14:paraId="7414B3FF"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name of the party.</w:t>
            </w:r>
          </w:p>
          <w:p w14:paraId="594A27CF"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BII2-T76-R022 - An order response MUST have the seller party</w:t>
            </w:r>
          </w:p>
          <w:p w14:paraId="0CE618E1"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color w:val="000000"/>
                <w:sz w:val="16"/>
                <w:szCs w:val="16"/>
                <w:lang w:eastAsia="nb-NO"/>
              </w:rPr>
              <w:t>name or seller party identifier</w:t>
            </w:r>
          </w:p>
        </w:tc>
      </w:tr>
      <w:tr w:rsidR="00761392" w:rsidRPr="00AA22AD" w14:paraId="19A8AC5F"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45C7B714"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83104" behindDoc="0" locked="1" layoutInCell="0" allowOverlap="1" wp14:anchorId="41B792A7" wp14:editId="772D3D3A">
                      <wp:simplePos x="0" y="0"/>
                      <wp:positionH relativeFrom="column">
                        <wp:posOffset>0</wp:posOffset>
                      </wp:positionH>
                      <wp:positionV relativeFrom="paragraph">
                        <wp:posOffset>9525</wp:posOffset>
                      </wp:positionV>
                      <wp:extent cx="615950" cy="253365"/>
                      <wp:effectExtent l="0" t="0" r="0" b="0"/>
                      <wp:wrapNone/>
                      <wp:docPr id="576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766" name="Rectangle 93"/>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67" name="Rectangle 94"/>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68" name="Rectangle 9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69" name="Rectangle 96"/>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A4A48FF" id="Group 92" o:spid="_x0000_s1026" style="position:absolute;margin-left:0;margin-top:.75pt;width:48.5pt;height:19.95pt;z-index:25278310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" o:allowincell="f">
                      <v:rect id="Rectangle 93"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cMYA&#10;AADdAAAADwAAAGRycy9kb3ducmV2LnhtbESPQWvCQBSE74L/YXkFb7qp0LREV5GA4kEs2lI8vmZf&#10;k2D2bdjdmuiv7woFj8PMfMPMl71pxIWcry0reJ4kIIgLq2suFXx+rMdvIHxA1thYJgVX8rBcDAdz&#10;zLTt+ECXYyhFhLDPUEEVQptJ6YuKDPqJbYmj92OdwRClK6V22EW4aeQ0SVJpsOa4UGFLeUXF+fhr&#10;FLx/+/Z2C3nabVDu8u1munenL6VGT/1qBiJQHx7h//ZWK3h5TVO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9+cMYAAADdAAAADwAAAAAAAAAAAAAAAACYAgAAZHJz&#10;L2Rvd25yZXYueG1sUEsFBgAAAAAEAAQA9QAAAIsDAAAAAA==&#10;" fillcolor="gray" stroked="f" strokeweight="0"/>
                      <v:rect id="Rectangle 94"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b68YA&#10;AADdAAAADwAAAGRycy9kb3ducmV2LnhtbESPQWvCQBSE74L/YXlCb7qp0Fiiq5SA4qFUtEU8PrOv&#10;SWj2bdhdTeqv7wpCj8PMfMMsVr1pxJWcry0reJ4kIIgLq2suFXx9rsevIHxA1thYJgW/5GG1HA4W&#10;mGnb8Z6uh1CKCGGfoYIqhDaT0hcVGfQT2xJH79s6gyFKV0rtsItw08hpkqTSYM1xocKW8oqKn8PF&#10;KNidfXu7hTztNijf8+1m+uFOR6WeRv3bHESgPvyHH+2tVvAyS2d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Pb68YAAADdAAAADwAAAAAAAAAAAAAAAACYAgAAZHJz&#10;L2Rvd25yZXYueG1sUEsFBgAAAAAEAAQA9QAAAIsDAAAAAA==&#10;" fillcolor="gray" stroked="f" strokeweight="0"/>
                      <v:rect id="Rectangle 95"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PmcQA&#10;AADdAAAADwAAAGRycy9kb3ducmV2LnhtbERPz2vCMBS+C/sfwhvspukKq6MaZRRWPAyHOsTjs3lr&#10;y5qXkmS28683h4HHj+/3cj2aTlzI+daygudZAoK4srrlWsHX4X36CsIHZI2dZVLwRx7Wq4fJEnNt&#10;B97RZR9qEUPY56igCaHPpfRVQwb9zPbEkfu2zmCI0NVSOxxiuOlkmiSZNNhybGiwp6Kh6mf/axR8&#10;nn1/vYYiG0qUH8WmTLfudFTq6XF8W4AINIa7+N+90Qpe5lmcG9/E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sT5nEAAAA3QAAAA8AAAAAAAAAAAAAAAAAmAIAAGRycy9k&#10;b3ducmV2LnhtbFBLBQYAAAAABAAEAPUAAACJAwAAAAA=&#10;" fillcolor="gray" stroked="f" strokeweight="0"/>
                      <v:rect id="Rectangle 96"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qAscA&#10;AADdAAAADwAAAGRycy9kb3ducmV2LnhtbESPQWvCQBSE74X+h+UJvdWNQmONrlICFQ/FohXx+My+&#10;JqHZt2F3a1J/vVsQPA4z8w0zX/amEWdyvrasYDRMQBAXVtdcKth/vT+/gvABWWNjmRT8kYfl4vFh&#10;jpm2HW/pvAuliBD2GSqoQmgzKX1RkUE/tC1x9L6tMxiidKXUDrsIN40cJ0kqDdYcFypsKa+o+Nn9&#10;GgWfJ99eLiFPuxXKj3y9Gm/c8aDU06B/m4EI1Id7+NZeawUvk3QK/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g6gL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19C7460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cac:Contact</w:t>
            </w:r>
          </w:p>
        </w:tc>
        <w:tc>
          <w:tcPr>
            <w:tcW w:w="4790" w:type="dxa"/>
            <w:tcBorders>
              <w:top w:val="nil"/>
              <w:left w:val="dotted" w:sz="6" w:space="0" w:color="C0C0C0"/>
              <w:bottom w:val="dotted" w:sz="6" w:space="0" w:color="C0C0C0"/>
              <w:right w:val="nil"/>
            </w:tcBorders>
            <w:shd w:val="clear" w:color="auto" w:fill="FFFFFF"/>
          </w:tcPr>
          <w:p w14:paraId="0CD5F9CC"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07DCC1A2"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cac:ContactType</w:t>
            </w:r>
          </w:p>
        </w:tc>
        <w:tc>
          <w:tcPr>
            <w:tcW w:w="5953" w:type="dxa"/>
            <w:tcBorders>
              <w:top w:val="nil"/>
              <w:left w:val="dotted" w:sz="6" w:space="0" w:color="C0C0C0"/>
              <w:bottom w:val="dotted" w:sz="6" w:space="0" w:color="C0C0C0"/>
              <w:right w:val="nil"/>
            </w:tcBorders>
            <w:shd w:val="clear" w:color="auto" w:fill="FFFFFF"/>
          </w:tcPr>
          <w:p w14:paraId="3AFD120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523CDD15" w14:textId="77777777" w:rsidTr="00761392">
        <w:trPr>
          <w:cantSplit/>
          <w:trHeight w:hRule="exact" w:val="591"/>
        </w:trPr>
        <w:tc>
          <w:tcPr>
            <w:tcW w:w="1212" w:type="dxa"/>
            <w:gridSpan w:val="4"/>
            <w:tcBorders>
              <w:top w:val="nil"/>
              <w:left w:val="nil"/>
              <w:bottom w:val="dotted" w:sz="6" w:space="0" w:color="C0C0C0"/>
              <w:right w:val="nil"/>
            </w:tcBorders>
            <w:shd w:val="clear" w:color="auto" w:fill="FFFFFF"/>
          </w:tcPr>
          <w:p w14:paraId="76E9839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85152" behindDoc="0" locked="1" layoutInCell="0" allowOverlap="1" wp14:anchorId="246A7646" wp14:editId="1D92D541">
                      <wp:simplePos x="0" y="0"/>
                      <wp:positionH relativeFrom="column">
                        <wp:posOffset>0</wp:posOffset>
                      </wp:positionH>
                      <wp:positionV relativeFrom="paragraph">
                        <wp:posOffset>9525</wp:posOffset>
                      </wp:positionV>
                      <wp:extent cx="769620" cy="375285"/>
                      <wp:effectExtent l="0" t="0" r="0" b="0"/>
                      <wp:wrapNone/>
                      <wp:docPr id="577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771" name="Rectangle 98"/>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72" name="Rectangle 99"/>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73" name="Rectangle 100"/>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B84FA6F" id="Group 97" o:spid="_x0000_s1026" style="position:absolute;margin-left:0;margin-top:.75pt;width:60.6pt;height:29.55pt;z-index:252785152"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" o:allowincell="f">
                      <v:rect id="Rectangle 98"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9w2cYA&#10;AADdAAAADwAAAGRycy9kb3ducmV2LnhtbESPQWvCQBSE74L/YXlCb7pRqEp0lRJQPJRKtRSPz+wz&#10;Cc2+DburSf31XaHgcZiZb5jlujO1uJHzlWUF41ECgji3uuJCwddxM5yD8AFZY22ZFPySh/Wq31ti&#10;qm3Ln3Q7hEJECPsUFZQhNKmUPi/JoB/Zhjh6F+sMhihdIbXDNsJNLSdJMpUGK44LJTaUlZT/HK5G&#10;wf7sm/s9ZNN2i/I9220nH+70rdTLoHtbgAjUhWf4v73TCl5nszE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9w2cYAAADdAAAADwAAAAAAAAAAAAAAAACYAgAAZHJz&#10;L2Rvd25yZXYueG1sUEsFBgAAAAAEAAQA9QAAAIsDAAAAAA==&#10;" fillcolor="gray" stroked="f" strokeweight="0"/>
                      <v:rect id="Rectangle 99"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rscA&#10;AADdAAAADwAAAGRycy9kb3ducmV2LnhtbESPT2vCQBTE74LfYXmCN9004B+iq5RAxUOx1Ip4fGZf&#10;k9Ds27C7Namf3i0Uehxm5jfMetubRtzI+dqygqdpAoK4sLrmUsHp42WyBOEDssbGMin4IQ/bzXCw&#10;xkzbjt/pdgyliBD2GSqoQmgzKX1RkUE/tS1x9D6tMxiidKXUDrsIN41Mk2QuDdYcFypsKa+o+Dp+&#10;GwVvV9/e7yGfdzuUr/l+lx7c5azUeNQ/r0AE6sN/+K+91wpmi0UKv2/iE5Cb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d7q7HAAAA3QAAAA8AAAAAAAAAAAAAAAAAmAIAAGRy&#10;cy9kb3ducmV2LnhtbFBLBQYAAAAABAAEAPUAAACMAwAAAAA=&#10;" fillcolor="gray" stroked="f" strokeweight="0"/>
                      <v:rect id="Rectangle 100"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LNcYA&#10;AADdAAAADwAAAGRycy9kb3ducmV2LnhtbESPQWvCQBSE7wX/w/KE3upGpSrRVSSgeCgtWhGPz+xr&#10;Epp9G3a3JvXXu0Khx2FmvmEWq87U4krOV5YVDAcJCOLc6ooLBcfPzcsMhA/IGmvLpOCXPKyWvacF&#10;ptq2vKfrIRQiQtinqKAMoUml9HlJBv3ANsTR+7LOYIjSFVI7bCPc1HKUJBNpsOK4UGJDWUn59+HH&#10;KPi4+OZ2C9mk3aJ8y3bb0bs7n5R67nfrOYhAXfgP/7V3WsHrdDqG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LNc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776A11D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cbc:Name</w:t>
            </w:r>
          </w:p>
        </w:tc>
        <w:tc>
          <w:tcPr>
            <w:tcW w:w="4790" w:type="dxa"/>
            <w:tcBorders>
              <w:top w:val="nil"/>
              <w:left w:val="dotted" w:sz="6" w:space="0" w:color="C0C0C0"/>
              <w:bottom w:val="dotted" w:sz="6" w:space="0" w:color="C0C0C0"/>
              <w:right w:val="nil"/>
            </w:tcBorders>
            <w:shd w:val="clear" w:color="auto" w:fill="FFFFFF"/>
          </w:tcPr>
          <w:p w14:paraId="3B3B6B27"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718A8F5B"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cbc:NameType</w:t>
            </w:r>
          </w:p>
          <w:p w14:paraId="6BAA8E3E"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tir76-074</w:t>
            </w:r>
          </w:p>
        </w:tc>
        <w:tc>
          <w:tcPr>
            <w:tcW w:w="5953" w:type="dxa"/>
            <w:tcBorders>
              <w:top w:val="nil"/>
              <w:left w:val="dotted" w:sz="6" w:space="0" w:color="C0C0C0"/>
              <w:bottom w:val="dotted" w:sz="6" w:space="0" w:color="C0C0C0"/>
              <w:right w:val="nil"/>
            </w:tcBorders>
            <w:shd w:val="clear" w:color="auto" w:fill="FFFFFF"/>
          </w:tcPr>
          <w:p w14:paraId="091FC7DA"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Contact person name</w:t>
            </w:r>
          </w:p>
          <w:p w14:paraId="2342BC41"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name of the contact person.</w:t>
            </w:r>
          </w:p>
        </w:tc>
      </w:tr>
      <w:tr w:rsidR="00761392" w:rsidRPr="00AA22AD" w14:paraId="18A62A0A" w14:textId="77777777" w:rsidTr="00761392">
        <w:trPr>
          <w:cantSplit/>
        </w:trPr>
        <w:tc>
          <w:tcPr>
            <w:tcW w:w="4141" w:type="dxa"/>
            <w:gridSpan w:val="7"/>
            <w:tcBorders>
              <w:top w:val="nil"/>
              <w:left w:val="nil"/>
              <w:bottom w:val="single" w:sz="6" w:space="0" w:color="000000"/>
              <w:right w:val="nil"/>
            </w:tcBorders>
            <w:shd w:val="clear" w:color="auto" w:fill="C0C0C0"/>
          </w:tcPr>
          <w:p w14:paraId="03FA55CF" w14:textId="77777777" w:rsidR="00761392" w:rsidRPr="00AA22AD" w:rsidRDefault="00761392" w:rsidP="00761392">
            <w:pPr>
              <w:pageBreakBefore/>
              <w:widowControl w:val="0"/>
              <w:tabs>
                <w:tab w:val="left" w:pos="89"/>
              </w:tabs>
              <w:autoSpaceDE w:val="0"/>
              <w:autoSpaceDN w:val="0"/>
              <w:adjustRightInd w:val="0"/>
              <w:spacing w:before="60" w:after="60"/>
              <w:rPr>
                <w:rFonts w:ascii="Arial" w:hAnsi="Arial" w:cs="Arial"/>
                <w:sz w:val="12"/>
                <w:szCs w:val="12"/>
                <w:lang w:val="nb-NO" w:eastAsia="nb-NO"/>
              </w:rPr>
            </w:pPr>
            <w:r w:rsidRPr="00AA22AD">
              <w:rPr>
                <w:rFonts w:ascii="Arial" w:hAnsi="Arial" w:cs="Arial"/>
                <w:color w:val="000000"/>
                <w:sz w:val="16"/>
                <w:szCs w:val="16"/>
                <w:lang w:eastAsia="nb-NO"/>
              </w:rPr>
              <w:lastRenderedPageBreak/>
              <w:t xml:space="preserve"> </w:t>
            </w:r>
            <w:r w:rsidRPr="00AA22AD">
              <w:rPr>
                <w:rFonts w:ascii="Arial" w:hAnsi="Arial" w:cs="Arial"/>
                <w:sz w:val="20"/>
                <w:szCs w:val="20"/>
                <w:lang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35BA9E3F"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5355ABA1"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p>
        </w:tc>
      </w:tr>
      <w:tr w:rsidR="00761392" w:rsidRPr="00AA22AD" w14:paraId="0EBB6391" w14:textId="77777777" w:rsidTr="00761392">
        <w:trPr>
          <w:cantSplit/>
          <w:trHeight w:hRule="exact" w:val="14"/>
        </w:trPr>
        <w:tc>
          <w:tcPr>
            <w:tcW w:w="4141" w:type="dxa"/>
            <w:gridSpan w:val="7"/>
            <w:tcBorders>
              <w:top w:val="nil"/>
              <w:left w:val="nil"/>
              <w:bottom w:val="nil"/>
              <w:right w:val="nil"/>
            </w:tcBorders>
            <w:shd w:val="clear" w:color="auto" w:fill="FFFFFF"/>
          </w:tcPr>
          <w:p w14:paraId="39A7805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69F3B17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44EB377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5C127441" w14:textId="77777777" w:rsidTr="00761392">
        <w:trPr>
          <w:cantSplit/>
          <w:trHeight w:hRule="exact" w:val="591"/>
        </w:trPr>
        <w:tc>
          <w:tcPr>
            <w:tcW w:w="1212" w:type="dxa"/>
            <w:gridSpan w:val="4"/>
            <w:tcBorders>
              <w:top w:val="nil"/>
              <w:left w:val="nil"/>
              <w:bottom w:val="dotted" w:sz="6" w:space="0" w:color="C0C0C0"/>
              <w:right w:val="nil"/>
            </w:tcBorders>
            <w:shd w:val="clear" w:color="auto" w:fill="FFFFFF"/>
          </w:tcPr>
          <w:p w14:paraId="45E75FE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87200" behindDoc="0" locked="1" layoutInCell="0" allowOverlap="1" wp14:anchorId="1F148495" wp14:editId="250BE9C5">
                      <wp:simplePos x="0" y="0"/>
                      <wp:positionH relativeFrom="column">
                        <wp:posOffset>0</wp:posOffset>
                      </wp:positionH>
                      <wp:positionV relativeFrom="paragraph">
                        <wp:posOffset>0</wp:posOffset>
                      </wp:positionV>
                      <wp:extent cx="769620" cy="375285"/>
                      <wp:effectExtent l="0" t="0" r="0" b="0"/>
                      <wp:wrapNone/>
                      <wp:docPr id="577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0"/>
                                <a:chExt cx="1212" cy="591"/>
                              </a:xfrm>
                            </wpg:grpSpPr>
                            <wps:wsp>
                              <wps:cNvPr id="5775" name="Rectangle 102"/>
                              <wps:cNvSpPr>
                                <a:spLocks noChangeArrowheads="1"/>
                              </wps:cNvSpPr>
                              <wps:spPr bwMode="auto">
                                <a:xfrm>
                                  <a:off x="114" y="0"/>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76" name="Rectangle 103"/>
                              <wps:cNvSpPr>
                                <a:spLocks noChangeArrowheads="1"/>
                              </wps:cNvSpPr>
                              <wps:spPr bwMode="auto">
                                <a:xfrm>
                                  <a:off x="843" y="0"/>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77" name="Rectangle 104"/>
                              <wps:cNvSpPr>
                                <a:spLocks noChangeArrowheads="1"/>
                              </wps:cNvSpPr>
                              <wps:spPr bwMode="auto">
                                <a:xfrm>
                                  <a:off x="843"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C5B3AE5" id="Group 101" o:spid="_x0000_s1026" style="position:absolute;margin-left:0;margin-top:0;width:60.6pt;height:29.55pt;z-index:252787200"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" o:allowincell="f">
                      <v:rect id="Rectangle 102" o:spid="_x0000_s1027" style="position:absolute;left:114;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R22sYA&#10;AADdAAAADwAAAGRycy9kb3ducmV2LnhtbESPT2vCQBTE74LfYXlCb7pR8A/RVUpA8VAq1VI8PrPP&#10;JDT7NuxuTeqn7woFj8PM/IZZbTpTixs5X1lWMB4lIIhzqysuFHyetsMFCB+QNdaWScEvedis+70V&#10;ptq2/EG3YyhEhLBPUUEZQpNK6fOSDPqRbYijd7XOYIjSFVI7bCPc1HKSJDNpsOK4UGJDWUn59/HH&#10;KDhcfHO/h2zW7lC+Zfvd5N2dv5R6GXSvSxCBuvAM/7f3WsF0Pp/C401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R22sYAAADdAAAADwAAAAAAAAAAAAAAAACYAgAAZHJz&#10;L2Rvd25yZXYueG1sUEsFBgAAAAAEAAQA9QAAAIsDAAAAAA==&#10;" fillcolor="gray" stroked="f" strokeweight="0"/>
                      <v:rect id="Rectangle 103" o:spid="_x0000_s1028" style="position:absolute;left:843;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borcYA&#10;AADdAAAADwAAAGRycy9kb3ducmV2LnhtbESPQWvCQBSE74L/YXlCb7qp0Fiiq5SA4qFUtEU8PrOv&#10;SWj2bdhdTeqv7wpCj8PMfMMsVr1pxJWcry0reJ4kIIgLq2suFXx9rsevIHxA1thYJgW/5GG1HA4W&#10;mGnb8Z6uh1CKCGGfoYIqhDaT0hcVGfQT2xJH79s6gyFKV0rtsItw08hpkqTSYM1xocKW8oqKn8PF&#10;KNidfXu7hTztNijf8+1m+uFOR6WeRv3bHESgPvyHH+2tVvAym6V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borcYAAADdAAAADwAAAAAAAAAAAAAAAACYAgAAZHJz&#10;L2Rvd25yZXYueG1sUEsFBgAAAAAEAAQA9QAAAIsDAAAAAA==&#10;" fillcolor="gray" stroked="f" strokeweight="0"/>
                      <v:rect id="Rectangle 104" o:spid="_x0000_s1029" style="position:absolute;left:843;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pNNsYA&#10;AADdAAAADwAAAGRycy9kb3ducmV2LnhtbESPQWvCQBSE74L/YXmCN91U0Eh0lRKoeCgtWhGPz+xr&#10;Epp9G3a3JvXXdwtCj8PMfMOst71pxI2cry0reJomIIgLq2suFZw+XiZLED4ga2wsk4If8rDdDAdr&#10;zLTt+EC3YyhFhLDPUEEVQptJ6YuKDPqpbYmj92mdwRClK6V22EW4aeQsSRbSYM1xocKW8oqKr+O3&#10;UfB+9e39HvJFt0P5mu93szd3OSs1HvXPKxCB+vAffrT3WsE8TVP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pNNs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585723E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cbc:Telephone</w:t>
            </w:r>
          </w:p>
        </w:tc>
        <w:tc>
          <w:tcPr>
            <w:tcW w:w="4790" w:type="dxa"/>
            <w:tcBorders>
              <w:top w:val="nil"/>
              <w:left w:val="dotted" w:sz="6" w:space="0" w:color="C0C0C0"/>
              <w:bottom w:val="dotted" w:sz="6" w:space="0" w:color="C0C0C0"/>
              <w:right w:val="nil"/>
            </w:tcBorders>
            <w:shd w:val="clear" w:color="auto" w:fill="FFFFFF"/>
          </w:tcPr>
          <w:p w14:paraId="2208CF27"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6FFBF2B"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cbc:TelephoneType</w:t>
            </w:r>
          </w:p>
          <w:p w14:paraId="5C55B0B5"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tir76-077</w:t>
            </w:r>
          </w:p>
        </w:tc>
        <w:tc>
          <w:tcPr>
            <w:tcW w:w="5953" w:type="dxa"/>
            <w:tcBorders>
              <w:top w:val="nil"/>
              <w:left w:val="dotted" w:sz="6" w:space="0" w:color="C0C0C0"/>
              <w:bottom w:val="dotted" w:sz="6" w:space="0" w:color="C0C0C0"/>
              <w:right w:val="nil"/>
            </w:tcBorders>
            <w:shd w:val="clear" w:color="auto" w:fill="FFFFFF"/>
          </w:tcPr>
          <w:p w14:paraId="5E68F2A8"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Contact telephone number</w:t>
            </w:r>
          </w:p>
          <w:p w14:paraId="7B320E3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phone number for the contact person. If the person has a</w:t>
            </w:r>
          </w:p>
          <w:p w14:paraId="4A5939FD"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direct number, this is that number.</w:t>
            </w:r>
          </w:p>
        </w:tc>
      </w:tr>
      <w:tr w:rsidR="00761392" w:rsidRPr="00AA22AD" w14:paraId="7084D94D" w14:textId="77777777" w:rsidTr="00761392">
        <w:trPr>
          <w:cantSplit/>
          <w:trHeight w:hRule="exact" w:val="591"/>
        </w:trPr>
        <w:tc>
          <w:tcPr>
            <w:tcW w:w="1212" w:type="dxa"/>
            <w:gridSpan w:val="4"/>
            <w:tcBorders>
              <w:top w:val="nil"/>
              <w:left w:val="nil"/>
              <w:bottom w:val="dotted" w:sz="6" w:space="0" w:color="C0C0C0"/>
              <w:right w:val="nil"/>
            </w:tcBorders>
            <w:shd w:val="clear" w:color="auto" w:fill="FFFFFF"/>
          </w:tcPr>
          <w:p w14:paraId="4B02B72E"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89248" behindDoc="0" locked="1" layoutInCell="0" allowOverlap="1" wp14:anchorId="3770A1B1" wp14:editId="5513E529">
                      <wp:simplePos x="0" y="0"/>
                      <wp:positionH relativeFrom="column">
                        <wp:posOffset>0</wp:posOffset>
                      </wp:positionH>
                      <wp:positionV relativeFrom="paragraph">
                        <wp:posOffset>9525</wp:posOffset>
                      </wp:positionV>
                      <wp:extent cx="769620" cy="375285"/>
                      <wp:effectExtent l="0" t="0" r="0" b="0"/>
                      <wp:wrapNone/>
                      <wp:docPr id="5778"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779" name="Rectangle 106"/>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0" name="Rectangle 107"/>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1" name="Rectangle 10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9C00237" id="Group 105" o:spid="_x0000_s1026" style="position:absolute;margin-left:0;margin-top:.75pt;width:60.6pt;height:29.55pt;z-index:252789248"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" o:allowincell="f">
                      <v:rect id="Rectangle 106"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838cA&#10;AADdAAAADwAAAGRycy9kb3ducmV2LnhtbESPT2vCQBTE74V+h+UVvNWNglpTVymBiodi8Q/i8Zl9&#10;TYLZt2F3a6Kf3hUKPQ4z8xtmtuhMLS7kfGVZwaCfgCDOra64ULDffb6+gfABWWNtmRRcycNi/vw0&#10;w1Tbljd02YZCRAj7FBWUITSplD4vyaDv24Y4ej/WGQxRukJqh22Em1oOk2QsDVYcF0psKCspP29/&#10;jYLvk29ut5CN2yXKr2y1HK7d8aBU76X7eAcRqAv/4b/2SisYTSZT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5fN/HAAAA3QAAAA8AAAAAAAAAAAAAAAAAmAIAAGRy&#10;cy9kb3ducmV2LnhtbFBLBQYAAAAABAAEAPUAAACMAwAAAAA=&#10;" fillcolor="gray" stroked="f" strokeweight="0"/>
                      <v:rect id="Rectangle 107"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lZcQA&#10;AADdAAAADwAAAGRycy9kb3ducmV2LnhtbERPy2rCQBTdF/yH4Qrd1UkD1ZA6Sgk0uCgVH5QubzPX&#10;JJi5E2amJvXrOwvB5eG8l+vRdOJCzreWFTzPEhDEldUt1wqOh/enDIQPyBo7y6TgjzysV5OHJeba&#10;Dryjyz7UIoawz1FBE0KfS+mrhgz6me2JI3eyzmCI0NVSOxxiuOlkmiRzabDl2NBgT0VD1Xn/axRs&#10;f3x/vYZiPpQoP4pNmX667y+lHqfj2yuIQGO4i2/ujVbwssji/vg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WpWXEAAAA3QAAAA8AAAAAAAAAAAAAAAAAmAIAAGRycy9k&#10;b3ducmV2LnhtbFBLBQYAAAAABAAEAPUAAACJAwAAAAA=&#10;" fillcolor="gray" stroked="f" strokeweight="0"/>
                      <v:rect id="Rectangle 108"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A/sYA&#10;AADdAAAADwAAAGRycy9kb3ducmV2LnhtbESPQWvCQBSE74X+h+UJ3upGoSrRVSRQ8SAVbSk9PrPP&#10;JJh9G3a3JvXXu4LgcZiZb5j5sjO1uJDzlWUFw0ECgji3uuJCwffXx9sUhA/IGmvLpOCfPCwXry9z&#10;TLVteU+XQyhEhLBPUUEZQpNK6fOSDPqBbYijd7LOYIjSFVI7bCPc1HKUJGNpsOK4UGJDWUn5+fBn&#10;FOyOvrleQzZu1yi32WY9+nS/P0r1e91qBiJQF57hR3ujFbxPpkO4v4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oA/s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423A4A2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cbc:Telefax</w:t>
            </w:r>
          </w:p>
        </w:tc>
        <w:tc>
          <w:tcPr>
            <w:tcW w:w="4790" w:type="dxa"/>
            <w:tcBorders>
              <w:top w:val="nil"/>
              <w:left w:val="dotted" w:sz="6" w:space="0" w:color="C0C0C0"/>
              <w:bottom w:val="dotted" w:sz="6" w:space="0" w:color="C0C0C0"/>
              <w:right w:val="nil"/>
            </w:tcBorders>
            <w:shd w:val="clear" w:color="auto" w:fill="FFFFFF"/>
          </w:tcPr>
          <w:p w14:paraId="513CCB2F"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44BA94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cbc:TelefaxType</w:t>
            </w:r>
          </w:p>
          <w:p w14:paraId="05AB105F"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tir76-075</w:t>
            </w:r>
          </w:p>
        </w:tc>
        <w:tc>
          <w:tcPr>
            <w:tcW w:w="5953" w:type="dxa"/>
            <w:tcBorders>
              <w:top w:val="nil"/>
              <w:left w:val="dotted" w:sz="6" w:space="0" w:color="C0C0C0"/>
              <w:bottom w:val="dotted" w:sz="6" w:space="0" w:color="C0C0C0"/>
              <w:right w:val="nil"/>
            </w:tcBorders>
            <w:shd w:val="clear" w:color="auto" w:fill="FFFFFF"/>
          </w:tcPr>
          <w:p w14:paraId="0E9FC9B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Conatct fax number</w:t>
            </w:r>
          </w:p>
          <w:p w14:paraId="230ACDC6"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fax number for the contact persons.</w:t>
            </w:r>
          </w:p>
        </w:tc>
      </w:tr>
      <w:tr w:rsidR="00761392" w:rsidRPr="00AA22AD" w14:paraId="18E470F9" w14:textId="77777777" w:rsidTr="00761392">
        <w:trPr>
          <w:cantSplit/>
          <w:trHeight w:hRule="exact" w:val="591"/>
        </w:trPr>
        <w:tc>
          <w:tcPr>
            <w:tcW w:w="1212" w:type="dxa"/>
            <w:gridSpan w:val="4"/>
            <w:tcBorders>
              <w:top w:val="nil"/>
              <w:left w:val="nil"/>
              <w:bottom w:val="dotted" w:sz="6" w:space="0" w:color="C0C0C0"/>
              <w:right w:val="nil"/>
            </w:tcBorders>
            <w:shd w:val="clear" w:color="auto" w:fill="FFFFFF"/>
          </w:tcPr>
          <w:p w14:paraId="33915DE7"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91296" behindDoc="0" locked="1" layoutInCell="0" allowOverlap="1" wp14:anchorId="1A7BE754" wp14:editId="774B3161">
                      <wp:simplePos x="0" y="0"/>
                      <wp:positionH relativeFrom="column">
                        <wp:posOffset>0</wp:posOffset>
                      </wp:positionH>
                      <wp:positionV relativeFrom="paragraph">
                        <wp:posOffset>9525</wp:posOffset>
                      </wp:positionV>
                      <wp:extent cx="769620" cy="375285"/>
                      <wp:effectExtent l="0" t="0" r="0" b="0"/>
                      <wp:wrapNone/>
                      <wp:docPr id="5782"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783" name="Rectangle 11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4" name="Rectangle 111"/>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5" name="Rectangle 11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CB26B9C" id="Group 109" o:spid="_x0000_s1026" style="position:absolute;margin-left:0;margin-top:.75pt;width:60.6pt;height:29.55pt;z-index:252791296"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" o:allowincell="f">
                      <v:rect id="Rectangle 110"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7EscA&#10;AADdAAAADwAAAGRycy9kb3ducmV2LnhtbESPT2vCQBTE7wW/w/KE3upGpVaiq0hA8VBa/IN4fGZf&#10;k9Ds27C7Namf3hUKPQ4z8xtmvuxMLa7kfGVZwXCQgCDOra64UHA8rF+mIHxA1lhbJgW/5GG56D3N&#10;MdW25R1d96EQEcI+RQVlCE0qpc9LMugHtiGO3pd1BkOUrpDaYRvhppajJJlIgxXHhRIbykrKv/c/&#10;RsHnxTe3W8gm7Qble7bdjD7c+aTUc79bzUAE6sJ/+K+91Qpe36Zj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EOxLHAAAA3QAAAA8AAAAAAAAAAAAAAAAAmAIAAGRy&#10;cy9kb3ducmV2LnhtbFBLBQYAAAAABAAEAPUAAACMAwAAAAA=&#10;" fillcolor="gray" stroked="f" strokeweight="0"/>
                      <v:rect id="Rectangle 111"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2jZscA&#10;AADdAAAADwAAAGRycy9kb3ducmV2LnhtbESPT2vCQBTE7wW/w/KE3upGsVaiq0hA8VBa/IN4fGZf&#10;k9Ds27C7Namf3hUKPQ4z8xtmvuxMLa7kfGVZwXCQgCDOra64UHA8rF+mIHxA1lhbJgW/5GG56D3N&#10;MdW25R1d96EQEcI+RQVlCE0qpc9LMugHtiGO3pd1BkOUrpDaYRvhppajJJlIgxXHhRIbykrKv/c/&#10;RsHnxTe3W8gm7Qble7bdjD7c+aTUc79bzUAE6sJ/+K+91Qpe36Zj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to2bHAAAA3QAAAA8AAAAAAAAAAAAAAAAAmAIAAGRy&#10;cy9kb3ducmV2LnhtbFBLBQYAAAAABAAEAPUAAACMAwAAAAA=&#10;" fillcolor="gray" stroked="f" strokeweight="0"/>
                      <v:rect id="Rectangle 112"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G/cYA&#10;AADdAAAADwAAAGRycy9kb3ducmV2LnhtbESPQWvCQBSE7wX/w/KE3uqmglaiq5SA4qFYqiIen9ln&#10;Esy+Dburif76bqHgcZiZb5jZojO1uJHzlWUF74MEBHFudcWFgv1u+TYB4QOyxtoyKbiTh8W89zLD&#10;VNuWf+i2DYWIEPYpKihDaFIpfV6SQT+wDXH0ztYZDFG6QmqHbYSbWg6TZCwNVhwXSmwoKym/bK9G&#10;wffJN49HyMbtCuVXtl4NN+54UOq1331OQQTqwjP8315rBaOPyQj+3s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EG/c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6ACC355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cbc:ElectronicMail</w:t>
            </w:r>
          </w:p>
        </w:tc>
        <w:tc>
          <w:tcPr>
            <w:tcW w:w="4790" w:type="dxa"/>
            <w:tcBorders>
              <w:top w:val="nil"/>
              <w:left w:val="dotted" w:sz="6" w:space="0" w:color="C0C0C0"/>
              <w:bottom w:val="dotted" w:sz="6" w:space="0" w:color="C0C0C0"/>
              <w:right w:val="nil"/>
            </w:tcBorders>
            <w:shd w:val="clear" w:color="auto" w:fill="FFFFFF"/>
          </w:tcPr>
          <w:p w14:paraId="372837CF" w14:textId="77777777" w:rsidR="00761392" w:rsidRPr="00AA22AD"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Occorrenza</w:t>
            </w:r>
            <w:r w:rsidRPr="00AA22AD">
              <w:rPr>
                <w:rFonts w:ascii="Arial" w:hAnsi="Arial" w:cs="Arial"/>
                <w:sz w:val="16"/>
                <w:szCs w:val="16"/>
                <w:lang w:eastAsia="nb-NO"/>
              </w:rPr>
              <w:tab/>
            </w:r>
            <w:r w:rsidRPr="00AA22AD">
              <w:rPr>
                <w:rFonts w:ascii="Arial" w:hAnsi="Arial" w:cs="Arial"/>
                <w:color w:val="000000"/>
                <w:sz w:val="16"/>
                <w:szCs w:val="16"/>
                <w:lang w:eastAsia="nb-NO"/>
              </w:rPr>
              <w:t>0</w:t>
            </w:r>
            <w:r w:rsidRPr="00AA22AD">
              <w:rPr>
                <w:rFonts w:ascii="Arial" w:hAnsi="Arial" w:cs="Arial"/>
                <w:sz w:val="16"/>
                <w:szCs w:val="16"/>
                <w:lang w:eastAsia="nb-NO"/>
              </w:rPr>
              <w:tab/>
            </w:r>
            <w:r w:rsidRPr="00AA22AD">
              <w:rPr>
                <w:rFonts w:ascii="Arial" w:hAnsi="Arial" w:cs="Arial"/>
                <w:b/>
                <w:bCs/>
                <w:color w:val="000000"/>
                <w:sz w:val="16"/>
                <w:szCs w:val="16"/>
                <w:lang w:eastAsia="nb-NO"/>
              </w:rPr>
              <w:t>..</w:t>
            </w:r>
            <w:r w:rsidRPr="00AA22AD">
              <w:rPr>
                <w:rFonts w:ascii="Arial" w:hAnsi="Arial" w:cs="Arial"/>
                <w:sz w:val="16"/>
                <w:szCs w:val="16"/>
                <w:lang w:eastAsia="nb-NO"/>
              </w:rPr>
              <w:tab/>
            </w:r>
            <w:r w:rsidRPr="00AA22AD">
              <w:rPr>
                <w:rFonts w:ascii="Arial" w:hAnsi="Arial" w:cs="Arial"/>
                <w:color w:val="000000"/>
                <w:sz w:val="16"/>
                <w:szCs w:val="16"/>
                <w:lang w:eastAsia="nb-NO"/>
              </w:rPr>
              <w:t>1</w:t>
            </w:r>
          </w:p>
          <w:p w14:paraId="1CF1BFF7"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Tipo</w:t>
            </w:r>
            <w:r>
              <w:rPr>
                <w:rFonts w:ascii="Arial" w:hAnsi="Arial" w:cs="Arial"/>
                <w:b/>
                <w:bCs/>
                <w:color w:val="000000"/>
                <w:sz w:val="16"/>
                <w:szCs w:val="16"/>
                <w:lang w:eastAsia="nb-NO"/>
              </w:rPr>
              <w:tab/>
            </w:r>
            <w:r w:rsidRPr="00AA22AD">
              <w:rPr>
                <w:rFonts w:ascii="Arial" w:hAnsi="Arial" w:cs="Arial"/>
                <w:color w:val="000000"/>
                <w:sz w:val="16"/>
                <w:szCs w:val="16"/>
                <w:lang w:eastAsia="nb-NO"/>
              </w:rPr>
              <w:t>cbc:ElectronicMailType</w:t>
            </w:r>
          </w:p>
          <w:p w14:paraId="015E3050"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b/>
                <w:bCs/>
                <w:color w:val="000000"/>
                <w:sz w:val="16"/>
                <w:szCs w:val="16"/>
                <w:lang w:eastAsia="nb-NO"/>
              </w:rPr>
              <w:t>Info req.ID</w:t>
            </w:r>
            <w:r w:rsidRPr="00AA22AD">
              <w:rPr>
                <w:rFonts w:ascii="Arial" w:hAnsi="Arial" w:cs="Arial"/>
                <w:sz w:val="16"/>
                <w:szCs w:val="16"/>
                <w:lang w:eastAsia="nb-NO"/>
              </w:rPr>
              <w:tab/>
            </w:r>
            <w:r w:rsidRPr="00AA22AD">
              <w:rPr>
                <w:rFonts w:ascii="Arial" w:hAnsi="Arial" w:cs="Arial"/>
                <w:color w:val="000000"/>
                <w:sz w:val="16"/>
                <w:szCs w:val="16"/>
                <w:lang w:eastAsia="nb-NO"/>
              </w:rPr>
              <w:t>tir76-076</w:t>
            </w:r>
          </w:p>
        </w:tc>
        <w:tc>
          <w:tcPr>
            <w:tcW w:w="5953" w:type="dxa"/>
            <w:tcBorders>
              <w:top w:val="nil"/>
              <w:left w:val="dotted" w:sz="6" w:space="0" w:color="C0C0C0"/>
              <w:bottom w:val="dotted" w:sz="6" w:space="0" w:color="C0C0C0"/>
              <w:right w:val="nil"/>
            </w:tcBorders>
            <w:shd w:val="clear" w:color="auto" w:fill="FFFFFF"/>
          </w:tcPr>
          <w:p w14:paraId="15702EC7"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Contact email address</w:t>
            </w:r>
          </w:p>
          <w:p w14:paraId="0BBF473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e-mail address for the contact person. If the person has a</w:t>
            </w:r>
          </w:p>
          <w:p w14:paraId="441C9DF4"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direct e-mail this is that email.</w:t>
            </w:r>
          </w:p>
        </w:tc>
      </w:tr>
      <w:tr w:rsidR="00761392" w:rsidRPr="00AA22AD" w14:paraId="7B72F8C7" w14:textId="77777777" w:rsidTr="00761392">
        <w:trPr>
          <w:cantSplit/>
          <w:trHeight w:hRule="exact" w:val="399"/>
        </w:trPr>
        <w:tc>
          <w:tcPr>
            <w:tcW w:w="485" w:type="dxa"/>
            <w:tcBorders>
              <w:top w:val="nil"/>
              <w:left w:val="nil"/>
              <w:bottom w:val="dotted" w:sz="6" w:space="0" w:color="C0C0C0"/>
              <w:right w:val="nil"/>
            </w:tcBorders>
            <w:shd w:val="clear" w:color="auto" w:fill="FFFFFF"/>
          </w:tcPr>
          <w:p w14:paraId="0ECEBBA7"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793344" behindDoc="0" locked="1" layoutInCell="0" allowOverlap="1" wp14:anchorId="513CCF42" wp14:editId="1AB24E20">
                      <wp:simplePos x="0" y="0"/>
                      <wp:positionH relativeFrom="column">
                        <wp:posOffset>0</wp:posOffset>
                      </wp:positionH>
                      <wp:positionV relativeFrom="paragraph">
                        <wp:posOffset>9525</wp:posOffset>
                      </wp:positionV>
                      <wp:extent cx="307975" cy="253365"/>
                      <wp:effectExtent l="0" t="0" r="0" b="0"/>
                      <wp:wrapNone/>
                      <wp:docPr id="578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787" name="Rectangle 114"/>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8" name="Rectangle 115"/>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89" name="Rectangle 116"/>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2CC96F4" id="Group 113" o:spid="_x0000_s1026" style="position:absolute;margin-left:0;margin-top:.75pt;width:24.25pt;height:19.95pt;z-index:252793344"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" o:allowincell="f">
                      <v:rect id="Rectangle 114"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89EcYA&#10;AADdAAAADwAAAGRycy9kb3ducmV2LnhtbESPT2vCQBTE70K/w/IK3nRTwT9EVymBioei1Bbx+Mw+&#10;k2D2bdjdmtRP7woFj8PM/IZZrDpTiys5X1lW8DZMQBDnVldcKPj5/hjMQPiArLG2TAr+yMNq+dJb&#10;YKpty1903YdCRAj7FBWUITSplD4vyaAf2oY4emfrDIYoXSG1wzbCTS1HSTKRBiuOCyU2lJWUX/a/&#10;RsHu5JvbLWSTdo3yM9usR1t3PCjVf+3e5yACdeEZ/m9vtILxdDaF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89EcYAAADdAAAADwAAAAAAAAAAAAAAAACYAgAAZHJz&#10;L2Rvd25yZXYueG1sUEsFBgAAAAAEAAQA9QAAAIsDAAAAAA==&#10;" fillcolor="gray" stroked="f" strokeweight="0"/>
                      <v:rect id="Rectangle 115"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pY8QA&#10;AADdAAAADwAAAGRycy9kb3ducmV2LnhtbERPy2rCQBTdF/yH4Qrd1UkD1ZA6Sgk0uCgVH5QubzPX&#10;JJi5E2amJvXrOwvB5eG8l+vRdOJCzreWFTzPEhDEldUt1wqOh/enDIQPyBo7y6TgjzysV5OHJeba&#10;Dryjyz7UIoawz1FBE0KfS+mrhgz6me2JI3eyzmCI0NVSOxxiuOlkmiRzabDl2NBgT0VD1Xn/axRs&#10;f3x/vYZiPpQoP4pNmX667y+lHqfj2yuIQGO4i2/ujVbwssji3Pg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qWPEAAAA3QAAAA8AAAAAAAAAAAAAAAAAmAIAAGRycy9k&#10;b3ducmV2LnhtbFBLBQYAAAAABAAEAPUAAACJAwAAAAA=&#10;" fillcolor="gray" stroked="f" strokeweight="0"/>
                      <v:rect id="Rectangle 116"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M+MYA&#10;AADdAAAADwAAAGRycy9kb3ducmV2LnhtbESPQWvCQBSE74X+h+UJ3upGoVajq5RAxYO0aEU8PrPP&#10;JJh9G3ZXE/313UKhx2FmvmHmy87U4kbOV5YVDAcJCOLc6ooLBfvvj5cJCB+QNdaWScGdPCwXz09z&#10;TLVteUu3XShEhLBPUUEZQpNK6fOSDPqBbYijd7bOYIjSFVI7bCPc1HKUJGNpsOK4UGJDWUn5ZXc1&#10;Cr5Ovnk8QjZuVyg32Xo1+nTHg1L9Xvc+AxGoC//hv/ZaK3h9m0zh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wM+MYAAADdAAAADwAAAAAAAAAAAAAAAACYAgAAZHJz&#10;L2Rvd25yZXYueG1sUEsFBgAAAAAEAAQA9QAAAIs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C01BC2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cac:BuyerCustomerParty</w:t>
            </w:r>
          </w:p>
        </w:tc>
        <w:tc>
          <w:tcPr>
            <w:tcW w:w="4790" w:type="dxa"/>
            <w:tcBorders>
              <w:top w:val="nil"/>
              <w:left w:val="dotted" w:sz="6" w:space="0" w:color="C0C0C0"/>
              <w:bottom w:val="dotted" w:sz="6" w:space="0" w:color="C0C0C0"/>
              <w:right w:val="nil"/>
            </w:tcBorders>
            <w:shd w:val="clear" w:color="auto" w:fill="FFFFFF"/>
          </w:tcPr>
          <w:p w14:paraId="599CE143"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27ABC26"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cac:CustomerPartyType</w:t>
            </w:r>
          </w:p>
        </w:tc>
        <w:tc>
          <w:tcPr>
            <w:tcW w:w="5953" w:type="dxa"/>
            <w:tcBorders>
              <w:top w:val="nil"/>
              <w:left w:val="dotted" w:sz="6" w:space="0" w:color="C0C0C0"/>
              <w:bottom w:val="dotted" w:sz="6" w:space="0" w:color="C0C0C0"/>
              <w:right w:val="nil"/>
            </w:tcBorders>
            <w:shd w:val="clear" w:color="auto" w:fill="FFFFFF"/>
          </w:tcPr>
          <w:p w14:paraId="699104D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638287D" w14:textId="77777777" w:rsidTr="00761392">
        <w:trPr>
          <w:cantSplit/>
          <w:trHeight w:hRule="exact" w:val="399"/>
        </w:trPr>
        <w:tc>
          <w:tcPr>
            <w:tcW w:w="727" w:type="dxa"/>
            <w:gridSpan w:val="2"/>
            <w:tcBorders>
              <w:top w:val="nil"/>
              <w:left w:val="nil"/>
              <w:bottom w:val="dotted" w:sz="6" w:space="0" w:color="C0C0C0"/>
              <w:right w:val="nil"/>
            </w:tcBorders>
            <w:shd w:val="clear" w:color="auto" w:fill="FFFFFF"/>
          </w:tcPr>
          <w:p w14:paraId="04BEDA3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95392" behindDoc="0" locked="1" layoutInCell="0" allowOverlap="1" wp14:anchorId="6F7625F6" wp14:editId="456BED14">
                      <wp:simplePos x="0" y="0"/>
                      <wp:positionH relativeFrom="column">
                        <wp:posOffset>0</wp:posOffset>
                      </wp:positionH>
                      <wp:positionV relativeFrom="paragraph">
                        <wp:posOffset>9525</wp:posOffset>
                      </wp:positionV>
                      <wp:extent cx="461645" cy="253365"/>
                      <wp:effectExtent l="0" t="0" r="0" b="0"/>
                      <wp:wrapNone/>
                      <wp:docPr id="5790"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791" name="Rectangle 11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92" name="Rectangle 119"/>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93" name="Rectangle 12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94" name="Rectangle 12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BFA528A" id="Group 117" o:spid="_x0000_s1026" style="position:absolute;margin-left:0;margin-top:.75pt;width:36.35pt;height:19.95pt;z-index:25279539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" o:allowincell="f">
                      <v:rect id="Rectangle 118"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OWI8cA&#10;AADdAAAADwAAAGRycy9kb3ducmV2LnhtbESPT2vCQBTE74V+h+UJ3upGobZGVymBigdp8Q/i8Zl9&#10;JsHs27C7muin7xYKPQ4z8xtmtuhMLW7kfGVZwXCQgCDOra64ULDffb68g/ABWWNtmRTcycNi/vw0&#10;w1Tbljd024ZCRAj7FBWUITSplD4vyaAf2IY4emfrDIYoXSG1wzbCTS1HSTKWBiuOCyU2lJWUX7ZX&#10;o+D75JvHI2Tjdolyna2Woy93PCjV73UfUxCBuvAf/muvtILXt8kQft/EJ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DliPHAAAA3QAAAA8AAAAAAAAAAAAAAAAAmAIAAGRy&#10;cy9kb3ducmV2LnhtbFBLBQYAAAAABAAEAPUAAACMAwAAAAA=&#10;" fillcolor="gray" stroked="f" strokeweight="0"/>
                      <v:rect id="Rectangle 119"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IVMcA&#10;AADdAAAADwAAAGRycy9kb3ducmV2LnhtbESPQWvCQBSE7wX/w/KE3urGQK1GV5FAxUNpqYp4fGaf&#10;STD7NuxuTeqv7xYKPQ4z8w2zWPWmETdyvrasYDxKQBAXVtdcKjjsX5+mIHxA1thYJgXf5GG1HDws&#10;MNO240+67UIpIoR9hgqqENpMSl9UZNCPbEscvYt1BkOUrpTaYRfhppFpkkykwZrjQoUt5RUV192X&#10;UfBx9u39HvJJt0H5lm836bs7HZV6HPbrOYhAffgP/7W3WsHzyyyF3zfxCc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RCFTHAAAA3QAAAA8AAAAAAAAAAAAAAAAAmAIAAGRy&#10;cy9kb3ducmV2LnhtbFBLBQYAAAAABAAEAPUAAACMAwAAAAA=&#10;" fillcolor="gray" stroked="f" strokeweight="0"/>
                      <v:rect id="Rectangle 120"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2tz8gA&#10;AADdAAAADwAAAGRycy9kb3ducmV2LnhtbESPW2vCQBSE3wv9D8sp9K1uVOoldRUJKD6UihfEx9Ps&#10;MQlmz4bdrUn99d1CoY/DzHzDzBadqcWNnK8sK+j3EhDEudUVFwqOh9XLBIQPyBpry6Tgmzws5o8P&#10;M0y1bXlHt30oRISwT1FBGUKTSunzkgz6nm2Io3exzmCI0hVSO2wj3NRykCQjabDiuFBiQ1lJ+XX/&#10;ZRRsP31zv4ds1K5Rvmeb9eDDnU9KPT91yzcQgbrwH/5rb7SC1/F0CL9v4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Ha3PyAAAAN0AAAAPAAAAAAAAAAAAAAAAAJgCAABk&#10;cnMvZG93bnJldi54bWxQSwUGAAAAAAQABAD1AAAAjQMAAAAA&#10;" fillcolor="gray" stroked="f" strokeweight="0"/>
                      <v:rect id="Rectangle 121"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1u8gA&#10;AADdAAAADwAAAGRycy9kb3ducmV2LnhtbESPW2vCQBSE3wv9D8sp9K1uFOsldRUJKD6UihfEx9Ps&#10;MQlmz4bdrUn99d1CoY/DzHzDzBadqcWNnK8sK+j3EhDEudUVFwqOh9XLBIQPyBpry6Tgmzws5o8P&#10;M0y1bXlHt30oRISwT1FBGUKTSunzkgz6nm2Io3exzmCI0hVSO2wj3NRykCQjabDiuFBiQ1lJ+XX/&#10;ZRRsP31zv4ds1K5Rvmeb9eDDnU9KPT91yzcQgbrwH/5rb7SC1/F0CL9v4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9DW7yAAAAN0AAAAPAAAAAAAAAAAAAAAAAJgCAABk&#10;cnMvZG93bnJldi54bWxQSwUGAAAAAAQABAD1AAAAjQ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28C7180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cac:Party</w:t>
            </w:r>
          </w:p>
        </w:tc>
        <w:tc>
          <w:tcPr>
            <w:tcW w:w="4790" w:type="dxa"/>
            <w:tcBorders>
              <w:top w:val="nil"/>
              <w:left w:val="dotted" w:sz="6" w:space="0" w:color="C0C0C0"/>
              <w:bottom w:val="dotted" w:sz="6" w:space="0" w:color="C0C0C0"/>
              <w:right w:val="nil"/>
            </w:tcBorders>
            <w:shd w:val="clear" w:color="auto" w:fill="FFFFFF"/>
          </w:tcPr>
          <w:p w14:paraId="78F16B0E"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60A4DFD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cac:PartyType</w:t>
            </w:r>
          </w:p>
        </w:tc>
        <w:tc>
          <w:tcPr>
            <w:tcW w:w="5953" w:type="dxa"/>
            <w:tcBorders>
              <w:top w:val="nil"/>
              <w:left w:val="dotted" w:sz="6" w:space="0" w:color="C0C0C0"/>
              <w:bottom w:val="dotted" w:sz="6" w:space="0" w:color="C0C0C0"/>
              <w:right w:val="nil"/>
            </w:tcBorders>
            <w:shd w:val="clear" w:color="auto" w:fill="FFFFFF"/>
          </w:tcPr>
          <w:p w14:paraId="302CEAC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8E4838C" w14:textId="77777777" w:rsidTr="00761392">
        <w:trPr>
          <w:cantSplit/>
          <w:trHeight w:hRule="exact" w:val="783"/>
        </w:trPr>
        <w:tc>
          <w:tcPr>
            <w:tcW w:w="970" w:type="dxa"/>
            <w:gridSpan w:val="3"/>
            <w:tcBorders>
              <w:top w:val="nil"/>
              <w:left w:val="nil"/>
              <w:bottom w:val="dotted" w:sz="6" w:space="0" w:color="C0C0C0"/>
              <w:right w:val="nil"/>
            </w:tcBorders>
            <w:shd w:val="clear" w:color="auto" w:fill="FFFFFF"/>
          </w:tcPr>
          <w:p w14:paraId="73762CD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97440" behindDoc="0" locked="1" layoutInCell="0" allowOverlap="1" wp14:anchorId="36C6BAF7" wp14:editId="5872EEBB">
                      <wp:simplePos x="0" y="0"/>
                      <wp:positionH relativeFrom="column">
                        <wp:posOffset>0</wp:posOffset>
                      </wp:positionH>
                      <wp:positionV relativeFrom="paragraph">
                        <wp:posOffset>9525</wp:posOffset>
                      </wp:positionV>
                      <wp:extent cx="615950" cy="497205"/>
                      <wp:effectExtent l="0" t="0" r="0" b="0"/>
                      <wp:wrapNone/>
                      <wp:docPr id="579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796" name="Rectangle 123"/>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97" name="Rectangle 12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98" name="Rectangle 12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99" name="Rectangle 126"/>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5965E8E" id="Group 122" o:spid="_x0000_s1026" style="position:absolute;margin-left:0;margin-top:.75pt;width:48.5pt;height:39.15pt;z-index:252797440"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" o:allowincell="f">
                      <v:rect id="Rectangle 123" o:spid="_x0000_s1027" style="position:absolute;left:114;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oOV8cA&#10;AADdAAAADwAAAGRycy9kb3ducmV2LnhtbESPQWvCQBSE74X+h+UJvdWNQmONrlICFQ/FohXx+My+&#10;JqHZt2F3a1J/vVsQPA4z8w0zX/amEWdyvrasYDRMQBAXVtdcKth/vT+/gvABWWNjmRT8kYfl4vFh&#10;jpm2HW/pvAuliBD2GSqoQmgzKX1RkUE/tC1x9L6tMxiidKXUDrsIN40cJ0kqDdYcFypsKa+o+Nn9&#10;GgWfJ99eLiFPuxXKj3y9Gm/c8aDU06B/m4EI1Id7+NZeawUvk2kK/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qDlfHAAAA3QAAAA8AAAAAAAAAAAAAAAAAmAIAAGRy&#10;cy9kb3ducmV2LnhtbFBLBQYAAAAABAAEAPUAAACMAwAAAAA=&#10;" fillcolor="gray" stroked="f" strokeweight="0"/>
                      <v:rect id="Rectangle 124" o:spid="_x0000_s1028" style="position:absolute;left:600;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rzMcA&#10;AADdAAAADwAAAGRycy9kb3ducmV2LnhtbESPT2vCQBTE74V+h+UVvNWNglpTVymBiodi8Q/i8Zl9&#10;TYLZt2F3a6Kf3hUKPQ4z8xtmtuhMLS7kfGVZwaCfgCDOra64ULDffb6+gfABWWNtmRRcycNi/vw0&#10;w1Tbljd02YZCRAj7FBWUITSplD4vyaDv24Y4ej/WGQxRukJqh22Em1oOk2QsDVYcF0psKCspP29/&#10;jYLvk29ut5CN2yXKr2y1HK7d8aBU76X7eAcRqAv/4b/2SisYTaYT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mq8zHAAAA3QAAAA8AAAAAAAAAAAAAAAAAmAIAAGRy&#10;cy9kb3ducmV2LnhtbFBLBQYAAAAABAAEAPUAAACMAwAAAAA=&#10;" fillcolor="gray" stroked="f" strokeweight="0"/>
                      <v:rect id="Rectangle 125"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vsQA&#10;AADdAAAADwAAAGRycy9kb3ducmV2LnhtbERPy2rCQBTdF/yH4Qrd1YkBraaOQQKKi9Lig9Llbeaa&#10;BDN3wszUpH59Z1Ho8nDeq3wwrbiR841lBdNJAoK4tLrhSsH5tH1agPABWWNrmRT8kId8PXpYYaZt&#10;zwe6HUMlYgj7DBXUIXSZlL6syaCf2I44chfrDIYIXSW1wz6Gm1amSTKXBhuODTV2VNRUXo/fRsH7&#10;l+/u91DM+x3K12K/S9/c54dSj+Nh8wIi0BD+xX/uvVYwe17GufF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5P77EAAAA3QAAAA8AAAAAAAAAAAAAAAAAmAIAAGRycy9k&#10;b3ducmV2LnhtbFBLBQYAAAAABAAEAPUAAACJAwAAAAA=&#10;" fillcolor="gray" stroked="f" strokeweight="0"/>
                      <v:rect id="Rectangle 126" o:spid="_x0000_s1030" style="position:absolute;left:843;top:123;width:1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aJccA&#10;AADdAAAADwAAAGRycy9kb3ducmV2LnhtbESPT2vCQBTE7wW/w/IK3uqmQq1GV5FAxYO0+Afx+My+&#10;JqHZt2F3NdFP3y0UPA4z8xtmtuhMLa7kfGVZwesgAUGcW11xoeCw/3gZg/ABWWNtmRTcyMNi3nua&#10;Yapty1u67kIhIoR9igrKEJpUSp+XZNAPbEMcvW/rDIYoXSG1wzbCTS2HSTKSBiuOCyU2lJWU/+wu&#10;RsHX2Tf3e8hG7QrlJluvhp/udFSq/9wtpyACdeER/m+vtYK398kE/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1miX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17A2D70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cbc:EndpointID</w:t>
            </w:r>
          </w:p>
        </w:tc>
        <w:tc>
          <w:tcPr>
            <w:tcW w:w="4790" w:type="dxa"/>
            <w:tcBorders>
              <w:top w:val="nil"/>
              <w:left w:val="dotted" w:sz="6" w:space="0" w:color="C0C0C0"/>
              <w:bottom w:val="dotted" w:sz="6" w:space="0" w:color="C0C0C0"/>
              <w:right w:val="nil"/>
            </w:tcBorders>
            <w:shd w:val="clear" w:color="auto" w:fill="FFFFFF"/>
          </w:tcPr>
          <w:p w14:paraId="5D1FCD88"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81CB7C5"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cbc:EndpointIDType</w:t>
            </w:r>
          </w:p>
          <w:p w14:paraId="70C2C07A"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tir76-021</w:t>
            </w:r>
          </w:p>
        </w:tc>
        <w:tc>
          <w:tcPr>
            <w:tcW w:w="5953" w:type="dxa"/>
            <w:tcBorders>
              <w:top w:val="nil"/>
              <w:left w:val="dotted" w:sz="6" w:space="0" w:color="C0C0C0"/>
              <w:bottom w:val="dotted" w:sz="6" w:space="0" w:color="C0C0C0"/>
              <w:right w:val="nil"/>
            </w:tcBorders>
            <w:shd w:val="clear" w:color="auto" w:fill="FFFFFF"/>
          </w:tcPr>
          <w:p w14:paraId="7A5F0632"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Buyer party endpoint identifier</w:t>
            </w:r>
          </w:p>
          <w:p w14:paraId="2A7DB25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Identifies the end point of the routing service.</w:t>
            </w:r>
          </w:p>
          <w:p w14:paraId="3330598D"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EUGEN-T76-R001 - An endpoint identifier MUST have a</w:t>
            </w:r>
          </w:p>
          <w:p w14:paraId="60E83FC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scheme identifier attribute</w:t>
            </w:r>
          </w:p>
        </w:tc>
      </w:tr>
      <w:tr w:rsidR="00761392" w:rsidRPr="00AA22AD" w14:paraId="58C48785" w14:textId="77777777" w:rsidTr="00761392">
        <w:trPr>
          <w:cantSplit/>
          <w:trHeight w:hRule="exact" w:val="576"/>
        </w:trPr>
        <w:tc>
          <w:tcPr>
            <w:tcW w:w="1212" w:type="dxa"/>
            <w:gridSpan w:val="4"/>
            <w:tcBorders>
              <w:top w:val="nil"/>
              <w:left w:val="nil"/>
              <w:bottom w:val="dotted" w:sz="6" w:space="0" w:color="C0C0C0"/>
              <w:right w:val="nil"/>
            </w:tcBorders>
            <w:shd w:val="clear" w:color="auto" w:fill="FFFFFF"/>
          </w:tcPr>
          <w:p w14:paraId="0197772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799488" behindDoc="0" locked="1" layoutInCell="0" allowOverlap="1" wp14:anchorId="618AAFAB" wp14:editId="4C3D6D4D">
                      <wp:simplePos x="0" y="0"/>
                      <wp:positionH relativeFrom="column">
                        <wp:posOffset>0</wp:posOffset>
                      </wp:positionH>
                      <wp:positionV relativeFrom="paragraph">
                        <wp:posOffset>9525</wp:posOffset>
                      </wp:positionV>
                      <wp:extent cx="769620" cy="365760"/>
                      <wp:effectExtent l="0" t="0" r="0" b="0"/>
                      <wp:wrapNone/>
                      <wp:docPr id="5800"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65760"/>
                                <a:chOff x="0" y="15"/>
                                <a:chExt cx="1212" cy="576"/>
                              </a:xfrm>
                            </wpg:grpSpPr>
                            <wps:wsp>
                              <wps:cNvPr id="5801" name="Rectangle 128"/>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2" name="Rectangle 129"/>
                              <wps:cNvSpPr>
                                <a:spLocks noChangeArrowheads="1"/>
                              </wps:cNvSpPr>
                              <wps:spPr bwMode="auto">
                                <a:xfrm>
                                  <a:off x="600"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3" name="Rectangle 13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4" name="Rectangle 13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C4C429" id="Group 127" o:spid="_x0000_s1026" style="position:absolute;margin-left:0;margin-top:.75pt;width:60.6pt;height:28.8pt;z-index:252799488" coordorigin=",15" coordsize="121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" o:allowincell="f">
                      <v:rect id="Rectangle 128"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2X8sYA&#10;AADdAAAADwAAAGRycy9kb3ducmV2LnhtbESPQWvCQBSE70L/w/IK3nQTQZHoGkqg4qEotaX0+My+&#10;JqHZt2F3a6K/3i0IHoeZ+YZZ54NpxZmcbywrSKcJCOLS6oYrBZ8fr5MlCB+QNbaWScGFPOSbp9Ea&#10;M217fqfzMVQiQthnqKAOocuk9GVNBv3UdsTR+7HOYIjSVVI77CPctHKWJAtpsOG4UGNHRU3l7/HP&#10;KDicfHe9hmLRb1G+FbvtbO++v5QaPw8vKxCBhvAI39s7rWC+TFL4fxOfgN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2X8sYAAADdAAAADwAAAAAAAAAAAAAAAACYAgAAZHJz&#10;L2Rvd25yZXYueG1sUEsFBgAAAAAEAAQA9QAAAIsDAAAAAA==&#10;" fillcolor="gray" stroked="f" strokeweight="0"/>
                      <v:rect id="Rectangle 129" o:spid="_x0000_s1028" style="position:absolute;left:600;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JhcUA&#10;AADdAAAADwAAAGRycy9kb3ducmV2LnhtbESPQWvCQBSE74X+h+UJ3nRjQJHoKhKoeCiWaiken9ln&#10;Esy+DbtbE/313YLQ4zAz3zDLdW8acSPna8sKJuMEBHFhdc2lgq/j22gOwgdkjY1lUnAnD+vV68sS&#10;M207/qTbIZQiQthnqKAKoc2k9EVFBv3YtsTRu1hnMETpSqkddhFuGpkmyUwarDkuVNhSXlFxPfwY&#10;BR9n3z4eIZ91W5Tv+W6b7t3pW6nhoN8sQATqw3/42d5pBdN5ks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wmFxQAAAN0AAAAPAAAAAAAAAAAAAAAAAJgCAABkcnMv&#10;ZG93bnJldi54bWxQSwUGAAAAAAQABAD1AAAAigMAAAAA&#10;" fillcolor="gray" stroked="f" strokeweight="0"/>
                      <v:rect id="Rectangle 130"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sHsYA&#10;AADdAAAADwAAAGRycy9kb3ducmV2LnhtbESPQWvCQBSE74L/YXmCN92YokjqGkpA8SAttSI9vmZf&#10;k9Ds27C7Nam/3i0Uehxm5htmkw+mFVdyvrGsYDFPQBCXVjdcKTi/7WZrED4ga2wtk4If8pBvx6MN&#10;Ztr2/ErXU6hEhLDPUEEdQpdJ6cuaDPq57Yij92mdwRClq6R22Ee4aWWaJCtpsOG4UGNHRU3l1+nb&#10;KHj58N3tFopVv0d5LA779Nm9X5SaToanRxCBhvAf/msftILlOnmA3zfxCcjt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OsHsYAAADdAAAADwAAAAAAAAAAAAAAAACYAgAAZHJz&#10;L2Rvd25yZXYueG1sUEsFBgAAAAAEAAQA9QAAAIsDAAAAAA==&#10;" fillcolor="gray" stroked="f" strokeweight="0"/>
                      <v:rect id="Rectangle 131"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0asYA&#10;AADdAAAADwAAAGRycy9kb3ducmV2LnhtbESPQWvCQBSE74L/YXmCN90YqkjqGkpA8SAttSI9vmZf&#10;k9Ds27C7Nam/3i0Uehxm5htmkw+mFVdyvrGsYDFPQBCXVjdcKTi/7WZrED4ga2wtk4If8pBvx6MN&#10;Ztr2/ErXU6hEhLDPUEEdQpdJ6cuaDPq57Yij92mdwRClq6R22Ee4aWWaJCtpsOG4UGNHRU3l1+nb&#10;KHj58N3tFopVv0d5LA779Nm9X5SaToanRxCBhvAf/msftILlOnmA3zfxCcjt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o0as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AC34FE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21DD8CB1"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B6B289F"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69023470"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OP-T76-004 - An Endpoint identifier scheme MUST be from</w:t>
            </w:r>
          </w:p>
          <w:p w14:paraId="14A29896"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the code list PEPPOL:PartyIdentifier</w:t>
            </w:r>
          </w:p>
          <w:p w14:paraId="3CC47B8C"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Code List ID:</w:t>
            </w:r>
            <w:r w:rsidRPr="00AA22AD">
              <w:rPr>
                <w:rFonts w:ascii="Arial" w:hAnsi="Arial" w:cs="Arial"/>
                <w:sz w:val="16"/>
                <w:szCs w:val="16"/>
                <w:lang w:eastAsia="nb-NO"/>
              </w:rPr>
              <w:tab/>
            </w:r>
            <w:r w:rsidRPr="00AA22AD">
              <w:rPr>
                <w:rFonts w:ascii="Arial" w:hAnsi="Arial" w:cs="Arial"/>
                <w:i/>
                <w:iCs/>
                <w:color w:val="000000"/>
                <w:sz w:val="16"/>
                <w:szCs w:val="16"/>
                <w:lang w:eastAsia="nb-NO"/>
              </w:rPr>
              <w:t>PEPPOL:PartyIdentifier</w:t>
            </w:r>
          </w:p>
        </w:tc>
      </w:tr>
      <w:tr w:rsidR="00761392" w:rsidRPr="00AA22AD" w14:paraId="17269C9B"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068FD51B"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01536" behindDoc="0" locked="1" layoutInCell="0" allowOverlap="1" wp14:anchorId="39B6654E" wp14:editId="6B96F5FE">
                      <wp:simplePos x="0" y="0"/>
                      <wp:positionH relativeFrom="column">
                        <wp:posOffset>0</wp:posOffset>
                      </wp:positionH>
                      <wp:positionV relativeFrom="paragraph">
                        <wp:posOffset>9525</wp:posOffset>
                      </wp:positionV>
                      <wp:extent cx="615950" cy="253365"/>
                      <wp:effectExtent l="0" t="0" r="0" b="0"/>
                      <wp:wrapNone/>
                      <wp:docPr id="5805"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806" name="Rectangle 133"/>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7" name="Rectangle 134"/>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8" name="Rectangle 13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9" name="Rectangle 136"/>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74002B6" id="Group 132" o:spid="_x0000_s1026" style="position:absolute;margin-left:0;margin-top:.75pt;width:48.5pt;height:19.95pt;z-index:25280153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" o:allowincell="f">
                      <v:rect id="Rectangle 133"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PhsUA&#10;AADdAAAADwAAAGRycy9kb3ducmV2LnhtbESPQWvCQBSE7wX/w/IEb3WjYJDoKhJQPJSWqojHZ/aZ&#10;BLNvw+7WpP76bqHQ4zAz3zDLdW8a8SDna8sKJuMEBHFhdc2lgtNx+zoH4QOyxsYyKfgmD+vV4GWJ&#10;mbYdf9LjEEoRIewzVFCF0GZS+qIig35sW+Lo3awzGKJ0pdQOuwg3jZwmSSoN1hwXKmwpr6i4H76M&#10;go+rb5/PkKfdDuVbvt9N393lrNRo2G8WIAL14T/8195rBbN5ksL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A+GxQAAAN0AAAAPAAAAAAAAAAAAAAAAAJgCAABkcnMv&#10;ZG93bnJldi54bWxQSwUGAAAAAAQABAD1AAAAigMAAAAA&#10;" fillcolor="gray" stroked="f" strokeweight="0"/>
                      <v:rect id="Rectangle 134"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qHcYA&#10;AADdAAAADwAAAGRycy9kb3ducmV2LnhtbESPQWvCQBSE7wX/w/IEb3WjUJXoKiWgeJAWrYjHZ/aZ&#10;hGbfht2tSf31XUHocZiZb5jFqjO1uJHzlWUFo2ECgji3uuJCwfFr/ToD4QOyxtoyKfglD6tl72WB&#10;qbYt7+l2CIWIEPYpKihDaFIpfV6SQT+0DXH0rtYZDFG6QmqHbYSbWo6TZCINVhwXSmwoKyn/PvwY&#10;BZ8X39zvIZu0G5S7bLsZf7jzSalBv3ufgwjUhf/ws73VCt5myRQe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iqHcYAAADdAAAADwAAAAAAAAAAAAAAAACYAgAAZHJz&#10;L2Rvd25yZXYueG1sUEsFBgAAAAAEAAQA9QAAAIsDAAAAAA==&#10;" fillcolor="gray" stroked="f" strokeweight="0"/>
                      <v:rect id="Rectangle 135"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b8QA&#10;AADdAAAADwAAAGRycy9kb3ducmV2LnhtbERPz2vCMBS+D/Y/hDfYbaYKK1KNIgWlh7ExN8Tjs3lr&#10;y5qXksS261+/HASPH9/v9XY0rejJ+caygvksAUFcWt1wpeD7a/+yBOEDssbWMin4Iw/bzePDGjNt&#10;B/6k/hgqEUPYZ6igDqHLpPRlTQb9zHbEkfuxzmCI0FVSOxxiuGnlIklSabDh2FBjR3lN5e/xahR8&#10;XHw3TSFPhwPKt7w4LN7d+aTU89O4W4EINIa7+OYutILXZRLnxjfxCc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Pm/EAAAA3QAAAA8AAAAAAAAAAAAAAAAAmAIAAGRycy9k&#10;b3ducmV2LnhtbFBLBQYAAAAABAAEAPUAAACJAwAAAAA=&#10;" fillcolor="gray" stroked="f" strokeweight="0"/>
                      <v:rect id="Rectangle 136"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b9MYA&#10;AADdAAAADwAAAGRycy9kb3ducmV2LnhtbESPQWvCQBSE70L/w/IK3nTTgKKpq5RAgwep1Erp8TX7&#10;TILZt2F3a6K/visUehxm5htmtRlMKy7kfGNZwdM0AUFcWt1wpeD48TpZgPABWWNrmRRcycNm/TBa&#10;YaZtz+90OYRKRAj7DBXUIXSZlL6syaCf2o44eifrDIYoXSW1wz7CTSvTJJlLgw3HhRo7ymsqz4cf&#10;o2D/7bvbLeTzvkC5y7dF+ua+PpUaPw4vzyACDeE//NfeagWzRbKE+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ub9M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6EF33D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cac:PartyIdentification</w:t>
            </w:r>
          </w:p>
        </w:tc>
        <w:tc>
          <w:tcPr>
            <w:tcW w:w="4790" w:type="dxa"/>
            <w:tcBorders>
              <w:top w:val="nil"/>
              <w:left w:val="dotted" w:sz="6" w:space="0" w:color="C0C0C0"/>
              <w:bottom w:val="dotted" w:sz="6" w:space="0" w:color="C0C0C0"/>
              <w:right w:val="nil"/>
            </w:tcBorders>
            <w:shd w:val="clear" w:color="auto" w:fill="FFFFFF"/>
          </w:tcPr>
          <w:p w14:paraId="31A4A070"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Occorrenza</w:t>
            </w:r>
            <w:r w:rsidRPr="00AA22AD">
              <w:rPr>
                <w:rFonts w:ascii="Arial" w:hAnsi="Arial" w:cs="Arial"/>
                <w:sz w:val="16"/>
                <w:szCs w:val="16"/>
                <w:lang w:eastAsia="nb-NO"/>
              </w:rPr>
              <w:tab/>
            </w:r>
            <w:r w:rsidRPr="00AA22AD">
              <w:rPr>
                <w:rFonts w:ascii="Arial" w:hAnsi="Arial" w:cs="Arial"/>
                <w:color w:val="000000"/>
                <w:sz w:val="16"/>
                <w:szCs w:val="16"/>
                <w:lang w:eastAsia="nb-NO"/>
              </w:rPr>
              <w:t>0</w:t>
            </w:r>
            <w:r w:rsidRPr="00AA22AD">
              <w:rPr>
                <w:rFonts w:ascii="Arial" w:hAnsi="Arial" w:cs="Arial"/>
                <w:sz w:val="16"/>
                <w:szCs w:val="16"/>
                <w:lang w:eastAsia="nb-NO"/>
              </w:rPr>
              <w:tab/>
            </w:r>
            <w:r w:rsidRPr="00AA22AD">
              <w:rPr>
                <w:rFonts w:ascii="Arial" w:hAnsi="Arial" w:cs="Arial"/>
                <w:b/>
                <w:bCs/>
                <w:color w:val="000000"/>
                <w:sz w:val="16"/>
                <w:szCs w:val="16"/>
                <w:lang w:eastAsia="nb-NO"/>
              </w:rPr>
              <w:t>..</w:t>
            </w:r>
            <w:r w:rsidRPr="00AA22AD">
              <w:rPr>
                <w:rFonts w:ascii="Arial" w:hAnsi="Arial" w:cs="Arial"/>
                <w:sz w:val="16"/>
                <w:szCs w:val="16"/>
                <w:lang w:eastAsia="nb-NO"/>
              </w:rPr>
              <w:tab/>
            </w:r>
            <w:r w:rsidRPr="00AA22AD">
              <w:rPr>
                <w:rFonts w:ascii="Arial" w:hAnsi="Arial" w:cs="Arial"/>
                <w:color w:val="000000"/>
                <w:sz w:val="16"/>
                <w:szCs w:val="16"/>
                <w:lang w:eastAsia="nb-NO"/>
              </w:rPr>
              <w:t>unbounded</w:t>
            </w:r>
          </w:p>
          <w:p w14:paraId="13ABC0A8"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Tipo</w:t>
            </w:r>
            <w:r>
              <w:rPr>
                <w:rFonts w:ascii="Arial" w:hAnsi="Arial" w:cs="Arial"/>
                <w:b/>
                <w:bCs/>
                <w:color w:val="000000"/>
                <w:sz w:val="16"/>
                <w:szCs w:val="16"/>
                <w:lang w:eastAsia="nb-NO"/>
              </w:rPr>
              <w:tab/>
            </w:r>
            <w:r w:rsidRPr="00AA22AD">
              <w:rPr>
                <w:rFonts w:ascii="Arial" w:hAnsi="Arial" w:cs="Arial"/>
                <w:color w:val="000000"/>
                <w:sz w:val="16"/>
                <w:szCs w:val="16"/>
                <w:lang w:eastAsia="nb-NO"/>
              </w:rPr>
              <w:t>cac:PartyIdentificationType</w:t>
            </w:r>
          </w:p>
        </w:tc>
        <w:tc>
          <w:tcPr>
            <w:tcW w:w="5953" w:type="dxa"/>
            <w:tcBorders>
              <w:top w:val="nil"/>
              <w:left w:val="dotted" w:sz="6" w:space="0" w:color="C0C0C0"/>
              <w:bottom w:val="dotted" w:sz="6" w:space="0" w:color="C0C0C0"/>
              <w:right w:val="nil"/>
            </w:tcBorders>
            <w:shd w:val="clear" w:color="auto" w:fill="FFFFFF"/>
          </w:tcPr>
          <w:p w14:paraId="3F0AA9F3"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425ED2B4" w14:textId="77777777" w:rsidTr="00761392">
        <w:trPr>
          <w:cantSplit/>
          <w:trHeight w:hRule="exact" w:val="975"/>
        </w:trPr>
        <w:tc>
          <w:tcPr>
            <w:tcW w:w="1212" w:type="dxa"/>
            <w:gridSpan w:val="4"/>
            <w:tcBorders>
              <w:top w:val="nil"/>
              <w:left w:val="nil"/>
              <w:bottom w:val="dotted" w:sz="6" w:space="0" w:color="C0C0C0"/>
              <w:right w:val="nil"/>
            </w:tcBorders>
            <w:shd w:val="clear" w:color="auto" w:fill="FFFFFF"/>
          </w:tcPr>
          <w:p w14:paraId="3F52AB2B"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03584" behindDoc="0" locked="1" layoutInCell="0" allowOverlap="1" wp14:anchorId="6854A0A4" wp14:editId="1967F501">
                      <wp:simplePos x="0" y="0"/>
                      <wp:positionH relativeFrom="column">
                        <wp:posOffset>0</wp:posOffset>
                      </wp:positionH>
                      <wp:positionV relativeFrom="paragraph">
                        <wp:posOffset>9525</wp:posOffset>
                      </wp:positionV>
                      <wp:extent cx="769620" cy="619125"/>
                      <wp:effectExtent l="0" t="0" r="0" b="0"/>
                      <wp:wrapNone/>
                      <wp:docPr id="5810"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9125"/>
                                <a:chOff x="0" y="15"/>
                                <a:chExt cx="1212" cy="975"/>
                              </a:xfrm>
                            </wpg:grpSpPr>
                            <wps:wsp>
                              <wps:cNvPr id="5811" name="Rectangle 138"/>
                              <wps:cNvSpPr>
                                <a:spLocks noChangeArrowheads="1"/>
                              </wps:cNvSpPr>
                              <wps:spPr bwMode="auto">
                                <a:xfrm>
                                  <a:off x="114"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2" name="Rectangle 139"/>
                              <wps:cNvSpPr>
                                <a:spLocks noChangeArrowheads="1"/>
                              </wps:cNvSpPr>
                              <wps:spPr bwMode="auto">
                                <a:xfrm>
                                  <a:off x="600"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3" name="Rectangle 14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4" name="Rectangle 14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5" name="Rectangle 142"/>
                              <wps:cNvSpPr>
                                <a:spLocks noChangeArrowheads="1"/>
                              </wps:cNvSpPr>
                              <wps:spPr bwMode="auto">
                                <a:xfrm>
                                  <a:off x="1086" y="123"/>
                                  <a:ext cx="15" cy="86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7B17C19" id="Group 137" o:spid="_x0000_s1026" style="position:absolute;margin-left:0;margin-top:.75pt;width:60.6pt;height:48.75pt;z-index:252803584" coordorigin=",15" coordsize="12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" o:allowincell="f">
                      <v:rect id="Rectangle 138" o:spid="_x0000_s1027" style="position:absolute;left:114;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BL8YA&#10;AADdAAAADwAAAGRycy9kb3ducmV2LnhtbESPQWvCQBSE70L/w/KE3uomQkWiq0ig4kEqVRGPz+xr&#10;Epp9G3ZXk/rr3ULB4zAz3zDzZW8acSPna8sK0lECgriwuuZSwfHw8TYF4QOyxsYyKfglD8vFy2CO&#10;mbYdf9FtH0oRIewzVFCF0GZS+qIig35kW+LofVtnMETpSqkddhFuGjlOkok0WHNcqLClvKLiZ381&#10;CnYX397vIZ90a5TbfLMef7rzSanXYb+agQjUh2f4v73RCt6naQp/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BL8YAAADdAAAADwAAAAAAAAAAAAAAAACYAgAAZHJz&#10;L2Rvd25yZXYueG1sUEsFBgAAAAAEAAQA9QAAAIsDAAAAAA==&#10;" fillcolor="gray" stroked="f" strokeweight="0"/>
                      <v:rect id="Rectangle 139" o:spid="_x0000_s1028" style="position:absolute;left:600;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fWMYA&#10;AADdAAAADwAAAGRycy9kb3ducmV2LnhtbESPQWvCQBSE74L/YXmF3urGQEWiq5SA4kEqVRGPz+xr&#10;Epp9G3ZXk/rr3ULB4zAz3zDzZW8acSPna8sKxqMEBHFhdc2lguNh9TYF4QOyxsYyKfglD8vFcDDH&#10;TNuOv+i2D6WIEPYZKqhCaDMpfVGRQT+yLXH0vq0zGKJ0pdQOuwg3jUyTZCIN1hwXKmwpr6j42V+N&#10;gt3Ft/d7yCfdGuU236zTT3c+KfX60n/MQATqwzP8395oBe/TcQp/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afWMYAAADdAAAADwAAAAAAAAAAAAAAAACYAgAAZHJz&#10;L2Rvd25yZXYueG1sUEsFBgAAAAAEAAQA9QAAAIsDAAAAAA==&#10;" fillcolor="gray" stroked="f" strokeweight="0"/>
                      <v:rect id="Rectangle 140"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6w8YA&#10;AADdAAAADwAAAGRycy9kb3ducmV2LnhtbESPQWvCQBSE70L/w/IEb7rRokh0FQlUPEiltpQen9ln&#10;Esy+Dbtbk/rrXaHgcZiZb5jlujO1uJLzlWUF41ECgji3uuJCwdfn23AOwgdkjbVlUvBHHtarl94S&#10;U21b/qDrMRQiQtinqKAMoUml9HlJBv3INsTRO1tnMETpCqkdthFuajlJkpk0WHFcKLGhrKT8cvw1&#10;Cg4n39xuIZu1W5T7bLedvLufb6UG/W6zABGoC8/wf3unFUzn41d4vI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o6w8YAAADdAAAADwAAAAAAAAAAAAAAAACYAgAAZHJz&#10;L2Rvd25yZXYueG1sUEsFBgAAAAAEAAQA9QAAAIsDAAAAAA==&#10;" fillcolor="gray" stroked="f" strokeweight="0"/>
                      <v:rect id="Rectangle 141"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it8YA&#10;AADdAAAADwAAAGRycy9kb3ducmV2LnhtbESPQWvCQBSE70L/w/IEb7pRqkh0FQlUPEiltpQen9ln&#10;Esy+Dbtbk/rrXaHgcZiZb5jlujO1uJLzlWUF41ECgji3uuJCwdfn23AOwgdkjbVlUvBHHtarl94S&#10;U21b/qDrMRQiQtinqKAMoUml9HlJBv3INsTRO1tnMETpCqkdthFuajlJkpk0WHFcKLGhrKT8cvw1&#10;Cg4n39xuIZu1W5T7bLedvLufb6UG/W6zABGoC8/wf3unFUzn41d4vI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Oit8YAAADdAAAADwAAAAAAAAAAAAAAAACYAgAAZHJz&#10;L2Rvd25yZXYueG1sUEsFBgAAAAAEAAQA9QAAAIsDAAAAAA==&#10;" fillcolor="gray" stroked="f" strokeweight="0"/>
                      <v:rect id="Rectangle 142" o:spid="_x0000_s1031" style="position:absolute;left:1086;top:123;width:15;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8HLMUA&#10;AADdAAAADwAAAGRycy9kb3ducmV2LnhtbESPQWvCQBSE74X+h+UVvOlGQZHoKhKoeBBLVcTjM/tM&#10;gtm3YXdror++WxB6HGbmG2a+7Ewt7uR8ZVnBcJCAIM6trrhQcDx89qcgfEDWWFsmBQ/ysFy8v80x&#10;1bblb7rvQyEihH2KCsoQmlRKn5dk0A9sQxy9q3UGQ5SukNphG+GmlqMkmUiDFceFEhvKSspv+x+j&#10;4Ovim+czZJN2jXKbbdajnTuflOp9dKsZiEBd+A+/2hutYDwdjuH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3wcsxQAAAN0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617D67B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22FFA754"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4C2F391"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0606E868"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tir76-022</w:t>
            </w:r>
          </w:p>
        </w:tc>
        <w:tc>
          <w:tcPr>
            <w:tcW w:w="5953" w:type="dxa"/>
            <w:tcBorders>
              <w:top w:val="nil"/>
              <w:left w:val="dotted" w:sz="6" w:space="0" w:color="C0C0C0"/>
              <w:bottom w:val="dotted" w:sz="6" w:space="0" w:color="C0C0C0"/>
              <w:right w:val="nil"/>
            </w:tcBorders>
            <w:shd w:val="clear" w:color="auto" w:fill="FFFFFF"/>
          </w:tcPr>
          <w:p w14:paraId="520E9261"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Buyer party identification</w:t>
            </w:r>
          </w:p>
          <w:p w14:paraId="141280B6"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An identification for the buyer party.</w:t>
            </w:r>
          </w:p>
          <w:p w14:paraId="24E0880E"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BII2-T76-R021 - An order response MUST have the buyer</w:t>
            </w:r>
          </w:p>
          <w:p w14:paraId="54D054EE"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party name or buyer party identifier.  EUGEN-T76-R002 - A</w:t>
            </w:r>
          </w:p>
          <w:p w14:paraId="5757121D"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color w:val="000000"/>
                <w:sz w:val="16"/>
                <w:szCs w:val="16"/>
                <w:lang w:eastAsia="nb-NO"/>
              </w:rPr>
              <w:t>party identifier MUST have a scheme identifier attribute.</w:t>
            </w:r>
          </w:p>
        </w:tc>
      </w:tr>
      <w:tr w:rsidR="00761392" w:rsidRPr="00AA22AD" w14:paraId="1413BC8E" w14:textId="77777777" w:rsidTr="00761392">
        <w:trPr>
          <w:cantSplit/>
          <w:trHeight w:hRule="exact" w:val="576"/>
        </w:trPr>
        <w:tc>
          <w:tcPr>
            <w:tcW w:w="1454" w:type="dxa"/>
            <w:gridSpan w:val="5"/>
            <w:tcBorders>
              <w:top w:val="nil"/>
              <w:left w:val="nil"/>
              <w:bottom w:val="dotted" w:sz="6" w:space="0" w:color="C0C0C0"/>
              <w:right w:val="nil"/>
            </w:tcBorders>
            <w:shd w:val="clear" w:color="auto" w:fill="FFFFFF"/>
          </w:tcPr>
          <w:p w14:paraId="4AC61A02"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05632" behindDoc="0" locked="1" layoutInCell="0" allowOverlap="1" wp14:anchorId="4FBC16C2" wp14:editId="442EF836">
                      <wp:simplePos x="0" y="0"/>
                      <wp:positionH relativeFrom="column">
                        <wp:posOffset>0</wp:posOffset>
                      </wp:positionH>
                      <wp:positionV relativeFrom="paragraph">
                        <wp:posOffset>9525</wp:posOffset>
                      </wp:positionV>
                      <wp:extent cx="923290" cy="365760"/>
                      <wp:effectExtent l="0" t="0" r="0" b="0"/>
                      <wp:wrapNone/>
                      <wp:docPr id="581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65760"/>
                                <a:chOff x="0" y="15"/>
                                <a:chExt cx="1454" cy="576"/>
                              </a:xfrm>
                            </wpg:grpSpPr>
                            <wps:wsp>
                              <wps:cNvPr id="5817" name="Rectangle 144"/>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8" name="Rectangle 145"/>
                              <wps:cNvSpPr>
                                <a:spLocks noChangeArrowheads="1"/>
                              </wps:cNvSpPr>
                              <wps:spPr bwMode="auto">
                                <a:xfrm>
                                  <a:off x="600"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9" name="Rectangle 14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20" name="Rectangle 14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94E907" id="Group 143" o:spid="_x0000_s1026" style="position:absolute;margin-left:0;margin-top:.75pt;width:72.7pt;height:28.8pt;z-index:252805632" coordorigin=",15" coordsize="145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" o:allowincell="f">
                      <v:rect id="Rectangle 144"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8wMYA&#10;AADdAAAADwAAAGRycy9kb3ducmV2LnhtbESPQWvCQBSE74X+h+UJ3upGoSrRVSRQ8SAVbSk9PrPP&#10;JJh9G3a3JvXXu4LgcZiZb5j5sjO1uJDzlWUFw0ECgji3uuJCwffXx9sUhA/IGmvLpOCfPCwXry9z&#10;TLVteU+XQyhEhLBPUUEZQpNK6fOSDPqBbYijd7LOYIjSFVI7bCPc1HKUJGNpsOK4UGJDWUn5+fBn&#10;FOyOvrleQzZu1yi32WY9+nS/P0r1e91qBiJQF57hR3ujFbxPhxO4v4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E8wMYAAADdAAAADwAAAAAAAAAAAAAAAACYAgAAZHJz&#10;L2Rvd25yZXYueG1sUEsFBgAAAAAEAAQA9QAAAIsDAAAAAA==&#10;" fillcolor="gray" stroked="f" strokeweight="0"/>
                      <v:rect id="Rectangle 145" o:spid="_x0000_s1028" style="position:absolute;left:600;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6ossIA&#10;AADdAAAADwAAAGRycy9kb3ducmV2LnhtbERPTYvCMBC9C/sfwix401RhRapRpKB4WJTVZfE4NmNb&#10;bCYlibb66zcHwePjfc+XnanFnZyvLCsYDRMQxLnVFRcKfo/rwRSED8gaa8uk4EEelouP3hxTbVv+&#10;ofshFCKGsE9RQRlCk0rp85IM+qFtiCN3sc5giNAVUjtsY7ip5ThJJtJgxbGhxIaykvLr4WYU7M++&#10;eT5DNmk3KL+z7Wa8c6c/pfqf3WoGIlAX3uKXe6sVfE1HcW58E5+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3qiywgAAAN0AAAAPAAAAAAAAAAAAAAAAAJgCAABkcnMvZG93&#10;bnJldi54bWxQSwUGAAAAAAQABAD1AAAAhwMAAAAA&#10;" fillcolor="gray" stroked="f" strokeweight="0"/>
                      <v:rect id="Rectangle 146"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INKcYA&#10;AADdAAAADwAAAGRycy9kb3ducmV2LnhtbESPQWvCQBSE74L/YXlCb7pRqGh0lRJQPJRKtRSPz+wz&#10;Cc2+DburSf31XaHgcZiZb5jlujO1uJHzlWUF41ECgji3uuJCwddxM5yB8AFZY22ZFPySh/Wq31ti&#10;qm3Ln3Q7hEJECPsUFZQhNKmUPi/JoB/Zhjh6F+sMhihdIbXDNsJNLSdJMpUGK44LJTaUlZT/HK5G&#10;wf7sm/s9ZNN2i/I9220nH+70rdTLoHtbgAjUhWf4v73TCl5n4zk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INKcYAAADdAAAADwAAAAAAAAAAAAAAAACYAgAAZHJz&#10;L2Rvd25yZXYueG1sUEsFBgAAAAAEAAQA9QAAAIsDAAAAAA==&#10;" fillcolor="gray" stroked="f" strokeweight="0"/>
                      <v:rect id="Rectangle 147"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uCcQA&#10;AADdAAAADwAAAGRycy9kb3ducmV2LnhtbERPz2vCMBS+C/sfwhvsZlMLinTGIoUVD7KhG2PHt+at&#10;LWteSpLZzr/eHASPH9/vTTGZXpzJ+c6ygkWSgiCure64UfDx/jJfg/ABWWNvmRT8k4di+zDbYK7t&#10;yEc6n0IjYgj7HBW0IQy5lL5uyaBP7EAcuR/rDIYIXSO1wzGGm15mabqSBjuODS0OVLZU/57+jIK3&#10;bz9cLqFcjRXKQ7mvslf39anU0+O0ewYRaAp38c291wqW6yzuj2/iE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EbgnEAAAA3QAAAA8AAAAAAAAAAAAAAAAAmAIAAGRycy9k&#10;b3ducmV2LnhtbFBLBQYAAAAABAAEAPUAAACJ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2CE097A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3F2745E6"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60B16D08"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11B0BC01"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OP-T76-005 - A Party identifier scheme MUST be from the</w:t>
            </w:r>
          </w:p>
          <w:p w14:paraId="44291BA6"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code list PEPPOL:PartyIdentifier</w:t>
            </w:r>
          </w:p>
          <w:p w14:paraId="78168C5D"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Code List ID:</w:t>
            </w:r>
            <w:r w:rsidRPr="00AA22AD">
              <w:rPr>
                <w:rFonts w:ascii="Arial" w:hAnsi="Arial" w:cs="Arial"/>
                <w:sz w:val="16"/>
                <w:szCs w:val="16"/>
                <w:lang w:eastAsia="nb-NO"/>
              </w:rPr>
              <w:tab/>
            </w:r>
            <w:r w:rsidRPr="00AA22AD">
              <w:rPr>
                <w:rFonts w:ascii="Arial" w:hAnsi="Arial" w:cs="Arial"/>
                <w:i/>
                <w:iCs/>
                <w:color w:val="000000"/>
                <w:sz w:val="16"/>
                <w:szCs w:val="16"/>
                <w:lang w:eastAsia="nb-NO"/>
              </w:rPr>
              <w:t>PEPPOL:PartyIdentifier</w:t>
            </w:r>
          </w:p>
        </w:tc>
      </w:tr>
      <w:tr w:rsidR="00761392" w:rsidRPr="00AA22AD" w14:paraId="0BA9E6C9"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5435554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07680" behindDoc="0" locked="1" layoutInCell="0" allowOverlap="1" wp14:anchorId="1626D5FE" wp14:editId="58F50915">
                      <wp:simplePos x="0" y="0"/>
                      <wp:positionH relativeFrom="column">
                        <wp:posOffset>0</wp:posOffset>
                      </wp:positionH>
                      <wp:positionV relativeFrom="paragraph">
                        <wp:posOffset>9525</wp:posOffset>
                      </wp:positionV>
                      <wp:extent cx="615950" cy="253365"/>
                      <wp:effectExtent l="0" t="0" r="0" b="0"/>
                      <wp:wrapNone/>
                      <wp:docPr id="5821"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822" name="Rectangle 149"/>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23" name="Rectangle 150"/>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24" name="Rectangle 151"/>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25" name="Rectangle 152"/>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9E4F2DB" id="Group 148" o:spid="_x0000_s1026" style="position:absolute;margin-left:0;margin-top:.75pt;width:48.5pt;height:19.95pt;z-index:252807680"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" o:allowincell="f">
                      <v:rect id="Rectangle 149"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V5cUA&#10;AADdAAAADwAAAGRycy9kb3ducmV2LnhtbESPQWvCQBSE74X+h+UJ3nRjQJHoKhKoeCiWaiken9ln&#10;Esy+DbtbE/313YLQ4zAz3zDLdW8acSPna8sKJuMEBHFhdc2lgq/j22gOwgdkjY1lUnAnD+vV68sS&#10;M207/qTbIZQiQthnqKAKoc2k9EVFBv3YtsTRu1hnMETpSqkddhFuGpkmyUwarDkuVNhSXlFxPfwY&#10;BR9n3z4eIZ91W5Tv+W6b7t3pW6nhoN8sQATqw3/42d5pBdN5ms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lXlxQAAAN0AAAAPAAAAAAAAAAAAAAAAAJgCAABkcnMv&#10;ZG93bnJldi54bWxQSwUGAAAAAAQABAD1AAAAigMAAAAA&#10;" fillcolor="gray" stroked="f" strokeweight="0"/>
                      <v:rect id="Rectangle 150"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wfsYA&#10;AADdAAAADwAAAGRycy9kb3ducmV2LnhtbESPQWvCQBSE70L/w/IK3nTTFEWiq5RAxYMotSIeX7Ov&#10;SWj2bdjdmuivd4VCj8PMfMMsVr1pxIWcry0reBknIIgLq2suFRw/30czED4ga2wsk4IreVgtnwYL&#10;zLTt+IMuh1CKCGGfoYIqhDaT0hcVGfRj2xJH79s6gyFKV0rtsItw08g0SabSYM1xocKW8oqKn8Ov&#10;UbD/8u3tFvJpt0a5zTfrdOfOJ6WGz/3bHESgPvyH/9obrWAyS1/h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bwfsYAAADdAAAADwAAAAAAAAAAAAAAAACYAgAAZHJz&#10;L2Rvd25yZXYueG1sUEsFBgAAAAAEAAQA9QAAAIsDAAAAAA==&#10;" fillcolor="gray" stroked="f" strokeweight="0"/>
                      <v:rect id="Rectangle 151"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CsYA&#10;AADdAAAADwAAAGRycy9kb3ducmV2LnhtbESPQWvCQBSE70L/w/IK3nTTUEWiq5RAxYMotSIeX7Ov&#10;SWj2bdjdmuivd4VCj8PMfMMsVr1pxIWcry0reBknIIgLq2suFRw/30czED4ga2wsk4IreVgtnwYL&#10;zLTt+IMuh1CKCGGfoYIqhDaT0hcVGfRj2xJH79s6gyFKV0rtsItw08g0SabSYM1xocKW8oqKn8Ov&#10;UbD/8u3tFvJpt0a5zTfrdOfOJ6WGz/3bHESgPvyH/9obrWAyS1/h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CsYAAADdAAAADwAAAAAAAAAAAAAAAACYAgAAZHJz&#10;L2Rvd25yZXYueG1sUEsFBgAAAAAEAAQA9QAAAIsDAAAAAA==&#10;" fillcolor="gray" stroked="f" strokeweight="0"/>
                      <v:rect id="Rectangle 152"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NkcYA&#10;AADdAAAADwAAAGRycy9kb3ducmV2LnhtbESPQWvCQBSE7wX/w/KE3urGgCLRVSSgeCiW2iIen9ln&#10;Esy+Dburif76bqHQ4zAz3zCLVW8acSfna8sKxqMEBHFhdc2lgu+vzdsMhA/IGhvLpOBBHlbLwcsC&#10;M207/qT7IZQiQthnqKAKoc2k9EVFBv3ItsTRu1hnMETpSqkddhFuGpkmyVQarDkuVNhSXlFxPdyM&#10;go+zb5/PkE+7Lcr3fLdN9+50VOp12K/nIAL14T/8195pBZNZOoH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PNkc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1D1629E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cac:PartyName</w:t>
            </w:r>
          </w:p>
        </w:tc>
        <w:tc>
          <w:tcPr>
            <w:tcW w:w="4790" w:type="dxa"/>
            <w:tcBorders>
              <w:top w:val="nil"/>
              <w:left w:val="dotted" w:sz="6" w:space="0" w:color="C0C0C0"/>
              <w:bottom w:val="dotted" w:sz="6" w:space="0" w:color="C0C0C0"/>
              <w:right w:val="nil"/>
            </w:tcBorders>
            <w:shd w:val="clear" w:color="auto" w:fill="FFFFFF"/>
          </w:tcPr>
          <w:p w14:paraId="7652BFA9"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5F8FA570"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cac:PartyNameType</w:t>
            </w:r>
          </w:p>
        </w:tc>
        <w:tc>
          <w:tcPr>
            <w:tcW w:w="5953" w:type="dxa"/>
            <w:tcBorders>
              <w:top w:val="nil"/>
              <w:left w:val="dotted" w:sz="6" w:space="0" w:color="C0C0C0"/>
              <w:bottom w:val="dotted" w:sz="6" w:space="0" w:color="C0C0C0"/>
              <w:right w:val="nil"/>
            </w:tcBorders>
            <w:shd w:val="clear" w:color="auto" w:fill="FFFFFF"/>
          </w:tcPr>
          <w:p w14:paraId="24CA9B0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FF31A92" w14:textId="77777777" w:rsidTr="00761392">
        <w:trPr>
          <w:cantSplit/>
          <w:trHeight w:hRule="exact" w:val="975"/>
        </w:trPr>
        <w:tc>
          <w:tcPr>
            <w:tcW w:w="1212" w:type="dxa"/>
            <w:gridSpan w:val="4"/>
            <w:tcBorders>
              <w:top w:val="nil"/>
              <w:left w:val="nil"/>
              <w:bottom w:val="dotted" w:sz="6" w:space="0" w:color="C0C0C0"/>
              <w:right w:val="nil"/>
            </w:tcBorders>
            <w:shd w:val="clear" w:color="auto" w:fill="FFFFFF"/>
          </w:tcPr>
          <w:p w14:paraId="100769F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09728" behindDoc="0" locked="1" layoutInCell="0" allowOverlap="1" wp14:anchorId="031F0AD6" wp14:editId="4B6A3FD2">
                      <wp:simplePos x="0" y="0"/>
                      <wp:positionH relativeFrom="column">
                        <wp:posOffset>0</wp:posOffset>
                      </wp:positionH>
                      <wp:positionV relativeFrom="paragraph">
                        <wp:posOffset>9525</wp:posOffset>
                      </wp:positionV>
                      <wp:extent cx="769620" cy="619125"/>
                      <wp:effectExtent l="0" t="0" r="0" b="0"/>
                      <wp:wrapNone/>
                      <wp:docPr id="5826"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9125"/>
                                <a:chOff x="0" y="15"/>
                                <a:chExt cx="1212" cy="975"/>
                              </a:xfrm>
                            </wpg:grpSpPr>
                            <wps:wsp>
                              <wps:cNvPr id="5827" name="Rectangle 154"/>
                              <wps:cNvSpPr>
                                <a:spLocks noChangeArrowheads="1"/>
                              </wps:cNvSpPr>
                              <wps:spPr bwMode="auto">
                                <a:xfrm>
                                  <a:off x="114"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28" name="Rectangle 155"/>
                              <wps:cNvSpPr>
                                <a:spLocks noChangeArrowheads="1"/>
                              </wps:cNvSpPr>
                              <wps:spPr bwMode="auto">
                                <a:xfrm>
                                  <a:off x="600"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29" name="Rectangle 156"/>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30" name="Rectangle 15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8B140B" id="Group 153" o:spid="_x0000_s1026" style="position:absolute;margin-left:0;margin-top:.75pt;width:60.6pt;height:48.75pt;z-index:252809728" coordorigin=",15" coordsize="121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" o:allowincell="f">
                      <v:rect id="Rectangle 154" o:spid="_x0000_s1027" style="position:absolute;left:114;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2fccA&#10;AADdAAAADwAAAGRycy9kb3ducmV2LnhtbESPT2vCQBTE74V+h+UVvNVNA1WJrlICFQ9i8Q/i8TX7&#10;moRm34bdrYl++q4geBxm5jfMbNGbRpzJ+dqygrdhAoK4sLrmUsFh//k6AeEDssbGMim4kIfF/Plp&#10;hpm2HW/pvAuliBD2GSqoQmgzKX1RkUE/tC1x9H6sMxiidKXUDrsIN41Mk2QkDdYcFypsKa+o+N39&#10;GQVf3769XkM+6pYo1/lqmW7c6ajU4KX/mIII1IdH+N5eaQXvk3QMt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t9n3HAAAA3QAAAA8AAAAAAAAAAAAAAAAAmAIAAGRy&#10;cy9kb3ducmV2LnhtbFBLBQYAAAAABAAEAPUAAACMAwAAAAA=&#10;" fillcolor="gray" stroked="f" strokeweight="0"/>
                      <v:rect id="Rectangle 155" o:spid="_x0000_s1028" style="position:absolute;left:600;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iD8QA&#10;AADdAAAADwAAAGRycy9kb3ducmV2LnhtbERPz2vCMBS+C/sfwhvsZlMLinTGIoUVD7KhG2PHt+at&#10;LWteSpLZzr/eHASPH9/vTTGZXpzJ+c6ygkWSgiCure64UfDx/jJfg/ABWWNvmRT8k4di+zDbYK7t&#10;yEc6n0IjYgj7HBW0IQy5lL5uyaBP7EAcuR/rDIYIXSO1wzGGm15mabqSBjuODS0OVLZU/57+jIK3&#10;bz9cLqFcjRXKQ7mvslf39anU0+O0ewYRaAp38c291wqW6yzOjW/iE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yYg/EAAAA3QAAAA8AAAAAAAAAAAAAAAAAmAIAAGRycy9k&#10;b3ducmV2LnhtbFBLBQYAAAAABAAEAPUAAACJAwAAAAA=&#10;" fillcolor="gray" stroked="f" strokeweight="0"/>
                      <v:rect id="Rectangle 156"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HlMYA&#10;AADdAAAADwAAAGRycy9kb3ducmV2LnhtbESPQWvCQBSE74L/YXmCN900oGh0lRKoeCiWWhGPz+xr&#10;Epp9G3a3JvXXu4VCj8PMfMOst71pxI2cry0reJomIIgLq2suFZw+XiYLED4ga2wsk4If8rDdDAdr&#10;zLTt+J1ux1CKCGGfoYIqhDaT0hcVGfRT2xJH79M6gyFKV0rtsItw08g0SebSYM1xocKW8oqKr+O3&#10;UfB29e39HvJ5t0P5mu936cFdzkqNR/3zCkSgPvyH/9p7rWC2SJfw+yY+Ab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HlMYAAADdAAAADwAAAAAAAAAAAAAAAACYAgAAZHJz&#10;L2Rvd25yZXYueG1sUEsFBgAAAAAEAAQA9QAAAIsDAAAAAA==&#10;" fillcolor="gray" stroked="f" strokeweight="0"/>
                      <v:rect id="Rectangle 157"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341MMA&#10;AADdAAAADwAAAGRycy9kb3ducmV2LnhtbERPy2rCQBTdF/oPwy10Vye1KCE6SglUXBTFB+Lymrkm&#10;wcydMDM1qV/vLASXh/OeznvTiCs5X1tW8DlIQBAXVtdcKtjvfj5SED4ga2wsk4J/8jCfvb5MMdO2&#10;4w1dt6EUMYR9hgqqENpMSl9UZNAPbEscubN1BkOErpTaYRfDTSOHSTKWBmuODRW2lFdUXLZ/RsH6&#10;5NvbLeTjboHyN18uhit3PCj1/tZ/T0AE6sNT/HAvtYJR+hX3xzfxCc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341MMAAADdAAAADwAAAAAAAAAAAAAAAACYAgAAZHJzL2Rv&#10;d25yZXYueG1sUEsFBgAAAAAEAAQA9QAAAIg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0777E98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cbc:Name</w:t>
            </w:r>
          </w:p>
        </w:tc>
        <w:tc>
          <w:tcPr>
            <w:tcW w:w="4790" w:type="dxa"/>
            <w:tcBorders>
              <w:top w:val="nil"/>
              <w:left w:val="dotted" w:sz="6" w:space="0" w:color="C0C0C0"/>
              <w:bottom w:val="dotted" w:sz="6" w:space="0" w:color="C0C0C0"/>
              <w:right w:val="nil"/>
            </w:tcBorders>
            <w:shd w:val="clear" w:color="auto" w:fill="FFFFFF"/>
          </w:tcPr>
          <w:p w14:paraId="1E4631D1"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05F1CFA2"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cbc:NameType</w:t>
            </w:r>
          </w:p>
          <w:p w14:paraId="28B72FE0"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tir76-023</w:t>
            </w:r>
          </w:p>
        </w:tc>
        <w:tc>
          <w:tcPr>
            <w:tcW w:w="5953" w:type="dxa"/>
            <w:tcBorders>
              <w:top w:val="nil"/>
              <w:left w:val="dotted" w:sz="6" w:space="0" w:color="C0C0C0"/>
              <w:bottom w:val="dotted" w:sz="6" w:space="0" w:color="C0C0C0"/>
              <w:right w:val="nil"/>
            </w:tcBorders>
            <w:shd w:val="clear" w:color="auto" w:fill="FFFFFF"/>
          </w:tcPr>
          <w:p w14:paraId="16B47CC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Buyer party name</w:t>
            </w:r>
          </w:p>
          <w:p w14:paraId="2524381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name of the party who ordered the items and receives the</w:t>
            </w:r>
          </w:p>
          <w:p w14:paraId="79896522"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response.</w:t>
            </w:r>
          </w:p>
          <w:p w14:paraId="26F9B6D3"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BII2-T76-R021 - An order response MUST have the buyer</w:t>
            </w:r>
          </w:p>
          <w:p w14:paraId="54E77EAA"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color w:val="000000"/>
                <w:sz w:val="16"/>
                <w:szCs w:val="16"/>
                <w:lang w:eastAsia="nb-NO"/>
              </w:rPr>
              <w:t>party name or buyer party identifier</w:t>
            </w:r>
          </w:p>
        </w:tc>
      </w:tr>
      <w:tr w:rsidR="00761392" w:rsidRPr="00AA22AD" w14:paraId="77E79A31"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3C4F329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11776" behindDoc="0" locked="1" layoutInCell="0" allowOverlap="1" wp14:anchorId="72E4A630" wp14:editId="461F4949">
                      <wp:simplePos x="0" y="0"/>
                      <wp:positionH relativeFrom="column">
                        <wp:posOffset>0</wp:posOffset>
                      </wp:positionH>
                      <wp:positionV relativeFrom="paragraph">
                        <wp:posOffset>9525</wp:posOffset>
                      </wp:positionV>
                      <wp:extent cx="615950" cy="253365"/>
                      <wp:effectExtent l="0" t="0" r="0" b="0"/>
                      <wp:wrapNone/>
                      <wp:docPr id="583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832" name="Rectangle 159"/>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33" name="Rectangle 160"/>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34" name="Rectangle 161"/>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35" name="Rectangle 162"/>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7F5E064" id="Group 158" o:spid="_x0000_s1026" style="position:absolute;margin-left:0;margin-top:.75pt;width:48.5pt;height:19.95pt;z-index:25281177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" o:allowincell="f">
                      <v:rect id="Rectangle 159"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DOMYA&#10;AADdAAAADwAAAGRycy9kb3ducmV2LnhtbESPQWvCQBSE70L/w/IK3nTTFEWiq5RAxYMotSIeX7Ov&#10;SWj2bdjdmuivd4VCj8PMfMMsVr1pxIWcry0reBknIIgLq2suFRw/30czED4ga2wsk4IreVgtnwYL&#10;zLTt+IMuh1CKCGGfoYIqhDaT0hcVGfRj2xJH79s6gyFKV0rtsItw08g0SabSYM1xocKW8oqKn8Ov&#10;UbD/8u3tFvJpt0a5zTfrdOfOJ6WGz/3bHESgPvyH/9obrWAye03h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PDOMYAAADdAAAADwAAAAAAAAAAAAAAAACYAgAAZHJz&#10;L2Rvd25yZXYueG1sUEsFBgAAAAAEAAQA9QAAAIsDAAAAAA==&#10;" fillcolor="gray" stroked="f" strokeweight="0"/>
                      <v:rect id="Rectangle 160"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9mo8YA&#10;AADdAAAADwAAAGRycy9kb3ducmV2LnhtbESPT2vCQBTE70K/w/IKvelGpSLRVSRQ8VAq/qH0+Mw+&#10;k2D2bdjdmtRP3xUEj8PM/IaZLztTiys5X1lWMBwkIIhzqysuFBwPH/0pCB+QNdaWScEfeVguXnpz&#10;TLVteUfXfShEhLBPUUEZQpNK6fOSDPqBbYijd7bOYIjSFVI7bCPc1HKUJBNpsOK4UGJDWUn5Zf9r&#10;FGxPvrndQjZp1yg/s8169OV+vpV6e+1WMxCBuvAMP9obreB9Oh7D/U1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9mo8YAAADdAAAADwAAAAAAAAAAAAAAAACYAgAAZHJz&#10;L2Rvd25yZXYueG1sUEsFBgAAAAAEAAQA9QAAAIsDAAAAAA==&#10;" fillcolor="gray" stroked="f" strokeweight="0"/>
                      <v:rect id="Rectangle 161"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18cA&#10;AADdAAAADwAAAGRycy9kb3ducmV2LnhtbESPT2vCQBTE7wW/w/IEb3Xjn4pEVymBiofSohXx+Mw+&#10;k2D2bdjdmuin7xYKPQ4z8xtmue5MLW7kfGVZwWiYgCDOra64UHD4enueg/ABWWNtmRTcycN61Xta&#10;Yqptyzu67UMhIoR9igrKEJpUSp+XZNAPbUMcvYt1BkOUrpDaYRvhppbjJJlJgxXHhRIbykrKr/tv&#10;o+Dz7JvHI2SzdoPyPdtuxh/udFRq0O9eFyACdeE//NfeagUv88kUft/E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m/tfHAAAA3QAAAA8AAAAAAAAAAAAAAAAAmAIAAGRy&#10;cy9kb3ducmV2LnhtbFBLBQYAAAAABAAEAPUAAACMAwAAAAA=&#10;" fillcolor="gray" stroked="f" strokeweight="0"/>
                      <v:rect id="Rectangle 162"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pbTMYA&#10;AADdAAAADwAAAGRycy9kb3ducmV2LnhtbESPQWvCQBSE70L/w/IK3nRTRZHoKiVQ8VCU2iIen9ln&#10;Esy+Dbtbk/rrXaHgcZiZb5jFqjO1uJLzlWUFb8MEBHFudcWFgp/vj8EMhA/IGmvLpOCPPKyWL70F&#10;ptq2/EXXfShEhLBPUUEZQpNK6fOSDPqhbYijd7bOYIjSFVI7bCPc1HKUJFNpsOK4UGJDWUn5Zf9r&#10;FOxOvrndQjZt1yg/s816tHXHg1L91+59DiJQF57h//ZGK5jMxhN4vI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pbTM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4553FB9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cac:Contact</w:t>
            </w:r>
          </w:p>
        </w:tc>
        <w:tc>
          <w:tcPr>
            <w:tcW w:w="4790" w:type="dxa"/>
            <w:tcBorders>
              <w:top w:val="nil"/>
              <w:left w:val="dotted" w:sz="6" w:space="0" w:color="C0C0C0"/>
              <w:bottom w:val="dotted" w:sz="6" w:space="0" w:color="C0C0C0"/>
              <w:right w:val="nil"/>
            </w:tcBorders>
            <w:shd w:val="clear" w:color="auto" w:fill="FFFFFF"/>
          </w:tcPr>
          <w:p w14:paraId="41E75639"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62E3B367"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cac:ContactType</w:t>
            </w:r>
          </w:p>
        </w:tc>
        <w:tc>
          <w:tcPr>
            <w:tcW w:w="5953" w:type="dxa"/>
            <w:tcBorders>
              <w:top w:val="nil"/>
              <w:left w:val="dotted" w:sz="6" w:space="0" w:color="C0C0C0"/>
              <w:bottom w:val="dotted" w:sz="6" w:space="0" w:color="C0C0C0"/>
              <w:right w:val="nil"/>
            </w:tcBorders>
            <w:shd w:val="clear" w:color="auto" w:fill="FFFFFF"/>
          </w:tcPr>
          <w:p w14:paraId="5466696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D60CCE8" w14:textId="77777777" w:rsidTr="00761392">
        <w:trPr>
          <w:cantSplit/>
          <w:trHeight w:hRule="exact" w:val="591"/>
        </w:trPr>
        <w:tc>
          <w:tcPr>
            <w:tcW w:w="1212" w:type="dxa"/>
            <w:gridSpan w:val="4"/>
            <w:tcBorders>
              <w:top w:val="nil"/>
              <w:left w:val="nil"/>
              <w:bottom w:val="dotted" w:sz="6" w:space="0" w:color="C0C0C0"/>
              <w:right w:val="nil"/>
            </w:tcBorders>
            <w:shd w:val="clear" w:color="auto" w:fill="FFFFFF"/>
          </w:tcPr>
          <w:p w14:paraId="0B1345F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13824" behindDoc="0" locked="1" layoutInCell="0" allowOverlap="1" wp14:anchorId="4E2BEFE1" wp14:editId="394B41DF">
                      <wp:simplePos x="0" y="0"/>
                      <wp:positionH relativeFrom="column">
                        <wp:posOffset>0</wp:posOffset>
                      </wp:positionH>
                      <wp:positionV relativeFrom="paragraph">
                        <wp:posOffset>9525</wp:posOffset>
                      </wp:positionV>
                      <wp:extent cx="769620" cy="375285"/>
                      <wp:effectExtent l="0" t="0" r="0" b="0"/>
                      <wp:wrapNone/>
                      <wp:docPr id="583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837" name="Rectangle 164"/>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38" name="Rectangle 16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39" name="Rectangle 16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848DAE" id="Group 163" o:spid="_x0000_s1026" style="position:absolute;margin-left:0;margin-top:.75pt;width:60.6pt;height:29.55pt;z-index:25281382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" o:allowincell="f">
                      <v:rect id="Rectangle 164"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goMcA&#10;AADdAAAADwAAAGRycy9kb3ducmV2LnhtbESPT2vCQBTE7wW/w/KE3upGpVaiq0hA8VBa/IN4fGZf&#10;k9Ds27C7Namf3hUKPQ4z8xtmvuxMLa7kfGVZwXCQgCDOra64UHA8rF+mIHxA1lhbJgW/5GG56D3N&#10;MdW25R1d96EQEcI+RQVlCE0qpc9LMugHtiGO3pd1BkOUrpDaYRvhppajJJlIgxXHhRIbykrKv/c/&#10;RsHnxTe3W8gm7Qble7bdjD7c+aTUc79bzUAE6sJ/+K+91Qpep+M3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0YKDHAAAA3QAAAA8AAAAAAAAAAAAAAAAAmAIAAGRy&#10;cy9kb3ducmV2LnhtbFBLBQYAAAAABAAEAPUAAACMAwAAAAA=&#10;" fillcolor="gray" stroked="f" strokeweight="0"/>
                      <v:rect id="Rectangle 165"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0sMA&#10;AADdAAAADwAAAGRycy9kb3ducmV2LnhtbERPy2rCQBTdF/oPwy10Vye1KCE6SglUXBTFB+Lymrkm&#10;wcydMDM1qV/vLASXh/OeznvTiCs5X1tW8DlIQBAXVtdcKtjvfj5SED4ga2wsk4J/8jCfvb5MMdO2&#10;4w1dt6EUMYR9hgqqENpMSl9UZNAPbEscubN1BkOErpTaYRfDTSOHSTKWBmuODRW2lFdUXLZ/RsH6&#10;5NvbLeTjboHyN18uhit3PCj1/tZ/T0AE6sNT/HAvtYJR+hXnxjfxCc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00sMAAADdAAAADwAAAAAAAAAAAAAAAACYAgAAZHJzL2Rv&#10;d25yZXYueG1sUEsFBgAAAAAEAAQA9QAAAIgDAAAAAA==&#10;" fillcolor="gray" stroked="f" strokeweight="0"/>
                      <v:rect id="Rectangle 166"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RScYA&#10;AADdAAAADwAAAGRycy9kb3ducmV2LnhtbESPQWvCQBSE7wX/w/KE3upGpaLRVSSgeCgtWhGPz+xr&#10;Epp9G3a3JvXXu0Khx2FmvmEWq87U4krOV5YVDAcJCOLc6ooLBcfPzcsUhA/IGmvLpOCXPKyWvacF&#10;ptq2vKfrIRQiQtinqKAMoUml9HlJBv3ANsTR+7LOYIjSFVI7bCPc1HKUJBNpsOK4UGJDWUn59+HH&#10;KPi4+OZ2C9mk3aJ8y3bb0bs7n5R67nfrOYhAXfgP/7V3WsHrdDyD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dRSc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7D6FA11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3E83EE6F"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665EF48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63D902CA"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2</w:t>
            </w:r>
          </w:p>
        </w:tc>
        <w:tc>
          <w:tcPr>
            <w:tcW w:w="5953" w:type="dxa"/>
            <w:tcBorders>
              <w:top w:val="nil"/>
              <w:left w:val="dotted" w:sz="6" w:space="0" w:color="C0C0C0"/>
              <w:bottom w:val="dotted" w:sz="6" w:space="0" w:color="C0C0C0"/>
              <w:right w:val="nil"/>
            </w:tcBorders>
            <w:shd w:val="clear" w:color="auto" w:fill="FFFFFF"/>
          </w:tcPr>
          <w:p w14:paraId="174CEE5B" w14:textId="77777777" w:rsidR="00761392" w:rsidRPr="00AA22AD" w:rsidRDefault="00761392" w:rsidP="00761392">
            <w:pPr>
              <w:widowControl w:val="0"/>
              <w:tabs>
                <w:tab w:val="left" w:pos="1215"/>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Termine</w:t>
            </w:r>
            <w:r>
              <w:rPr>
                <w:rFonts w:ascii="Arial" w:hAnsi="Arial" w:cs="Arial"/>
                <w:b/>
                <w:bCs/>
                <w:color w:val="000000"/>
                <w:sz w:val="16"/>
                <w:szCs w:val="16"/>
                <w:lang w:val="nb-NO" w:eastAsia="nb-NO"/>
              </w:rPr>
              <w:tab/>
            </w:r>
            <w:r w:rsidRPr="00AA22AD">
              <w:rPr>
                <w:rFonts w:ascii="Arial" w:hAnsi="Arial" w:cs="Arial"/>
                <w:b/>
                <w:bCs/>
                <w:color w:val="000000"/>
                <w:sz w:val="16"/>
                <w:szCs w:val="16"/>
                <w:lang w:val="nb-NO" w:eastAsia="nb-NO"/>
              </w:rPr>
              <w:t>Contact identifier</w:t>
            </w:r>
          </w:p>
        </w:tc>
      </w:tr>
      <w:tr w:rsidR="00761392" w:rsidRPr="00AA22AD" w14:paraId="6DAEC9A2" w14:textId="77777777" w:rsidTr="00761392">
        <w:trPr>
          <w:cantSplit/>
          <w:trHeight w:hRule="exact" w:val="399"/>
        </w:trPr>
        <w:tc>
          <w:tcPr>
            <w:tcW w:w="485" w:type="dxa"/>
            <w:tcBorders>
              <w:top w:val="nil"/>
              <w:left w:val="nil"/>
              <w:bottom w:val="dotted" w:sz="6" w:space="0" w:color="C0C0C0"/>
              <w:right w:val="nil"/>
            </w:tcBorders>
            <w:shd w:val="clear" w:color="auto" w:fill="FFFFFF"/>
          </w:tcPr>
          <w:p w14:paraId="05A1D4C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15872" behindDoc="0" locked="1" layoutInCell="0" allowOverlap="1" wp14:anchorId="07655DD8" wp14:editId="172AE560">
                      <wp:simplePos x="0" y="0"/>
                      <wp:positionH relativeFrom="column">
                        <wp:posOffset>0</wp:posOffset>
                      </wp:positionH>
                      <wp:positionV relativeFrom="paragraph">
                        <wp:posOffset>9525</wp:posOffset>
                      </wp:positionV>
                      <wp:extent cx="307975" cy="253365"/>
                      <wp:effectExtent l="0" t="0" r="0" b="0"/>
                      <wp:wrapNone/>
                      <wp:docPr id="584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841" name="Rectangle 16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42" name="Rectangle 16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43" name="Rectangle 170"/>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FD06939" id="Group 167" o:spid="_x0000_s1026" style="position:absolute;margin-left:0;margin-top:.75pt;width:24.25pt;height:19.95pt;z-index:25281587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" o:allowincell="f">
                      <v:rect id="Rectangle 168"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uMsYA&#10;AADdAAAADwAAAGRycy9kb3ducmV2LnhtbESPQWvCQBSE70L/w/IEb7pRqkh0FQlUPEiltpQen9ln&#10;Esy+Dbtbk/rrXaHgcZiZb5jlujO1uJLzlWUF41ECgji3uuJCwdfn23AOwgdkjbVlUvBHHtarl94S&#10;U21b/qDrMRQiQtinqKAMoUml9HlJBv3INsTRO1tnMETpCqkdthFuajlJkpk0WHFcKLGhrKT8cvw1&#10;Cg4n39xuIZu1W5T7bLedvLufb6UG/W6zABGoC8/wf3unFUznr2N4vI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cuMsYAAADdAAAADwAAAAAAAAAAAAAAAACYAgAAZHJz&#10;L2Rvd25yZXYueG1sUEsFBgAAAAAEAAQA9QAAAIsDAAAAAA==&#10;" fillcolor="gray" stroked="f" strokeweight="0"/>
                      <v:rect id="Rectangle 169"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wRcYA&#10;AADdAAAADwAAAGRycy9kb3ducmV2LnhtbESPQWvCQBSE70L/w/IK3nTTUEWiq5RAxYMotSIeX7Ov&#10;SWj2bdjdmuivd4VCj8PMfMMsVr1pxIWcry0reBknIIgLq2suFRw/30czED4ga2wsk4IreVgtnwYL&#10;zLTt+IMuh1CKCGGfoYIqhDaT0hcVGfRj2xJH79s6gyFKV0rtsItw08g0SabSYM1xocKW8oqKn8Ov&#10;UbD/8u3tFvJpt0a5zTfrdOfOJ6WGz/3bHESgPvyH/9obrWAye03h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WwRcYAAADdAAAADwAAAAAAAAAAAAAAAACYAgAAZHJz&#10;L2Rvd25yZXYueG1sUEsFBgAAAAAEAAQA9QAAAIsDAAAAAA==&#10;" fillcolor="gray" stroked="f" strokeweight="0"/>
                      <v:rect id="Rectangle 170"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V3scA&#10;AADdAAAADwAAAGRycy9kb3ducmV2LnhtbESPT2vCQBTE7wW/w/IEb3Xjn4pEVymBiofSohXx+Mw+&#10;k2D2bdjdmuin7xYKPQ4z8xtmue5MLW7kfGVZwWiYgCDOra64UHD4enueg/ABWWNtmRTcycN61Xta&#10;Yqptyzu67UMhIoR9igrKEJpUSp+XZNAPbUMcvYt1BkOUrpDaYRvhppbjJJlJgxXHhRIbykrKr/tv&#10;o+Dz7JvHI2SzdoPyPdtuxh/udFRq0O9eFyACdeE//NfeagUv8+kEft/E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JFd7HAAAA3QAAAA8AAAAAAAAAAAAAAAAAmAIAAGRy&#10;cy9kb3ducmV2LnhtbFBLBQYAAAAABAAEAPUAAACMAw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C6D5AF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cac:Delivery</w:t>
            </w:r>
          </w:p>
        </w:tc>
        <w:tc>
          <w:tcPr>
            <w:tcW w:w="4790" w:type="dxa"/>
            <w:tcBorders>
              <w:top w:val="nil"/>
              <w:left w:val="dotted" w:sz="6" w:space="0" w:color="C0C0C0"/>
              <w:bottom w:val="dotted" w:sz="6" w:space="0" w:color="C0C0C0"/>
              <w:right w:val="nil"/>
            </w:tcBorders>
            <w:shd w:val="clear" w:color="auto" w:fill="FFFFFF"/>
          </w:tcPr>
          <w:p w14:paraId="7A47B328"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2BB10848"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cac:DeliveryType</w:t>
            </w:r>
          </w:p>
        </w:tc>
        <w:tc>
          <w:tcPr>
            <w:tcW w:w="5953" w:type="dxa"/>
            <w:tcBorders>
              <w:top w:val="nil"/>
              <w:left w:val="dotted" w:sz="6" w:space="0" w:color="C0C0C0"/>
              <w:bottom w:val="dotted" w:sz="6" w:space="0" w:color="C0C0C0"/>
              <w:right w:val="nil"/>
            </w:tcBorders>
            <w:shd w:val="clear" w:color="auto" w:fill="FFFFFF"/>
          </w:tcPr>
          <w:p w14:paraId="41978AA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1EDF89A8" w14:textId="77777777" w:rsidTr="00761392">
        <w:trPr>
          <w:cantSplit/>
        </w:trPr>
        <w:tc>
          <w:tcPr>
            <w:tcW w:w="4141" w:type="dxa"/>
            <w:gridSpan w:val="7"/>
            <w:tcBorders>
              <w:top w:val="nil"/>
              <w:left w:val="nil"/>
              <w:bottom w:val="single" w:sz="6" w:space="0" w:color="000000"/>
              <w:right w:val="nil"/>
            </w:tcBorders>
            <w:shd w:val="clear" w:color="auto" w:fill="C0C0C0"/>
          </w:tcPr>
          <w:p w14:paraId="657A490E" w14:textId="77777777" w:rsidR="00761392" w:rsidRPr="00AA22AD" w:rsidRDefault="00761392" w:rsidP="00761392">
            <w:pPr>
              <w:pageBreakBefore/>
              <w:widowControl w:val="0"/>
              <w:tabs>
                <w:tab w:val="left" w:pos="89"/>
              </w:tabs>
              <w:autoSpaceDE w:val="0"/>
              <w:autoSpaceDN w:val="0"/>
              <w:adjustRightInd w:val="0"/>
              <w:spacing w:before="60" w:after="60"/>
              <w:rPr>
                <w:rFonts w:ascii="Arial" w:hAnsi="Arial" w:cs="Arial"/>
                <w:sz w:val="12"/>
                <w:szCs w:val="12"/>
                <w:lang w:val="nb-NO" w:eastAsia="nb-NO"/>
              </w:rPr>
            </w:pPr>
            <w:r w:rsidRPr="00AA22AD">
              <w:rPr>
                <w:rFonts w:ascii="Arial" w:hAnsi="Arial" w:cs="Arial"/>
                <w:color w:val="000000"/>
                <w:sz w:val="16"/>
                <w:szCs w:val="16"/>
                <w:lang w:val="nb-NO" w:eastAsia="nb-NO"/>
              </w:rPr>
              <w:lastRenderedPageBreak/>
              <w:t xml:space="preserve"> </w:t>
            </w:r>
            <w:r w:rsidRPr="00AA22AD">
              <w:rPr>
                <w:rFonts w:ascii="Arial" w:hAnsi="Arial" w:cs="Arial"/>
                <w:sz w:val="20"/>
                <w:szCs w:val="20"/>
                <w:lang w:val="nb-NO"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1F518C02"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1674EE1D"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p>
        </w:tc>
      </w:tr>
      <w:tr w:rsidR="00761392" w:rsidRPr="00AA22AD" w14:paraId="70128349" w14:textId="77777777" w:rsidTr="00761392">
        <w:trPr>
          <w:cantSplit/>
          <w:trHeight w:hRule="exact" w:val="14"/>
        </w:trPr>
        <w:tc>
          <w:tcPr>
            <w:tcW w:w="4141" w:type="dxa"/>
            <w:gridSpan w:val="7"/>
            <w:tcBorders>
              <w:top w:val="nil"/>
              <w:left w:val="nil"/>
              <w:bottom w:val="nil"/>
              <w:right w:val="nil"/>
            </w:tcBorders>
            <w:shd w:val="clear" w:color="auto" w:fill="FFFFFF"/>
          </w:tcPr>
          <w:p w14:paraId="00B0B19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1599091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2AFE125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43A70F4" w14:textId="77777777" w:rsidTr="00761392">
        <w:trPr>
          <w:cantSplit/>
          <w:trHeight w:hRule="exact" w:val="399"/>
        </w:trPr>
        <w:tc>
          <w:tcPr>
            <w:tcW w:w="727" w:type="dxa"/>
            <w:gridSpan w:val="2"/>
            <w:tcBorders>
              <w:top w:val="nil"/>
              <w:left w:val="nil"/>
              <w:bottom w:val="dotted" w:sz="6" w:space="0" w:color="C0C0C0"/>
              <w:right w:val="nil"/>
            </w:tcBorders>
            <w:shd w:val="clear" w:color="auto" w:fill="FFFFFF"/>
          </w:tcPr>
          <w:p w14:paraId="11436A6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17920" behindDoc="0" locked="1" layoutInCell="0" allowOverlap="1" wp14:anchorId="329D245B" wp14:editId="63AE53C9">
                      <wp:simplePos x="0" y="0"/>
                      <wp:positionH relativeFrom="column">
                        <wp:posOffset>0</wp:posOffset>
                      </wp:positionH>
                      <wp:positionV relativeFrom="paragraph">
                        <wp:posOffset>0</wp:posOffset>
                      </wp:positionV>
                      <wp:extent cx="461645" cy="253365"/>
                      <wp:effectExtent l="0" t="0" r="0" b="0"/>
                      <wp:wrapNone/>
                      <wp:docPr id="584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845" name="Rectangle 172"/>
                              <wps:cNvSpPr>
                                <a:spLocks noChangeArrowheads="1"/>
                              </wps:cNvSpPr>
                              <wps:spPr bwMode="auto">
                                <a:xfrm>
                                  <a:off x="114"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46" name="Rectangle 173"/>
                              <wps:cNvSpPr>
                                <a:spLocks noChangeArrowheads="1"/>
                              </wps:cNvSpPr>
                              <wps:spPr bwMode="auto">
                                <a:xfrm>
                                  <a:off x="357"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47" name="Rectangle 174"/>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48" name="Rectangle 175"/>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FEF27D" id="Group 171" o:spid="_x0000_s1026" style="position:absolute;margin-left:0;margin-top:0;width:36.35pt;height:19.95pt;z-index:252817920"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" o:allowincell="f">
                      <v:rect id="Rectangle 172" o:spid="_x0000_s1027" style="position:absolute;left:114;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woMcYA&#10;AADdAAAADwAAAGRycy9kb3ducmV2LnhtbESPQWvCQBSE70L/w/IK3nRTUZHoKiVQ8VCU2iIen9ln&#10;Esy+Dbtbk/rrXaHgcZiZb5jFqjO1uJLzlWUFb8MEBHFudcWFgp/vj8EMhA/IGmvLpOCPPKyWL70F&#10;ptq2/EXXfShEhLBPUUEZQpNK6fOSDPqhbYijd7bOYIjSFVI7bCPc1HKUJFNpsOK4UGJDWUn5Zf9r&#10;FOxOvrndQjZt1yg/s816tHXHg1L91+59DiJQF57h//ZGK5jMxhN4vI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woMcYAAADdAAAADwAAAAAAAAAAAAAAAACYAgAAZHJz&#10;L2Rvd25yZXYueG1sUEsFBgAAAAAEAAQA9QAAAIsDAAAAAA==&#10;" fillcolor="gray" stroked="f" strokeweight="0"/>
                      <v:rect id="Rectangle 173" o:spid="_x0000_s1028" style="position:absolute;left:357;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2RsYA&#10;AADdAAAADwAAAGRycy9kb3ducmV2LnhtbESPQWvCQBSE74X+h+UVvNVNpQaJrlICFQ+iaEU8vmZf&#10;k9Ds27C7NdFf7wpCj8PMfMPMFr1pxJmcry0reBsmIIgLq2suFRy+Pl8nIHxA1thYJgUX8rCYPz/N&#10;MNO24x2d96EUEcI+QwVVCG0mpS8qMuiHtiWO3o91BkOUrpTaYRfhppGjJEmlwZrjQoUt5RUVv/s/&#10;o2D77dvrNeRpt0S5zlfL0cadjkoNXvqPKYhAffgPP9orrWA8eU/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62RsYAAADdAAAADwAAAAAAAAAAAAAAAACYAgAAZHJz&#10;L2Rvd25yZXYueG1sUEsFBgAAAAAEAAQA9QAAAIsDAAAAAA==&#10;" fillcolor="gray" stroked="f" strokeweight="0"/>
                      <v:rect id="Rectangle 174" o:spid="_x0000_s1029" style="position:absolute;left:357;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IT3ccA&#10;AADdAAAADwAAAGRycy9kb3ducmV2LnhtbESPT2vCQBTE7wW/w/KE3upGsVaiq0hA8VBa/IN4fGZf&#10;k9Ds27C7Namf3hUKPQ4z8xtmvuxMLa7kfGVZwXCQgCDOra64UHA8rF+mIHxA1lhbJgW/5GG56D3N&#10;MdW25R1d96EQEcI+RQVlCE0qpc9LMugHtiGO3pd1BkOUrpDaYRvhppajJJlIgxXHhRIbykrKv/c/&#10;RsHnxTe3W8gm7Qble7bdjD7c+aTUc79bzUAE6sJ/+K+91Qpep+M3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yE93HAAAA3QAAAA8AAAAAAAAAAAAAAAAAmAIAAGRy&#10;cy9kb3ducmV2LnhtbFBLBQYAAAAABAAEAPUAAACMAwAAAAA=&#10;" fillcolor="gray" stroked="f" strokeweight="0"/>
                      <v:rect id="Rectangle 175" o:spid="_x0000_s1030" style="position:absolute;left:600;top:108;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2Hr8MA&#10;AADdAAAADwAAAGRycy9kb3ducmV2LnhtbERPy2rCQBTdF/oPwy10VyeVKiE6SglUXBTFB+Lymrkm&#10;wcydMDM1qV/vLASXh/OeznvTiCs5X1tW8DlIQBAXVtdcKtjvfj5SED4ga2wsk4J/8jCfvb5MMdO2&#10;4w1dt6EUMYR9hgqqENpMSl9UZNAPbEscubN1BkOErpTaYRfDTSOHSTKWBmuODRW2lFdUXLZ/RsH6&#10;5NvbLeTjboHyN18uhit3PCj1/tZ/T0AE6sNT/HAvtYJR+hXnxjfxCc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2Hr8MAAADd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6255388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cac:PromisedDeliveryPeriod</w:t>
            </w:r>
          </w:p>
        </w:tc>
        <w:tc>
          <w:tcPr>
            <w:tcW w:w="4790" w:type="dxa"/>
            <w:tcBorders>
              <w:top w:val="nil"/>
              <w:left w:val="dotted" w:sz="6" w:space="0" w:color="C0C0C0"/>
              <w:bottom w:val="dotted" w:sz="6" w:space="0" w:color="C0C0C0"/>
              <w:right w:val="nil"/>
            </w:tcBorders>
            <w:shd w:val="clear" w:color="auto" w:fill="FFFFFF"/>
          </w:tcPr>
          <w:p w14:paraId="7A6731DD"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63F0F7C6"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cac:PeriodType</w:t>
            </w:r>
          </w:p>
        </w:tc>
        <w:tc>
          <w:tcPr>
            <w:tcW w:w="5953" w:type="dxa"/>
            <w:tcBorders>
              <w:top w:val="nil"/>
              <w:left w:val="dotted" w:sz="6" w:space="0" w:color="C0C0C0"/>
              <w:bottom w:val="dotted" w:sz="6" w:space="0" w:color="C0C0C0"/>
              <w:right w:val="nil"/>
            </w:tcBorders>
            <w:shd w:val="clear" w:color="auto" w:fill="FFFFFF"/>
          </w:tcPr>
          <w:p w14:paraId="2E5E56F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044B6E11" w14:textId="77777777" w:rsidTr="00761392">
        <w:trPr>
          <w:cantSplit/>
          <w:trHeight w:hRule="exact" w:val="591"/>
        </w:trPr>
        <w:tc>
          <w:tcPr>
            <w:tcW w:w="970" w:type="dxa"/>
            <w:gridSpan w:val="3"/>
            <w:tcBorders>
              <w:top w:val="nil"/>
              <w:left w:val="nil"/>
              <w:bottom w:val="dotted" w:sz="6" w:space="0" w:color="C0C0C0"/>
              <w:right w:val="nil"/>
            </w:tcBorders>
            <w:shd w:val="clear" w:color="auto" w:fill="FFFFFF"/>
          </w:tcPr>
          <w:p w14:paraId="010C483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19968" behindDoc="0" locked="1" layoutInCell="0" allowOverlap="1" wp14:anchorId="7B296764" wp14:editId="31D143E6">
                      <wp:simplePos x="0" y="0"/>
                      <wp:positionH relativeFrom="column">
                        <wp:posOffset>0</wp:posOffset>
                      </wp:positionH>
                      <wp:positionV relativeFrom="paragraph">
                        <wp:posOffset>9525</wp:posOffset>
                      </wp:positionV>
                      <wp:extent cx="615950" cy="375285"/>
                      <wp:effectExtent l="0" t="0" r="0" b="0"/>
                      <wp:wrapNone/>
                      <wp:docPr id="5849"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850" name="Rectangle 177"/>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51" name="Rectangle 178"/>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52" name="Rectangle 17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D398F1F" id="Group 176" o:spid="_x0000_s1026" style="position:absolute;margin-left:0;margin-top:.75pt;width:48.5pt;height:29.55pt;z-index:25281996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" o:allowincell="f">
                      <v:rect id="Rectangle 177"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ddMIA&#10;AADdAAAADwAAAGRycy9kb3ducmV2LnhtbERPTYvCMBC9C/6HMAt703QFRapRpKB4kF1WRTyOzdgW&#10;m0lJou366zcHwePjfc+XnanFg5yvLCv4GiYgiHOrKy4UHA/rwRSED8gaa8uk4I88LBf93hxTbVv+&#10;pcc+FCKGsE9RQRlCk0rp85IM+qFtiCN3tc5giNAVUjtsY7ip5ShJJtJgxbGhxIaykvLb/m4U/Fx8&#10;83yGbNJuUO6y7Wb07c4npT4/utUMRKAuvMUv91YrGE/HcX98E5+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h10wgAAAN0AAAAPAAAAAAAAAAAAAAAAAJgCAABkcnMvZG93&#10;bnJldi54bWxQSwUGAAAAAAQABAD1AAAAhwMAAAAA&#10;" fillcolor="gray" stroked="f" strokeweight="0"/>
                      <v:rect id="Rectangle 178" o:spid="_x0000_s1028" style="position:absolute;left:600;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6478UA&#10;AADdAAAADwAAAGRycy9kb3ducmV2LnhtbESPQWvCQBSE74X+h+UVvOlGQZHoKhKoeBBLVcTjM/tM&#10;gtm3YXdror++WxB6HGbmG2a+7Ewt7uR8ZVnBcJCAIM6trrhQcDx89qcgfEDWWFsmBQ/ysFy8v80x&#10;1bblb7rvQyEihH2KCsoQmlRKn5dk0A9sQxy9q3UGQ5SukNphG+GmlqMkmUiDFceFEhvKSspv+x+j&#10;4Ovim+czZJN2jXKbbdajnTuflOp9dKsZiEBd+A+/2hutYDwdD+H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rjvxQAAAN0AAAAPAAAAAAAAAAAAAAAAAJgCAABkcnMv&#10;ZG93bnJldi54bWxQSwUGAAAAAAQABAD1AAAAigMAAAAA&#10;" fillcolor="gray" stroked="f" strokeweight="0"/>
                      <v:rect id="Rectangle 179"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mmMYA&#10;AADdAAAADwAAAGRycy9kb3ducmV2LnhtbESPQWvCQBSE7wX/w/KE3urGgCLRVSSgeCiW2iIen9ln&#10;Esy+Dburif76bqHQ4zAz3zCLVW8acSfna8sKxqMEBHFhdc2lgu+vzdsMhA/IGhvLpOBBHlbLwcsC&#10;M207/qT7IZQiQthnqKAKoc2k9EVFBv3ItsTRu1hnMETpSqkddhFuGpkmyVQarDkuVNhSXlFxPdyM&#10;go+zb5/PkE+7Lcr3fLdN9+50VOp12K/nIAL14T/8195pBZPZJ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wmmM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4F3A238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cbc:StartDate</w:t>
            </w:r>
          </w:p>
        </w:tc>
        <w:tc>
          <w:tcPr>
            <w:tcW w:w="4790" w:type="dxa"/>
            <w:tcBorders>
              <w:top w:val="nil"/>
              <w:left w:val="dotted" w:sz="6" w:space="0" w:color="C0C0C0"/>
              <w:bottom w:val="dotted" w:sz="6" w:space="0" w:color="C0C0C0"/>
              <w:right w:val="nil"/>
            </w:tcBorders>
            <w:shd w:val="clear" w:color="auto" w:fill="FFFFFF"/>
          </w:tcPr>
          <w:p w14:paraId="047257A1"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3198690C"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cbc:StartDateType</w:t>
            </w:r>
          </w:p>
          <w:p w14:paraId="3F02B59F"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tir76-099</w:t>
            </w:r>
          </w:p>
        </w:tc>
        <w:tc>
          <w:tcPr>
            <w:tcW w:w="5953" w:type="dxa"/>
            <w:tcBorders>
              <w:top w:val="nil"/>
              <w:left w:val="dotted" w:sz="6" w:space="0" w:color="C0C0C0"/>
              <w:bottom w:val="dotted" w:sz="6" w:space="0" w:color="C0C0C0"/>
              <w:right w:val="nil"/>
            </w:tcBorders>
            <w:shd w:val="clear" w:color="auto" w:fill="FFFFFF"/>
          </w:tcPr>
          <w:p w14:paraId="65FE5A71"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Period start date</w:t>
            </w:r>
          </w:p>
          <w:p w14:paraId="69E09E67"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date on which the period starts. The start dates counts as</w:t>
            </w:r>
          </w:p>
          <w:p w14:paraId="6929D13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part of the period.</w:t>
            </w:r>
          </w:p>
        </w:tc>
      </w:tr>
      <w:tr w:rsidR="00761392" w:rsidRPr="00AA22AD" w14:paraId="2B2452B1" w14:textId="77777777" w:rsidTr="00761392">
        <w:trPr>
          <w:cantSplit/>
          <w:trHeight w:hRule="exact" w:val="591"/>
        </w:trPr>
        <w:tc>
          <w:tcPr>
            <w:tcW w:w="970" w:type="dxa"/>
            <w:gridSpan w:val="3"/>
            <w:tcBorders>
              <w:top w:val="nil"/>
              <w:left w:val="nil"/>
              <w:bottom w:val="dotted" w:sz="6" w:space="0" w:color="C0C0C0"/>
              <w:right w:val="nil"/>
            </w:tcBorders>
            <w:shd w:val="clear" w:color="auto" w:fill="FFFFFF"/>
          </w:tcPr>
          <w:p w14:paraId="5CCA422A"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22016" behindDoc="0" locked="1" layoutInCell="0" allowOverlap="1" wp14:anchorId="3B31E7B5" wp14:editId="4426AE63">
                      <wp:simplePos x="0" y="0"/>
                      <wp:positionH relativeFrom="column">
                        <wp:posOffset>0</wp:posOffset>
                      </wp:positionH>
                      <wp:positionV relativeFrom="paragraph">
                        <wp:posOffset>9525</wp:posOffset>
                      </wp:positionV>
                      <wp:extent cx="615950" cy="375285"/>
                      <wp:effectExtent l="0" t="0" r="0" b="0"/>
                      <wp:wrapNone/>
                      <wp:docPr id="585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854" name="Rectangle 181"/>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55" name="Rectangle 18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56" name="Rectangle 18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935FFC" id="Group 180" o:spid="_x0000_s1026" style="position:absolute;margin-left:0;margin-top:.75pt;width:48.5pt;height:29.55pt;z-index:25282201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" o:allowincell="f">
                      <v:rect id="Rectangle 181" o:spid="_x0000_s1027" style="position:absolute;left:114;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bd8YA&#10;AADdAAAADwAAAGRycy9kb3ducmV2LnhtbESPQWvCQBSE70L/w/IK3nRTUZHoKiVQ8VCU2iIen9ln&#10;Esy+Dbtbk/rrXaHgcZiZb5jFqjO1uJLzlWUFb8MEBHFudcWFgp/vj8EMhA/IGmvLpOCPPKyWL70F&#10;ptq2/EXXfShEhLBPUUEZQpNK6fOSDPqhbYijd7bOYIjSFVI7bCPc1HKUJFNpsOK4UGJDWUn5Zf9r&#10;FOxOvrndQjZt1yg/s816tHXHg1L91+59DiJQF57h//ZGK5jMJmN4vI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kbd8YAAADdAAAADwAAAAAAAAAAAAAAAACYAgAAZHJz&#10;L2Rvd25yZXYueG1sUEsFBgAAAAAEAAQA9QAAAIsDAAAAAA==&#10;" fillcolor="gray" stroked="f" strokeweight="0"/>
                      <v:rect id="Rectangle 182"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7MYA&#10;AADdAAAADwAAAGRycy9kb3ducmV2LnhtbESPQWvCQBSE7wX/w/KE3nSjEJHoKhJQPJSW2iIen9ln&#10;Esy+DburSf313YLQ4zAz3zDLdW8acSfna8sKJuMEBHFhdc2lgu+v7WgOwgdkjY1lUvBDHtarwcsS&#10;M207/qT7IZQiQthnqKAKoc2k9EVFBv3YtsTRu1hnMETpSqkddhFuGjlNkpk0WHNcqLClvKLiergZ&#10;BR9n3z4eIZ91O5Rv+X43fXeno1Kvw36zABGoD//hZ3uvFaTzN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W+7MYAAADdAAAADwAAAAAAAAAAAAAAAACYAgAAZHJz&#10;L2Rvd25yZXYueG1sUEsFBgAAAAAEAAQA9QAAAIsDAAAAAA==&#10;" fillcolor="gray" stroked="f" strokeweight="0"/>
                      <v:rect id="Rectangle 183"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gm8YA&#10;AADdAAAADwAAAGRycy9kb3ducmV2LnhtbESPQWvCQBSE7wX/w/KE3upGwSDRVSSgeCiW2iIen9ln&#10;Esy+Dburif76bqHQ4zAz3zCLVW8acSfna8sKxqMEBHFhdc2lgu+vzdsMhA/IGhvLpOBBHlbLwcsC&#10;M207/qT7IZQiQthnqKAKoc2k9EVFBv3ItsTRu1hnMETpSqkddhFuGjlJklQarDkuVNhSXlFxPdyM&#10;go+zb5/PkKfdFuV7vttO9u50VOp12K/nIAL14T/8195pBdPZN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cgm8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65923B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cbc:EndDate</w:t>
            </w:r>
          </w:p>
        </w:tc>
        <w:tc>
          <w:tcPr>
            <w:tcW w:w="4790" w:type="dxa"/>
            <w:tcBorders>
              <w:top w:val="nil"/>
              <w:left w:val="dotted" w:sz="6" w:space="0" w:color="C0C0C0"/>
              <w:bottom w:val="dotted" w:sz="6" w:space="0" w:color="C0C0C0"/>
              <w:right w:val="nil"/>
            </w:tcBorders>
            <w:shd w:val="clear" w:color="auto" w:fill="FFFFFF"/>
          </w:tcPr>
          <w:p w14:paraId="34BD0BBD"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537811B9"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cbc:EndDateType</w:t>
            </w:r>
          </w:p>
          <w:p w14:paraId="404CCBA9"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tir76-100</w:t>
            </w:r>
          </w:p>
        </w:tc>
        <w:tc>
          <w:tcPr>
            <w:tcW w:w="5953" w:type="dxa"/>
            <w:tcBorders>
              <w:top w:val="nil"/>
              <w:left w:val="dotted" w:sz="6" w:space="0" w:color="C0C0C0"/>
              <w:bottom w:val="dotted" w:sz="6" w:space="0" w:color="C0C0C0"/>
              <w:right w:val="nil"/>
            </w:tcBorders>
            <w:shd w:val="clear" w:color="auto" w:fill="FFFFFF"/>
          </w:tcPr>
          <w:p w14:paraId="5D2DE9FC"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Period end date</w:t>
            </w:r>
          </w:p>
          <w:p w14:paraId="45764F59"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date on which the period ends. The end date counts as</w:t>
            </w:r>
          </w:p>
          <w:p w14:paraId="66CEEB4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part of the period.</w:t>
            </w:r>
          </w:p>
        </w:tc>
      </w:tr>
      <w:tr w:rsidR="00761392" w:rsidRPr="00AA22AD" w14:paraId="6DA057B5" w14:textId="77777777" w:rsidTr="00761392">
        <w:trPr>
          <w:cantSplit/>
          <w:trHeight w:hRule="exact" w:val="399"/>
        </w:trPr>
        <w:tc>
          <w:tcPr>
            <w:tcW w:w="485" w:type="dxa"/>
            <w:tcBorders>
              <w:top w:val="nil"/>
              <w:left w:val="nil"/>
              <w:bottom w:val="dotted" w:sz="6" w:space="0" w:color="C0C0C0"/>
              <w:right w:val="nil"/>
            </w:tcBorders>
            <w:shd w:val="clear" w:color="auto" w:fill="FFFFFF"/>
          </w:tcPr>
          <w:p w14:paraId="2B85129D"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24064" behindDoc="0" locked="1" layoutInCell="0" allowOverlap="1" wp14:anchorId="0EEE9435" wp14:editId="1AFCF205">
                      <wp:simplePos x="0" y="0"/>
                      <wp:positionH relativeFrom="column">
                        <wp:posOffset>0</wp:posOffset>
                      </wp:positionH>
                      <wp:positionV relativeFrom="paragraph">
                        <wp:posOffset>9525</wp:posOffset>
                      </wp:positionV>
                      <wp:extent cx="307975" cy="253365"/>
                      <wp:effectExtent l="0" t="0" r="0" b="0"/>
                      <wp:wrapNone/>
                      <wp:docPr id="5857"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858" name="Rectangle 185"/>
                              <wps:cNvSpPr>
                                <a:spLocks noChangeArrowheads="1"/>
                              </wps:cNvSpPr>
                              <wps:spPr bwMode="auto">
                                <a:xfrm>
                                  <a:off x="114"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59" name="Rectangle 18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0" name="Rectangle 187"/>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064A43" id="Group 184" o:spid="_x0000_s1026" style="position:absolute;margin-left:0;margin-top:.75pt;width:24.25pt;height:19.95pt;z-index:252824064"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BoXSbutwMAAM4QAAAOAAAAAAAAAAAAAAAAAC4CAABkcnMvZTJvRG9j&#10;LnhtbFBLAQItABQABgAIAAAAIQASRt3v2wAAAAQBAAAPAAAAAAAAAAAAAAAAABEGAABkcnMvZG93&#10;bnJldi54bWxQSwUGAAAAAAQABADzAAAAGQcAAAAA&#10;" o:allowincell="f">
                      <v:rect id="Rectangle 185" o:spid="_x0000_s1027" style="position:absolute;left:114;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RcsIA&#10;AADdAAAADwAAAGRycy9kb3ducmV2LnhtbERPTYvCMBC9C/6HMAt703QFRapRpKB4kF1WRTyOzdgW&#10;m0lJou366zcHwePjfc+XnanFg5yvLCv4GiYgiHOrKy4UHA/rwRSED8gaa8uk4I88LBf93hxTbVv+&#10;pcc+FCKGsE9RQRlCk0rp85IM+qFtiCN3tc5giNAVUjtsY7ip5ShJJtJgxbGhxIaykvLb/m4U/Fx8&#10;83yGbNJuUO6y7Wb07c4npT4/utUMRKAuvMUv91YrGE/HcW58E5+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BFywgAAAN0AAAAPAAAAAAAAAAAAAAAAAJgCAABkcnMvZG93&#10;bnJldi54bWxQSwUGAAAAAAQABAD1AAAAhwMAAAAA&#10;" fillcolor="gray" stroked="f" strokeweight="0"/>
                      <v:rect id="Rectangle 186"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06cYA&#10;AADdAAAADwAAAGRycy9kb3ducmV2LnhtbESPQWvCQBSE74L/YXlCb7pRUDS6SgkoHkqlWorHZ/aZ&#10;hGbfht2tSf31XaHgcZiZb5jVpjO1uJHzlWUF41ECgji3uuJCwedpO5yD8AFZY22ZFPySh82631th&#10;qm3LH3Q7hkJECPsUFZQhNKmUPi/JoB/Zhjh6V+sMhihdIbXDNsJNLSdJMpMGK44LJTaUlZR/H3+M&#10;gsPFN/d7yGbtDuVbtt9N3t35S6mXQfe6BBGoC8/wf3uvFUzn0wU83s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06cYAAADdAAAADwAAAAAAAAAAAAAAAACYAgAAZHJz&#10;L2Rvd25yZXYueG1sUEsFBgAAAAAEAAQA9QAAAIsDAAAAAA==&#10;" fillcolor="gray" stroked="f" strokeweight="0"/>
                      <v:rect id="Rectangle 187"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XycQA&#10;AADdAAAADwAAAGRycy9kb3ducmV2LnhtbERPz2vCMBS+C/sfwht4s6kFi3TGIoWJB3HMjbHjW/PW&#10;ljUvJcls51+/HASPH9/vTTmZXlzI+c6ygmWSgiCure64UfD+9rxYg/ABWWNvmRT8kYdy+zDbYKHt&#10;yK90OYdGxBD2BSpoQxgKKX3dkkGf2IE4ct/WGQwRukZqh2MMN73M0jSXBjuODS0OVLVU/5x/jYKX&#10;Lz9cr6HKxz3KY3XYZyf3+aHU/HHaPYEINIW7+OY+aAWrdR73xzfxCc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u18nEAAAA3QAAAA8AAAAAAAAAAAAAAAAAmAIAAGRycy9k&#10;b3ducmV2LnhtbFBLBQYAAAAABAAEAPUAAACJAw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B27E15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cac:OrderLine</w:t>
            </w:r>
          </w:p>
        </w:tc>
        <w:tc>
          <w:tcPr>
            <w:tcW w:w="4790" w:type="dxa"/>
            <w:tcBorders>
              <w:top w:val="nil"/>
              <w:left w:val="dotted" w:sz="6" w:space="0" w:color="C0C0C0"/>
              <w:bottom w:val="dotted" w:sz="6" w:space="0" w:color="C0C0C0"/>
              <w:right w:val="nil"/>
            </w:tcBorders>
            <w:shd w:val="clear" w:color="auto" w:fill="FFFFFF"/>
          </w:tcPr>
          <w:p w14:paraId="33FD5579"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Occorrenza</w:t>
            </w:r>
            <w:r w:rsidRPr="00AA22AD">
              <w:rPr>
                <w:rFonts w:ascii="Arial" w:hAnsi="Arial" w:cs="Arial"/>
                <w:sz w:val="16"/>
                <w:szCs w:val="16"/>
                <w:lang w:eastAsia="nb-NO"/>
              </w:rPr>
              <w:tab/>
            </w:r>
            <w:r w:rsidRPr="00AA22AD">
              <w:rPr>
                <w:rFonts w:ascii="Arial" w:hAnsi="Arial" w:cs="Arial"/>
                <w:color w:val="000000"/>
                <w:sz w:val="16"/>
                <w:szCs w:val="16"/>
                <w:lang w:eastAsia="nb-NO"/>
              </w:rPr>
              <w:t>0</w:t>
            </w:r>
            <w:r w:rsidRPr="00AA22AD">
              <w:rPr>
                <w:rFonts w:ascii="Arial" w:hAnsi="Arial" w:cs="Arial"/>
                <w:sz w:val="16"/>
                <w:szCs w:val="16"/>
                <w:lang w:eastAsia="nb-NO"/>
              </w:rPr>
              <w:tab/>
            </w:r>
            <w:r w:rsidRPr="00AA22AD">
              <w:rPr>
                <w:rFonts w:ascii="Arial" w:hAnsi="Arial" w:cs="Arial"/>
                <w:b/>
                <w:bCs/>
                <w:color w:val="000000"/>
                <w:sz w:val="16"/>
                <w:szCs w:val="16"/>
                <w:lang w:eastAsia="nb-NO"/>
              </w:rPr>
              <w:t>..</w:t>
            </w:r>
            <w:r w:rsidRPr="00AA22AD">
              <w:rPr>
                <w:rFonts w:ascii="Arial" w:hAnsi="Arial" w:cs="Arial"/>
                <w:sz w:val="16"/>
                <w:szCs w:val="16"/>
                <w:lang w:eastAsia="nb-NO"/>
              </w:rPr>
              <w:tab/>
            </w:r>
            <w:r w:rsidRPr="00AA22AD">
              <w:rPr>
                <w:rFonts w:ascii="Arial" w:hAnsi="Arial" w:cs="Arial"/>
                <w:color w:val="000000"/>
                <w:sz w:val="16"/>
                <w:szCs w:val="16"/>
                <w:lang w:eastAsia="nb-NO"/>
              </w:rPr>
              <w:t>unbounded</w:t>
            </w:r>
          </w:p>
          <w:p w14:paraId="18C4CEA3"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Tipo</w:t>
            </w:r>
            <w:r>
              <w:rPr>
                <w:rFonts w:ascii="Arial" w:hAnsi="Arial" w:cs="Arial"/>
                <w:b/>
                <w:bCs/>
                <w:color w:val="000000"/>
                <w:sz w:val="16"/>
                <w:szCs w:val="16"/>
                <w:lang w:eastAsia="nb-NO"/>
              </w:rPr>
              <w:tab/>
            </w:r>
            <w:r w:rsidRPr="00AA22AD">
              <w:rPr>
                <w:rFonts w:ascii="Arial" w:hAnsi="Arial" w:cs="Arial"/>
                <w:color w:val="000000"/>
                <w:sz w:val="16"/>
                <w:szCs w:val="16"/>
                <w:lang w:eastAsia="nb-NO"/>
              </w:rPr>
              <w:t>cac:OrderLineType</w:t>
            </w:r>
          </w:p>
        </w:tc>
        <w:tc>
          <w:tcPr>
            <w:tcW w:w="5953" w:type="dxa"/>
            <w:tcBorders>
              <w:top w:val="nil"/>
              <w:left w:val="dotted" w:sz="6" w:space="0" w:color="C0C0C0"/>
              <w:bottom w:val="dotted" w:sz="6" w:space="0" w:color="C0C0C0"/>
              <w:right w:val="nil"/>
            </w:tcBorders>
            <w:shd w:val="clear" w:color="auto" w:fill="FFFFFF"/>
          </w:tcPr>
          <w:p w14:paraId="51380839"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1D1CF04E" w14:textId="77777777" w:rsidTr="00761392">
        <w:trPr>
          <w:cantSplit/>
          <w:trHeight w:hRule="exact" w:val="399"/>
        </w:trPr>
        <w:tc>
          <w:tcPr>
            <w:tcW w:w="727" w:type="dxa"/>
            <w:gridSpan w:val="2"/>
            <w:tcBorders>
              <w:top w:val="nil"/>
              <w:left w:val="nil"/>
              <w:bottom w:val="dotted" w:sz="6" w:space="0" w:color="C0C0C0"/>
              <w:right w:val="nil"/>
            </w:tcBorders>
            <w:shd w:val="clear" w:color="auto" w:fill="FFFFFF"/>
          </w:tcPr>
          <w:p w14:paraId="3B51B54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26112" behindDoc="0" locked="1" layoutInCell="0" allowOverlap="1" wp14:anchorId="4E4B34ED" wp14:editId="74DD6C6D">
                      <wp:simplePos x="0" y="0"/>
                      <wp:positionH relativeFrom="column">
                        <wp:posOffset>0</wp:posOffset>
                      </wp:positionH>
                      <wp:positionV relativeFrom="paragraph">
                        <wp:posOffset>9525</wp:posOffset>
                      </wp:positionV>
                      <wp:extent cx="461645" cy="253365"/>
                      <wp:effectExtent l="0" t="0" r="0" b="0"/>
                      <wp:wrapNone/>
                      <wp:docPr id="5861"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862" name="Rectangle 18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3" name="Rectangle 19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4" name="Rectangle 19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B7C8FF0" id="Group 188" o:spid="_x0000_s1026" style="position:absolute;margin-left:0;margin-top:.75pt;width:36.35pt;height:19.95pt;z-index:25282611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" o:allowincell="f">
                      <v:rect id="Rectangle 189"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sJcYA&#10;AADdAAAADwAAAGRycy9kb3ducmV2LnhtbESPQWvCQBSE7wX/w/IEb3VjwCDRVUpA8VAsVRGPr9nX&#10;JDT7NuxuTfTXdwuFHoeZ+YZZbQbTihs531hWMJsmIIhLqxuuFJxP2+cFCB+QNbaWScGdPGzWo6cV&#10;5tr2/E63Y6hEhLDPUUEdQpdL6cuaDPqp7Yij92mdwRClq6R22Ee4aWWaJJk02HBcqLGjoqby6/ht&#10;FLx9+O7xCEXW71C+FvtdenDXi1KT8fCyBBFoCP/hv/ZeK5gvshR+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DsJcYAAADdAAAADwAAAAAAAAAAAAAAAACYAgAAZHJz&#10;L2Rvd25yZXYueG1sUEsFBgAAAAAEAAQA9QAAAIsDAAAAAA==&#10;" fillcolor="gray" stroked="f" strokeweight="0"/>
                      <v:rect id="Rectangle 190"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JvsYA&#10;AADdAAAADwAAAGRycy9kb3ducmV2LnhtbESPQWvCQBSE74X+h+UVvNVNLQaJrlICFQ+iaEU8vmZf&#10;k9Ds27C7NdFf7wpCj8PMfMPMFr1pxJmcry0reBsmIIgLq2suFRy+Pl8nIHxA1thYJgUX8rCYPz/N&#10;MNO24x2d96EUEcI+QwVVCG0mpS8qMuiHtiWO3o91BkOUrpTaYRfhppGjJEmlwZrjQoUt5RUVv/s/&#10;o2D77dvrNeRpt0S5zlfL0cadjkoNXvqPKYhAffgPP9orrWA8Sd/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xJvsYAAADdAAAADwAAAAAAAAAAAAAAAACYAgAAZHJz&#10;L2Rvd25yZXYueG1sUEsFBgAAAAAEAAQA9QAAAIsDAAAAAA==&#10;" fillcolor="gray" stroked="f" strokeweight="0"/>
                      <v:rect id="Rectangle 191"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XRysYA&#10;AADdAAAADwAAAGRycy9kb3ducmV2LnhtbESPQWvCQBSE74X+h+UVvNVNpQaJrlICFQ+iaEU8vmZf&#10;k9Ds27C7NdFf7wpCj8PMfMPMFr1pxJmcry0reBsmIIgLq2suFRy+Pl8nIHxA1thYJgUX8rCYPz/N&#10;MNO24x2d96EUEcI+QwVVCG0mpS8qMuiHtiWO3o91BkOUrpTaYRfhppGjJEmlwZrjQoUt5RUVv/s/&#10;o2D77dvrNeRpt0S5zlfL0cadjkoNXvqPKYhAffgPP9orrWA8Sd/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XRysYAAADdAAAADwAAAAAAAAAAAAAAAACYAgAAZHJz&#10;L2Rvd25yZXYueG1sUEsFBgAAAAAEAAQA9QAAAIs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48A3A49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cac:LineItem</w:t>
            </w:r>
          </w:p>
        </w:tc>
        <w:tc>
          <w:tcPr>
            <w:tcW w:w="4790" w:type="dxa"/>
            <w:tcBorders>
              <w:top w:val="nil"/>
              <w:left w:val="dotted" w:sz="6" w:space="0" w:color="C0C0C0"/>
              <w:bottom w:val="dotted" w:sz="6" w:space="0" w:color="C0C0C0"/>
              <w:right w:val="nil"/>
            </w:tcBorders>
            <w:shd w:val="clear" w:color="auto" w:fill="FFFFFF"/>
          </w:tcPr>
          <w:p w14:paraId="48EDA86B"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6062E4DD"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cac:LineItemType</w:t>
            </w:r>
          </w:p>
        </w:tc>
        <w:tc>
          <w:tcPr>
            <w:tcW w:w="5953" w:type="dxa"/>
            <w:tcBorders>
              <w:top w:val="nil"/>
              <w:left w:val="dotted" w:sz="6" w:space="0" w:color="C0C0C0"/>
              <w:bottom w:val="dotted" w:sz="6" w:space="0" w:color="C0C0C0"/>
              <w:right w:val="nil"/>
            </w:tcBorders>
            <w:shd w:val="clear" w:color="auto" w:fill="FFFFFF"/>
          </w:tcPr>
          <w:p w14:paraId="4CF2E3E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54429D7" w14:textId="77777777" w:rsidTr="00761392">
        <w:trPr>
          <w:cantSplit/>
          <w:trHeight w:hRule="exact" w:val="783"/>
        </w:trPr>
        <w:tc>
          <w:tcPr>
            <w:tcW w:w="970" w:type="dxa"/>
            <w:gridSpan w:val="3"/>
            <w:tcBorders>
              <w:top w:val="nil"/>
              <w:left w:val="nil"/>
              <w:bottom w:val="dotted" w:sz="6" w:space="0" w:color="C0C0C0"/>
              <w:right w:val="nil"/>
            </w:tcBorders>
            <w:shd w:val="clear" w:color="auto" w:fill="FFFFFF"/>
          </w:tcPr>
          <w:p w14:paraId="7A3B915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28160" behindDoc="0" locked="1" layoutInCell="0" allowOverlap="1" wp14:anchorId="7719C22A" wp14:editId="6D957DCB">
                      <wp:simplePos x="0" y="0"/>
                      <wp:positionH relativeFrom="column">
                        <wp:posOffset>0</wp:posOffset>
                      </wp:positionH>
                      <wp:positionV relativeFrom="paragraph">
                        <wp:posOffset>9525</wp:posOffset>
                      </wp:positionV>
                      <wp:extent cx="615950" cy="497205"/>
                      <wp:effectExtent l="0" t="0" r="0" b="0"/>
                      <wp:wrapNone/>
                      <wp:docPr id="5865"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866" name="Rectangle 19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7" name="Rectangle 19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8" name="Rectangle 19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C88A18" id="Group 192" o:spid="_x0000_s1026" style="position:absolute;margin-left:0;margin-top:.75pt;width:48.5pt;height:39.15pt;z-index:252828160"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" o:allowincell="f">
                      <v:rect id="Rectangle 193" o:spid="_x0000_s1027" style="position:absolute;left:357;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qJsUA&#10;AADdAAAADwAAAGRycy9kb3ducmV2LnhtbESPQWvCQBSE7wX/w/IEb3WjYJDoKhJQPJSWqojHZ/aZ&#10;BLNvw+7WpP76bqHQ4zAz3zDLdW8a8SDna8sKJuMEBHFhdc2lgtNx+zoH4QOyxsYyKfgmD+vV4GWJ&#10;mbYdf9LjEEoRIewzVFCF0GZS+qIig35sW+Lo3awzGKJ0pdQOuwg3jZwmSSoN1hwXKmwpr6i4H76M&#10;go+rb5/PkKfdDuVbvt9N393lrNRo2G8WIAL14T/8195rBbN5msL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omxQAAAN0AAAAPAAAAAAAAAAAAAAAAAJgCAABkcnMv&#10;ZG93bnJldi54bWxQSwUGAAAAAAQABAD1AAAAigMAAAAA&#10;" fillcolor="gray" stroked="f" strokeweight="0"/>
                      <v:rect id="Rectangle 194" o:spid="_x0000_s1028" style="position:absolute;left:600;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PvcYA&#10;AADdAAAADwAAAGRycy9kb3ducmV2LnhtbESPQWvCQBSE74X+h+UVvNVNhUaJrlICFQ+iaEU8vmZf&#10;k9Ds27C7NdFf7wpCj8PMfMPMFr1pxJmcry0reBsmIIgLq2suFRy+Pl8nIHxA1thYJgUX8rCYPz/N&#10;MNO24x2d96EUEcI+QwVVCG0mpS8qMuiHtiWO3o91BkOUrpTaYRfhppGjJEmlwZrjQoUt5RUVv/s/&#10;o2D77dvrNeRpt0S5zlfL0cadjkoNXvqPKYhAffgPP9orreB9ko7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dPvcYAAADdAAAADwAAAAAAAAAAAAAAAACYAgAAZHJz&#10;L2Rvd25yZXYueG1sUEsFBgAAAAAEAAQA9QAAAIsDAAAAAA==&#10;" fillcolor="gray" stroked="f" strokeweight="0"/>
                      <v:rect id="Rectangle 195"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jbz8QA&#10;AADdAAAADwAAAGRycy9kb3ducmV2LnhtbERPz2vCMBS+C/sfwht4s6kFi3TGIoWJB3HMjbHjW/PW&#10;ljUvJcls51+/HASPH9/vTTmZXlzI+c6ygmWSgiCure64UfD+9rxYg/ABWWNvmRT8kYdy+zDbYKHt&#10;yK90OYdGxBD2BSpoQxgKKX3dkkGf2IE4ct/WGQwRukZqh2MMN73M0jSXBjuODS0OVLVU/5x/jYKX&#10;Lz9cr6HKxz3KY3XYZyf3+aHU/HHaPYEINIW7+OY+aAWrdR7nxjfxCc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Y28/EAAAA3QAAAA8AAAAAAAAAAAAAAAAAmAIAAGRycy9k&#10;b3ducmV2LnhtbFBLBQYAAAAABAAEAPUAAACJ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A43888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6BD884DE"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6C6E27D7"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58FB5239"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tir76-120</w:t>
            </w:r>
          </w:p>
        </w:tc>
        <w:tc>
          <w:tcPr>
            <w:tcW w:w="5953" w:type="dxa"/>
            <w:tcBorders>
              <w:top w:val="nil"/>
              <w:left w:val="dotted" w:sz="6" w:space="0" w:color="C0C0C0"/>
              <w:bottom w:val="dotted" w:sz="6" w:space="0" w:color="C0C0C0"/>
              <w:right w:val="nil"/>
            </w:tcBorders>
            <w:shd w:val="clear" w:color="auto" w:fill="FFFFFF"/>
          </w:tcPr>
          <w:p w14:paraId="3C8E3CEF"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Document line identifier</w:t>
            </w:r>
          </w:p>
          <w:p w14:paraId="37C469B4"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Identifies the response line.</w:t>
            </w:r>
          </w:p>
          <w:p w14:paraId="0517DFCF"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BII2-T76-R003 - Each order response line MUST have a</w:t>
            </w:r>
          </w:p>
          <w:p w14:paraId="7FF1AB4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color w:val="000000"/>
                <w:sz w:val="16"/>
                <w:szCs w:val="16"/>
                <w:lang w:eastAsia="nb-NO"/>
              </w:rPr>
              <w:t>document line identifier that is unique within the order response</w:t>
            </w:r>
          </w:p>
        </w:tc>
      </w:tr>
      <w:tr w:rsidR="00761392" w:rsidRPr="00AA22AD" w14:paraId="1EE1311D" w14:textId="77777777" w:rsidTr="00761392">
        <w:trPr>
          <w:cantSplit/>
          <w:trHeight w:hRule="exact" w:val="591"/>
        </w:trPr>
        <w:tc>
          <w:tcPr>
            <w:tcW w:w="970" w:type="dxa"/>
            <w:gridSpan w:val="3"/>
            <w:tcBorders>
              <w:top w:val="nil"/>
              <w:left w:val="nil"/>
              <w:bottom w:val="dotted" w:sz="6" w:space="0" w:color="C0C0C0"/>
              <w:right w:val="nil"/>
            </w:tcBorders>
            <w:shd w:val="clear" w:color="auto" w:fill="FFFFFF"/>
          </w:tcPr>
          <w:p w14:paraId="53060ABA"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30208" behindDoc="0" locked="1" layoutInCell="0" allowOverlap="1" wp14:anchorId="0FEA7D54" wp14:editId="1B07B9AD">
                      <wp:simplePos x="0" y="0"/>
                      <wp:positionH relativeFrom="column">
                        <wp:posOffset>0</wp:posOffset>
                      </wp:positionH>
                      <wp:positionV relativeFrom="paragraph">
                        <wp:posOffset>9525</wp:posOffset>
                      </wp:positionV>
                      <wp:extent cx="615950" cy="375285"/>
                      <wp:effectExtent l="0" t="0" r="0" b="0"/>
                      <wp:wrapNone/>
                      <wp:docPr id="5869"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870" name="Rectangle 197"/>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71" name="Rectangle 198"/>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72" name="Rectangle 19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85FB62" id="Group 196" o:spid="_x0000_s1026" style="position:absolute;margin-left:0;margin-top:.75pt;width:48.5pt;height:29.55pt;z-index:25283020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" o:allowincell="f">
                      <v:rect id="Rectangle 197"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BFMQA&#10;AADdAAAADwAAAGRycy9kb3ducmV2LnhtbERPy2rCQBTdF/yH4Qrd1UkD1ZA6Sgk0uCgVH5QubzPX&#10;JJi5E2amJvXrOwvB5eG8l+vRdOJCzreWFTzPEhDEldUt1wqOh/enDIQPyBo7y6TgjzysV5OHJeba&#10;Dryjyz7UIoawz1FBE0KfS+mrhgz6me2JI3eyzmCI0NVSOxxiuOlkmiRzabDl2NBgT0VD1Xn/axRs&#10;f3x/vYZiPpQoP4pNmX667y+lHqfj2yuIQGO4i2/ujVbwki3i/vg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3QRTEAAAA3QAAAA8AAAAAAAAAAAAAAAAAmAIAAGRycy9k&#10;b3ducmV2LnhtbFBLBQYAAAAABAAEAPUAAACJAwAAAAA=&#10;" fillcolor="gray" stroked="f" strokeweight="0"/>
                      <v:rect id="Rectangle 198" o:spid="_x0000_s1028" style="position:absolute;left:600;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j8YA&#10;AADdAAAADwAAAGRycy9kb3ducmV2LnhtbESPQWvCQBSE74X+h+UJ3upGoSrRVSRQ8SAVbSk9PrPP&#10;JJh9G3a3JvXXu4LgcZiZb5j5sjO1uJDzlWUFw0ECgji3uuJCwffXx9sUhA/IGmvLpOCfPCwXry9z&#10;TLVteU+XQyhEhLBPUUEZQpNK6fOSDPqBbYijd7LOYIjSFVI7bCPc1HKUJGNpsOK4UGJDWUn5+fBn&#10;FOyOvrleQzZu1yi32WY9+nS/P0r1e91qBiJQF57hR3ujFbxPJ0O4v4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kj8YAAADdAAAADwAAAAAAAAAAAAAAAACYAgAAZHJz&#10;L2Rvd25yZXYueG1sUEsFBgAAAAAEAAQA9QAAAIsDAAAAAA==&#10;" fillcolor="gray" stroked="f" strokeweight="0"/>
                      <v:rect id="Rectangle 199"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6+McA&#10;AADdAAAADwAAAGRycy9kb3ducmV2LnhtbESPT2vCQBTE74V+h+UVvNVNA1WJrlICFQ9i8Q/i8TX7&#10;moRm34bdrYl++q4geBxm5jfMbNGbRpzJ+dqygrdhAoK4sLrmUsFh//k6AeEDssbGMim4kIfF/Plp&#10;hpm2HW/pvAuliBD2GSqoQmgzKX1RkUE/tC1x9H6sMxiidKXUDrsIN41Mk2QkDdYcFypsKa+o+N39&#10;GQVf3769XkM+6pYo1/lqmW7c6ajU4KX/mIII1IdH+N5eaQXvk3EKt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pevj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9D6518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cbc:Note</w:t>
            </w:r>
          </w:p>
        </w:tc>
        <w:tc>
          <w:tcPr>
            <w:tcW w:w="4790" w:type="dxa"/>
            <w:tcBorders>
              <w:top w:val="nil"/>
              <w:left w:val="dotted" w:sz="6" w:space="0" w:color="C0C0C0"/>
              <w:bottom w:val="dotted" w:sz="6" w:space="0" w:color="C0C0C0"/>
              <w:right w:val="nil"/>
            </w:tcBorders>
            <w:shd w:val="clear" w:color="auto" w:fill="FFFFFF"/>
          </w:tcPr>
          <w:p w14:paraId="1E022DE4"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54A73DB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cbc:NoteType</w:t>
            </w:r>
          </w:p>
          <w:p w14:paraId="2EF8B1E3"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tir76-204</w:t>
            </w:r>
          </w:p>
        </w:tc>
        <w:tc>
          <w:tcPr>
            <w:tcW w:w="5953" w:type="dxa"/>
            <w:tcBorders>
              <w:top w:val="nil"/>
              <w:left w:val="dotted" w:sz="6" w:space="0" w:color="C0C0C0"/>
              <w:bottom w:val="dotted" w:sz="6" w:space="0" w:color="C0C0C0"/>
              <w:right w:val="nil"/>
            </w:tcBorders>
            <w:shd w:val="clear" w:color="auto" w:fill="FFFFFF"/>
          </w:tcPr>
          <w:p w14:paraId="15CD21B7"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Response clarification</w:t>
            </w:r>
          </w:p>
          <w:p w14:paraId="7993318F"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Clarif</w:t>
            </w:r>
            <w:r>
              <w:rPr>
                <w:rFonts w:ascii="Arial" w:hAnsi="Arial" w:cs="Arial"/>
                <w:i/>
                <w:iCs/>
                <w:color w:val="000000"/>
                <w:sz w:val="16"/>
                <w:szCs w:val="16"/>
                <w:lang w:eastAsia="nb-NO"/>
              </w:rPr>
              <w:t>i</w:t>
            </w:r>
            <w:r w:rsidRPr="00AA22AD">
              <w:rPr>
                <w:rFonts w:ascii="Arial" w:hAnsi="Arial" w:cs="Arial"/>
                <w:i/>
                <w:iCs/>
                <w:color w:val="000000"/>
                <w:sz w:val="16"/>
                <w:szCs w:val="16"/>
                <w:lang w:eastAsia="nb-NO"/>
              </w:rPr>
              <w:t>cation of the suppliers decision for the line.</w:t>
            </w:r>
          </w:p>
        </w:tc>
      </w:tr>
      <w:tr w:rsidR="00761392" w:rsidRPr="00AA22AD" w14:paraId="51FF01C4" w14:textId="77777777" w:rsidTr="00761392">
        <w:trPr>
          <w:cantSplit/>
          <w:trHeight w:hRule="exact" w:val="1551"/>
        </w:trPr>
        <w:tc>
          <w:tcPr>
            <w:tcW w:w="970" w:type="dxa"/>
            <w:gridSpan w:val="3"/>
            <w:tcBorders>
              <w:top w:val="nil"/>
              <w:left w:val="nil"/>
              <w:bottom w:val="dotted" w:sz="6" w:space="0" w:color="C0C0C0"/>
              <w:right w:val="nil"/>
            </w:tcBorders>
            <w:shd w:val="clear" w:color="auto" w:fill="FFFFFF"/>
          </w:tcPr>
          <w:p w14:paraId="4025EA3F"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32256" behindDoc="0" locked="1" layoutInCell="0" allowOverlap="1" wp14:anchorId="175DCC43" wp14:editId="126AEF1A">
                      <wp:simplePos x="0" y="0"/>
                      <wp:positionH relativeFrom="column">
                        <wp:posOffset>0</wp:posOffset>
                      </wp:positionH>
                      <wp:positionV relativeFrom="paragraph">
                        <wp:posOffset>9525</wp:posOffset>
                      </wp:positionV>
                      <wp:extent cx="615950" cy="984885"/>
                      <wp:effectExtent l="0" t="0" r="0" b="0"/>
                      <wp:wrapNone/>
                      <wp:docPr id="5873"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984885"/>
                                <a:chOff x="0" y="15"/>
                                <a:chExt cx="970" cy="1551"/>
                              </a:xfrm>
                            </wpg:grpSpPr>
                            <wps:wsp>
                              <wps:cNvPr id="5874" name="Rectangle 201"/>
                              <wps:cNvSpPr>
                                <a:spLocks noChangeArrowheads="1"/>
                              </wps:cNvSpPr>
                              <wps:spPr bwMode="auto">
                                <a:xfrm>
                                  <a:off x="357" y="15"/>
                                  <a:ext cx="15" cy="155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75" name="Rectangle 202"/>
                              <wps:cNvSpPr>
                                <a:spLocks noChangeArrowheads="1"/>
                              </wps:cNvSpPr>
                              <wps:spPr bwMode="auto">
                                <a:xfrm>
                                  <a:off x="600" y="15"/>
                                  <a:ext cx="15" cy="155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76" name="Rectangle 20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77" name="Rectangle 204"/>
                              <wps:cNvSpPr>
                                <a:spLocks noChangeArrowheads="1"/>
                              </wps:cNvSpPr>
                              <wps:spPr bwMode="auto">
                                <a:xfrm>
                                  <a:off x="843" y="123"/>
                                  <a:ext cx="15" cy="144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1542437" id="Group 200" o:spid="_x0000_s1026" style="position:absolute;margin-left:0;margin-top:.75pt;width:48.5pt;height:77.55pt;z-index:252832256" coordorigin=",15" coordsize="970,1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" o:allowincell="f">
                      <v:rect id="Rectangle 201" o:spid="_x0000_s1027" style="position:absolute;left:357;top:15;width:15;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HF8cA&#10;AADdAAAADwAAAGRycy9kb3ducmV2LnhtbESPT2vCQBTE7wW/w/KE3upGsVaiq0hA8VBa/IN4fGZf&#10;k9Ds27C7Namf3hUKPQ4z8xtmvuxMLa7kfGVZwXCQgCDOra64UHA8rF+mIHxA1lhbJgW/5GG56D3N&#10;MdW25R1d96EQEcI+RQVlCE0qpc9LMugHtiGO3pd1BkOUrpDaYRvhppajJJlIgxXHhRIbykrKv/c/&#10;RsHnxTe3W8gm7Qble7bdjD7c+aTUc79bzUAE6sJ/+K+91Qpep29j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MRxfHAAAA3QAAAA8AAAAAAAAAAAAAAAAAmAIAAGRy&#10;cy9kb3ducmV2LnhtbFBLBQYAAAAABAAEAPUAAACMAwAAAAA=&#10;" fillcolor="gray" stroked="f" strokeweight="0"/>
                      <v:rect id="Rectangle 202" o:spid="_x0000_s1028" style="position:absolute;left:600;top:15;width:15;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ijMYA&#10;AADdAAAADwAAAGRycy9kb3ducmV2LnhtbESPQWvCQBSE7wX/w/KE3uqmglaiq5SA4qFYqiIen9ln&#10;Esy+Dburif76bqHgcZiZb5jZojO1uJHzlWUF74MEBHFudcWFgv1u+TYB4QOyxtoyKbiTh8W89zLD&#10;VNuWf+i2DYWIEPYpKihDaFIpfV6SQT+wDXH0ztYZDFG6QmqHbYSbWg6TZCwNVhwXSmwoKym/bK9G&#10;wffJN49HyMbtCuVXtl4NN+54UOq1331OQQTqwjP8315rBaPJxwj+3s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DijMYAAADdAAAADwAAAAAAAAAAAAAAAACYAgAAZHJz&#10;L2Rvd25yZXYueG1sUEsFBgAAAAAEAAQA9QAAAIsDAAAAAA==&#10;" fillcolor="gray" stroked="f" strokeweight="0"/>
                      <v:rect id="Rectangle 203"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8+8YA&#10;AADdAAAADwAAAGRycy9kb3ducmV2LnhtbESPQWvCQBSE74X+h+UVvNVNhUaJrlICFQ+iaEU8vmZf&#10;k9Ds27C7NdFf7wpCj8PMfMPMFr1pxJmcry0reBsmIIgLq2suFRy+Pl8nIHxA1thYJgUX8rCYPz/N&#10;MNO24x2d96EUEcI+QwVVCG0mpS8qMuiHtiWO3o91BkOUrpTaYRfhppGjJEmlwZrjQoUt5RUVv/s/&#10;o2D77dvrNeRpt0S5zlfL0cadjkoNXvqPKYhAffgPP9orreB9Mk7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J8+8YAAADdAAAADwAAAAAAAAAAAAAAAACYAgAAZHJz&#10;L2Rvd25yZXYueG1sUEsFBgAAAAAEAAQA9QAAAIsDAAAAAA==&#10;" fillcolor="gray" stroked="f" strokeweight="0"/>
                      <v:rect id="Rectangle 204" o:spid="_x0000_s1030" style="position:absolute;left:843;top:123;width:15;height:1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7ZYMYA&#10;AADdAAAADwAAAGRycy9kb3ducmV2LnhtbESPT2vCQBTE70K/w/IK3nRTwT9EVymBioei1Bbx+Mw+&#10;k2D2bdjdmtRP7woFj8PM/IZZrDpTiys5X1lW8DZMQBDnVldcKPj5/hjMQPiArLG2TAr+yMNq+dJb&#10;YKpty1903YdCRAj7FBWUITSplD4vyaAf2oY4emfrDIYoXSG1wzbCTS1HSTKRBiuOCyU2lJWUX/a/&#10;RsHu5JvbLWSTdo3yM9usR1t3PCjVf+3e5yACdeEZ/m9vtILxbDqF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7ZYM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09983C0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cbc:LineStatusCode</w:t>
            </w:r>
          </w:p>
        </w:tc>
        <w:tc>
          <w:tcPr>
            <w:tcW w:w="4790" w:type="dxa"/>
            <w:tcBorders>
              <w:top w:val="nil"/>
              <w:left w:val="dotted" w:sz="6" w:space="0" w:color="C0C0C0"/>
              <w:bottom w:val="dotted" w:sz="6" w:space="0" w:color="C0C0C0"/>
              <w:right w:val="nil"/>
            </w:tcBorders>
            <w:shd w:val="clear" w:color="auto" w:fill="FFFFFF"/>
          </w:tcPr>
          <w:p w14:paraId="30434A15"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07DDF4C"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cbc:LineStatusCodeType</w:t>
            </w:r>
          </w:p>
          <w:p w14:paraId="17EC2E05"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tir76-202</w:t>
            </w:r>
          </w:p>
        </w:tc>
        <w:tc>
          <w:tcPr>
            <w:tcW w:w="5953" w:type="dxa"/>
            <w:tcBorders>
              <w:top w:val="nil"/>
              <w:left w:val="dotted" w:sz="6" w:space="0" w:color="C0C0C0"/>
              <w:bottom w:val="dotted" w:sz="6" w:space="0" w:color="C0C0C0"/>
              <w:right w:val="nil"/>
            </w:tcBorders>
            <w:shd w:val="clear" w:color="auto" w:fill="FFFFFF"/>
          </w:tcPr>
          <w:p w14:paraId="5AAE2D43"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t>Codice di Risposta</w:t>
            </w:r>
          </w:p>
          <w:p w14:paraId="670B4D10"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code that indicates whether the referenced order line as</w:t>
            </w:r>
          </w:p>
          <w:p w14:paraId="379843F7"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whole is Accepted or Rejected or, alternatively, Accepted with</w:t>
            </w:r>
          </w:p>
          <w:p w14:paraId="67743CCF"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change.</w:t>
            </w:r>
          </w:p>
          <w:p w14:paraId="714DC87B"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EUGEN-T76-R004 - A response line status code MUST have a</w:t>
            </w:r>
          </w:p>
          <w:p w14:paraId="50111D7B"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list identifier attribute "UNCL1225".   OP-T76-002 An order</w:t>
            </w:r>
          </w:p>
          <w:p w14:paraId="3BA4C8D5"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color w:val="000000"/>
                <w:sz w:val="16"/>
                <w:szCs w:val="16"/>
                <w:lang w:eastAsia="nb-NO"/>
              </w:rPr>
              <w:t>response line status code MUST be coded according to the</w:t>
            </w:r>
          </w:p>
          <w:p w14:paraId="3BB9625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code list UNCL1225.</w:t>
            </w:r>
          </w:p>
        </w:tc>
      </w:tr>
      <w:tr w:rsidR="00761392" w:rsidRPr="00AA22AD" w14:paraId="08F97927" w14:textId="77777777" w:rsidTr="00761392">
        <w:trPr>
          <w:cantSplit/>
          <w:trHeight w:hRule="exact" w:val="389"/>
        </w:trPr>
        <w:tc>
          <w:tcPr>
            <w:tcW w:w="1212" w:type="dxa"/>
            <w:gridSpan w:val="4"/>
            <w:tcBorders>
              <w:top w:val="nil"/>
              <w:left w:val="nil"/>
              <w:bottom w:val="dotted" w:sz="6" w:space="0" w:color="C0C0C0"/>
              <w:right w:val="nil"/>
            </w:tcBorders>
            <w:shd w:val="clear" w:color="auto" w:fill="FFFFFF"/>
          </w:tcPr>
          <w:p w14:paraId="3EF3ABB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34304" behindDoc="0" locked="1" layoutInCell="0" allowOverlap="1" wp14:anchorId="2297EC3E" wp14:editId="2B637656">
                      <wp:simplePos x="0" y="0"/>
                      <wp:positionH relativeFrom="column">
                        <wp:posOffset>0</wp:posOffset>
                      </wp:positionH>
                      <wp:positionV relativeFrom="paragraph">
                        <wp:posOffset>9525</wp:posOffset>
                      </wp:positionV>
                      <wp:extent cx="769620" cy="247015"/>
                      <wp:effectExtent l="0" t="0" r="0" b="0"/>
                      <wp:wrapNone/>
                      <wp:docPr id="5878"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879" name="Rectangle 206"/>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0" name="Rectangle 207"/>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1" name="Rectangle 208"/>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2" name="Rectangle 20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E414C17" id="Group 205" o:spid="_x0000_s1026" style="position:absolute;margin-left:0;margin-top:.75pt;width:60.6pt;height:19.45pt;z-index:25283430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" o:allowincell="f">
                      <v:rect id="Rectangle 206"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oicYA&#10;AADdAAAADwAAAGRycy9kb3ducmV2LnhtbESPQWvCQBSE74X+h+UJ3upGoVajq5RAxYO0aEU8PrPP&#10;JJh9G3ZXE/313UKhx2FmvmHmy87U4kbOV5YVDAcJCOLc6ooLBfvvj5cJCB+QNdaWScGdPCwXz09z&#10;TLVteUu3XShEhLBPUUEZQpNK6fOSDPqBbYijd7bOYIjSFVI7bCPc1HKUJGNpsOK4UGJDWUn5ZXc1&#10;Cr5Ovnk8QjZuVyg32Xo1+nTHg1L9Xvc+AxGoC//hv/ZaK3idvE3h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3oicYAAADdAAAADwAAAAAAAAAAAAAAAACYAgAAZHJz&#10;L2Rvd25yZXYueG1sUEsFBgAAAAAEAAQA9QAAAIsDAAAAAA==&#10;" fillcolor="gray" stroked="f" strokeweight="0"/>
                      <v:rect id="Rectangle 207"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xM8MA&#10;AADdAAAADwAAAGRycy9kb3ducmV2LnhtbERPz2vCMBS+D/Y/hDfYbaYWlFKNRQoTDzLRjbHjs3lr&#10;y5qXkmS2+tebg+Dx4/u9LEbTiTM531pWMJ0kIIgrq1uuFXx9vr9lIHxA1thZJgUX8lCsnp+WmGs7&#10;8IHOx1CLGMI+RwVNCH0upa8aMugntieO3K91BkOErpba4RDDTSfTJJlLgy3HhgZ7Khuq/o7/RsH+&#10;5PvrNZTzYYNyV2436Yf7+Vbq9WVcL0AEGsNDfHdvtYJZlsX98U1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IxM8MAAADdAAAADwAAAAAAAAAAAAAAAACYAgAAZHJzL2Rv&#10;d25yZXYueG1sUEsFBgAAAAAEAAQA9QAAAIgDAAAAAA==&#10;" fillcolor="gray" stroked="f" strokeweight="0"/>
                      <v:rect id="Rectangle 208"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UqMYA&#10;AADdAAAADwAAAGRycy9kb3ducmV2LnhtbESPQWvCQBSE7wX/w/IEb3WjoIToKhJQPBRLbRGPz+wz&#10;CWbfht2tif76bqHQ4zAz3zDLdW8acSfna8sKJuMEBHFhdc2lgq/P7WsKwgdkjY1lUvAgD+vV4GWJ&#10;mbYdf9D9GEoRIewzVFCF0GZS+qIig35sW+LoXa0zGKJ0pdQOuwg3jZwmyVwarDkuVNhSXlFxO34b&#10;Be8X3z6fIZ93O5Rv+X43PbjzSanRsN8sQATqw3/4r73XCmZpOoHfN/E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UqMYAAADdAAAADwAAAAAAAAAAAAAAAACYAgAAZHJz&#10;L2Rvd25yZXYueG1sUEsFBgAAAAAEAAQA9QAAAIsDAAAAAA==&#10;" fillcolor="gray" stroked="f" strokeweight="0"/>
                      <v:rect id="Rectangle 209"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K38YA&#10;AADdAAAADwAAAGRycy9kb3ducmV2LnhtbESPQWvCQBSE7wX/w/IEb3VjQAnRVUpA8VAsVRGPr9nX&#10;JDT7NuxuTfTXdwuFHoeZ+YZZbQbTihs531hWMJsmIIhLqxuuFJxP2+cMhA/IGlvLpOBOHjbr0dMK&#10;c217fqfbMVQiQtjnqKAOocul9GVNBv3UdsTR+7TOYIjSVVI77CPctDJNkoU02HBcqLGjoqby6/ht&#10;FLx9+O7xCMWi36F8Lfa79OCuF6Um4+FlCSLQEP7Df+29VjDPshR+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wK38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50EB04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listID</w:t>
            </w:r>
          </w:p>
        </w:tc>
        <w:tc>
          <w:tcPr>
            <w:tcW w:w="4790" w:type="dxa"/>
            <w:tcBorders>
              <w:top w:val="nil"/>
              <w:left w:val="dotted" w:sz="6" w:space="0" w:color="C0C0C0"/>
              <w:bottom w:val="dotted" w:sz="6" w:space="0" w:color="C0C0C0"/>
              <w:right w:val="nil"/>
            </w:tcBorders>
            <w:shd w:val="clear" w:color="auto" w:fill="FFFFFF"/>
          </w:tcPr>
          <w:p w14:paraId="3F8E04EA"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65F4C6A"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51035C51"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UNCL1225</w:t>
            </w:r>
          </w:p>
        </w:tc>
      </w:tr>
      <w:tr w:rsidR="00761392" w:rsidRPr="00AA22AD" w14:paraId="61D67942" w14:textId="77777777" w:rsidTr="00761392">
        <w:trPr>
          <w:cantSplit/>
          <w:trHeight w:hRule="exact" w:val="591"/>
        </w:trPr>
        <w:tc>
          <w:tcPr>
            <w:tcW w:w="970" w:type="dxa"/>
            <w:gridSpan w:val="3"/>
            <w:tcBorders>
              <w:top w:val="nil"/>
              <w:left w:val="nil"/>
              <w:bottom w:val="dotted" w:sz="6" w:space="0" w:color="C0C0C0"/>
              <w:right w:val="nil"/>
            </w:tcBorders>
            <w:shd w:val="clear" w:color="auto" w:fill="FFFFFF"/>
          </w:tcPr>
          <w:p w14:paraId="65A98BF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36352" behindDoc="0" locked="1" layoutInCell="0" allowOverlap="1" wp14:anchorId="1D143A3C" wp14:editId="21BF9C6F">
                      <wp:simplePos x="0" y="0"/>
                      <wp:positionH relativeFrom="column">
                        <wp:posOffset>0</wp:posOffset>
                      </wp:positionH>
                      <wp:positionV relativeFrom="paragraph">
                        <wp:posOffset>9525</wp:posOffset>
                      </wp:positionV>
                      <wp:extent cx="615950" cy="375285"/>
                      <wp:effectExtent l="0" t="0" r="0" b="0"/>
                      <wp:wrapNone/>
                      <wp:docPr id="588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884" name="Rectangle 21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5" name="Rectangle 212"/>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6" name="Rectangle 21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7" name="Rectangle 214"/>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BB394FC" id="Group 210" o:spid="_x0000_s1026" style="position:absolute;margin-left:0;margin-top:.75pt;width:48.5pt;height:29.55pt;z-index:252836352"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" o:allowincell="f">
                      <v:rect id="Rectangle 211"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k3MMYA&#10;AADdAAAADwAAAGRycy9kb3ducmV2LnhtbESPQWvCQBSE70L/w/IK3nRTqRKiq5RAxYMotSIeX7Ov&#10;SWj2bdjdmuivd4VCj8PMfMMsVr1pxIWcry0reBknIIgLq2suFRw/30cpCB+QNTaWScGVPKyWT4MF&#10;Ztp2/EGXQyhFhLDPUEEVQptJ6YuKDPqxbYmj922dwRClK6V22EW4aeQkSWbSYM1xocKW8oqKn8Ov&#10;UbD/8u3tFvJZt0a5zTfryc6dT0oNn/u3OYhAffgP/7U3WsE0TV/h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k3MMYAAADdAAAADwAAAAAAAAAAAAAAAACYAgAAZHJz&#10;L2Rvd25yZXYueG1sUEsFBgAAAAAEAAQA9QAAAIsDAAAAAA==&#10;" fillcolor="gray" stroked="f" strokeweight="0"/>
                      <v:rect id="Rectangle 212" o:spid="_x0000_s1028" style="position:absolute;left:600;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Sq8YA&#10;AADdAAAADwAAAGRycy9kb3ducmV2LnhtbESPQWvCQBSE7wX/w/KE3upGQQnRVSSgeCiW2iIen9ln&#10;Esy+Dburif76bqHQ4zAz3zCLVW8acSfna8sKxqMEBHFhdc2lgu+vzVsKwgdkjY1lUvAgD6vl4GWB&#10;mbYdf9L9EEoRIewzVFCF0GZS+qIig35kW+LoXawzGKJ0pdQOuwg3jZwkyUwarDkuVNhSXlFxPdyM&#10;go+zb5/PkM+6Lcr3fLed7N3pqNTrsF/PQQTqw3/4r73TCqZpOo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WSq8YAAADdAAAADwAAAAAAAAAAAAAAAACYAgAAZHJz&#10;L2Rvd25yZXYueG1sUEsFBgAAAAAEAAQA9QAAAIsDAAAAAA==&#10;" fillcolor="gray" stroked="f" strokeweight="0"/>
                      <v:rect id="Rectangle 213"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cM3MYA&#10;AADdAAAADwAAAGRycy9kb3ducmV2LnhtbESPQWvCQBSE7wX/w/IEb3WjYAjRVUpA8VAsVRGPr9nX&#10;JDT7NuxuTfTXdwuFHoeZ+YZZbQbTihs531hWMJsmIIhLqxuuFJxP2+cMhA/IGlvLpOBOHjbr0dMK&#10;c217fqfbMVQiQtjnqKAOocul9GVNBv3UdsTR+7TOYIjSVVI77CPctHKeJKk02HBcqLGjoqby6/ht&#10;FLx9+O7xCEXa71C+Fvvd/OCuF6Um4+FlCSLQEP7Df+29VrDIshR+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cM3MYAAADdAAAADwAAAAAAAAAAAAAAAACYAgAAZHJz&#10;L2Rvd25yZXYueG1sUEsFBgAAAAAEAAQA9QAAAIsDAAAAAA==&#10;" fillcolor="gray" stroked="f" strokeweight="0"/>
                      <v:rect id="Rectangle 214" o:spid="_x0000_s1030" style="position:absolute;left:843;top:123;width: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upR8YA&#10;AADdAAAADwAAAGRycy9kb3ducmV2LnhtbESPQWvCQBSE7wX/w/KE3upGoTZEV5GA4qFYakU8PrPP&#10;JJh9G3a3Jvrru4VCj8PMfMPMl71pxI2cry0rGI8SEMSF1TWXCg5f65cUhA/IGhvLpOBOHpaLwdMc&#10;M207/qTbPpQiQthnqKAKoc2k9EVFBv3ItsTRu1hnMETpSqkddhFuGjlJkqk0WHNcqLClvKLiuv82&#10;Cj7Ovn08Qj7tNijf8+1msnOno1LPw341AxGoD//hv/ZWK3hN0zf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upR8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346B181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cbc:Quantity</w:t>
            </w:r>
          </w:p>
        </w:tc>
        <w:tc>
          <w:tcPr>
            <w:tcW w:w="4790" w:type="dxa"/>
            <w:tcBorders>
              <w:top w:val="nil"/>
              <w:left w:val="dotted" w:sz="6" w:space="0" w:color="C0C0C0"/>
              <w:bottom w:val="dotted" w:sz="6" w:space="0" w:color="C0C0C0"/>
              <w:right w:val="nil"/>
            </w:tcBorders>
            <w:shd w:val="clear" w:color="auto" w:fill="FFFFFF"/>
          </w:tcPr>
          <w:p w14:paraId="0B87D4EB"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74FFF570"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cbc:QuantityType</w:t>
            </w:r>
          </w:p>
          <w:p w14:paraId="1A77C120"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tir76-132</w:t>
            </w:r>
          </w:p>
        </w:tc>
        <w:tc>
          <w:tcPr>
            <w:tcW w:w="5953" w:type="dxa"/>
            <w:tcBorders>
              <w:top w:val="nil"/>
              <w:left w:val="dotted" w:sz="6" w:space="0" w:color="C0C0C0"/>
              <w:bottom w:val="dotted" w:sz="6" w:space="0" w:color="C0C0C0"/>
              <w:right w:val="nil"/>
            </w:tcBorders>
            <w:shd w:val="clear" w:color="auto" w:fill="FFFFFF"/>
          </w:tcPr>
          <w:p w14:paraId="7F38B0C7"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Quantity</w:t>
            </w:r>
          </w:p>
          <w:p w14:paraId="3CE2BF6C"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quantity of items that will be delivered.</w:t>
            </w:r>
          </w:p>
        </w:tc>
      </w:tr>
      <w:tr w:rsidR="00761392" w:rsidRPr="00AA22AD" w14:paraId="41C8A1CD" w14:textId="77777777" w:rsidTr="00761392">
        <w:trPr>
          <w:cantSplit/>
          <w:trHeight w:hRule="exact" w:val="389"/>
        </w:trPr>
        <w:tc>
          <w:tcPr>
            <w:tcW w:w="1212" w:type="dxa"/>
            <w:gridSpan w:val="4"/>
            <w:tcBorders>
              <w:top w:val="nil"/>
              <w:left w:val="nil"/>
              <w:bottom w:val="dotted" w:sz="6" w:space="0" w:color="C0C0C0"/>
              <w:right w:val="nil"/>
            </w:tcBorders>
            <w:shd w:val="clear" w:color="auto" w:fill="FFFFFF"/>
          </w:tcPr>
          <w:p w14:paraId="7BF6CFCF"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38400" behindDoc="0" locked="1" layoutInCell="0" allowOverlap="1" wp14:anchorId="34C9BC67" wp14:editId="4EE103F9">
                      <wp:simplePos x="0" y="0"/>
                      <wp:positionH relativeFrom="column">
                        <wp:posOffset>0</wp:posOffset>
                      </wp:positionH>
                      <wp:positionV relativeFrom="paragraph">
                        <wp:posOffset>9525</wp:posOffset>
                      </wp:positionV>
                      <wp:extent cx="769620" cy="247015"/>
                      <wp:effectExtent l="0" t="0" r="0" b="0"/>
                      <wp:wrapNone/>
                      <wp:docPr id="5888"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889" name="Rectangle 216"/>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0" name="Rectangle 217"/>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1" name="Rectangle 218"/>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2" name="Rectangle 21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8D94289" id="Group 215" o:spid="_x0000_s1026" style="position:absolute;margin-left:0;margin-top:.75pt;width:60.6pt;height:19.45pt;z-index:25283840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" o:allowincell="f">
                      <v:rect id="Rectangle 216"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rsYA&#10;AADdAAAADwAAAGRycy9kb3ducmV2LnhtbESPQWvCQBSE74L/YXmCN91UUGJ0lRKoeCgtWhGPz+xr&#10;Epp9G3a3JvXXdwtCj8PMfMOst71pxI2cry0reJomIIgLq2suFZw+XiYpCB+QNTaWScEPedhuhoM1&#10;Ztp2fKDbMZQiQthnqKAKoc2k9EVFBv3UtsTR+7TOYIjSlVI77CLcNHKWJAtpsOa4UGFLeUXF1/Hb&#10;KHi/+vZ+D/mi26F8zfe72Zu7nJUaj/rnFYhAffgPP9p7rWCepkv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iYrsYAAADdAAAADwAAAAAAAAAAAAAAAACYAgAAZHJz&#10;L2Rvd25yZXYueG1sUEsFBgAAAAAEAAQA9QAAAIsDAAAAAA==&#10;" fillcolor="gray" stroked="f" strokeweight="0"/>
                      <v:rect id="Rectangle 217"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n7sMA&#10;AADdAAAADwAAAGRycy9kb3ducmV2LnhtbERPz2vCMBS+C/sfwht403TCxFWjSGHiQSY6EY/P5tkW&#10;m5eSZLbzrzcHwePH93u26EwtbuR8ZVnBxzABQZxbXXGh4PD7PZiA8AFZY22ZFPyTh8X8rTfDVNuW&#10;d3Tbh0LEEPYpKihDaFIpfV6SQT+0DXHkLtYZDBG6QmqHbQw3tRwlyVgarDg2lNhQVlJ+3f8ZBduz&#10;b+73kI3bFcpNtl6NftzpqFT/vVtOQQTqwkv8dK+1gs/JV9wf38Qn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un7sMAAADdAAAADwAAAAAAAAAAAAAAAACYAgAAZHJzL2Rv&#10;d25yZXYueG1sUEsFBgAAAAAEAAQA9QAAAIgDAAAAAA==&#10;" fillcolor="gray" stroked="f" strokeweight="0"/>
                      <v:rect id="Rectangle 218" o:spid="_x0000_s1029" style="position:absolute;left:843;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CdcYA&#10;AADdAAAADwAAAGRycy9kb3ducmV2LnhtbESPQWvCQBSE74L/YXlCb7pRqGh0lRJQPJRKtRSPz+wz&#10;Cc2+DburSf31XaHgcZiZb5jlujO1uJHzlWUF41ECgji3uuJCwddxM5yB8AFZY22ZFPySh/Wq31ti&#10;qm3Ln3Q7hEJECPsUFZQhNKmUPi/JoB/Zhjh6F+sMhihdIbXDNsJNLSdJMpUGK44LJTaUlZT/HK5G&#10;wf7sm/s9ZNN2i/I9220nH+70rdTLoHtbgAjUhWf4v73TCl5n8zE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cCdcYAAADdAAAADwAAAAAAAAAAAAAAAACYAgAAZHJz&#10;L2Rvd25yZXYueG1sUEsFBgAAAAAEAAQA9QAAAIsDAAAAAA==&#10;" fillcolor="gray" stroked="f" strokeweight="0"/>
                      <v:rect id="Rectangle 219"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AsYA&#10;AADdAAAADwAAAGRycy9kb3ducmV2LnhtbESPQWvCQBSE74L/YXmCN900oGh0lRKoeCiWWhGPz+xr&#10;Epp9G3a3JvXXu4VCj8PMfMOst71pxI2cry0reJomIIgLq2suFZw+XiYLED4ga2wsk4If8rDdDAdr&#10;zLTt+J1ux1CKCGGfoYIqhDaT0hcVGfRT2xJH79M6gyFKV0rtsItw08g0SebSYM1xocKW8oqKr+O3&#10;UfB29e39HvJ5t0P5mu936cFdzkqNR/3zCkSgPvyH/9p7rWC2WKbw+yY+Ab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WcAs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468F3B8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unitCode</w:t>
            </w:r>
          </w:p>
        </w:tc>
        <w:tc>
          <w:tcPr>
            <w:tcW w:w="4790" w:type="dxa"/>
            <w:tcBorders>
              <w:top w:val="nil"/>
              <w:left w:val="dotted" w:sz="6" w:space="0" w:color="C0C0C0"/>
              <w:bottom w:val="dotted" w:sz="6" w:space="0" w:color="C0C0C0"/>
              <w:right w:val="nil"/>
            </w:tcBorders>
            <w:shd w:val="clear" w:color="auto" w:fill="FFFFFF"/>
          </w:tcPr>
          <w:p w14:paraId="7FEC53BB"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28552006"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64BA6004"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OP-T76-006 - Unit code MUST be coded according to the</w:t>
            </w:r>
          </w:p>
          <w:p w14:paraId="5D02717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UN/ECE Recommendation 20</w:t>
            </w:r>
          </w:p>
        </w:tc>
      </w:tr>
      <w:tr w:rsidR="00761392" w:rsidRPr="00AA22AD" w14:paraId="05025F93" w14:textId="77777777" w:rsidTr="00761392">
        <w:trPr>
          <w:cantSplit/>
          <w:trHeight w:hRule="exact" w:val="389"/>
        </w:trPr>
        <w:tc>
          <w:tcPr>
            <w:tcW w:w="1212" w:type="dxa"/>
            <w:gridSpan w:val="4"/>
            <w:tcBorders>
              <w:top w:val="nil"/>
              <w:left w:val="nil"/>
              <w:bottom w:val="dotted" w:sz="6" w:space="0" w:color="C0C0C0"/>
              <w:right w:val="nil"/>
            </w:tcBorders>
            <w:shd w:val="clear" w:color="auto" w:fill="FFFFFF"/>
          </w:tcPr>
          <w:p w14:paraId="48F403B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40448" behindDoc="0" locked="1" layoutInCell="0" allowOverlap="1" wp14:anchorId="4CFF3B2D" wp14:editId="29624365">
                      <wp:simplePos x="0" y="0"/>
                      <wp:positionH relativeFrom="column">
                        <wp:posOffset>0</wp:posOffset>
                      </wp:positionH>
                      <wp:positionV relativeFrom="paragraph">
                        <wp:posOffset>9525</wp:posOffset>
                      </wp:positionV>
                      <wp:extent cx="769620" cy="247015"/>
                      <wp:effectExtent l="0" t="0" r="0" b="0"/>
                      <wp:wrapNone/>
                      <wp:docPr id="5893"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894" name="Rectangle 221"/>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5" name="Rectangle 222"/>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6" name="Rectangle 22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7" name="Rectangle 22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507F941" id="Group 220" o:spid="_x0000_s1026" style="position:absolute;margin-left:0;margin-top:.75pt;width:60.6pt;height:19.45pt;z-index:25284044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" o:allowincell="f">
                      <v:rect id="Rectangle 221"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h7cYA&#10;AADdAAAADwAAAGRycy9kb3ducmV2LnhtbESPQWvCQBSE7wX/w/KE3upGsaLRVSSgeCgtWhGPz+xr&#10;Epp9G3a3JvXXu0Khx2FmvmEWq87U4krOV5YVDAcJCOLc6ooLBcfPzcsUhA/IGmvLpOCXPKyWvacF&#10;ptq2vKfrIRQiQtinqKAMoUml9HlJBv3ANsTR+7LOYIjSFVI7bCPc1HKUJBNpsOK4UGJDWUn59+HH&#10;KPi4+OZ2C9mk3aJ8y3bb0bs7n5R67nfrOYhAXfgP/7V3WsHrdDaG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Ch7cYAAADdAAAADwAAAAAAAAAAAAAAAACYAgAAZHJz&#10;L2Rvd25yZXYueG1sUEsFBgAAAAAEAAQA9QAAAIsDAAAAAA==&#10;" fillcolor="gray" stroked="f" strokeweight="0"/>
                      <v:rect id="Rectangle 222"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EdsYA&#10;AADdAAAADwAAAGRycy9kb3ducmV2LnhtbESPQWvCQBSE74L/YXlCb7pRUDS6SgkoHkqlWorHZ/aZ&#10;hGbfht2tSf31XaHgcZiZb5jVpjO1uJHzlWUF41ECgji3uuJCwedpO5yD8AFZY22ZFPySh82631th&#10;qm3LH3Q7hkJECPsUFZQhNKmUPi/JoB/Zhjh6V+sMhihdIbXDNsJNLSdJMpMGK44LJTaUlZR/H3+M&#10;gsPFN/d7yGbtDuVbtt9N3t35S6mXQfe6BBGoC8/wf3uvFUzniyk83s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wEdsYAAADdAAAADwAAAAAAAAAAAAAAAACYAgAAZHJz&#10;L2Rvd25yZXYueG1sUEsFBgAAAAAEAAQA9QAAAIsDAAAAAA==&#10;" fillcolor="gray" stroked="f" strokeweight="0"/>
                      <v:rect id="Rectangle 223"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aAcYA&#10;AADdAAAADwAAAGRycy9kb3ducmV2LnhtbESPQWvCQBSE74L/YXlCb7qp0GCjq5SA4qFUtEU8PrOv&#10;SWj2bdhdTeqv7wpCj8PMfMMsVr1pxJWcry0reJ4kIIgLq2suFXx9rsczED4ga2wsk4Jf8rBaDgcL&#10;zLTteE/XQyhFhLDPUEEVQptJ6YuKDPqJbYmj922dwRClK6V22EW4aeQ0SVJpsOa4UGFLeUXFz+Fi&#10;FOzOvr3dQp52G5Tv+XYz/XCno1JPo/5tDiJQH/7Dj/ZWK3iZvaZ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6aAcYAAADdAAAADwAAAAAAAAAAAAAAAACYAgAAZHJz&#10;L2Rvd25yZXYueG1sUEsFBgAAAAAEAAQA9QAAAIsDAAAAAA==&#10;" fillcolor="gray" stroked="f" strokeweight="0"/>
                      <v:rect id="Rectangle 224"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msYA&#10;AADdAAAADwAAAGRycy9kb3ducmV2LnhtbESPQWvCQBSE74X+h+UJ3upGoVajq5RAxYO0aEU8PrPP&#10;JJh9G3ZXE/313UKhx2FmvmHmy87U4kbOV5YVDAcJCOLc6ooLBfvvj5cJCB+QNdaWScGdPCwXz09z&#10;TLVteUu3XShEhLBPUUEZQpNK6fOSDPqBbYijd7bOYIjSFVI7bCPc1HKUJGNpsOK4UGJDWUn5ZXc1&#10;Cr5Ovnk8QjZuVyg32Xo1+nTHg1L9Xvc+AxGoC//hv/ZaK3idTN/g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I/ms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543EB5C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unitCodeListID</w:t>
            </w:r>
          </w:p>
        </w:tc>
        <w:tc>
          <w:tcPr>
            <w:tcW w:w="4790" w:type="dxa"/>
            <w:tcBorders>
              <w:top w:val="nil"/>
              <w:left w:val="dotted" w:sz="6" w:space="0" w:color="C0C0C0"/>
              <w:bottom w:val="dotted" w:sz="6" w:space="0" w:color="C0C0C0"/>
              <w:right w:val="nil"/>
            </w:tcBorders>
            <w:shd w:val="clear" w:color="auto" w:fill="FFFFFF"/>
          </w:tcPr>
          <w:p w14:paraId="04D085A3"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EA378B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705B98D0"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UNECERec20</w:t>
            </w:r>
          </w:p>
        </w:tc>
      </w:tr>
      <w:tr w:rsidR="00761392" w:rsidRPr="00AA22AD" w14:paraId="7ACE40B7"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47192F3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42496" behindDoc="0" locked="1" layoutInCell="0" allowOverlap="1" wp14:anchorId="4043BECB" wp14:editId="39C04EA9">
                      <wp:simplePos x="0" y="0"/>
                      <wp:positionH relativeFrom="column">
                        <wp:posOffset>0</wp:posOffset>
                      </wp:positionH>
                      <wp:positionV relativeFrom="paragraph">
                        <wp:posOffset>9525</wp:posOffset>
                      </wp:positionV>
                      <wp:extent cx="615950" cy="253365"/>
                      <wp:effectExtent l="0" t="0" r="0" b="0"/>
                      <wp:wrapNone/>
                      <wp:docPr id="589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899" name="Rectangle 22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0" name="Rectangle 227"/>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1" name="Rectangle 22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2" name="Rectangle 229"/>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F1C9FBB" id="Group 225" o:spid="_x0000_s1026" style="position:absolute;margin-left:0;margin-top:.75pt;width:48.5pt;height:19.95pt;z-index:25284249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" o:allowincell="f">
                      <v:rect id="Rectangle 226"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Oc8YA&#10;AADdAAAADwAAAGRycy9kb3ducmV2LnhtbESPQWvCQBSE70L/w/IK3nRTQdHoKiVQ8VCU2iIen9ln&#10;Esy+Dbtbk/rrXaHgcZiZb5jFqjO1uJLzlWUFb8MEBHFudcWFgp/vj8EUhA/IGmvLpOCPPKyWL70F&#10;ptq2/EXXfShEhLBPUUEZQpNK6fOSDPqhbYijd7bOYIjSFVI7bCPc1HKUJBNpsOK4UGJDWUn5Zf9r&#10;FOxOvrndQjZp1yg/s816tHXHg1L91+59DiJQF57h//ZGKxhPZzN4vI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EOc8YAAADdAAAADwAAAAAAAAAAAAAAAACYAgAAZHJz&#10;L2Rvd25yZXYueG1sUEsFBgAAAAAEAAQA9QAAAIsDAAAAAA==&#10;" fillcolor="gray" stroked="f" strokeweight="0"/>
                      <v:rect id="Rectangle 227"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99MMA&#10;AADdAAAADwAAAGRycy9kb3ducmV2LnhtbERPz2vCMBS+D/wfwhN2m+kKk1mNZRQUDzKZytjx2by1&#10;Zc1LSaKt/vXLQfD48f1e5INpxYWcbywreJ0kIIhLqxuuFBwPq5d3ED4ga2wtk4IreciXo6cFZtr2&#10;/EWXfahEDGGfoYI6hC6T0pc1GfQT2xFH7tc6gyFCV0ntsI/hppVpkkylwYZjQ40dFTWVf/uzUbA7&#10;+e52C8W0X6PcFpt1+ul+vpV6Hg8fcxCBhvAQ390breBtlsT98U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A99MMAAADdAAAADwAAAAAAAAAAAAAAAACYAgAAZHJzL2Rv&#10;d25yZXYueG1sUEsFBgAAAAAEAAQA9QAAAIgDAAAAAA==&#10;" fillcolor="gray" stroked="f" strokeweight="0"/>
                      <v:rect id="Rectangle 228"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yYb8YA&#10;AADdAAAADwAAAGRycy9kb3ducmV2LnhtbESPQWvCQBSE7wX/w/IEb3WjUKmpq0hA8SBKVUqPr9ln&#10;Esy+DbtbE/31bqHgcZiZb5jZojO1uJLzlWUFo2ECgji3uuJCwem4en0H4QOyxtoyKbiRh8W89zLD&#10;VNuWP+l6CIWIEPYpKihDaFIpfV6SQT+0DXH0ztYZDFG6QmqHbYSbWo6TZCINVhwXSmwoKym/HH6N&#10;gv2Pb+73kE3aNcpttlmPd+77S6lBv1t+gAjUhWf4v73RCt6myQj+3s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yYb8YAAADdAAAADwAAAAAAAAAAAAAAAACYAgAAZHJz&#10;L2Rvd25yZXYueG1sUEsFBgAAAAAEAAQA9QAAAIsDAAAAAA==&#10;" fillcolor="gray" stroked="f" strokeweight="0"/>
                      <v:rect id="Rectangle 229"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GGMYA&#10;AADdAAAADwAAAGRycy9kb3ducmV2LnhtbESPQWvCQBSE70L/w/KE3nRjoKLRVUqg4qFU1FI8vmZf&#10;k9Ds27C7Nam/3hUEj8PMfMMs171pxJmcry0rmIwTEMSF1TWXCj6Pb6MZCB+QNTaWScE/eVivngZL&#10;zLTteE/nQyhFhLDPUEEVQptJ6YuKDPqxbYmj92OdwRClK6V22EW4aWSaJFNpsOa4UGFLeUXF7+HP&#10;KNh9+/ZyCfm026B8z7eb9MOdvpR6HvavCxCB+vAI39tbreBlnqR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4GGM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C344BC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cac:Delivery</w:t>
            </w:r>
          </w:p>
        </w:tc>
        <w:tc>
          <w:tcPr>
            <w:tcW w:w="4790" w:type="dxa"/>
            <w:tcBorders>
              <w:top w:val="nil"/>
              <w:left w:val="dotted" w:sz="6" w:space="0" w:color="C0C0C0"/>
              <w:bottom w:val="dotted" w:sz="6" w:space="0" w:color="C0C0C0"/>
              <w:right w:val="nil"/>
            </w:tcBorders>
            <w:shd w:val="clear" w:color="auto" w:fill="FFFFFF"/>
          </w:tcPr>
          <w:p w14:paraId="6D4B2CF6"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808D140"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cac:DeliveryType</w:t>
            </w:r>
          </w:p>
        </w:tc>
        <w:tc>
          <w:tcPr>
            <w:tcW w:w="5953" w:type="dxa"/>
            <w:tcBorders>
              <w:top w:val="nil"/>
              <w:left w:val="dotted" w:sz="6" w:space="0" w:color="C0C0C0"/>
              <w:bottom w:val="dotted" w:sz="6" w:space="0" w:color="C0C0C0"/>
              <w:right w:val="nil"/>
            </w:tcBorders>
            <w:shd w:val="clear" w:color="auto" w:fill="FFFFFF"/>
          </w:tcPr>
          <w:p w14:paraId="0550761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2CFF9494"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5595A4D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44544" behindDoc="0" locked="1" layoutInCell="0" allowOverlap="1" wp14:anchorId="1FAF5541" wp14:editId="2196827D">
                      <wp:simplePos x="0" y="0"/>
                      <wp:positionH relativeFrom="column">
                        <wp:posOffset>0</wp:posOffset>
                      </wp:positionH>
                      <wp:positionV relativeFrom="paragraph">
                        <wp:posOffset>9525</wp:posOffset>
                      </wp:positionV>
                      <wp:extent cx="769620" cy="253365"/>
                      <wp:effectExtent l="0" t="0" r="0" b="0"/>
                      <wp:wrapNone/>
                      <wp:docPr id="5903"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5904" name="Rectangle 231"/>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5" name="Rectangle 232"/>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6" name="Rectangle 23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7" name="Rectangle 23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08" name="Rectangle 235"/>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52F47A1" id="Group 230" o:spid="_x0000_s1026" style="position:absolute;margin-left:0;margin-top:.75pt;width:60.6pt;height:19.95pt;z-index:252844544"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" o:allowincell="f">
                      <v:rect id="Rectangle 231"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798YA&#10;AADdAAAADwAAAGRycy9kb3ducmV2LnhtbESPQWvCQBSE70L/w/IK3nRTqaLRVUqg4kFaqiIen9nX&#10;JDT7NuyuJvXXu0Khx2FmvmEWq87U4krOV5YVvAwTEMS51RUXCg7798EUhA/IGmvLpOCXPKyWT70F&#10;ptq2/EXXXShEhLBPUUEZQpNK6fOSDPqhbYij922dwRClK6R22Ea4qeUoSSbSYMVxocSGspLyn93F&#10;KPg8++Z2C9mkXaPcZpv16MOdjkr1n7u3OYhAXfgP/7U3WsF4lrzC401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s798YAAADdAAAADwAAAAAAAAAAAAAAAACYAgAAZHJz&#10;L2Rvd25yZXYueG1sUEsFBgAAAAAEAAQA9QAAAIsDAAAAAA==&#10;" fillcolor="gray" stroked="f" strokeweight="0"/>
                      <v:rect id="Rectangle 232"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bMYA&#10;AADdAAAADwAAAGRycy9kb3ducmV2LnhtbESPQWvCQBSE7wX/w/KE3uqmglKjq5RAxUNRqiIen9ln&#10;Esy+DbtbE/31bqHgcZiZb5jZojO1uJLzlWUF74MEBHFudcWFgv3u6+0DhA/IGmvLpOBGHhbz3ssM&#10;U21b/qHrNhQiQtinqKAMoUml9HlJBv3ANsTRO1tnMETpCqkdthFuajlMkrE0WHFcKLGhrKT8sv01&#10;CjYn39zvIRu3S5Tf2Wo5XLvjQanXfvc5BRGoC8/wf3ulFYwmyQj+3s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ebMYAAADdAAAADwAAAAAAAAAAAAAAAACYAgAAZHJz&#10;L2Rvd25yZXYueG1sUEsFBgAAAAAEAAQA9QAAAIsDAAAAAA==&#10;" fillcolor="gray" stroked="f" strokeweight="0"/>
                      <v:rect id="Rectangle 233"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AG8YA&#10;AADdAAAADwAAAGRycy9kb3ducmV2LnhtbESPQWvCQBSE70L/w/KE3nSj0FCjq0ig4qFY1FI8vmZf&#10;k2D2bdjdmuiv7woFj8PMfMMsVr1pxIWcry0rmIwTEMSF1TWXCj6Pb6NXED4ga2wsk4IreVgtnwYL&#10;zLTteE+XQyhFhLDPUEEVQptJ6YuKDPqxbYmj92OdwRClK6V22EW4aeQ0SVJpsOa4UGFLeUXF+fBr&#10;FHx8+/Z2C3nabVC+59vNdOdOX0o9D/v1HESgPjzC/+2tVvAyS1K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AG8YAAADdAAAADwAAAAAAAAAAAAAAAACYAgAAZHJz&#10;L2Rvd25yZXYueG1sUEsFBgAAAAAEAAQA9QAAAIsDAAAAAA==&#10;" fillcolor="gray" stroked="f" strokeweight="0"/>
                      <v:rect id="Rectangle 234"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lgMcA&#10;AADdAAAADwAAAGRycy9kb3ducmV2LnhtbESPT2vCQBTE74V+h+UJvTUbBf80ukoJKB5KpVpKj8/s&#10;Mwlm34bdrUn99F1B6HGYmd8wi1VvGnEh52vLCoZJCoK4sLrmUsHnYf08A+EDssbGMin4JQ+r5ePD&#10;AjNtO/6gyz6UIkLYZ6igCqHNpPRFRQZ9Ylvi6J2sMxiidKXUDrsIN40cpelEGqw5LlTYUl5Rcd7/&#10;GAW7o2+v15BPug3Kt3y7Gb277y+lngb96xxEoD78h+/trVYwfkmncHsTn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pYDHAAAA3QAAAA8AAAAAAAAAAAAAAAAAmAIAAGRy&#10;cy9kb3ducmV2LnhtbFBLBQYAAAAABAAEAPUAAACMAwAAAAA=&#10;" fillcolor="gray" stroked="f" strokeweight="0"/>
                      <v:rect id="Rectangle 235" o:spid="_x0000_s1031"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x8sMA&#10;AADdAAAADwAAAGRycy9kb3ducmV2LnhtbERPz2vCMBS+D/wfwhN2m+kKk1mNZRQUDzKZytjx2by1&#10;Zc1LSaKt/vXLQfD48f1e5INpxYWcbywreJ0kIIhLqxuuFBwPq5d3ED4ga2wtk4IreciXo6cFZtr2&#10;/EWXfahEDGGfoYI6hC6T0pc1GfQT2xFH7tc6gyFCV0ntsI/hppVpkkylwYZjQ40dFTWVf/uzUbA7&#10;+e52C8W0X6PcFpt1+ul+vpV6Hg8fcxCBhvAQ390breBtlsS58U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Yx8sMAAADdAAAADwAAAAAAAAAAAAAAAACYAgAAZHJzL2Rv&#10;d25yZXYueG1sUEsFBgAAAAAEAAQA9QAAAIg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68E0B4F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cac:PromisedDeliveryPeriod</w:t>
            </w:r>
          </w:p>
        </w:tc>
        <w:tc>
          <w:tcPr>
            <w:tcW w:w="4790" w:type="dxa"/>
            <w:tcBorders>
              <w:top w:val="nil"/>
              <w:left w:val="dotted" w:sz="6" w:space="0" w:color="C0C0C0"/>
              <w:bottom w:val="dotted" w:sz="6" w:space="0" w:color="C0C0C0"/>
              <w:right w:val="nil"/>
            </w:tcBorders>
            <w:shd w:val="clear" w:color="auto" w:fill="FFFFFF"/>
          </w:tcPr>
          <w:p w14:paraId="0F8BA680"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B7F4181"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cac:PeriodType</w:t>
            </w:r>
          </w:p>
        </w:tc>
        <w:tc>
          <w:tcPr>
            <w:tcW w:w="5953" w:type="dxa"/>
            <w:tcBorders>
              <w:top w:val="nil"/>
              <w:left w:val="dotted" w:sz="6" w:space="0" w:color="C0C0C0"/>
              <w:bottom w:val="dotted" w:sz="6" w:space="0" w:color="C0C0C0"/>
              <w:right w:val="nil"/>
            </w:tcBorders>
            <w:shd w:val="clear" w:color="auto" w:fill="FFFFFF"/>
          </w:tcPr>
          <w:p w14:paraId="5C00FD3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30C784CD"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63F3CAE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46592" behindDoc="0" locked="1" layoutInCell="0" allowOverlap="1" wp14:anchorId="06848CB9" wp14:editId="2618A7C4">
                      <wp:simplePos x="0" y="0"/>
                      <wp:positionH relativeFrom="column">
                        <wp:posOffset>0</wp:posOffset>
                      </wp:positionH>
                      <wp:positionV relativeFrom="paragraph">
                        <wp:posOffset>9525</wp:posOffset>
                      </wp:positionV>
                      <wp:extent cx="923290" cy="375285"/>
                      <wp:effectExtent l="0" t="0" r="0" b="0"/>
                      <wp:wrapNone/>
                      <wp:docPr id="5909"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910" name="Rectangle 237"/>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11" name="Rectangle 238"/>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12" name="Rectangle 239"/>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13" name="Rectangle 240"/>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9B64B62" id="Group 236" o:spid="_x0000_s1026" style="position:absolute;margin-left:0;margin-top:.75pt;width:72.7pt;height:29.55pt;z-index:25284659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" o:allowincell="f">
                      <v:rect id="Rectangle 237"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rKcQA&#10;AADdAAAADwAAAGRycy9kb3ducmV2LnhtbERPz2vCMBS+C/sfwhvsZtMKE1eNZRQmHoZDN4bHZ/Ns&#10;y5qXkmS28683h4HHj+/3qhhNJy7kfGtZQZakIIgrq1uuFXx9vk0XIHxA1thZJgV/5KFYP0xWmGs7&#10;8J4uh1CLGMI+RwVNCH0upa8aMugT2xNH7mydwRChq6V2OMRw08lZms6lwZZjQ4M9lQ1VP4dfo+Dj&#10;5PvrNZTzYYPyvdxuZjt3/Fbq6XF8XYIINIa7+N+91QqeX7K4P76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JqynEAAAA3QAAAA8AAAAAAAAAAAAAAAAAmAIAAGRycy9k&#10;b3ducmV2LnhtbFBLBQYAAAAABAAEAPUAAACJAwAAAAA=&#10;" fillcolor="gray" stroked="f" strokeweight="0"/>
                      <v:rect id="Rectangle 238" o:spid="_x0000_s1028" style="position:absolute;left:600;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OssYA&#10;AADdAAAADwAAAGRycy9kb3ducmV2LnhtbESPQWvCQBSE7wX/w/IEb3UToWKjq0hA8SAtaik9PrOv&#10;SWj2bdjdmtRf3xUEj8PMfMMsVr1pxIWcry0rSMcJCOLC6ppLBR+nzfMMhA/IGhvLpOCPPKyWg6cF&#10;Ztp2fKDLMZQiQthnqKAKoc2k9EVFBv3YtsTR+7bOYIjSlVI77CLcNHKSJFNpsOa4UGFLeUXFz/HX&#10;KHg/+/Z6Dfm026Lc57vt5M19fSo1GvbrOYhAfXiE7+2dVvDymqZ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UOssYAAADdAAAADwAAAAAAAAAAAAAAAACYAgAAZHJz&#10;L2Rvd25yZXYueG1sUEsFBgAAAAAEAAQA9QAAAIsDAAAAAA==&#10;" fillcolor="gray" stroked="f" strokeweight="0"/>
                      <v:rect id="Rectangle 239" o:spid="_x0000_s1029" style="position:absolute;left:1086;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QxcYA&#10;AADdAAAADwAAAGRycy9kb3ducmV2LnhtbESPQWvCQBSE7wX/w/IEb3VjoGKjq0hA8SAtaik9PrOv&#10;SWj2bdjdmtRf3xUEj8PMfMMsVr1pxIWcry0rmIwTEMSF1TWXCj5Om+cZCB+QNTaWScEfeVgtB08L&#10;zLTt+ECXYyhFhLDPUEEVQptJ6YuKDPqxbYmj922dwRClK6V22EW4aWSaJFNpsOa4UGFLeUXFz/HX&#10;KHg/+/Z6Dfm026Lc57tt+ua+PpUaDfv1HESgPjzC9/ZOK3h5naR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eQxcYAAADdAAAADwAAAAAAAAAAAAAAAACYAgAAZHJz&#10;L2Rvd25yZXYueG1sUEsFBgAAAAAEAAQA9QAAAIsDAAAAAA==&#10;" fillcolor="gray" stroked="f" strokeweight="0"/>
                      <v:rect id="Rectangle 240"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s1XsYA&#10;AADdAAAADwAAAGRycy9kb3ducmV2LnhtbESPQWvCQBSE7wX/w/IKvdWNSqVGV5GA4qFYtEU8PrPP&#10;JDT7NuxuTfTXu0Khx2FmvmFmi87U4kLOV5YVDPoJCOLc6ooLBd9fq9d3ED4ga6wtk4IreVjMe08z&#10;TLVteUeXfShEhLBPUUEZQpNK6fOSDPq+bYijd7bOYIjSFVI7bCPc1HKYJGNpsOK4UGJDWUn5z/7X&#10;KPg8+eZ2C9m4XaP8yDbr4dYdD0q9PHfLKYhAXfgP/7U3WsHbZDCC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s1Xs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1ABCEC2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cbc:StartDate</w:t>
            </w:r>
          </w:p>
        </w:tc>
        <w:tc>
          <w:tcPr>
            <w:tcW w:w="4790" w:type="dxa"/>
            <w:tcBorders>
              <w:top w:val="nil"/>
              <w:left w:val="dotted" w:sz="6" w:space="0" w:color="C0C0C0"/>
              <w:bottom w:val="dotted" w:sz="6" w:space="0" w:color="C0C0C0"/>
              <w:right w:val="nil"/>
            </w:tcBorders>
            <w:shd w:val="clear" w:color="auto" w:fill="FFFFFF"/>
          </w:tcPr>
          <w:p w14:paraId="5CBC1F8E"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38137BCE"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cbc:StartDateType</w:t>
            </w:r>
          </w:p>
          <w:p w14:paraId="5E8152EB"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tir76-126</w:t>
            </w:r>
          </w:p>
        </w:tc>
        <w:tc>
          <w:tcPr>
            <w:tcW w:w="5953" w:type="dxa"/>
            <w:tcBorders>
              <w:top w:val="nil"/>
              <w:left w:val="dotted" w:sz="6" w:space="0" w:color="C0C0C0"/>
              <w:bottom w:val="dotted" w:sz="6" w:space="0" w:color="C0C0C0"/>
              <w:right w:val="nil"/>
            </w:tcBorders>
            <w:shd w:val="clear" w:color="auto" w:fill="FFFFFF"/>
          </w:tcPr>
          <w:p w14:paraId="2256ED58"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Period start date</w:t>
            </w:r>
          </w:p>
          <w:p w14:paraId="7BDC18F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date on which the period starts. The start dates counts as</w:t>
            </w:r>
          </w:p>
          <w:p w14:paraId="45B7A1D0"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part of the period.</w:t>
            </w:r>
          </w:p>
        </w:tc>
      </w:tr>
      <w:tr w:rsidR="00761392" w:rsidRPr="00AA22AD" w14:paraId="352B0178" w14:textId="77777777" w:rsidTr="00761392">
        <w:trPr>
          <w:cantSplit/>
        </w:trPr>
        <w:tc>
          <w:tcPr>
            <w:tcW w:w="4141" w:type="dxa"/>
            <w:gridSpan w:val="7"/>
            <w:tcBorders>
              <w:top w:val="nil"/>
              <w:left w:val="nil"/>
              <w:bottom w:val="single" w:sz="6" w:space="0" w:color="000000"/>
              <w:right w:val="nil"/>
            </w:tcBorders>
            <w:shd w:val="clear" w:color="auto" w:fill="C0C0C0"/>
          </w:tcPr>
          <w:p w14:paraId="713E76F3" w14:textId="77777777" w:rsidR="00761392" w:rsidRPr="00AA22AD" w:rsidRDefault="00761392" w:rsidP="00761392">
            <w:pPr>
              <w:pageBreakBefore/>
              <w:widowControl w:val="0"/>
              <w:tabs>
                <w:tab w:val="left" w:pos="89"/>
              </w:tabs>
              <w:autoSpaceDE w:val="0"/>
              <w:autoSpaceDN w:val="0"/>
              <w:adjustRightInd w:val="0"/>
              <w:spacing w:before="60" w:after="60"/>
              <w:rPr>
                <w:rFonts w:ascii="Arial" w:hAnsi="Arial" w:cs="Arial"/>
                <w:sz w:val="12"/>
                <w:szCs w:val="12"/>
                <w:lang w:val="nb-NO" w:eastAsia="nb-NO"/>
              </w:rPr>
            </w:pPr>
            <w:r w:rsidRPr="00AA22AD">
              <w:rPr>
                <w:rFonts w:ascii="Arial" w:hAnsi="Arial" w:cs="Arial"/>
                <w:color w:val="000000"/>
                <w:sz w:val="16"/>
                <w:szCs w:val="16"/>
                <w:lang w:eastAsia="nb-NO"/>
              </w:rPr>
              <w:lastRenderedPageBreak/>
              <w:t xml:space="preserve"> </w:t>
            </w:r>
            <w:r w:rsidRPr="00AA22AD">
              <w:rPr>
                <w:rFonts w:ascii="Arial" w:hAnsi="Arial" w:cs="Arial"/>
                <w:sz w:val="20"/>
                <w:szCs w:val="20"/>
                <w:lang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04663740"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6062462C"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p>
        </w:tc>
      </w:tr>
      <w:tr w:rsidR="00761392" w:rsidRPr="00AA22AD" w14:paraId="145CABA4" w14:textId="77777777" w:rsidTr="00761392">
        <w:trPr>
          <w:cantSplit/>
          <w:trHeight w:hRule="exact" w:val="14"/>
        </w:trPr>
        <w:tc>
          <w:tcPr>
            <w:tcW w:w="4141" w:type="dxa"/>
            <w:gridSpan w:val="7"/>
            <w:tcBorders>
              <w:top w:val="nil"/>
              <w:left w:val="nil"/>
              <w:bottom w:val="nil"/>
              <w:right w:val="nil"/>
            </w:tcBorders>
            <w:shd w:val="clear" w:color="auto" w:fill="FFFFFF"/>
          </w:tcPr>
          <w:p w14:paraId="4DE4194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42A9C97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06A21DC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594D76B2"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4231785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48640" behindDoc="0" locked="1" layoutInCell="0" allowOverlap="1" wp14:anchorId="63BFB09A" wp14:editId="1AE8C014">
                      <wp:simplePos x="0" y="0"/>
                      <wp:positionH relativeFrom="column">
                        <wp:posOffset>0</wp:posOffset>
                      </wp:positionH>
                      <wp:positionV relativeFrom="paragraph">
                        <wp:posOffset>0</wp:posOffset>
                      </wp:positionV>
                      <wp:extent cx="923290" cy="375285"/>
                      <wp:effectExtent l="0" t="0" r="0" b="0"/>
                      <wp:wrapNone/>
                      <wp:docPr id="5914"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0"/>
                                <a:chExt cx="1454" cy="591"/>
                              </a:xfrm>
                            </wpg:grpSpPr>
                            <wps:wsp>
                              <wps:cNvPr id="5915" name="Rectangle 242"/>
                              <wps:cNvSpPr>
                                <a:spLocks noChangeArrowheads="1"/>
                              </wps:cNvSpPr>
                              <wps:spPr bwMode="auto">
                                <a:xfrm>
                                  <a:off x="357" y="0"/>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16" name="Rectangle 243"/>
                              <wps:cNvSpPr>
                                <a:spLocks noChangeArrowheads="1"/>
                              </wps:cNvSpPr>
                              <wps:spPr bwMode="auto">
                                <a:xfrm>
                                  <a:off x="600" y="0"/>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17" name="Rectangle 244"/>
                              <wps:cNvSpPr>
                                <a:spLocks noChangeArrowheads="1"/>
                              </wps:cNvSpPr>
                              <wps:spPr bwMode="auto">
                                <a:xfrm>
                                  <a:off x="1086"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18" name="Rectangle 245"/>
                              <wps:cNvSpPr>
                                <a:spLocks noChangeArrowheads="1"/>
                              </wps:cNvSpPr>
                              <wps:spPr bwMode="auto">
                                <a:xfrm>
                                  <a:off x="1086"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058A49" id="Group 241" o:spid="_x0000_s1026" style="position:absolute;margin-left:0;margin-top:0;width:72.7pt;height:29.55pt;z-index:252848640"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" o:allowincell="f">
                      <v:rect id="Rectangle 242" o:spid="_x0000_s1027" style="position:absolute;left:357;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IscYA&#10;AADdAAAADwAAAGRycy9kb3ducmV2LnhtbESPQWvCQBSE74L/YXlCb7pRUDS6SgkoHkqLWorH1+xr&#10;Epp9G3ZXk/rru4LgcZiZb5jVpjO1uJLzlWUF41ECgji3uuJCwedpO5yD8AFZY22ZFPyRh82631th&#10;qm3LB7oeQyEihH2KCsoQmlRKn5dk0I9sQxy9H+sMhihdIbXDNsJNLSdJMpMGK44LJTaUlZT/Hi9G&#10;wce3b263kM3aHcq3bL+bvLvzl1Ivg+51CSJQF57hR3uvFUwX4ync38Qn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4IscYAAADdAAAADwAAAAAAAAAAAAAAAACYAgAAZHJz&#10;L2Rvd25yZXYueG1sUEsFBgAAAAAEAAQA9QAAAIsDAAAAAA==&#10;" fillcolor="gray" stroked="f" strokeweight="0"/>
                      <v:rect id="Rectangle 243" o:spid="_x0000_s1028" style="position:absolute;left:600;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WxsYA&#10;AADdAAAADwAAAGRycy9kb3ducmV2LnhtbESPQWvCQBSE7wX/w/KE3upGoaFGV5GA4qFYakU8PrPP&#10;JJh9G3a3Jvrru4VCj8PMfMPMl71pxI2cry0rGI8SEMSF1TWXCg5f65c3ED4ga2wsk4I7eVguBk9z&#10;zLTt+JNu+1CKCGGfoYIqhDaT0hcVGfQj2xJH72KdwRClK6V22EW4aeQkSVJpsOa4UGFLeUXFdf9t&#10;FHycfft4hDztNijf8+1msnOno1LPw341AxGoD//hv/ZWK3idjlP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yWxsYAAADdAAAADwAAAAAAAAAAAAAAAACYAgAAZHJz&#10;L2Rvd25yZXYueG1sUEsFBgAAAAAEAAQA9QAAAIsDAAAAAA==&#10;" fillcolor="gray" stroked="f" strokeweight="0"/>
                      <v:rect id="Rectangle 244" o:spid="_x0000_s1029" style="position:absolute;left:1086;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zXccA&#10;AADdAAAADwAAAGRycy9kb3ducmV2LnhtbESPT2vCQBTE74V+h+UJ3upGobZGVymBigdp8Q/i8Zl9&#10;JsHs27C7muin7xYKPQ4z8xtmtuhMLW7kfGVZwXCQgCDOra64ULDffb68g/ABWWNtmRTcycNi/vw0&#10;w1Tbljd024ZCRAj7FBWUITSplD4vyaAf2IY4emfrDIYoXSG1wzbCTS1HSTKWBiuOCyU2lJWUX7ZX&#10;o+D75JvHI2Tjdolyna2Woy93PCjV73UfUxCBuvAf/muvtILXyfANft/EJ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gM13HAAAA3QAAAA8AAAAAAAAAAAAAAAAAmAIAAGRy&#10;cy9kb3ducmV2LnhtbFBLBQYAAAAABAAEAPUAAACMAwAAAAA=&#10;" fillcolor="gray" stroked="f" strokeweight="0"/>
                      <v:rect id="Rectangle 245" o:spid="_x0000_s1030" style="position:absolute;left:1086;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L8QA&#10;AADdAAAADwAAAGRycy9kb3ducmV2LnhtbERPz2vCMBS+C/sfwhvsZtMKE1eNZRQmHoZDN4bHZ/Ns&#10;y5qXkmS28683h4HHj+/3qhhNJy7kfGtZQZakIIgrq1uuFXx9vk0XIHxA1thZJgV/5KFYP0xWmGs7&#10;8J4uh1CLGMI+RwVNCH0upa8aMugT2xNH7mydwRChq6V2OMRw08lZms6lwZZjQ4M9lQ1VP4dfo+Dj&#10;5PvrNZTzYYPyvdxuZjt3/Fbq6XF8XYIINIa7+N+91QqeX7I4N76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y/EAAAA3QAAAA8AAAAAAAAAAAAAAAAAmAIAAGRycy9k&#10;b3ducmV2LnhtbFBLBQYAAAAABAAEAPUAAACJ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7EE2593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cbc:EndDate</w:t>
            </w:r>
          </w:p>
        </w:tc>
        <w:tc>
          <w:tcPr>
            <w:tcW w:w="4790" w:type="dxa"/>
            <w:tcBorders>
              <w:top w:val="nil"/>
              <w:left w:val="dotted" w:sz="6" w:space="0" w:color="C0C0C0"/>
              <w:bottom w:val="dotted" w:sz="6" w:space="0" w:color="C0C0C0"/>
              <w:right w:val="nil"/>
            </w:tcBorders>
            <w:shd w:val="clear" w:color="auto" w:fill="FFFFFF"/>
          </w:tcPr>
          <w:p w14:paraId="4C84F130"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3259B6D"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cbc:EndDateType</w:t>
            </w:r>
          </w:p>
          <w:p w14:paraId="74C86808"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tir76-127</w:t>
            </w:r>
          </w:p>
        </w:tc>
        <w:tc>
          <w:tcPr>
            <w:tcW w:w="5953" w:type="dxa"/>
            <w:tcBorders>
              <w:top w:val="nil"/>
              <w:left w:val="dotted" w:sz="6" w:space="0" w:color="C0C0C0"/>
              <w:bottom w:val="dotted" w:sz="6" w:space="0" w:color="C0C0C0"/>
              <w:right w:val="nil"/>
            </w:tcBorders>
            <w:shd w:val="clear" w:color="auto" w:fill="FFFFFF"/>
          </w:tcPr>
          <w:p w14:paraId="474BE707"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Period end date</w:t>
            </w:r>
          </w:p>
          <w:p w14:paraId="45EAD594"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date on which the period ends. The end date counts as</w:t>
            </w:r>
          </w:p>
          <w:p w14:paraId="5D106708"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part of the period.</w:t>
            </w:r>
          </w:p>
        </w:tc>
      </w:tr>
      <w:tr w:rsidR="00761392" w:rsidRPr="00AA22AD" w14:paraId="04C767BD"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0BCF6DDF"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50688" behindDoc="0" locked="1" layoutInCell="0" allowOverlap="1" wp14:anchorId="74FC40FD" wp14:editId="6E1D89BE">
                      <wp:simplePos x="0" y="0"/>
                      <wp:positionH relativeFrom="column">
                        <wp:posOffset>0</wp:posOffset>
                      </wp:positionH>
                      <wp:positionV relativeFrom="paragraph">
                        <wp:posOffset>9525</wp:posOffset>
                      </wp:positionV>
                      <wp:extent cx="615950" cy="253365"/>
                      <wp:effectExtent l="0" t="0" r="0" b="0"/>
                      <wp:wrapNone/>
                      <wp:docPr id="5919"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920" name="Rectangle 247"/>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1" name="Rectangle 248"/>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2" name="Rectangle 24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3" name="Rectangle 250"/>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04AD537" id="Group 246" o:spid="_x0000_s1026" style="position:absolute;margin-left:0;margin-top:.75pt;width:48.5pt;height:19.95pt;z-index:25285068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" o:allowincell="f">
                      <v:rect id="Rectangle 247"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VhlMQA&#10;AADdAAAADwAAAGRycy9kb3ducmV2LnhtbERPz2vCMBS+D/wfwhN2m+kKk1mNMgorPYzJnIjHZ/Ns&#10;i81LSTLb+dcvB2HHj+/3ajOaTlzJ+daygudZAoK4srrlWsH++/3pFYQPyBo7y6Tglzxs1pOHFWba&#10;DvxF112oRQxhn6GCJoQ+k9JXDRn0M9sTR+5sncEQoauldjjEcNPJNEnm0mDLsaHBnvKGqsvuxyjY&#10;nnx/u4V8PhQoP/KySD/d8aDU43R8W4IINIZ/8d1dagUvizTuj2/iE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lYZTEAAAA3QAAAA8AAAAAAAAAAAAAAAAAmAIAAGRycy9k&#10;b3ducmV2LnhtbFBLBQYAAAAABAAEAPUAAACJAwAAAAA=&#10;" fillcolor="gray" stroked="f" strokeweight="0"/>
                      <v:rect id="Rectangle 248"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ED8YA&#10;AADdAAAADwAAAGRycy9kb3ducmV2LnhtbESPQWvCQBSE7wX/w/IEb3VjoGKjq0hA8SAtaik9PrOv&#10;SWj2bdjdmtRf3xUEj8PMfMMsVr1pxIWcry0rmIwTEMSF1TWXCj5Om+cZCB+QNTaWScEfeVgtB08L&#10;zLTt+ECXYyhFhLDPUEEVQptJ6YuKDPqxbYmj922dwRClK6V22EW4aWSaJFNpsOa4UGFLeUXFz/HX&#10;KHg/+/Z6Dfm026Lc57tt+ua+PpUaDfv1HESgPjzC9/ZOK3h5TS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nED8YAAADdAAAADwAAAAAAAAAAAAAAAACYAgAAZHJz&#10;L2Rvd25yZXYueG1sUEsFBgAAAAAEAAQA9QAAAIsDAAAAAA==&#10;" fillcolor="gray" stroked="f" strokeweight="0"/>
                      <v:rect id="Rectangle 249"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taeMYA&#10;AADdAAAADwAAAGRycy9kb3ducmV2LnhtbESPQWvCQBSE74L/YXkFb7ppoNJGV5GA4kGU2lI8vmZf&#10;k2D2bdjdmuivdwsFj8PMfMPMl71pxIWcry0reJ4kIIgLq2suFXx+rMevIHxA1thYJgVX8rBcDAdz&#10;zLTt+J0ux1CKCGGfoYIqhDaT0hcVGfQT2xJH78c6gyFKV0rtsItw08g0SabSYM1xocKW8oqK8/HX&#10;KDh8+/Z2C/m026Dc5dtNunenL6VGT/1qBiJQHx7h//ZWK3h5S1P4exOf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taeMYAAADdAAAADwAAAAAAAAAAAAAAAACYAgAAZHJz&#10;L2Rvd25yZXYueG1sUEsFBgAAAAAEAAQA9QAAAIsDAAAAAA==&#10;" fillcolor="gray" stroked="f" strokeweight="0"/>
                      <v:rect id="Rectangle 250"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48cA&#10;AADdAAAADwAAAGRycy9kb3ducmV2LnhtbESPQWvCQBSE70L/w/KE3nRjilKjq5RAxYNYakU8PrOv&#10;SWj2bdjdmuiv7xYKPQ4z8w2zXPemEVdyvrasYDJOQBAXVtdcKjh+vI6eQfiArLGxTApu5GG9ehgs&#10;MdO243e6HkIpIoR9hgqqENpMSl9UZNCPbUscvU/rDIYoXSm1wy7CTSPTJJlJgzXHhQpbyisqvg7f&#10;RsHbxbf3e8hn3QblLt9u0r07n5R6HPYvCxCB+vAf/mtvtYLpPH2C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3/+P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FB6CA5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cac:Price</w:t>
            </w:r>
          </w:p>
        </w:tc>
        <w:tc>
          <w:tcPr>
            <w:tcW w:w="4790" w:type="dxa"/>
            <w:tcBorders>
              <w:top w:val="nil"/>
              <w:left w:val="dotted" w:sz="6" w:space="0" w:color="C0C0C0"/>
              <w:bottom w:val="dotted" w:sz="6" w:space="0" w:color="C0C0C0"/>
              <w:right w:val="nil"/>
            </w:tcBorders>
            <w:shd w:val="clear" w:color="auto" w:fill="FFFFFF"/>
          </w:tcPr>
          <w:p w14:paraId="127E677F"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16552378"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cac:PriceType</w:t>
            </w:r>
          </w:p>
        </w:tc>
        <w:tc>
          <w:tcPr>
            <w:tcW w:w="5953" w:type="dxa"/>
            <w:tcBorders>
              <w:top w:val="nil"/>
              <w:left w:val="dotted" w:sz="6" w:space="0" w:color="C0C0C0"/>
              <w:bottom w:val="dotted" w:sz="6" w:space="0" w:color="C0C0C0"/>
              <w:right w:val="nil"/>
            </w:tcBorders>
            <w:shd w:val="clear" w:color="auto" w:fill="FFFFFF"/>
          </w:tcPr>
          <w:p w14:paraId="5B3E6C2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6239CAC" w14:textId="77777777" w:rsidTr="00761392">
        <w:trPr>
          <w:cantSplit/>
          <w:trHeight w:hRule="exact" w:val="1743"/>
        </w:trPr>
        <w:tc>
          <w:tcPr>
            <w:tcW w:w="1212" w:type="dxa"/>
            <w:gridSpan w:val="4"/>
            <w:tcBorders>
              <w:top w:val="nil"/>
              <w:left w:val="nil"/>
              <w:bottom w:val="dotted" w:sz="6" w:space="0" w:color="C0C0C0"/>
              <w:right w:val="nil"/>
            </w:tcBorders>
            <w:shd w:val="clear" w:color="auto" w:fill="FFFFFF"/>
          </w:tcPr>
          <w:p w14:paraId="70E37C2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52736" behindDoc="0" locked="1" layoutInCell="0" allowOverlap="1" wp14:anchorId="5D8F6F41" wp14:editId="7E3A2CFD">
                      <wp:simplePos x="0" y="0"/>
                      <wp:positionH relativeFrom="column">
                        <wp:posOffset>0</wp:posOffset>
                      </wp:positionH>
                      <wp:positionV relativeFrom="paragraph">
                        <wp:posOffset>9525</wp:posOffset>
                      </wp:positionV>
                      <wp:extent cx="769620" cy="1106805"/>
                      <wp:effectExtent l="0" t="0" r="0" b="0"/>
                      <wp:wrapNone/>
                      <wp:docPr id="5924"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1106805"/>
                                <a:chOff x="0" y="15"/>
                                <a:chExt cx="1212" cy="1743"/>
                              </a:xfrm>
                            </wpg:grpSpPr>
                            <wps:wsp>
                              <wps:cNvPr id="5925" name="Rectangle 252"/>
                              <wps:cNvSpPr>
                                <a:spLocks noChangeArrowheads="1"/>
                              </wps:cNvSpPr>
                              <wps:spPr bwMode="auto">
                                <a:xfrm>
                                  <a:off x="357" y="15"/>
                                  <a:ext cx="15" cy="174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6" name="Rectangle 253"/>
                              <wps:cNvSpPr>
                                <a:spLocks noChangeArrowheads="1"/>
                              </wps:cNvSpPr>
                              <wps:spPr bwMode="auto">
                                <a:xfrm>
                                  <a:off x="600" y="15"/>
                                  <a:ext cx="15" cy="174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7" name="Rectangle 254"/>
                              <wps:cNvSpPr>
                                <a:spLocks noChangeArrowheads="1"/>
                              </wps:cNvSpPr>
                              <wps:spPr bwMode="auto">
                                <a:xfrm>
                                  <a:off x="843" y="15"/>
                                  <a:ext cx="15" cy="174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8" name="Rectangle 255"/>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29" name="Rectangle 256"/>
                              <wps:cNvSpPr>
                                <a:spLocks noChangeArrowheads="1"/>
                              </wps:cNvSpPr>
                              <wps:spPr bwMode="auto">
                                <a:xfrm>
                                  <a:off x="1086" y="123"/>
                                  <a:ext cx="15" cy="163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E7A8B6" id="Group 251" o:spid="_x0000_s1026" style="position:absolute;margin-left:0;margin-top:.75pt;width:60.6pt;height:87.15pt;z-index:252852736" coordorigin=",15" coordsize="1212,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" o:allowincell="f">
                      <v:rect id="Rectangle 252" o:spid="_x0000_s1027" style="position:absolute;left:357;top:15;width:15;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LCDMYA&#10;AADdAAAADwAAAGRycy9kb3ducmV2LnhtbESPQWvCQBSE74L/YXlCb7ppQGmjq5SA4qEotUU8PrOv&#10;SWj2bdhdTfTXu4VCj8PMfMMsVr1pxJWcry0reJ4kIIgLq2suFXx9rscvIHxA1thYJgU38rBaDgcL&#10;zLTt+IOuh1CKCGGfoYIqhDaT0hcVGfQT2xJH79s6gyFKV0rtsItw08g0SWbSYM1xocKW8oqKn8PF&#10;KNiffXu/h3zWbVC+59tNunOno1JPo/5tDiJQH/7Df+2tVjB9Taf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LCDMYAAADdAAAADwAAAAAAAAAAAAAAAACYAgAAZHJz&#10;L2Rvd25yZXYueG1sUEsFBgAAAAAEAAQA9QAAAIsDAAAAAA==&#10;" fillcolor="gray" stroked="f" strokeweight="0"/>
                      <v:rect id="Rectangle 253" o:spid="_x0000_s1028" style="position:absolute;left:600;top:15;width:15;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e8YA&#10;AADdAAAADwAAAGRycy9kb3ducmV2LnhtbESPQWvCQBSE70L/w/KE3nRjwNCmrlICFQ9F0ZbS42v2&#10;NQnNvg27q4n+elcoeBxm5htmsRpMK07kfGNZwWyagCAurW64UvD58TZ5AuEDssbWMik4k4fV8mG0&#10;wFzbnvd0OoRKRAj7HBXUIXS5lL6syaCf2o44er/WGQxRukpqh32Em1amSZJJgw3HhRo7Kmoq/w5H&#10;o2D347vLJRRZv0b5XmzW6dZ9fyn1OB5eX0AEGsI9/N/eaAXz5zSD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Bce8YAAADdAAAADwAAAAAAAAAAAAAAAACYAgAAZHJz&#10;L2Rvd25yZXYueG1sUEsFBgAAAAAEAAQA9QAAAIsDAAAAAA==&#10;" fillcolor="gray" stroked="f" strokeweight="0"/>
                      <v:rect id="Rectangle 254" o:spid="_x0000_s1029" style="position:absolute;left:843;top:15;width:15;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z54McA&#10;AADdAAAADwAAAGRycy9kb3ducmV2LnhtbESPQWvCQBSE7wX/w/KE3urGQK1GV5FAxUNpqYp4fGaf&#10;STD7NuxuTeqv7xYKPQ4z8w2zWPWmETdyvrasYDxKQBAXVtdcKjjsX5+mIHxA1thYJgXf5GG1HDws&#10;MNO240+67UIpIoR9hgqqENpMSl9UZNCPbEscvYt1BkOUrpTaYRfhppFpkkykwZrjQoUt5RUV192X&#10;UfBx9u39HvJJt0H5lm836bs7HZV6HPbrOYhAffgP/7W3WsHzLH2B3zfxCc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eDHAAAA3QAAAA8AAAAAAAAAAAAAAAAAmAIAAGRy&#10;cy9kb3ducmV2LnhtbFBLBQYAAAAABAAEAPUAAACMAwAAAAA=&#10;" fillcolor="gray" stroked="f" strokeweight="0"/>
                      <v:rect id="Rectangle 255"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tksQA&#10;AADdAAAADwAAAGRycy9kb3ducmV2LnhtbERPz2vCMBS+D/wfwhN2m+kKk1mNMgorPYzJnIjHZ/Ns&#10;i81LSTLb+dcvB2HHj+/3ajOaTlzJ+daygudZAoK4srrlWsH++/3pFYQPyBo7y6Tglzxs1pOHFWba&#10;DvxF112oRQxhn6GCJoQ+k9JXDRn0M9sTR+5sncEQoauldjjEcNPJNEnm0mDLsaHBnvKGqsvuxyjY&#10;nnx/u4V8PhQoP/KySD/d8aDU43R8W4IINIZ/8d1dagUvizTOjW/iE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TbZLEAAAA3QAAAA8AAAAAAAAAAAAAAAAAmAIAAGRycy9k&#10;b3ducmV2LnhtbFBLBQYAAAAABAAEAPUAAACJAwAAAAA=&#10;" fillcolor="gray" stroked="f" strokeweight="0"/>
                      <v:rect id="Rectangle 256" o:spid="_x0000_s1031" style="position:absolute;left:1086;top:123;width:15;height:1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CccA&#10;AADdAAAADwAAAGRycy9kb3ducmV2LnhtbESPT2vCQBTE74V+h+UVvNVNAxWNrlICFQ9i8Q/i8TX7&#10;moRm34bdrYl++q4geBxm5jfMbNGbRpzJ+dqygrdhAoK4sLrmUsFh//k6BuEDssbGMim4kIfF/Plp&#10;hpm2HW/pvAuliBD2GSqoQmgzKX1RkUE/tC1x9H6sMxiidKXUDrsIN41Mk2QkDdYcFypsKa+o+N39&#10;GQVf3769XkM+6pYo1/lqmW7c6ajU4KX/mIII1IdH+N5eaQXvk3QCt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fyAnHAAAA3QAAAA8AAAAAAAAAAAAAAAAAmAIAAGRy&#10;cy9kb3ducmV2LnhtbFBLBQYAAAAABAAEAPUAAACMAw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621EAA6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cbc:PriceAmount</w:t>
            </w:r>
          </w:p>
        </w:tc>
        <w:tc>
          <w:tcPr>
            <w:tcW w:w="4790" w:type="dxa"/>
            <w:tcBorders>
              <w:top w:val="nil"/>
              <w:left w:val="dotted" w:sz="6" w:space="0" w:color="C0C0C0"/>
              <w:bottom w:val="dotted" w:sz="6" w:space="0" w:color="C0C0C0"/>
              <w:right w:val="nil"/>
            </w:tcBorders>
            <w:shd w:val="clear" w:color="auto" w:fill="FFFFFF"/>
          </w:tcPr>
          <w:p w14:paraId="4D7B065B" w14:textId="77777777" w:rsidR="00761392" w:rsidRPr="00AA22AD"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Occorrenza</w:t>
            </w:r>
            <w:r w:rsidRPr="00AA22AD">
              <w:rPr>
                <w:rFonts w:ascii="Arial" w:hAnsi="Arial" w:cs="Arial"/>
                <w:sz w:val="16"/>
                <w:szCs w:val="16"/>
                <w:lang w:eastAsia="nb-NO"/>
              </w:rPr>
              <w:tab/>
            </w:r>
            <w:r w:rsidRPr="00AA22AD">
              <w:rPr>
                <w:rFonts w:ascii="Arial" w:hAnsi="Arial" w:cs="Arial"/>
                <w:color w:val="000000"/>
                <w:sz w:val="16"/>
                <w:szCs w:val="16"/>
                <w:lang w:eastAsia="nb-NO"/>
              </w:rPr>
              <w:t>1</w:t>
            </w:r>
            <w:r w:rsidRPr="00AA22AD">
              <w:rPr>
                <w:rFonts w:ascii="Arial" w:hAnsi="Arial" w:cs="Arial"/>
                <w:sz w:val="16"/>
                <w:szCs w:val="16"/>
                <w:lang w:eastAsia="nb-NO"/>
              </w:rPr>
              <w:tab/>
            </w:r>
            <w:r w:rsidRPr="00AA22AD">
              <w:rPr>
                <w:rFonts w:ascii="Arial" w:hAnsi="Arial" w:cs="Arial"/>
                <w:b/>
                <w:bCs/>
                <w:color w:val="000000"/>
                <w:sz w:val="16"/>
                <w:szCs w:val="16"/>
                <w:lang w:eastAsia="nb-NO"/>
              </w:rPr>
              <w:t>..</w:t>
            </w:r>
            <w:r w:rsidRPr="00AA22AD">
              <w:rPr>
                <w:rFonts w:ascii="Arial" w:hAnsi="Arial" w:cs="Arial"/>
                <w:sz w:val="16"/>
                <w:szCs w:val="16"/>
                <w:lang w:eastAsia="nb-NO"/>
              </w:rPr>
              <w:tab/>
            </w:r>
            <w:r w:rsidRPr="00AA22AD">
              <w:rPr>
                <w:rFonts w:ascii="Arial" w:hAnsi="Arial" w:cs="Arial"/>
                <w:color w:val="000000"/>
                <w:sz w:val="16"/>
                <w:szCs w:val="16"/>
                <w:lang w:eastAsia="nb-NO"/>
              </w:rPr>
              <w:t>1</w:t>
            </w:r>
          </w:p>
          <w:p w14:paraId="03AFB6F7"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Tipo</w:t>
            </w:r>
            <w:r>
              <w:rPr>
                <w:rFonts w:ascii="Arial" w:hAnsi="Arial" w:cs="Arial"/>
                <w:b/>
                <w:bCs/>
                <w:color w:val="000000"/>
                <w:sz w:val="16"/>
                <w:szCs w:val="16"/>
                <w:lang w:eastAsia="nb-NO"/>
              </w:rPr>
              <w:tab/>
            </w:r>
            <w:r w:rsidRPr="00AA22AD">
              <w:rPr>
                <w:rFonts w:ascii="Arial" w:hAnsi="Arial" w:cs="Arial"/>
                <w:color w:val="000000"/>
                <w:sz w:val="16"/>
                <w:szCs w:val="16"/>
                <w:lang w:eastAsia="nb-NO"/>
              </w:rPr>
              <w:t>cbc:PriceAmountType</w:t>
            </w:r>
          </w:p>
          <w:p w14:paraId="070AD669"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b/>
                <w:bCs/>
                <w:color w:val="000000"/>
                <w:sz w:val="16"/>
                <w:szCs w:val="16"/>
                <w:lang w:eastAsia="nb-NO"/>
              </w:rPr>
              <w:t>Info req.ID</w:t>
            </w:r>
            <w:r w:rsidRPr="00AA22AD">
              <w:rPr>
                <w:rFonts w:ascii="Arial" w:hAnsi="Arial" w:cs="Arial"/>
                <w:sz w:val="16"/>
                <w:szCs w:val="16"/>
                <w:lang w:eastAsia="nb-NO"/>
              </w:rPr>
              <w:tab/>
            </w:r>
            <w:r w:rsidRPr="00AA22AD">
              <w:rPr>
                <w:rFonts w:ascii="Arial" w:hAnsi="Arial" w:cs="Arial"/>
                <w:color w:val="000000"/>
                <w:sz w:val="16"/>
                <w:szCs w:val="16"/>
                <w:lang w:eastAsia="nb-NO"/>
              </w:rPr>
              <w:t>tir76-130</w:t>
            </w:r>
          </w:p>
        </w:tc>
        <w:tc>
          <w:tcPr>
            <w:tcW w:w="5953" w:type="dxa"/>
            <w:tcBorders>
              <w:top w:val="nil"/>
              <w:left w:val="dotted" w:sz="6" w:space="0" w:color="C0C0C0"/>
              <w:bottom w:val="dotted" w:sz="6" w:space="0" w:color="C0C0C0"/>
              <w:right w:val="nil"/>
            </w:tcBorders>
            <w:shd w:val="clear" w:color="auto" w:fill="FFFFFF"/>
          </w:tcPr>
          <w:p w14:paraId="45D021D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price</w:t>
            </w:r>
          </w:p>
          <w:p w14:paraId="5CAFB2BC"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net price of an item including discounts or surcharges that</w:t>
            </w:r>
          </w:p>
          <w:p w14:paraId="5B68D0E1"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apply to the price.</w:t>
            </w:r>
          </w:p>
          <w:p w14:paraId="5F2227DF"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Although price is an optional element in an offer it</w:t>
            </w:r>
          </w:p>
          <w:p w14:paraId="3C607193"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recommended as best practice to either state the price or</w:t>
            </w:r>
          </w:p>
          <w:p w14:paraId="5AF1ECE4"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provide reference to an appropriate source from which the</w:t>
            </w:r>
          </w:p>
          <w:p w14:paraId="0E19D487"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price can be identified such as a contract, catalogue or a</w:t>
            </w:r>
          </w:p>
          <w:p w14:paraId="0FFAEF86"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quote.. The price amount. The net price of the item including all</w:t>
            </w:r>
          </w:p>
          <w:p w14:paraId="28C3AF2A"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allowances, charges and taxes but exluding VAT.</w:t>
            </w:r>
          </w:p>
        </w:tc>
      </w:tr>
      <w:tr w:rsidR="00761392" w:rsidRPr="00AA22AD" w14:paraId="4DC4C4AD" w14:textId="77777777" w:rsidTr="00761392">
        <w:trPr>
          <w:cantSplit/>
          <w:trHeight w:hRule="exact" w:val="389"/>
        </w:trPr>
        <w:tc>
          <w:tcPr>
            <w:tcW w:w="1454" w:type="dxa"/>
            <w:gridSpan w:val="5"/>
            <w:tcBorders>
              <w:top w:val="nil"/>
              <w:left w:val="nil"/>
              <w:bottom w:val="dotted" w:sz="6" w:space="0" w:color="C0C0C0"/>
              <w:right w:val="nil"/>
            </w:tcBorders>
            <w:shd w:val="clear" w:color="auto" w:fill="FFFFFF"/>
          </w:tcPr>
          <w:p w14:paraId="4F3E5816"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54784" behindDoc="0" locked="1" layoutInCell="0" allowOverlap="1" wp14:anchorId="78E0CF37" wp14:editId="18DCE691">
                      <wp:simplePos x="0" y="0"/>
                      <wp:positionH relativeFrom="column">
                        <wp:posOffset>0</wp:posOffset>
                      </wp:positionH>
                      <wp:positionV relativeFrom="paragraph">
                        <wp:posOffset>9525</wp:posOffset>
                      </wp:positionV>
                      <wp:extent cx="923290" cy="247015"/>
                      <wp:effectExtent l="0" t="0" r="0" b="0"/>
                      <wp:wrapNone/>
                      <wp:docPr id="5930"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931" name="Rectangle 25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2" name="Rectangle 25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3" name="Rectangle 260"/>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4" name="Rectangle 261"/>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5" name="Rectangle 262"/>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CAD5148" id="Group 257" o:spid="_x0000_s1026" style="position:absolute;margin-left:0;margin-top:.75pt;width:72.7pt;height:19.45pt;z-index:252854784"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" o:allowincell="f">
                      <v:rect id="Rectangle 258"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S0sYA&#10;AADdAAAADwAAAGRycy9kb3ducmV2LnhtbESPQWvCQBSE7wX/w/IKvdWNSqVGV5GA4qFYtEU8PrPP&#10;JDT7NuxuTfTXu0Khx2FmvmFmi87U4kLOV5YVDPoJCOLc6ooLBd9fq9d3ED4ga6wtk4IreVjMe08z&#10;TLVteUeXfShEhLBPUUEZQpNK6fOSDPq+bYijd7bOYIjSFVI7bCPc1HKYJGNpsOK4UGJDWUn5z/7X&#10;KPg8+eZ2C9m4XaP8yDbr4dYdD0q9PHfLKYhAXfgP/7U3WsHbZDSA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BS0sYAAADdAAAADwAAAAAAAAAAAAAAAACYAgAAZHJz&#10;L2Rvd25yZXYueG1sUEsFBgAAAAAEAAQA9QAAAIsDAAAAAA==&#10;" fillcolor="gray" stroked="f" strokeweight="0"/>
                      <v:rect id="Rectangle 259"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MpccA&#10;AADdAAAADwAAAGRycy9kb3ducmV2LnhtbESPQWvCQBSE70L/w/KE3nRjilKjq5RAxYNYakU8PrOv&#10;SWj2bdjdmuiv7xYKPQ4z8w2zXPemEVdyvrasYDJOQBAXVtdcKjh+vI6eQfiArLGxTApu5GG9ehgs&#10;MdO243e6HkIpIoR9hgqqENpMSl9UZNCPbUscvU/rDIYoXSm1wy7CTSPTJJlJgzXHhQpbyisqvg7f&#10;RsHbxbf3e8hn3QblLt9u0r07n5R6HPYvCxCB+vAf/mtvtYLp/Cm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zKXHAAAA3QAAAA8AAAAAAAAAAAAAAAAAmAIAAGRy&#10;cy9kb3ducmV2LnhtbFBLBQYAAAAABAAEAPUAAACMAwAAAAA=&#10;" fillcolor="gray" stroked="f" strokeweight="0"/>
                      <v:rect id="Rectangle 260" o:spid="_x0000_s1029" style="position:absolute;left:843;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pPsYA&#10;AADdAAAADwAAAGRycy9kb3ducmV2LnhtbESPQWvCQBSE74L/YXmCN91UqdToKiVQ8VAs2iIen9ln&#10;Epp9G3ZXE/313UKhx2FmvmGW687U4kbOV5YVPI0TEMS51RUXCr4+30YvIHxA1lhbJgV38rBe9XtL&#10;TLVteU+3QyhEhLBPUUEZQpNK6fOSDPqxbYijd7HOYIjSFVI7bCPc1HKSJDNpsOK4UGJDWUn59+Fq&#10;FHycffN4hGzWblC+Z9vNZOdOR6WGg+51ASJQF/7Df+2tVvA8n07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5pPsYAAADdAAAADwAAAAAAAAAAAAAAAACYAgAAZHJz&#10;L2Rvd25yZXYueG1sUEsFBgAAAAAEAAQA9QAAAIsDAAAAAA==&#10;" fillcolor="gray" stroked="f" strokeweight="0"/>
                      <v:rect id="Rectangle 261" o:spid="_x0000_s1030"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xSscA&#10;AADdAAAADwAAAGRycy9kb3ducmV2LnhtbESPT2vCQBTE74V+h+UVeqsbtRVNXUUCiodS8Q/i8TX7&#10;TILZt2F3a1I/fbdQ8DjMzG+Y6bwztbiS85VlBf1eAoI4t7riQsFhv3wZg/ABWWNtmRT8kIf57PFh&#10;iqm2LW/puguFiBD2KSooQ2hSKX1ekkHfsw1x9M7WGQxRukJqh22Em1oOkmQkDVYcF0psKCspv+y+&#10;jYLNl29ut5CN2hXKj2y9Gny601Gp56du8Q4iUBfu4f/2Wit4mwxf4e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H8UrHAAAA3QAAAA8AAAAAAAAAAAAAAAAAmAIAAGRy&#10;cy9kb3ducmV2LnhtbFBLBQYAAAAABAAEAPUAAACMAwAAAAA=&#10;" fillcolor="gray" stroked="f" strokeweight="0"/>
                      <v:rect id="Rectangle 262" o:spid="_x0000_s1031"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U0ccA&#10;AADdAAAADwAAAGRycy9kb3ducmV2LnhtbESPT2vCQBTE74V+h+UVvNWNilJTVymBiodi8Q/i8Zl9&#10;TYLZt2F3a6Kf3hUKPQ4z8xtmtuhMLS7kfGVZwaCfgCDOra64ULDffb6+gfABWWNtmRRcycNi/vw0&#10;w1Tbljd02YZCRAj7FBWUITSplD4vyaDv24Y4ej/WGQxRukJqh22Em1oOk2QiDVYcF0psKCspP29/&#10;jYLvk29ut5BN2iXKr2y1HK7d8aBU76X7eAcRqAv/4b/2SisYT0d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LVNHHAAAA3QAAAA8AAAAAAAAAAAAAAAAAmAIAAGRy&#10;cy9kb3ducmV2LnhtbFBLBQYAAAAABAAEAPUAAACM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25C6298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currencyID</w:t>
            </w:r>
          </w:p>
        </w:tc>
        <w:tc>
          <w:tcPr>
            <w:tcW w:w="4790" w:type="dxa"/>
            <w:tcBorders>
              <w:top w:val="nil"/>
              <w:left w:val="dotted" w:sz="6" w:space="0" w:color="C0C0C0"/>
              <w:bottom w:val="dotted" w:sz="6" w:space="0" w:color="C0C0C0"/>
              <w:right w:val="nil"/>
            </w:tcBorders>
            <w:shd w:val="clear" w:color="auto" w:fill="FFFFFF"/>
          </w:tcPr>
          <w:p w14:paraId="3E33B1E0"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603BC10E"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6F6A1864"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OP-T76-007 - CurrencyID MUST be coded using ISO code list</w:t>
            </w:r>
          </w:p>
          <w:p w14:paraId="54369A2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4217</w:t>
            </w:r>
          </w:p>
        </w:tc>
      </w:tr>
      <w:tr w:rsidR="00761392" w:rsidRPr="00AA22AD" w14:paraId="0200F98A" w14:textId="77777777" w:rsidTr="00761392">
        <w:trPr>
          <w:cantSplit/>
          <w:trHeight w:hRule="exact" w:val="591"/>
        </w:trPr>
        <w:tc>
          <w:tcPr>
            <w:tcW w:w="1212" w:type="dxa"/>
            <w:gridSpan w:val="4"/>
            <w:tcBorders>
              <w:top w:val="nil"/>
              <w:left w:val="nil"/>
              <w:bottom w:val="dotted" w:sz="6" w:space="0" w:color="C0C0C0"/>
              <w:right w:val="nil"/>
            </w:tcBorders>
            <w:shd w:val="clear" w:color="auto" w:fill="FFFFFF"/>
          </w:tcPr>
          <w:p w14:paraId="10B9FA0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56832" behindDoc="0" locked="1" layoutInCell="0" allowOverlap="1" wp14:anchorId="68836A34" wp14:editId="6D85F781">
                      <wp:simplePos x="0" y="0"/>
                      <wp:positionH relativeFrom="column">
                        <wp:posOffset>0</wp:posOffset>
                      </wp:positionH>
                      <wp:positionV relativeFrom="paragraph">
                        <wp:posOffset>9525</wp:posOffset>
                      </wp:positionV>
                      <wp:extent cx="769620" cy="375285"/>
                      <wp:effectExtent l="0" t="0" r="0" b="0"/>
                      <wp:wrapNone/>
                      <wp:docPr id="5936"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937" name="Rectangle 264"/>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8" name="Rectangle 265"/>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39" name="Rectangle 266"/>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0" name="Rectangle 26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1" name="Rectangle 268"/>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2FF60D8" id="Group 263" o:spid="_x0000_s1026" style="position:absolute;margin-left:0;margin-top:.75pt;width:60.6pt;height:29.55pt;z-index:252856832"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" o:allowincell="f">
                      <v:rect id="Rectangle 264"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PcgA&#10;AADdAAAADwAAAGRycy9kb3ducmV2LnhtbESPW2vCQBSE3wv9D8sp9K1uVOoldRUJKD6UihfEx9Ps&#10;MQlmz4bdrUn99d1CoY/DzHzDzBadqcWNnK8sK+j3EhDEudUVFwqOh9XLBIQPyBpry6Tgmzws5o8P&#10;M0y1bXlHt30oRISwT1FBGUKTSunzkgz6nm2Io3exzmCI0hVSO2wj3NRykCQjabDiuFBiQ1lJ+XX/&#10;ZRRsP31zv4ds1K5Rvmeb9eDDnU9KPT91yzcQgbrwH/5rb7SC1+lwDL9v4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FW89yAAAAN0AAAAPAAAAAAAAAAAAAAAAAJgCAABk&#10;cnMvZG93bnJldi54bWxQSwUGAAAAAAQABAD1AAAAjQMAAAAA&#10;" fillcolor="gray" stroked="f" strokeweight="0"/>
                      <v:rect id="Rectangle 265" o:spid="_x0000_s1028" style="position:absolute;left:600;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7T8QA&#10;AADdAAAADwAAAGRycy9kb3ducmV2LnhtbERPy2rCQBTdF/yH4Qrd1YkpFU0dgwQqLorFB6XL28w1&#10;CWbuhJmpiX59Z1Ho8nDey3wwrbiS841lBdNJAoK4tLrhSsHp+PY0B+EDssbWMim4kYd8NXpYYqZt&#10;z3u6HkIlYgj7DBXUIXSZlL6syaCf2I44cmfrDIYIXSW1wz6Gm1amSTKTBhuODTV2VNRUXg4/RsHH&#10;t+/u91DM+g3K92K7SXfu61Opx/GwfgURaAj/4j/3Vit4WTzHu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0/EAAAA3QAAAA8AAAAAAAAAAAAAAAAAmAIAAGRycy9k&#10;b3ducmV2LnhtbFBLBQYAAAAABAAEAPUAAACJAwAAAAA=&#10;" fillcolor="gray" stroked="f" strokeweight="0"/>
                      <v:rect id="Rectangle 266"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e1McA&#10;AADdAAAADwAAAGRycy9kb3ducmV2LnhtbESPT2vCQBTE7wW/w/KE3upGpVKjq0hA8VBa/IN4fGZf&#10;k9Ds27C7Namf3hUKPQ4z8xtmvuxMLa7kfGVZwXCQgCDOra64UHA8rF/eQPiArLG2TAp+ycNy0Xua&#10;Y6ptyzu67kMhIoR9igrKEJpUSp+XZNAPbEMcvS/rDIYoXSG1wzbCTS1HSTKRBiuOCyU2lJWUf+9/&#10;jILPi29ut5BN2g3K92y7GX2480mp5363moEI1IX/8F97qxW8TsdT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GXtTHAAAA3QAAAA8AAAAAAAAAAAAAAAAAmAIAAGRy&#10;cy9kb3ducmV2LnhtbFBLBQYAAAAABAAEAPUAAACMAwAAAAA=&#10;" fillcolor="gray" stroked="f" strokeweight="0"/>
                      <v:rect id="Rectangle 267"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ENMQA&#10;AADdAAAADwAAAGRycy9kb3ducmV2LnhtbERPy2rCQBTdF/yH4Qrd1YmhFU0dgwQqLorFB6XL28w1&#10;CWbuhJmpiX59Z1Ho8nDey3wwrbiS841lBdNJAoK4tLrhSsHp+PY0B+EDssbWMim4kYd8NXpYYqZt&#10;z3u6HkIlYgj7DBXUIXSZlL6syaCf2I44cmfrDIYIXSW1wz6Gm1amSTKTBhuODTV2VNRUXg4/RsHH&#10;t+/u91DM+g3K92K7SXfu61Opx/GwfgURaAj/4j/3Vit4WTzH/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6hDTEAAAA3QAAAA8AAAAAAAAAAAAAAAAAmAIAAGRycy9k&#10;b3ducmV2LnhtbFBLBQYAAAAABAAEAPUAAACJAwAAAAA=&#10;" fillcolor="gray" stroked="f" strokeweight="0"/>
                      <v:rect id="Rectangle 268" o:spid="_x0000_s1031" style="position:absolute;left:1086;top:123;width: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hr8YA&#10;AADdAAAADwAAAGRycy9kb3ducmV2LnhtbESPQWvCQBSE7wX/w/IKvdWNYqVGV5GA4qFYtEU8PrPP&#10;JDT7NuxuTfTXu0Khx2FmvmFmi87U4kLOV5YVDPoJCOLc6ooLBd9fq9d3ED4ga6wtk4IreVjMe08z&#10;TLVteUeXfShEhLBPUUEZQpNK6fOSDPq+bYijd7bOYIjSFVI7bCPc1HKYJGNpsOK4UGJDWUn5z/7X&#10;KPg8+eZ2C9m4XaP8yDbr4dYdD0q9PHfLKYhAXfgP/7U3WsHbZDSA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hr8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49B924C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cbc:BaseQuantity</w:t>
            </w:r>
          </w:p>
        </w:tc>
        <w:tc>
          <w:tcPr>
            <w:tcW w:w="4790" w:type="dxa"/>
            <w:tcBorders>
              <w:top w:val="nil"/>
              <w:left w:val="dotted" w:sz="6" w:space="0" w:color="C0C0C0"/>
              <w:bottom w:val="dotted" w:sz="6" w:space="0" w:color="C0C0C0"/>
              <w:right w:val="nil"/>
            </w:tcBorders>
            <w:shd w:val="clear" w:color="auto" w:fill="FFFFFF"/>
          </w:tcPr>
          <w:p w14:paraId="5EC4980B"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3709CF37"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cbc:BaseQuantityType</w:t>
            </w:r>
          </w:p>
          <w:p w14:paraId="0E5F3611"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tir04-131</w:t>
            </w:r>
          </w:p>
        </w:tc>
        <w:tc>
          <w:tcPr>
            <w:tcW w:w="5953" w:type="dxa"/>
            <w:tcBorders>
              <w:top w:val="nil"/>
              <w:left w:val="dotted" w:sz="6" w:space="0" w:color="C0C0C0"/>
              <w:bottom w:val="dotted" w:sz="6" w:space="0" w:color="C0C0C0"/>
              <w:right w:val="nil"/>
            </w:tcBorders>
            <w:shd w:val="clear" w:color="auto" w:fill="FFFFFF"/>
          </w:tcPr>
          <w:p w14:paraId="75A9EFC8"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price base quantity</w:t>
            </w:r>
          </w:p>
          <w:p w14:paraId="1360C20C"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actual quantity to which the price applies.</w:t>
            </w:r>
          </w:p>
        </w:tc>
      </w:tr>
      <w:tr w:rsidR="00761392" w:rsidRPr="00AA22AD" w14:paraId="4C0D98C1" w14:textId="77777777" w:rsidTr="00761392">
        <w:trPr>
          <w:cantSplit/>
          <w:trHeight w:hRule="exact" w:val="389"/>
        </w:trPr>
        <w:tc>
          <w:tcPr>
            <w:tcW w:w="1454" w:type="dxa"/>
            <w:gridSpan w:val="5"/>
            <w:tcBorders>
              <w:top w:val="nil"/>
              <w:left w:val="nil"/>
              <w:bottom w:val="dotted" w:sz="6" w:space="0" w:color="C0C0C0"/>
              <w:right w:val="nil"/>
            </w:tcBorders>
            <w:shd w:val="clear" w:color="auto" w:fill="FFFFFF"/>
          </w:tcPr>
          <w:p w14:paraId="7A71D8EE"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58880" behindDoc="0" locked="1" layoutInCell="0" allowOverlap="1" wp14:anchorId="31E886A0" wp14:editId="4774FDDC">
                      <wp:simplePos x="0" y="0"/>
                      <wp:positionH relativeFrom="column">
                        <wp:posOffset>0</wp:posOffset>
                      </wp:positionH>
                      <wp:positionV relativeFrom="paragraph">
                        <wp:posOffset>9525</wp:posOffset>
                      </wp:positionV>
                      <wp:extent cx="923290" cy="247015"/>
                      <wp:effectExtent l="0" t="0" r="0" b="0"/>
                      <wp:wrapNone/>
                      <wp:docPr id="5942"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943" name="Rectangle 270"/>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4" name="Rectangle 271"/>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5" name="Rectangle 272"/>
                              <wps:cNvSpPr>
                                <a:spLocks noChangeArrowheads="1"/>
                              </wps:cNvSpPr>
                              <wps:spPr bwMode="auto">
                                <a:xfrm>
                                  <a:off x="1086"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6" name="Rectangle 273"/>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4D8B27A" id="Group 269" o:spid="_x0000_s1026" style="position:absolute;margin-left:0;margin-top:.75pt;width:72.7pt;height:19.45pt;z-index:252858880"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" o:allowincell="f">
                      <v:rect id="Rectangle 270"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aQ8cA&#10;AADdAAAADwAAAGRycy9kb3ducmV2LnhtbESPT2vCQBTE74V+h+UVeqsbtRVNXUUCiodS8Q/i8TX7&#10;TILZt2F3a1I/fbdQ8DjMzG+Y6bwztbiS85VlBf1eAoI4t7riQsFhv3wZg/ABWWNtmRT8kIf57PFh&#10;iqm2LW/puguFiBD2KSooQ2hSKX1ekkHfsw1x9M7WGQxRukJqh22Em1oOkmQkDVYcF0psKCspv+y+&#10;jYLNl29ut5CN2hXKj2y9Gny601Gp56du8Q4iUBfu4f/2Wit4m7wO4e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oGkPHAAAA3QAAAA8AAAAAAAAAAAAAAAAAmAIAAGRy&#10;cy9kb3ducmV2LnhtbFBLBQYAAAAABAAEAPUAAACMAwAAAAA=&#10;" fillcolor="gray" stroked="f" strokeweight="0"/>
                      <v:rect id="Rectangle 271"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CN8YA&#10;AADdAAAADwAAAGRycy9kb3ducmV2LnhtbESPQWvCQBSE74L/YXmCN91UrNToKiVQ8VAs2iIen9ln&#10;Epp9G3ZXE/313UKhx2FmvmGW687U4kbOV5YVPI0TEMS51RUXCr4+30YvIHxA1lhbJgV38rBe9XtL&#10;TLVteU+3QyhEhLBPUUEZQpNK6fOSDPqxbYijd7HOYIjSFVI7bCPc1HKSJDNpsOK4UGJDWUn59+Fq&#10;FHycffN4hGzWblC+Z9vNZOdOR6WGg+51ASJQF/7Df+2tVvA8n07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GCN8YAAADdAAAADwAAAAAAAAAAAAAAAACYAgAAZHJz&#10;L2Rvd25yZXYueG1sUEsFBgAAAAAEAAQA9QAAAIsDAAAAAA==&#10;" fillcolor="gray" stroked="f" strokeweight="0"/>
                      <v:rect id="Rectangle 272" o:spid="_x0000_s1029" style="position:absolute;left:1086;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0nrMcA&#10;AADdAAAADwAAAGRycy9kb3ducmV2LnhtbESPT2vCQBTE74V+h+UVvNWNolJTVymBiodi8Q/i8Zl9&#10;TYLZt2F3a6Kf3hUKPQ4z8xtmtuhMLS7kfGVZwaCfgCDOra64ULDffb6+gfABWWNtmRRcycNi/vw0&#10;w1Tbljd02YZCRAj7FBWUITSplD4vyaDv24Y4ej/WGQxRukJqh22Em1oOk2QiDVYcF0psKCspP29/&#10;jYLvk29ut5BN2iXKr2y1HK7d8aBU76X7eAcRqAv/4b/2SisYT0d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NJ6zHAAAA3QAAAA8AAAAAAAAAAAAAAAAAmAIAAGRy&#10;cy9kb3ducmV2LnhtbFBLBQYAAAAABAAEAPUAAACMAwAAAAA=&#10;" fillcolor="gray" stroked="f" strokeweight="0"/>
                      <v:rect id="Rectangle 273"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528cA&#10;AADdAAAADwAAAGRycy9kb3ducmV2LnhtbESPQWvCQBSE74X+h+UJvdWN0oYaXaUEKh6KRSvi8Zl9&#10;TUKzb8Pu1kR/vSsUPA4z8w0zW/SmESdyvrasYDRMQBAXVtdcKth9fzy/gfABWWNjmRScycNi/vgw&#10;w0zbjjd02oZSRAj7DBVUIbSZlL6oyKAf2pY4ej/WGQxRulJqh12Em0aOkySVBmuOCxW2lFdU/G7/&#10;jIKvo28vl5Cn3RLlZ75ajtfusFfqadC/T0EE6sM9/N9eaQWvk5cU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fudvHAAAA3QAAAA8AAAAAAAAAAAAAAAAAmAIAAGRy&#10;cy9kb3ducmV2LnhtbFBLBQYAAAAABAAEAPUAAACM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7C9C0C5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unitCode</w:t>
            </w:r>
          </w:p>
        </w:tc>
        <w:tc>
          <w:tcPr>
            <w:tcW w:w="4790" w:type="dxa"/>
            <w:tcBorders>
              <w:top w:val="nil"/>
              <w:left w:val="dotted" w:sz="6" w:space="0" w:color="C0C0C0"/>
              <w:bottom w:val="dotted" w:sz="6" w:space="0" w:color="C0C0C0"/>
              <w:right w:val="nil"/>
            </w:tcBorders>
            <w:shd w:val="clear" w:color="auto" w:fill="FFFFFF"/>
          </w:tcPr>
          <w:p w14:paraId="099222FA"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6547B4E"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320B38CD"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OP-T76-006 - Unit code MUST be coded according to the</w:t>
            </w:r>
          </w:p>
          <w:p w14:paraId="738EE5A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UN/ECE Recommendation 20</w:t>
            </w:r>
          </w:p>
        </w:tc>
      </w:tr>
      <w:tr w:rsidR="00761392" w:rsidRPr="00AA22AD" w14:paraId="392C34BD" w14:textId="77777777" w:rsidTr="00761392">
        <w:trPr>
          <w:cantSplit/>
          <w:trHeight w:hRule="exact" w:val="389"/>
        </w:trPr>
        <w:tc>
          <w:tcPr>
            <w:tcW w:w="1454" w:type="dxa"/>
            <w:gridSpan w:val="5"/>
            <w:tcBorders>
              <w:top w:val="nil"/>
              <w:left w:val="nil"/>
              <w:bottom w:val="dotted" w:sz="6" w:space="0" w:color="C0C0C0"/>
              <w:right w:val="nil"/>
            </w:tcBorders>
            <w:shd w:val="clear" w:color="auto" w:fill="FFFFFF"/>
          </w:tcPr>
          <w:p w14:paraId="40A9F07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60928" behindDoc="0" locked="1" layoutInCell="0" allowOverlap="1" wp14:anchorId="4183A800" wp14:editId="6E3BAD45">
                      <wp:simplePos x="0" y="0"/>
                      <wp:positionH relativeFrom="column">
                        <wp:posOffset>0</wp:posOffset>
                      </wp:positionH>
                      <wp:positionV relativeFrom="paragraph">
                        <wp:posOffset>9525</wp:posOffset>
                      </wp:positionV>
                      <wp:extent cx="923290" cy="247015"/>
                      <wp:effectExtent l="0" t="0" r="0" b="0"/>
                      <wp:wrapNone/>
                      <wp:docPr id="5947"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948" name="Rectangle 275"/>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9" name="Rectangle 276"/>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0" name="Rectangle 27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1" name="Rectangle 27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F111171" id="Group 274" o:spid="_x0000_s1026" style="position:absolute;margin-left:0;margin-top:.75pt;width:72.7pt;height:19.45pt;z-index:252860928"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" o:allowincell="f">
                      <v:rect id="Rectangle 275"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yIMsQA&#10;AADdAAAADwAAAGRycy9kb3ducmV2LnhtbERPy2rCQBTdF/yH4Qrd1YmhFU0dgwQqLorFB6XL28w1&#10;CWbuhJmpiX59Z1Ho8nDey3wwrbiS841lBdNJAoK4tLrhSsHp+PY0B+EDssbWMim4kYd8NXpYYqZt&#10;z3u6HkIlYgj7DBXUIXSZlL6syaCf2I44cmfrDIYIXSW1wz6Gm1amSTKTBhuODTV2VNRUXg4/RsHH&#10;t+/u91DM+g3K92K7SXfu61Opx/GwfgURaAj/4j/3Vit4WTzHu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MiDLEAAAA3QAAAA8AAAAAAAAAAAAAAAAAmAIAAGRycy9k&#10;b3ducmV2LnhtbFBLBQYAAAAABAAEAPUAAACJAwAAAAA=&#10;" fillcolor="gray" stroked="f" strokeweight="0"/>
                      <v:rect id="Rectangle 276"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tqccA&#10;AADdAAAADwAAAGRycy9kb3ducmV2LnhtbESPT2vCQBTE7wW/w/KE3upGsVKjq0hA8VBa/IN4fGZf&#10;k9Ds27C7Namf3hUKPQ4z8xtmvuxMLa7kfGVZwXCQgCDOra64UHA8rF/eQPiArLG2TAp+ycNy0Xua&#10;Y6ptyzu67kMhIoR9igrKEJpUSp+XZNAPbEMcvS/rDIYoXSG1wzbCTS1HSTKRBiuOCyU2lJWUf+9/&#10;jILPi29ut5BN2g3K92y7GX2480mp5363moEI1IX/8F97qxW8TsdT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ALanHAAAA3QAAAA8AAAAAAAAAAAAAAAAAmAIAAGRy&#10;cy9kb3ducmV2LnhtbFBLBQYAAAAABAAEAPUAAACMAwAAAAA=&#10;" fillcolor="gray" stroked="f" strokeweight="0"/>
                      <v:rect id="Rectangle 277"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S6cMA&#10;AADdAAAADwAAAGRycy9kb3ducmV2LnhtbERPz2vCMBS+C/4P4Q1203SC4qpRRkHxIIpuDI/P5tmW&#10;NS8lyWz1rzcHwePH93u+7EwtruR8ZVnBxzABQZxbXXGh4Od7NZiC8AFZY22ZFNzIw3LR780x1bbl&#10;A12PoRAxhH2KCsoQmlRKn5dk0A9tQxy5i3UGQ4SukNphG8NNLUdJMpEGK44NJTaUlZT/Hf+Ngv3Z&#10;N/d7yCbtGuU226xHO3f6Ver9rfuagQjUhZf46d5oBePPcdwf38Qn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MS6cMAAADdAAAADwAAAAAAAAAAAAAAAACYAgAAZHJzL2Rv&#10;d25yZXYueG1sUEsFBgAAAAAEAAQA9QAAAIgDAAAAAA==&#10;" fillcolor="gray" stroked="f" strokeweight="0"/>
                      <v:rect id="Rectangle 278"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3csYA&#10;AADdAAAADwAAAGRycy9kb3ducmV2LnhtbESPQWvCQBSE74L/YXlCb7pRUDS6SgkoHkqLWorH1+xr&#10;Epp9G3ZXk/rru4LgcZiZb5jVpjO1uJLzlWUF41ECgji3uuJCwedpO5yD8AFZY22ZFPyRh82631th&#10;qm3LB7oeQyEihH2KCsoQmlRKn5dk0I9sQxy9H+sMhihdIbXDNsJNLSdJMpMGK44LJTaUlZT/Hi9G&#10;wce3b263kM3aHcq3bL+bvLvzl1Ivg+51CSJQF57hR3uvFUwX0zHc38Qn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3cs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527AE29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unitCodeListID</w:t>
            </w:r>
          </w:p>
        </w:tc>
        <w:tc>
          <w:tcPr>
            <w:tcW w:w="4790" w:type="dxa"/>
            <w:tcBorders>
              <w:top w:val="nil"/>
              <w:left w:val="dotted" w:sz="6" w:space="0" w:color="C0C0C0"/>
              <w:bottom w:val="dotted" w:sz="6" w:space="0" w:color="C0C0C0"/>
              <w:right w:val="nil"/>
            </w:tcBorders>
            <w:shd w:val="clear" w:color="auto" w:fill="FFFFFF"/>
          </w:tcPr>
          <w:p w14:paraId="4F53A122"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56596CDE"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3FB2607B"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UNECERec20</w:t>
            </w:r>
          </w:p>
        </w:tc>
      </w:tr>
      <w:tr w:rsidR="00761392" w:rsidRPr="00AA22AD" w14:paraId="55E43682"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6FEFF94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62976" behindDoc="0" locked="1" layoutInCell="0" allowOverlap="1" wp14:anchorId="520A6B90" wp14:editId="027333CB">
                      <wp:simplePos x="0" y="0"/>
                      <wp:positionH relativeFrom="column">
                        <wp:posOffset>0</wp:posOffset>
                      </wp:positionH>
                      <wp:positionV relativeFrom="paragraph">
                        <wp:posOffset>9525</wp:posOffset>
                      </wp:positionV>
                      <wp:extent cx="615950" cy="253365"/>
                      <wp:effectExtent l="0" t="0" r="0" b="0"/>
                      <wp:wrapNone/>
                      <wp:docPr id="5952"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953" name="Rectangle 28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4" name="Rectangle 281"/>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5" name="Rectangle 282"/>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6" name="Rectangle 283"/>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5C04999" id="Group 279" o:spid="_x0000_s1026" style="position:absolute;margin-left:0;margin-top:.75pt;width:48.5pt;height:19.95pt;z-index:25286297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" o:allowincell="f">
                      <v:rect id="Rectangle 280"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MnscA&#10;AADdAAAADwAAAGRycy9kb3ducmV2LnhtbESPT2vCQBTE74V+h+UVvNWNilJTVymBiodi8Q/i8Zl9&#10;TYLZt2F3a6Kf3hUKPQ4z8xtmtuhMLS7kfGVZwaCfgCDOra64ULDffb6+gfABWWNtmRRcycNi/vw0&#10;w1Tbljd02YZCRAj7FBWUITSplD4vyaDv24Y4ej/WGQxRukJqh22Em1oOk2QiDVYcF0psKCspP29/&#10;jYLvk29ut5BN2iXKr2y1HK7d8aBU76X7eAcRqAv/4b/2SisYT8c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xjJ7HAAAA3QAAAA8AAAAAAAAAAAAAAAAAmAIAAGRy&#10;cy9kb3ducmV2LnhtbFBLBQYAAAAABAAEAPUAAACMAwAAAAA=&#10;" fillcolor="gray" stroked="f" strokeweight="0"/>
                      <v:rect id="Rectangle 281"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U6scA&#10;AADdAAAADwAAAGRycy9kb3ducmV2LnhtbESPT2vCQBTE74V+h+UVvNWNolJTVymBiodi8Q/i8Zl9&#10;TYLZt2F3a6Kf3hUKPQ4z8xtmtuhMLS7kfGVZwaCfgCDOra64ULDffb6+gfABWWNtmRRcycNi/vw0&#10;w1Tbljd02YZCRAj7FBWUITSplD4vyaDv24Y4ej/WGQxRukJqh22Em1oOk2QiDVYcF0psKCspP29/&#10;jYLvk29ut5BN2iXKr2y1HK7d8aBU76X7eAcRqAv/4b/2SisYT8cj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YFOrHAAAA3QAAAA8AAAAAAAAAAAAAAAAAmAIAAGRy&#10;cy9kb3ducmV2LnhtbFBLBQYAAAAABAAEAPUAAACMAwAAAAA=&#10;" fillcolor="gray" stroked="f" strokeweight="0"/>
                      <v:rect id="Rectangle 282"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xccYA&#10;AADdAAAADwAAAGRycy9kb3ducmV2LnhtbESPQWvCQBSE7wX/w/IEb3VTIaLRVUqg4kEsVSk9PrOv&#10;SWj2bdjdmuiv7xYEj8PMfMMs171pxIWcry0reBknIIgLq2suFZyOb88zED4ga2wsk4IreVivBk9L&#10;zLTt+IMuh1CKCGGfoYIqhDaT0hcVGfRj2xJH79s6gyFKV0rtsItw08hJkkylwZrjQoUt5RUVP4df&#10;o+D97NvbLeTTboNyl283k737+lRqNOxfFyAC9eERvre3WkE6T1P4fxOf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SxccYAAADdAAAADwAAAAAAAAAAAAAAAACYAgAAZHJz&#10;L2Rvd25yZXYueG1sUEsFBgAAAAAEAAQA9QAAAIsDAAAAAA==&#10;" fillcolor="gray" stroked="f" strokeweight="0"/>
                      <v:rect id="Rectangle 283"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vBsYA&#10;AADdAAAADwAAAGRycy9kb3ducmV2LnhtbESPQWvCQBSE7wX/w/KE3uqmgqGNrlICiodiUYt4fGZf&#10;k9Ds27C7muiv7woFj8PMfMPMFr1pxIWcry0reB0lIIgLq2suFXzvly9vIHxA1thYJgVX8rCYD55m&#10;mGnb8ZYuu1CKCGGfoYIqhDaT0hcVGfQj2xJH78c6gyFKV0rtsItw08hxkqTSYM1xocKW8oqK393Z&#10;KPg6+fZ2C3narVB+5uvVeOOOB6Weh/3HFESgPjzC/+21VjB5n6R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YvBsYAAADd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643AB84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cac:Item</w:t>
            </w:r>
          </w:p>
        </w:tc>
        <w:tc>
          <w:tcPr>
            <w:tcW w:w="4790" w:type="dxa"/>
            <w:tcBorders>
              <w:top w:val="nil"/>
              <w:left w:val="dotted" w:sz="6" w:space="0" w:color="C0C0C0"/>
              <w:bottom w:val="dotted" w:sz="6" w:space="0" w:color="C0C0C0"/>
              <w:right w:val="nil"/>
            </w:tcBorders>
            <w:shd w:val="clear" w:color="auto" w:fill="FFFFFF"/>
          </w:tcPr>
          <w:p w14:paraId="3BBBC745"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2DD86F3E"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cac:ItemType</w:t>
            </w:r>
          </w:p>
        </w:tc>
        <w:tc>
          <w:tcPr>
            <w:tcW w:w="5953" w:type="dxa"/>
            <w:tcBorders>
              <w:top w:val="nil"/>
              <w:left w:val="dotted" w:sz="6" w:space="0" w:color="C0C0C0"/>
              <w:bottom w:val="dotted" w:sz="6" w:space="0" w:color="C0C0C0"/>
              <w:right w:val="nil"/>
            </w:tcBorders>
            <w:shd w:val="clear" w:color="auto" w:fill="FFFFFF"/>
          </w:tcPr>
          <w:p w14:paraId="63307AC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1003C1A3" w14:textId="77777777" w:rsidTr="00761392">
        <w:trPr>
          <w:cantSplit/>
          <w:trHeight w:hRule="exact" w:val="783"/>
        </w:trPr>
        <w:tc>
          <w:tcPr>
            <w:tcW w:w="1212" w:type="dxa"/>
            <w:gridSpan w:val="4"/>
            <w:tcBorders>
              <w:top w:val="nil"/>
              <w:left w:val="nil"/>
              <w:bottom w:val="dotted" w:sz="6" w:space="0" w:color="C0C0C0"/>
              <w:right w:val="nil"/>
            </w:tcBorders>
            <w:shd w:val="clear" w:color="auto" w:fill="FFFFFF"/>
          </w:tcPr>
          <w:p w14:paraId="2F0BF4D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65024" behindDoc="0" locked="1" layoutInCell="0" allowOverlap="1" wp14:anchorId="02E1E52C" wp14:editId="1896B2D0">
                      <wp:simplePos x="0" y="0"/>
                      <wp:positionH relativeFrom="column">
                        <wp:posOffset>0</wp:posOffset>
                      </wp:positionH>
                      <wp:positionV relativeFrom="paragraph">
                        <wp:posOffset>9525</wp:posOffset>
                      </wp:positionV>
                      <wp:extent cx="769620" cy="497205"/>
                      <wp:effectExtent l="0" t="0" r="0" b="0"/>
                      <wp:wrapNone/>
                      <wp:docPr id="5957"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497205"/>
                                <a:chOff x="0" y="15"/>
                                <a:chExt cx="1212" cy="783"/>
                              </a:xfrm>
                            </wpg:grpSpPr>
                            <wps:wsp>
                              <wps:cNvPr id="5958" name="Rectangle 285"/>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9" name="Rectangle 286"/>
                              <wps:cNvSpPr>
                                <a:spLocks noChangeArrowheads="1"/>
                              </wps:cNvSpPr>
                              <wps:spPr bwMode="auto">
                                <a:xfrm>
                                  <a:off x="843"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0" name="Rectangle 28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2FC5509" id="Group 284" o:spid="_x0000_s1026" style="position:absolute;margin-left:0;margin-top:.75pt;width:60.6pt;height:39.15pt;z-index:252865024" coordorigin=",15" coordsize="121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" o:allowincell="f">
                      <v:rect id="Rectangle 285" o:spid="_x0000_s1027" style="position:absolute;left:357;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e78MA&#10;AADdAAAADwAAAGRycy9kb3ducmV2LnhtbERPz2vCMBS+C/4P4Q1203SC4qpRRkHxIIpuDI/P5tmW&#10;NS8lyWz1rzcHwePH93u+7EwtruR8ZVnBxzABQZxbXXGh4Od7NZiC8AFZY22ZFNzIw3LR780x1bbl&#10;A12PoRAxhH2KCsoQmlRKn5dk0A9tQxy5i3UGQ4SukNphG8NNLUdJMpEGK44NJTaUlZT/Hf+Ngv3Z&#10;N/d7yCbtGuU226xHO3f6Ver9rfuagQjUhZf46d5oBePPcZwb38Qn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Ue78MAAADdAAAADwAAAAAAAAAAAAAAAACYAgAAZHJzL2Rv&#10;d25yZXYueG1sUEsFBgAAAAAEAAQA9QAAAIgDAAAAAA==&#10;" fillcolor="gray" stroked="f" strokeweight="0"/>
                      <v:rect id="Rectangle 286" o:spid="_x0000_s1028" style="position:absolute;left:843;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7dMYA&#10;AADdAAAADwAAAGRycy9kb3ducmV2LnhtbESPQWvCQBSE7wX/w/KE3uqmglKjq5SA4qFYqiIen9ln&#10;Esy+Dburif76bqHgcZiZb5jZojO1uJHzlWUF74MEBHFudcWFgv1u+fYBwgdkjbVlUnAnD4t572WG&#10;qbYt/9BtGwoRIexTVFCG0KRS+rwkg35gG+Lona0zGKJ0hdQO2wg3tRwmyVgarDgulNhQVlJ+2V6N&#10;gu+Tbx6PkI3bFcqvbL0abtzxoNRrv/ucggjUhWf4v73WCkaT0QT+3s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m7dMYAAADdAAAADwAAAAAAAAAAAAAAAACYAgAAZHJz&#10;L2Rvd25yZXYueG1sUEsFBgAAAAAEAAQA9QAAAIsDAAAAAA==&#10;" fillcolor="gray" stroked="f" strokeweight="0"/>
                      <v:rect id="Rectangle 287"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VMQA&#10;AADdAAAADwAAAGRycy9kb3ducmV2LnhtbERPz2vCMBS+C/sfwhvspukKK64aZRRWPAyHOsTjs3lr&#10;y5qXkmS28683h4HHj+/3cj2aTlzI+daygudZAoK4srrlWsHX4X06B+EDssbOMin4Iw/r1cNkibm2&#10;A+/osg+1iCHsc1TQhNDnUvqqIYN+ZnviyH1bZzBE6GqpHQ4x3HQyTZJMGmw5NjTYU9FQ9bP/NQo+&#10;z76/XkORDSXKj2JTplt3Oir19Di+LUAEGsNd/O/eaAUvr1ncH9/E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P2FTEAAAA3QAAAA8AAAAAAAAAAAAAAAAAmAIAAGRycy9k&#10;b3ducmV2LnhtbFBLBQYAAAAABAAEAPUAAACJAw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78BDA1B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cbc:Name</w:t>
            </w:r>
          </w:p>
        </w:tc>
        <w:tc>
          <w:tcPr>
            <w:tcW w:w="4790" w:type="dxa"/>
            <w:tcBorders>
              <w:top w:val="nil"/>
              <w:left w:val="dotted" w:sz="6" w:space="0" w:color="C0C0C0"/>
              <w:bottom w:val="dotted" w:sz="6" w:space="0" w:color="C0C0C0"/>
              <w:right w:val="nil"/>
            </w:tcBorders>
            <w:shd w:val="clear" w:color="auto" w:fill="FFFFFF"/>
          </w:tcPr>
          <w:p w14:paraId="1DF2DF9A"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0978C7E1"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cbc:NameType</w:t>
            </w:r>
          </w:p>
          <w:p w14:paraId="7998A74D"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tir76-205</w:t>
            </w:r>
          </w:p>
        </w:tc>
        <w:tc>
          <w:tcPr>
            <w:tcW w:w="5953" w:type="dxa"/>
            <w:tcBorders>
              <w:top w:val="nil"/>
              <w:left w:val="dotted" w:sz="6" w:space="0" w:color="C0C0C0"/>
              <w:bottom w:val="dotted" w:sz="6" w:space="0" w:color="C0C0C0"/>
              <w:right w:val="nil"/>
            </w:tcBorders>
            <w:shd w:val="clear" w:color="auto" w:fill="FFFFFF"/>
          </w:tcPr>
          <w:p w14:paraId="70572763"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name</w:t>
            </w:r>
          </w:p>
          <w:p w14:paraId="5A8EE8E4"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short name optionally given to an item, such as a name from</w:t>
            </w:r>
          </w:p>
          <w:p w14:paraId="37894A45"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a Catalogue, as distinct from a description. A short name for</w:t>
            </w:r>
          </w:p>
          <w:p w14:paraId="28F311EF"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the item.</w:t>
            </w:r>
          </w:p>
        </w:tc>
      </w:tr>
      <w:tr w:rsidR="00761392" w:rsidRPr="00AA22AD" w14:paraId="0836DAA5"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7B284C7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67072" behindDoc="0" locked="1" layoutInCell="0" allowOverlap="1" wp14:anchorId="323D91B7" wp14:editId="685694A7">
                      <wp:simplePos x="0" y="0"/>
                      <wp:positionH relativeFrom="column">
                        <wp:posOffset>0</wp:posOffset>
                      </wp:positionH>
                      <wp:positionV relativeFrom="paragraph">
                        <wp:posOffset>9525</wp:posOffset>
                      </wp:positionV>
                      <wp:extent cx="769620" cy="253365"/>
                      <wp:effectExtent l="0" t="0" r="0" b="0"/>
                      <wp:wrapNone/>
                      <wp:docPr id="5961"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5962" name="Rectangle 28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3" name="Rectangle 290"/>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4" name="Rectangle 29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5" name="Rectangle 292"/>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1AA51FE" id="Group 288" o:spid="_x0000_s1026" style="position:absolute;margin-left:0;margin-top:.75pt;width:60.6pt;height:19.95pt;z-index:252867072"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" o:allowincell="f">
                      <v:rect id="Rectangle 289"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uMYA&#10;AADdAAAADwAAAGRycy9kb3ducmV2LnhtbESPQWvCQBSE70L/w/KE3nRjwNCmrlICFQ9F0ZbS42v2&#10;NQnNvg27q4n+elcoeBxm5htmsRpMK07kfGNZwWyagCAurW64UvD58TZ5AuEDssbWMik4k4fV8mG0&#10;wFzbnvd0OoRKRAj7HBXUIXS5lL6syaCf2o44er/WGQxRukpqh32Em1amSZJJgw3HhRo7Kmoq/w5H&#10;o2D347vLJRRZv0b5XmzW6dZ9fyn1OB5eX0AEGsI9/N/eaAXz5yyF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juMYAAADdAAAADwAAAAAAAAAAAAAAAACYAgAAZHJz&#10;L2Rvd25yZXYueG1sUEsFBgAAAAAEAAQA9QAAAIsDAAAAAA==&#10;" fillcolor="gray" stroked="f" strokeweight="0"/>
                      <v:rect id="Rectangle 290"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1GI8cA&#10;AADdAAAADwAAAGRycy9kb3ducmV2LnhtbESPQWvCQBSE74X+h+UJvdWNloYaXaUEKh6KRSvi8Zl9&#10;TUKzb8Pu1kR/vSsUPA4z8w0zW/SmESdyvrasYDRMQBAXVtdcKth9fzy/gfABWWNjmRScycNi/vgw&#10;w0zbjjd02oZSRAj7DBVUIbSZlL6oyKAf2pY4ej/WGQxRulJqh12Em0aOkySVBmuOCxW2lFdU/G7/&#10;jIKvo28vl5Cn3RLlZ75ajtfusFfqadC/T0EE6sM9/N9eaQWvk/QF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dRiPHAAAA3QAAAA8AAAAAAAAAAAAAAAAAmAIAAGRy&#10;cy9kb3ducmV2LnhtbFBLBQYAAAAABAAEAPUAAACMAwAAAAA=&#10;" fillcolor="gray" stroked="f" strokeweight="0"/>
                      <v:rect id="Rectangle 291"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eV8cA&#10;AADdAAAADwAAAGRycy9kb3ducmV2LnhtbESPQWvCQBSE74X+h+UJvdWN0oYaXaUEKh6KRSvi8Zl9&#10;TUKzb8Pu1kR/vSsUPA4z8w0zW/SmESdyvrasYDRMQBAXVtdcKth9fzy/gfABWWNjmRScycNi/vgw&#10;w0zbjjd02oZSRAj7DBVUIbSZlL6oyKAf2pY4ej/WGQxRulJqh12Em0aOkySVBmuOCxW2lFdU/G7/&#10;jIKvo28vl5Cn3RLlZ75ajtfusFfqadC/T0EE6sM9/N9eaQWvk/QF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03lfHAAAA3QAAAA8AAAAAAAAAAAAAAAAAmAIAAGRy&#10;cy9kb3ducmV2LnhtbFBLBQYAAAAABAAEAPUAAACMAwAAAAA=&#10;" fillcolor="gray" stroked="f" strokeweight="0"/>
                      <v:rect id="Rectangle 292" o:spid="_x0000_s1030"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7zMYA&#10;AADdAAAADwAAAGRycy9kb3ducmV2LnhtbESPQWvCQBSE7wX/w/KE3uqmgqGNrlICiodiUYt4fGZf&#10;k9Ds27C7muiv7woFj8PMfMPMFr1pxIWcry0reB0lIIgLq2suFXzvly9vIHxA1thYJgVX8rCYD55m&#10;mGnb8ZYuu1CKCGGfoYIqhDaT0hcVGfQj2xJH78c6gyFKV0rtsItw08hxkqTSYM1xocKW8oqK393Z&#10;KPg6+fZ2C3narVB+5uvVeOOOB6Weh/3HFESgPjzC/+21VjB5Tyd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h7zM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5409C77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cac:SellersItemIdentification</w:t>
            </w:r>
          </w:p>
        </w:tc>
        <w:tc>
          <w:tcPr>
            <w:tcW w:w="4790" w:type="dxa"/>
            <w:tcBorders>
              <w:top w:val="nil"/>
              <w:left w:val="dotted" w:sz="6" w:space="0" w:color="C0C0C0"/>
              <w:bottom w:val="dotted" w:sz="6" w:space="0" w:color="C0C0C0"/>
              <w:right w:val="nil"/>
            </w:tcBorders>
            <w:shd w:val="clear" w:color="auto" w:fill="FFFFFF"/>
          </w:tcPr>
          <w:p w14:paraId="16372663"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5CC84FDF"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cac:ItemIdentificationType</w:t>
            </w:r>
          </w:p>
        </w:tc>
        <w:tc>
          <w:tcPr>
            <w:tcW w:w="5953" w:type="dxa"/>
            <w:tcBorders>
              <w:top w:val="nil"/>
              <w:left w:val="dotted" w:sz="6" w:space="0" w:color="C0C0C0"/>
              <w:bottom w:val="dotted" w:sz="6" w:space="0" w:color="C0C0C0"/>
              <w:right w:val="nil"/>
            </w:tcBorders>
            <w:shd w:val="clear" w:color="auto" w:fill="FFFFFF"/>
          </w:tcPr>
          <w:p w14:paraId="0BAD08C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62302EBB"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3B6E945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69120" behindDoc="0" locked="1" layoutInCell="0" allowOverlap="1" wp14:anchorId="07D8CA18" wp14:editId="5C91B943">
                      <wp:simplePos x="0" y="0"/>
                      <wp:positionH relativeFrom="column">
                        <wp:posOffset>0</wp:posOffset>
                      </wp:positionH>
                      <wp:positionV relativeFrom="paragraph">
                        <wp:posOffset>9525</wp:posOffset>
                      </wp:positionV>
                      <wp:extent cx="923290" cy="375285"/>
                      <wp:effectExtent l="0" t="0" r="0" b="0"/>
                      <wp:wrapNone/>
                      <wp:docPr id="5966"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967" name="Rectangle 294"/>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8" name="Rectangle 295"/>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9" name="Rectangle 29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0" name="Rectangle 29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51A54E" id="Group 293" o:spid="_x0000_s1026" style="position:absolute;margin-left:0;margin-top:.75pt;width:72.7pt;height:29.55pt;z-index:252869120"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" o:allowincell="f">
                      <v:rect id="Rectangle 294"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ZAIMcA&#10;AADdAAAADwAAAGRycy9kb3ducmV2LnhtbESPQWvCQBSE74X+h+UJvdWNQmONrlICFQ/FohXx+My+&#10;JqHZt2F3a1J/vVsQPA4z8w0zX/amEWdyvrasYDRMQBAXVtdcKth/vT+/gvABWWNjmRT8kYfl4vFh&#10;jpm2HW/pvAuliBD2GSqoQmgzKX1RkUE/tC1x9L6tMxiidKXUDrsIN40cJ0kqDdYcFypsKa+o+Nn9&#10;GgWfJ99eLiFPuxXKj3y9Gm/c8aDU06B/m4EI1Id7+NZeawUv03QC/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mQCDHAAAA3QAAAA8AAAAAAAAAAAAAAAAAmAIAAGRy&#10;cy9kb3ducmV2LnhtbFBLBQYAAAAABAAEAPUAAACMAwAAAAA=&#10;" fillcolor="gray" stroked="f" strokeweight="0"/>
                      <v:rect id="Rectangle 295"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UUsQA&#10;AADdAAAADwAAAGRycy9kb3ducmV2LnhtbERPz2vCMBS+C/sfwhvspukKK64aZRRWPAyHOsTjs3lr&#10;y5qXkmS28683h4HHj+/3cj2aTlzI+daygudZAoK4srrlWsHX4X06B+EDssbOMin4Iw/r1cNkibm2&#10;A+/osg+1iCHsc1TQhNDnUvqqIYN+ZnviyH1bZzBE6GqpHQ4x3HQyTZJMGmw5NjTYU9FQ9bP/NQo+&#10;z76/XkORDSXKj2JTplt3Oir19Di+LUAEGsNd/O/eaAUvr1mcG9/E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51FLEAAAA3QAAAA8AAAAAAAAAAAAAAAAAmAIAAGRycy9k&#10;b3ducmV2LnhtbFBLBQYAAAAABAAEAPUAAACJAwAAAAA=&#10;" fillcolor="gray" stroked="f" strokeweight="0"/>
                      <v:rect id="Rectangle 296"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xycYA&#10;AADdAAAADwAAAGRycy9kb3ducmV2LnhtbESPQWvCQBSE74X+h+UVvNVNhQaNrlICFQ+iaEU8vmZf&#10;k9Ds27C7NdFf7wpCj8PMfMPMFr1pxJmcry0reBsmIIgLq2suFRy+Pl/HIHxA1thYJgUX8rCYPz/N&#10;MNO24x2d96EUEcI+QwVVCG0mpS8qMuiHtiWO3o91BkOUrpTaYRfhppGjJEmlwZrjQoUt5RUVv/s/&#10;o2D77dvrNeRpt0S5zlfL0cadjkoNXvqPKYhAffgPP9orreB9kk7g/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VxycYAAADdAAAADwAAAAAAAAAAAAAAAACYAgAAZHJz&#10;L2Rvd25yZXYueG1sUEsFBgAAAAAEAAQA9QAAAIsDAAAAAA==&#10;" fillcolor="gray" stroked="f" strokeweight="0"/>
                      <v:rect id="Rectangle 297"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ZOicQA&#10;AADdAAAADwAAAGRycy9kb3ducmV2LnhtbERPy2rCQBTdF/yH4Qrd1YkBraaOQQKKi9Lig9Llbeaa&#10;BDN3wszUpH59Z1Ho8nDeq3wwrbiR841lBdNJAoK4tLrhSsH5tH1agPABWWNrmRT8kId8PXpYYaZt&#10;zwe6HUMlYgj7DBXUIXSZlL6syaCf2I44chfrDIYIXSW1wz6Gm1amSTKXBhuODTV2VNRUXo/fRsH7&#10;l+/u91DM+x3K12K/S9/c54dSj+Nh8wIi0BD+xX/uvVYwWz7H/fF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WTonEAAAA3QAAAA8AAAAAAAAAAAAAAAAAmAIAAGRycy9k&#10;b3ducmV2LnhtbFBLBQYAAAAABAAEAPUAAACJ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1C3D30B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72817F11"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6CF492AE"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7DABFF70"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tir76-206</w:t>
            </w:r>
          </w:p>
        </w:tc>
        <w:tc>
          <w:tcPr>
            <w:tcW w:w="5953" w:type="dxa"/>
            <w:tcBorders>
              <w:top w:val="nil"/>
              <w:left w:val="dotted" w:sz="6" w:space="0" w:color="C0C0C0"/>
              <w:bottom w:val="dotted" w:sz="6" w:space="0" w:color="C0C0C0"/>
              <w:right w:val="nil"/>
            </w:tcBorders>
            <w:shd w:val="clear" w:color="auto" w:fill="FFFFFF"/>
          </w:tcPr>
          <w:p w14:paraId="4A7370FC"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sellers identifier</w:t>
            </w:r>
          </w:p>
          <w:p w14:paraId="49C252C8"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Associates the item with its identification according to the</w:t>
            </w:r>
          </w:p>
          <w:p w14:paraId="3EEE975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seller's system. The sellers ID for the item.</w:t>
            </w:r>
          </w:p>
        </w:tc>
      </w:tr>
      <w:tr w:rsidR="00761392" w:rsidRPr="00AA22AD" w14:paraId="0466A927"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6D7DA521"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71168" behindDoc="0" locked="1" layoutInCell="0" allowOverlap="1" wp14:anchorId="4983701C" wp14:editId="5D7D1D13">
                      <wp:simplePos x="0" y="0"/>
                      <wp:positionH relativeFrom="column">
                        <wp:posOffset>0</wp:posOffset>
                      </wp:positionH>
                      <wp:positionV relativeFrom="paragraph">
                        <wp:posOffset>9525</wp:posOffset>
                      </wp:positionV>
                      <wp:extent cx="769620" cy="253365"/>
                      <wp:effectExtent l="0" t="0" r="0" b="0"/>
                      <wp:wrapNone/>
                      <wp:docPr id="5971"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5972" name="Rectangle 29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3" name="Rectangle 30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4" name="Rectangle 30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5" name="Rectangle 302"/>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BF99D08" id="Group 298" o:spid="_x0000_s1026" style="position:absolute;margin-left:0;margin-top:.75pt;width:60.6pt;height:19.95pt;z-index:25287116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" o:allowincell="f">
                      <v:rect id="Rectangle 299"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1ZccA&#10;AADdAAAADwAAAGRycy9kb3ducmV2LnhtbESPQWvCQBSE7wX/w/KE3urGQK1GV5FAxUNpqYp4fGaf&#10;STD7NuxuTeqv7xYKPQ4z8w2zWPWmETdyvrasYDxKQBAXVtdcKjjsX5+mIHxA1thYJgXf5GG1HDws&#10;MNO240+67UIpIoR9hgqqENpMSl9UZNCPbEscvYt1BkOUrpTaYRfhppFpkkykwZrjQoUt5RUV192X&#10;UfBx9u39HvJJt0H5lm836bs7HZV6HPbrOYhAffgP/7W3WsHz7CWF3zfxCc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IdWXHAAAA3QAAAA8AAAAAAAAAAAAAAAAAmAIAAGRy&#10;cy9kb3ducmV2LnhtbFBLBQYAAAAABAAEAPUAAACMAwAAAAA=&#10;" fillcolor="gray" stroked="f" strokeweight="0"/>
                      <v:rect id="Rectangle 300"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Q/sgA&#10;AADdAAAADwAAAGRycy9kb3ducmV2LnhtbESPW2vCQBSE3wv9D8sp9K1uVOoldRUJKD6UihfEx9Ps&#10;MQlmz4bdrUn99d1CoY/DzHzDzBadqcWNnK8sK+j3EhDEudUVFwqOh9XLBIQPyBpry6Tgmzws5o8P&#10;M0y1bXlHt30oRISwT1FBGUKTSunzkgz6nm2Io3exzmCI0hVSO2wj3NRykCQjabDiuFBiQ1lJ+XX/&#10;ZRRsP31zv4ds1K5Rvmeb9eDDnU9KPT91yzcQgbrwH/5rb7SC1+l4CL9v4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RND+yAAAAN0AAAAPAAAAAAAAAAAAAAAAAJgCAABk&#10;cnMvZG93bnJldi54bWxQSwUGAAAAAAQABAD1AAAAjQMAAAAA&#10;" fillcolor="gray" stroked="f" strokeweight="0"/>
                      <v:rect id="Rectangle 301"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IisgA&#10;AADdAAAADwAAAGRycy9kb3ducmV2LnhtbESPW2vCQBSE3wv9D8sp9K1uFOsldRUJKD6UihfEx9Ps&#10;MQlmz4bdrUn99d1CoY/DzHzDzBadqcWNnK8sK+j3EhDEudUVFwqOh9XLBIQPyBpry6Tgmzws5o8P&#10;M0y1bXlHt30oRISwT1FBGUKTSunzkgz6nm2Io3exzmCI0hVSO2wj3NRykCQjabDiuFBiQ1lJ+XX/&#10;ZRRsP31zv4ds1K5Rvmeb9eDDnU9KPT91yzcQgbrwH/5rb7SC1+l4CL9v4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rUiKyAAAAN0AAAAPAAAAAAAAAAAAAAAAAJgCAABk&#10;cnMvZG93bnJldi54bWxQSwUGAAAAAAQABAD1AAAAjQMAAAAA&#10;" fillcolor="gray" stroked="f" strokeweight="0"/>
                      <v:rect id="Rectangle 302" o:spid="_x0000_s1030"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tEcYA&#10;AADdAAAADwAAAGRycy9kb3ducmV2LnhtbESPQWvCQBSE7wX/w/IEb3VTQaupq0hA8SAWbZEeX7Ov&#10;SWj2bdhdTfTXu4WCx2FmvmHmy87U4kLOV5YVvAwTEMS51RUXCj4/1s9TED4ga6wtk4IreVguek9z&#10;TLVt+UCXYyhEhLBPUUEZQpNK6fOSDPqhbYij92OdwRClK6R22Ea4qeUoSSbSYMVxocSGspLy3+PZ&#10;KHj/9s3tFrJJu0G5y7ab0d59nZQa9LvVG4hAXXiE/9tbrWA8ex3D3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tEc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0834E41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cac:StandardItemIdentification</w:t>
            </w:r>
          </w:p>
        </w:tc>
        <w:tc>
          <w:tcPr>
            <w:tcW w:w="4790" w:type="dxa"/>
            <w:tcBorders>
              <w:top w:val="nil"/>
              <w:left w:val="dotted" w:sz="6" w:space="0" w:color="C0C0C0"/>
              <w:bottom w:val="dotted" w:sz="6" w:space="0" w:color="C0C0C0"/>
              <w:right w:val="nil"/>
            </w:tcBorders>
            <w:shd w:val="clear" w:color="auto" w:fill="FFFFFF"/>
          </w:tcPr>
          <w:p w14:paraId="701F1EFE"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4F4F1E7"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cac:ItemIdentificationType</w:t>
            </w:r>
          </w:p>
        </w:tc>
        <w:tc>
          <w:tcPr>
            <w:tcW w:w="5953" w:type="dxa"/>
            <w:tcBorders>
              <w:top w:val="nil"/>
              <w:left w:val="dotted" w:sz="6" w:space="0" w:color="C0C0C0"/>
              <w:bottom w:val="dotted" w:sz="6" w:space="0" w:color="C0C0C0"/>
              <w:right w:val="nil"/>
            </w:tcBorders>
            <w:shd w:val="clear" w:color="auto" w:fill="FFFFFF"/>
          </w:tcPr>
          <w:p w14:paraId="73F1200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2297253A"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7173F35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73216" behindDoc="0" locked="1" layoutInCell="0" allowOverlap="1" wp14:anchorId="499354A4" wp14:editId="23D144A9">
                      <wp:simplePos x="0" y="0"/>
                      <wp:positionH relativeFrom="column">
                        <wp:posOffset>0</wp:posOffset>
                      </wp:positionH>
                      <wp:positionV relativeFrom="paragraph">
                        <wp:posOffset>9525</wp:posOffset>
                      </wp:positionV>
                      <wp:extent cx="923290" cy="375285"/>
                      <wp:effectExtent l="0" t="0" r="0" b="0"/>
                      <wp:wrapNone/>
                      <wp:docPr id="5976"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977" name="Rectangle 304"/>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8" name="Rectangle 305"/>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9" name="Rectangle 306"/>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0" name="Rectangle 307"/>
                              <wps:cNvSpPr>
                                <a:spLocks noChangeArrowheads="1"/>
                              </wps:cNvSpPr>
                              <wps:spPr bwMode="auto">
                                <a:xfrm>
                                  <a:off x="1329"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03CB4FB" id="Group 303" o:spid="_x0000_s1026" style="position:absolute;margin-left:0;margin-top:.75pt;width:72.7pt;height:29.55pt;z-index:252873216"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" o:allowincell="f">
                      <v:rect id="Rectangle 304"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ccA&#10;AADdAAAADwAAAGRycy9kb3ducmV2LnhtbESPT2vCQBTE74V+h+UVvNWNglpTVymBiodi8Q/i8Zl9&#10;TYLZt2F3a6Kf3hUKPQ4z8xtmtuhMLS7kfGVZwaCfgCDOra64ULDffb6+gfABWWNtmRRcycNi/vw0&#10;w1Tbljd02YZCRAj7FBWUITSplD4vyaDv24Y4ej/WGQxRukJqh22Em1oOk2QsDVYcF0psKCspP29/&#10;jYLvk29ut5CN2yXKr2y1HK7d8aBU76X7eAcRqAv/4b/2SisYTScTeLy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1v3HAAAA3QAAAA8AAAAAAAAAAAAAAAAAmAIAAGRy&#10;cy9kb3ducmV2LnhtbFBLBQYAAAAABAAEAPUAAACMAwAAAAA=&#10;" fillcolor="gray" stroked="f" strokeweight="0"/>
                      <v:rect id="Rectangle 305" o:spid="_x0000_s1028"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Cj8QA&#10;AADdAAAADwAAAGRycy9kb3ducmV2LnhtbERPy2rCQBTdF/yH4Qrd1YkBraaOQQKKi9Lig9Llbeaa&#10;BDN3wszUpH59Z1Ho8nDeq3wwrbiR841lBdNJAoK4tLrhSsH5tH1agPABWWNrmRT8kId8PXpYYaZt&#10;zwe6HUMlYgj7DBXUIXSZlL6syaCf2I44chfrDIYIXSW1wz6Gm1amSTKXBhuODTV2VNRUXo/fRsH7&#10;l+/u91DM+x3K12K/S9/c54dSj+Nh8wIi0BD+xX/uvVYwWz7HufF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gQo/EAAAA3QAAAA8AAAAAAAAAAAAAAAAAmAIAAGRycy9k&#10;b3ducmV2LnhtbFBLBQYAAAAABAAEAPUAAACJAwAAAAA=&#10;" fillcolor="gray" stroked="f" strokeweight="0"/>
                      <v:rect id="Rectangle 306" o:spid="_x0000_s1029"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nFMcA&#10;AADdAAAADwAAAGRycy9kb3ducmV2LnhtbESPT2vCQBTE7wW/w/IK3uqmQq1GV5FAxYO0+Afx+My+&#10;JqHZt2F3NdFP3y0UPA4z8xtmtuhMLa7kfGVZwesgAUGcW11xoeCw/3gZg/ABWWNtmRTcyMNi3nua&#10;Yapty1u67kIhIoR9igrKEJpUSp+XZNAPbEMcvW/rDIYoXSG1wzbCTS2HSTKSBiuOCyU2lJWU/+wu&#10;RsHX2Tf3e8hG7QrlJluvhp/udFSq/9wtpyACdeER/m+vtYK3yfsE/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s5xTHAAAA3QAAAA8AAAAAAAAAAAAAAAAAmAIAAGRy&#10;cy9kb3ducmV2LnhtbFBLBQYAAAAABAAEAPUAAACMAwAAAAA=&#10;" fillcolor="gray" stroked="f" strokeweight="0"/>
                      <v:rect id="Rectangle 307" o:spid="_x0000_s1030" style="position:absolute;left:1329;top:123;width: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rsMA&#10;AADdAAAADwAAAGRycy9kb3ducmV2LnhtbERPz2vCMBS+C/sfwht403TCxFWjSGHiQSY6EY/P5tkW&#10;m5eSZLbzrzcHwePH93u26EwtbuR8ZVnBxzABQZxbXXGh4PD7PZiA8AFZY22ZFPyTh8X8rTfDVNuW&#10;d3Tbh0LEEPYpKihDaFIpfV6SQT+0DXHkLtYZDBG6QmqHbQw3tRwlyVgarDg2lNhQVlJ+3f8ZBduz&#10;b+73kI3bFcpNtl6NftzpqFT/vVtOQQTqwkv8dK+1gs+vSdwf38Qn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M+rsMAAADdAAAADwAAAAAAAAAAAAAAAACYAgAAZHJzL2Rv&#10;d25yZXYueG1sUEsFBgAAAAAEAAQA9QAAAIg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084B36F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488833A3"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C31DDDE"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10194579"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tir76-207</w:t>
            </w:r>
          </w:p>
        </w:tc>
        <w:tc>
          <w:tcPr>
            <w:tcW w:w="5953" w:type="dxa"/>
            <w:tcBorders>
              <w:top w:val="nil"/>
              <w:left w:val="dotted" w:sz="6" w:space="0" w:color="C0C0C0"/>
              <w:bottom w:val="dotted" w:sz="6" w:space="0" w:color="C0C0C0"/>
              <w:right w:val="nil"/>
            </w:tcBorders>
            <w:shd w:val="clear" w:color="auto" w:fill="FFFFFF"/>
          </w:tcPr>
          <w:p w14:paraId="348AF2CC"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standard identifier</w:t>
            </w:r>
          </w:p>
          <w:p w14:paraId="51914CA8"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Associates the item with its identification according to a</w:t>
            </w:r>
          </w:p>
          <w:p w14:paraId="4E36ACF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standard system. Standarized ID for the item</w:t>
            </w:r>
          </w:p>
        </w:tc>
      </w:tr>
      <w:tr w:rsidR="00761392" w:rsidRPr="00AA22AD" w14:paraId="38FF5F1A" w14:textId="77777777" w:rsidTr="00761392">
        <w:trPr>
          <w:cantSplit/>
          <w:trHeight w:hRule="exact" w:val="389"/>
        </w:trPr>
        <w:tc>
          <w:tcPr>
            <w:tcW w:w="1697" w:type="dxa"/>
            <w:gridSpan w:val="6"/>
            <w:tcBorders>
              <w:top w:val="nil"/>
              <w:left w:val="nil"/>
              <w:bottom w:val="dotted" w:sz="6" w:space="0" w:color="C0C0C0"/>
              <w:right w:val="nil"/>
            </w:tcBorders>
            <w:shd w:val="clear" w:color="auto" w:fill="FFFFFF"/>
          </w:tcPr>
          <w:p w14:paraId="1B7BE835"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75264" behindDoc="0" locked="1" layoutInCell="0" allowOverlap="1" wp14:anchorId="3CCAD994" wp14:editId="2E43CA4F">
                      <wp:simplePos x="0" y="0"/>
                      <wp:positionH relativeFrom="column">
                        <wp:posOffset>0</wp:posOffset>
                      </wp:positionH>
                      <wp:positionV relativeFrom="paragraph">
                        <wp:posOffset>9525</wp:posOffset>
                      </wp:positionV>
                      <wp:extent cx="1077595" cy="247015"/>
                      <wp:effectExtent l="0" t="0" r="0" b="0"/>
                      <wp:wrapNone/>
                      <wp:docPr id="5981"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5982" name="Rectangle 309"/>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3" name="Rectangle 310"/>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4" name="Rectangle 311"/>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8D97AAF" id="Group 308" o:spid="_x0000_s1026" style="position:absolute;margin-left:0;margin-top:.75pt;width:84.85pt;height:19.45pt;z-index:252875264"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" o:allowincell="f">
                      <v:rect id="Rectangle 309"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0FQsYA&#10;AADdAAAADwAAAGRycy9kb3ducmV2LnhtbESPQWvCQBSE74L/YXmCN900oGh0lRKoeCiWWhGPz+xr&#10;Epp9G3a3JvXXu4VCj8PMfMOst71pxI2cry0reJomIIgLq2suFZw+XiYLED4ga2wsk4If8rDdDAdr&#10;zLTt+J1ux1CKCGGfoYIqhDaT0hcVGfRT2xJH79M6gyFKV0rtsItw08g0SebSYM1xocKW8oqKr+O3&#10;UfB29e39HvJ5t0P5mu936cFdzkqNR/3zCkSgPvyH/9p7rWC2XKTw+yY+Ab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0FQsYAAADdAAAADwAAAAAAAAAAAAAAAACYAgAAZHJz&#10;L2Rvd25yZXYueG1sUEsFBgAAAAAEAAQA9QAAAIsDAAAAAA==&#10;" fillcolor="gray" stroked="f" strokeweight="0"/>
                      <v:rect id="Rectangle 310" o:spid="_x0000_s1028"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g2cYA&#10;AADdAAAADwAAAGRycy9kb3ducmV2LnhtbESPQWvCQBSE7wX/w/KE3upGpaLRVSSgeCgtWhGPz+xr&#10;Epp9G3a3JvXXu0Khx2FmvmEWq87U4krOV5YVDAcJCOLc6ooLBcfPzcsUhA/IGmvLpOCXPKyWvacF&#10;ptq2vKfrIRQiQtinqKAMoUml9HlJBv3ANsTR+7LOYIjSFVI7bCPc1HKUJBNpsOK4UGJDWUn59+HH&#10;KPi4+OZ2C9mk3aJ8y3bb0bs7n5R67nfrOYhAXfgP/7V3WsHrbDqG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Gg2cYAAADdAAAADwAAAAAAAAAAAAAAAACYAgAAZHJz&#10;L2Rvd25yZXYueG1sUEsFBgAAAAAEAAQA9QAAAIsDAAAAAA==&#10;" fillcolor="gray" stroked="f" strokeweight="0"/>
                      <v:rect id="Rectangle 311" o:spid="_x0000_s1029"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g4rcYA&#10;AADdAAAADwAAAGRycy9kb3ducmV2LnhtbESPQWvCQBSE7wX/w/KE3upGsaLRVSSgeCgtWhGPz+xr&#10;Epp9G3a3JvXXu0Khx2FmvmEWq87U4krOV5YVDAcJCOLc6ooLBcfPzcsUhA/IGmvLpOCXPKyWvacF&#10;ptq2vKfrIRQiQtinqKAMoUml9HlJBv3ANsTR+7LOYIjSFVI7bCPc1HKUJBNpsOK4UGJDWUn59+HH&#10;KPi4+OZ2C9mk3aJ8y3bb0bs7n5R67nfrOYhAXfgP/7V3WsHrbDqG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g4rcYAAADdAAAADwAAAAAAAAAAAAAAAACYAgAAZHJz&#10;L2Rvd25yZXYueG1sUEsFBgAAAAAEAAQA9QAAAIsDA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7B87ED5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28A89293"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660BC9F9"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optional</w:t>
            </w:r>
          </w:p>
        </w:tc>
        <w:tc>
          <w:tcPr>
            <w:tcW w:w="5953" w:type="dxa"/>
            <w:tcBorders>
              <w:top w:val="nil"/>
              <w:left w:val="dotted" w:sz="6" w:space="0" w:color="C0C0C0"/>
              <w:bottom w:val="dotted" w:sz="6" w:space="0" w:color="C0C0C0"/>
              <w:right w:val="nil"/>
            </w:tcBorders>
            <w:shd w:val="clear" w:color="auto" w:fill="FFFFFF"/>
          </w:tcPr>
          <w:p w14:paraId="6D50349D"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7BDBBB29" w14:textId="77777777" w:rsidTr="00761392">
        <w:trPr>
          <w:cantSplit/>
          <w:trHeight w:hRule="exact" w:val="399"/>
        </w:trPr>
        <w:tc>
          <w:tcPr>
            <w:tcW w:w="727" w:type="dxa"/>
            <w:gridSpan w:val="2"/>
            <w:tcBorders>
              <w:top w:val="nil"/>
              <w:left w:val="nil"/>
              <w:bottom w:val="dotted" w:sz="6" w:space="0" w:color="C0C0C0"/>
              <w:right w:val="nil"/>
            </w:tcBorders>
            <w:shd w:val="clear" w:color="auto" w:fill="FFFFFF"/>
          </w:tcPr>
          <w:p w14:paraId="37F029D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77312" behindDoc="0" locked="1" layoutInCell="0" allowOverlap="1" wp14:anchorId="0ADA6098" wp14:editId="79B4F40A">
                      <wp:simplePos x="0" y="0"/>
                      <wp:positionH relativeFrom="column">
                        <wp:posOffset>0</wp:posOffset>
                      </wp:positionH>
                      <wp:positionV relativeFrom="paragraph">
                        <wp:posOffset>9525</wp:posOffset>
                      </wp:positionV>
                      <wp:extent cx="461645" cy="253365"/>
                      <wp:effectExtent l="0" t="0" r="0" b="0"/>
                      <wp:wrapNone/>
                      <wp:docPr id="5985"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986" name="Rectangle 313"/>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7" name="Rectangle 31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8" name="Rectangle 31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C1FF4FC" id="Group 312" o:spid="_x0000_s1026" style="position:absolute;margin-left:0;margin-top:.75pt;width:36.35pt;height:19.95pt;z-index:25287731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" o:allowincell="f">
                      <v:rect id="Rectangle 313"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DQcYA&#10;AADdAAAADwAAAGRycy9kb3ducmV2LnhtbESPQWvCQBSE74L/YXlCb7qp0GCjq5SA4qFUtEU8PrOv&#10;SWj2bdhdTeqv7wpCj8PMfMMsVr1pxJWcry0reJ4kIIgLq2suFXx9rsczED4ga2wsk4Jf8rBaDgcL&#10;zLTteE/XQyhFhLDPUEEVQptJ6YuKDPqJbYmj922dwRClK6V22EW4aeQ0SVJpsOa4UGFLeUXFz+Fi&#10;FOzOvr3dQp52G5Tv+XYz/XCno1JPo/5tDiJQH/7Dj/ZWK3h5naV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YDQcYAAADdAAAADwAAAAAAAAAAAAAAAACYAgAAZHJz&#10;L2Rvd25yZXYueG1sUEsFBgAAAAAEAAQA9QAAAIsDAAAAAA==&#10;" fillcolor="gray" stroked="f" strokeweight="0"/>
                      <v:rect id="Rectangle 314"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m2sYA&#10;AADdAAAADwAAAGRycy9kb3ducmV2LnhtbESPQWvCQBSE74X+h+UJ3upGoVajq5RAxYO0aEU8PrPP&#10;JJh9G3ZXE/313UKhx2FmvmHmy87U4kbOV5YVDAcJCOLc6ooLBfvvj5cJCB+QNdaWScGdPCwXz09z&#10;TLVteUu3XShEhLBPUUEZQpNK6fOSDPqBbYijd7bOYIjSFVI7bCPc1HKUJGNpsOK4UGJDWUn5ZXc1&#10;Cr5Ovnk8QjZuVyg32Xo1+nTHg1L9Xvc+AxGoC//hv/ZaK3idTt7g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qm2sYAAADdAAAADwAAAAAAAAAAAAAAAACYAgAAZHJz&#10;L2Rvd25yZXYueG1sUEsFBgAAAAAEAAQA9QAAAIsDAAAAAA==&#10;" fillcolor="gray" stroked="f" strokeweight="0"/>
                      <v:rect id="Rectangle 315"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yqMMA&#10;AADdAAAADwAAAGRycy9kb3ducmV2LnhtbERPz2vCMBS+C/sfwht403TCxFWjSGHiQSY6EY/P5tkW&#10;m5eSZLbzrzcHwePH93u26EwtbuR8ZVnBxzABQZxbXXGh4PD7PZiA8AFZY22ZFPyTh8X8rTfDVNuW&#10;d3Tbh0LEEPYpKihDaFIpfV6SQT+0DXHkLtYZDBG6QmqHbQw3tRwlyVgarDg2lNhQVlJ+3f8ZBduz&#10;b+73kI3bFcpNtl6NftzpqFT/vVtOQQTqwkv8dK+1gs+vSZwb38Qn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UyqMMAAADd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1382A65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cac:SellerSubstitutedLineItem</w:t>
            </w:r>
          </w:p>
        </w:tc>
        <w:tc>
          <w:tcPr>
            <w:tcW w:w="4790" w:type="dxa"/>
            <w:tcBorders>
              <w:top w:val="nil"/>
              <w:left w:val="dotted" w:sz="6" w:space="0" w:color="C0C0C0"/>
              <w:bottom w:val="dotted" w:sz="6" w:space="0" w:color="C0C0C0"/>
              <w:right w:val="nil"/>
            </w:tcBorders>
            <w:shd w:val="clear" w:color="auto" w:fill="FFFFFF"/>
          </w:tcPr>
          <w:p w14:paraId="1634A4D6"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CA46CE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cac:LineItemType</w:t>
            </w:r>
          </w:p>
        </w:tc>
        <w:tc>
          <w:tcPr>
            <w:tcW w:w="5953" w:type="dxa"/>
            <w:tcBorders>
              <w:top w:val="nil"/>
              <w:left w:val="dotted" w:sz="6" w:space="0" w:color="C0C0C0"/>
              <w:bottom w:val="dotted" w:sz="6" w:space="0" w:color="C0C0C0"/>
              <w:right w:val="nil"/>
            </w:tcBorders>
            <w:shd w:val="clear" w:color="auto" w:fill="FFFFFF"/>
          </w:tcPr>
          <w:p w14:paraId="4AF3890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53677EB4" w14:textId="77777777" w:rsidTr="00761392">
        <w:trPr>
          <w:cantSplit/>
        </w:trPr>
        <w:tc>
          <w:tcPr>
            <w:tcW w:w="4141" w:type="dxa"/>
            <w:gridSpan w:val="7"/>
            <w:tcBorders>
              <w:top w:val="nil"/>
              <w:left w:val="nil"/>
              <w:bottom w:val="single" w:sz="6" w:space="0" w:color="000000"/>
              <w:right w:val="nil"/>
            </w:tcBorders>
            <w:shd w:val="clear" w:color="auto" w:fill="C0C0C0"/>
          </w:tcPr>
          <w:p w14:paraId="37A7FEE5" w14:textId="77777777" w:rsidR="00761392" w:rsidRPr="00AA22AD" w:rsidRDefault="00761392" w:rsidP="00761392">
            <w:pPr>
              <w:pageBreakBefore/>
              <w:widowControl w:val="0"/>
              <w:tabs>
                <w:tab w:val="left" w:pos="89"/>
              </w:tabs>
              <w:autoSpaceDE w:val="0"/>
              <w:autoSpaceDN w:val="0"/>
              <w:adjustRightInd w:val="0"/>
              <w:spacing w:before="60" w:after="60"/>
              <w:rPr>
                <w:rFonts w:ascii="Arial" w:hAnsi="Arial" w:cs="Arial"/>
                <w:sz w:val="12"/>
                <w:szCs w:val="12"/>
                <w:lang w:val="nb-NO" w:eastAsia="nb-NO"/>
              </w:rPr>
            </w:pPr>
            <w:r w:rsidRPr="00AA22AD">
              <w:rPr>
                <w:rFonts w:ascii="Arial" w:hAnsi="Arial" w:cs="Arial"/>
                <w:color w:val="000000"/>
                <w:sz w:val="16"/>
                <w:szCs w:val="16"/>
                <w:lang w:val="nb-NO" w:eastAsia="nb-NO"/>
              </w:rPr>
              <w:lastRenderedPageBreak/>
              <w:t xml:space="preserve"> </w:t>
            </w:r>
            <w:r w:rsidRPr="00AA22AD">
              <w:rPr>
                <w:rFonts w:ascii="Arial" w:hAnsi="Arial" w:cs="Arial"/>
                <w:sz w:val="20"/>
                <w:szCs w:val="20"/>
                <w:lang w:val="nb-NO"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42EA595A"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3372BA72"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p>
        </w:tc>
      </w:tr>
      <w:tr w:rsidR="00761392" w:rsidRPr="00AA22AD" w14:paraId="5C196138" w14:textId="77777777" w:rsidTr="00761392">
        <w:trPr>
          <w:cantSplit/>
          <w:trHeight w:hRule="exact" w:val="14"/>
        </w:trPr>
        <w:tc>
          <w:tcPr>
            <w:tcW w:w="4141" w:type="dxa"/>
            <w:gridSpan w:val="7"/>
            <w:tcBorders>
              <w:top w:val="nil"/>
              <w:left w:val="nil"/>
              <w:bottom w:val="nil"/>
              <w:right w:val="nil"/>
            </w:tcBorders>
            <w:shd w:val="clear" w:color="auto" w:fill="FFFFFF"/>
          </w:tcPr>
          <w:p w14:paraId="4474B0A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4BAAF5A0"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789DE2F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2ECDB81D"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54B3776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79360" behindDoc="0" locked="1" layoutInCell="0" allowOverlap="1" wp14:anchorId="17DE42F6" wp14:editId="2E031E71">
                      <wp:simplePos x="0" y="0"/>
                      <wp:positionH relativeFrom="column">
                        <wp:posOffset>0</wp:posOffset>
                      </wp:positionH>
                      <wp:positionV relativeFrom="paragraph">
                        <wp:posOffset>0</wp:posOffset>
                      </wp:positionV>
                      <wp:extent cx="615950" cy="253365"/>
                      <wp:effectExtent l="0" t="0" r="0" b="0"/>
                      <wp:wrapNone/>
                      <wp:docPr id="5989"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0"/>
                                <a:chExt cx="970" cy="399"/>
                              </a:xfrm>
                            </wpg:grpSpPr>
                            <wps:wsp>
                              <wps:cNvPr id="5990" name="Rectangle 317"/>
                              <wps:cNvSpPr>
                                <a:spLocks noChangeArrowheads="1"/>
                              </wps:cNvSpPr>
                              <wps:spPr bwMode="auto">
                                <a:xfrm>
                                  <a:off x="357"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91" name="Rectangle 318"/>
                              <wps:cNvSpPr>
                                <a:spLocks noChangeArrowheads="1"/>
                              </wps:cNvSpPr>
                              <wps:spPr bwMode="auto">
                                <a:xfrm>
                                  <a:off x="600"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92" name="Rectangle 319"/>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7EC66E9" id="Group 316" o:spid="_x0000_s1026" style="position:absolute;margin-left:0;margin-top:0;width:48.5pt;height:19.95pt;z-index:252879360"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" o:allowincell="f">
                      <v:rect id="Rectangle 317" o:spid="_x0000_s1027" style="position:absolute;left:357;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oc8QA&#10;AADdAAAADwAAAGRycy9kb3ducmV2LnhtbERPy2rCQBTdF/yH4Qrd1UkDFZM6Sgk0uCgVH5QubzPX&#10;JJi5E2amJvXrOwvB5eG8l+vRdOJCzreWFTzPEhDEldUt1wqOh/enBQgfkDV2lknBH3lYryYPS8y1&#10;HXhHl32oRQxhn6OCJoQ+l9JXDRn0M9sTR+5kncEQoauldjjEcNPJNEnm0mDLsaHBnoqGqvP+1yjY&#10;/vj+eg3FfChRfhSbMv10319KPU7Ht1cQgcZwF9/cG63gJcvi/vg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aqHPEAAAA3QAAAA8AAAAAAAAAAAAAAAAAmAIAAGRycy9k&#10;b3ducmV2LnhtbFBLBQYAAAAABAAEAPUAAACJAwAAAAA=&#10;" fillcolor="gray" stroked="f" strokeweight="0"/>
                      <v:rect id="Rectangle 318" o:spid="_x0000_s1028" style="position:absolute;left:600;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N6MYA&#10;AADdAAAADwAAAGRycy9kb3ducmV2LnhtbESPQWvCQBSE74X+h+UJ3upGoaLRVSRQ8SAVbSk9PrPP&#10;JJh9G3a3JvXXu4LgcZiZb5j5sjO1uJDzlWUFw0ECgji3uuJCwffXx9sEhA/IGmvLpOCfPCwXry9z&#10;TLVteU+XQyhEhLBPUUEZQpNK6fOSDPqBbYijd7LOYIjSFVI7bCPc1HKUJGNpsOK4UGJDWUn5+fBn&#10;FOyOvrleQzZu1yi32WY9+nS/P0r1e91qBiJQF57hR3ujFbxPp0O4v4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YN6MYAAADdAAAADwAAAAAAAAAAAAAAAACYAgAAZHJz&#10;L2Rvd25yZXYueG1sUEsFBgAAAAAEAAQA9QAAAIsDAAAAAA==&#10;" fillcolor="gray" stroked="f" strokeweight="0"/>
                      <v:rect id="Rectangle 319" o:spid="_x0000_s1029"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Tn8cA&#10;AADdAAAADwAAAGRycy9kb3ducmV2LnhtbESPT2vCQBTE74V+h+UVvNVNAxWNrlICFQ9i8Q/i8TX7&#10;moRm34bdrYl++q4geBxm5jfMbNGbRpzJ+dqygrdhAoK4sLrmUsFh//k6BuEDssbGMim4kIfF/Plp&#10;hpm2HW/pvAuliBD2GSqoQmgzKX1RkUE/tC1x9H6sMxiidKXUDrsIN41Mk2QkDdYcFypsKa+o+N39&#10;GQVf3769XkM+6pYo1/lqmW7c6ajU4KX/mIII1IdH+N5eaQXvk0kKt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Ek5/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03F9D23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2202493F" w14:textId="77777777" w:rsidR="00761392" w:rsidRPr="00AA22AD"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4CC0B161"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cbc:IDType</w:t>
            </w:r>
          </w:p>
        </w:tc>
        <w:tc>
          <w:tcPr>
            <w:tcW w:w="5953" w:type="dxa"/>
            <w:tcBorders>
              <w:top w:val="nil"/>
              <w:left w:val="dotted" w:sz="6" w:space="0" w:color="C0C0C0"/>
              <w:bottom w:val="dotted" w:sz="6" w:space="0" w:color="C0C0C0"/>
              <w:right w:val="nil"/>
            </w:tcBorders>
            <w:shd w:val="clear" w:color="auto" w:fill="FFFFFF"/>
          </w:tcPr>
          <w:p w14:paraId="1761B89F"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Substituted Line Item Identifier</w:t>
            </w:r>
          </w:p>
          <w:p w14:paraId="1AF47232"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Identifier of the substituted line item</w:t>
            </w:r>
          </w:p>
        </w:tc>
      </w:tr>
      <w:tr w:rsidR="00761392" w:rsidRPr="00AA22AD" w14:paraId="0B5DB5F5" w14:textId="77777777" w:rsidTr="00761392">
        <w:trPr>
          <w:cantSplit/>
          <w:trHeight w:hRule="exact" w:val="399"/>
        </w:trPr>
        <w:tc>
          <w:tcPr>
            <w:tcW w:w="970" w:type="dxa"/>
            <w:gridSpan w:val="3"/>
            <w:tcBorders>
              <w:top w:val="nil"/>
              <w:left w:val="nil"/>
              <w:bottom w:val="dotted" w:sz="6" w:space="0" w:color="C0C0C0"/>
              <w:right w:val="nil"/>
            </w:tcBorders>
            <w:shd w:val="clear" w:color="auto" w:fill="FFFFFF"/>
          </w:tcPr>
          <w:p w14:paraId="251D031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81408" behindDoc="0" locked="1" layoutInCell="0" allowOverlap="1" wp14:anchorId="6C70B39E" wp14:editId="48B3A3CD">
                      <wp:simplePos x="0" y="0"/>
                      <wp:positionH relativeFrom="column">
                        <wp:posOffset>0</wp:posOffset>
                      </wp:positionH>
                      <wp:positionV relativeFrom="paragraph">
                        <wp:posOffset>9525</wp:posOffset>
                      </wp:positionV>
                      <wp:extent cx="615950" cy="253365"/>
                      <wp:effectExtent l="0" t="0" r="0" b="0"/>
                      <wp:wrapNone/>
                      <wp:docPr id="5993"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994" name="Rectangle 321"/>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95" name="Rectangle 32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96" name="Rectangle 32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97" name="Rectangle 324"/>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4FCC67" id="Group 320" o:spid="_x0000_s1026" style="position:absolute;margin-left:0;margin-top:.75pt;width:48.5pt;height:19.95pt;z-index:25288140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" o:allowincell="f">
                      <v:rect id="Rectangle 321"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ucMcA&#10;AADdAAAADwAAAGRycy9kb3ducmV2LnhtbESPT2vCQBTE7wW/w/KE3upGsVKjq0hA8VBa/IN4fGZf&#10;k9Ds27C7Namf3hUKPQ4z8xtmvuxMLa7kfGVZwXCQgCDOra64UHA8rF/eQPiArLG2TAp+ycNy0Xua&#10;Y6ptyzu67kMhIoR9igrKEJpUSp+XZNAPbEMcvS/rDIYoXSG1wzbCTS1HSTKRBiuOCyU2lJWUf+9/&#10;jILPi29ut5BN2g3K92y7GX2480mp5363moEI1IX/8F97qxW8Tqdj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rnDHAAAA3QAAAA8AAAAAAAAAAAAAAAAAmAIAAGRy&#10;cy9kb3ducmV2LnhtbFBLBQYAAAAABAAEAPUAAACMAwAAAAA=&#10;" fillcolor="gray" stroked="f" strokeweight="0"/>
                      <v:rect id="Rectangle 322"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68YA&#10;AADdAAAADwAAAGRycy9kb3ducmV2LnhtbESPQWvCQBSE7wX/w/KE3uqmglKjq5SA4qFYqiIen9ln&#10;Esy+Dburif76bqHgcZiZb5jZojO1uJHzlWUF74MEBHFudcWFgv1u+fYBwgdkjbVlUnAnD4t572WG&#10;qbYt/9BtGwoRIexTVFCG0KRS+rwkg35gG+Lona0zGKJ0hdQO2wg3tRwmyVgarDgulNhQVlJ+2V6N&#10;gu+Tbx6PkI3bFcqvbL0abtzxoNRrv/ucggjUhWf4v73WCkaTyQj+3s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L68YAAADdAAAADwAAAAAAAAAAAAAAAACYAgAAZHJz&#10;L2Rvd25yZXYueG1sUEsFBgAAAAAEAAQA9QAAAIsDAAAAAA==&#10;" fillcolor="gray" stroked="f" strokeweight="0"/>
                      <v:rect id="Rectangle 323"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nMYA&#10;AADdAAAADwAAAGRycy9kb3ducmV2LnhtbESPQWvCQBSE74X+h+UVvNVNhQaNrlICFQ+iaEU8vmZf&#10;k9Ds27C7NdFf7wpCj8PMfMPMFr1pxJmcry0reBsmIIgLq2suFRy+Pl/HIHxA1thYJgUX8rCYPz/N&#10;MNO24x2d96EUEcI+QwVVCG0mpS8qMuiHtiWO3o91BkOUrpTaYRfhppGjJEmlwZrjQoUt5RUVv/s/&#10;o2D77dvrNeRpt0S5zlfL0cadjkoNXvqPKYhAffgPP9orreB9Mkn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nMYAAADdAAAADwAAAAAAAAAAAAAAAACYAgAAZHJz&#10;L2Rvd25yZXYueG1sUEsFBgAAAAAEAAQA9QAAAIsDAAAAAA==&#10;" fillcolor="gray" stroked="f" strokeweight="0"/>
                      <v:rect id="Rectangle 324"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MwB8cA&#10;AADdAAAADwAAAGRycy9kb3ducmV2LnhtbESPT2vCQBTE7wW/w/IK3uqmQq1GV5FAxYO0+Afx+My+&#10;JqHZt2F3NdFP3y0UPA4z8xtmtuhMLa7kfGVZwesgAUGcW11xoeCw/3gZg/ABWWNtmRTcyMNi3nua&#10;Yapty1u67kIhIoR9igrKEJpUSp+XZNAPbEMcvW/rDIYoXSG1wzbCTS2HSTKSBiuOCyU2lJWU/+wu&#10;RsHX2Tf3e8hG7QrlJluvhp/udFSq/9wtpyACdeER/m+vtYK3yeQd/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MAfHAAAA3QAAAA8AAAAAAAAAAAAAAAAAmAIAAGRy&#10;cy9kb3ducmV2LnhtbFBLBQYAAAAABAAEAPUAAACM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650D0317"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cac:Item</w:t>
            </w:r>
          </w:p>
        </w:tc>
        <w:tc>
          <w:tcPr>
            <w:tcW w:w="4790" w:type="dxa"/>
            <w:tcBorders>
              <w:top w:val="nil"/>
              <w:left w:val="dotted" w:sz="6" w:space="0" w:color="C0C0C0"/>
              <w:bottom w:val="dotted" w:sz="6" w:space="0" w:color="C0C0C0"/>
              <w:right w:val="nil"/>
            </w:tcBorders>
            <w:shd w:val="clear" w:color="auto" w:fill="FFFFFF"/>
          </w:tcPr>
          <w:p w14:paraId="3F3C72DB"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0D0F0BCF"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cac:ItemType</w:t>
            </w:r>
          </w:p>
        </w:tc>
        <w:tc>
          <w:tcPr>
            <w:tcW w:w="5953" w:type="dxa"/>
            <w:tcBorders>
              <w:top w:val="nil"/>
              <w:left w:val="dotted" w:sz="6" w:space="0" w:color="C0C0C0"/>
              <w:bottom w:val="dotted" w:sz="6" w:space="0" w:color="C0C0C0"/>
              <w:right w:val="nil"/>
            </w:tcBorders>
            <w:shd w:val="clear" w:color="auto" w:fill="FFFFFF"/>
          </w:tcPr>
          <w:p w14:paraId="1544CC4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3D0700EA" w14:textId="77777777" w:rsidTr="00761392">
        <w:trPr>
          <w:cantSplit/>
          <w:trHeight w:hRule="exact" w:val="783"/>
        </w:trPr>
        <w:tc>
          <w:tcPr>
            <w:tcW w:w="1212" w:type="dxa"/>
            <w:gridSpan w:val="4"/>
            <w:tcBorders>
              <w:top w:val="nil"/>
              <w:left w:val="nil"/>
              <w:bottom w:val="dotted" w:sz="6" w:space="0" w:color="C0C0C0"/>
              <w:right w:val="nil"/>
            </w:tcBorders>
            <w:shd w:val="clear" w:color="auto" w:fill="FFFFFF"/>
          </w:tcPr>
          <w:p w14:paraId="251A3CA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83456" behindDoc="0" locked="1" layoutInCell="0" allowOverlap="1" wp14:anchorId="4CB1A1BF" wp14:editId="2E9FC5A4">
                      <wp:simplePos x="0" y="0"/>
                      <wp:positionH relativeFrom="column">
                        <wp:posOffset>0</wp:posOffset>
                      </wp:positionH>
                      <wp:positionV relativeFrom="paragraph">
                        <wp:posOffset>9525</wp:posOffset>
                      </wp:positionV>
                      <wp:extent cx="769620" cy="497205"/>
                      <wp:effectExtent l="0" t="0" r="0" b="0"/>
                      <wp:wrapNone/>
                      <wp:docPr id="5998"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497205"/>
                                <a:chOff x="0" y="15"/>
                                <a:chExt cx="1212" cy="783"/>
                              </a:xfrm>
                            </wpg:grpSpPr>
                            <wps:wsp>
                              <wps:cNvPr id="5999" name="Rectangle 326"/>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0" name="Rectangle 327"/>
                              <wps:cNvSpPr>
                                <a:spLocks noChangeArrowheads="1"/>
                              </wps:cNvSpPr>
                              <wps:spPr bwMode="auto">
                                <a:xfrm>
                                  <a:off x="843"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1" name="Rectangle 32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8F845AA" id="Group 325" o:spid="_x0000_s1026" style="position:absolute;margin-left:0;margin-top:.75pt;width:60.6pt;height:39.15pt;z-index:252883456" coordorigin=",15" coordsize="121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" o:allowincell="f">
                      <v:rect id="Rectangle 326" o:spid="_x0000_s1027" style="position:absolute;left:357;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B7sYA&#10;AADdAAAADwAAAGRycy9kb3ducmV2LnhtbESPQWvCQBSE7wX/w/KE3upGodJEV5GA4qFYakU8PrPP&#10;JJh9G3a3Jvrru4VCj8PMfMPMl71pxI2cry0rGI8SEMSF1TWXCg5f65c3ED4ga2wsk4I7eVguBk9z&#10;zLTt+JNu+1CKCGGfoYIqhDaT0hcVGfQj2xJH72KdwRClK6V22EW4aeQkSabSYM1xocKW8oqK6/7b&#10;KPg4+/bxCPm026B8z7ebyc6djko9D/vVDESgPvyH/9pbreA1TVP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AB7sYAAADdAAAADwAAAAAAAAAAAAAAAACYAgAAZHJz&#10;L2Rvd25yZXYueG1sUEsFBgAAAAAEAAQA9QAAAIsDAAAAAA==&#10;" fillcolor="gray" stroked="f" strokeweight="0"/>
                      <v:rect id="Rectangle 327" o:spid="_x0000_s1028" style="position:absolute;left:843;top:15;width:1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WS8MA&#10;AADdAAAADwAAAGRycy9kb3ducmV2LnhtbERPTWvCMBi+C/sP4R3spokeyuiMIgXFg2z4gez4rnnX&#10;Fps3JYm289ebw8Djw/M9Xw62FTfyoXGsYTpRIIhLZxquNJyO6/E7iBCRDbaOScMfBVguXkZzzI3r&#10;eU+3Q6xECuGQo4Y6xi6XMpQ1WQwT1xEn7td5izFBX0njsU/htpUzpTJpseHUUGNHRU3l5XC1Gr5+&#10;Qne/xyLrNyh3xXYz+/TfZ63fXofVB4hIQ3yK/91boyFTKu1Pb9IT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UWS8MAAADdAAAADwAAAAAAAAAAAAAAAACYAgAAZHJzL2Rv&#10;d25yZXYueG1sUEsFBgAAAAAEAAQA9QAAAIgDAAAAAA==&#10;" fillcolor="gray" stroked="f" strokeweight="0"/>
                      <v:rect id="Rectangle 328"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mz0MUA&#10;AADdAAAADwAAAGRycy9kb3ducmV2LnhtbESPQWsCMRSE7wX/Q3hCbzXRwyKrUcqC4kEUbSkeXzev&#10;u0s3L0sS3a2/3hQKPQ4z8w2zXA+2FTfyoXGsYTpRIIhLZxquNLy/bV7mIEJENtg6Jg0/FGC9Gj0t&#10;MTeu5xPdzrESCcIhRw11jF0uZShrshgmriNO3pfzFmOSvpLGY5/gtpUzpTJpseG0UGNHRU3l9/lq&#10;NRw/Q3e/xyLrtyj3xW47O/jLh9bP4+F1ASLSEP/Df+2d0ZApNYXfN+k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bPQxQAAAN0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7A9521BD"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cbc:Name</w:t>
            </w:r>
          </w:p>
        </w:tc>
        <w:tc>
          <w:tcPr>
            <w:tcW w:w="4790" w:type="dxa"/>
            <w:tcBorders>
              <w:top w:val="nil"/>
              <w:left w:val="dotted" w:sz="6" w:space="0" w:color="C0C0C0"/>
              <w:bottom w:val="dotted" w:sz="6" w:space="0" w:color="C0C0C0"/>
              <w:right w:val="nil"/>
            </w:tcBorders>
            <w:shd w:val="clear" w:color="auto" w:fill="FFFFFF"/>
          </w:tcPr>
          <w:p w14:paraId="463C3869"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0F4CEB97"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cbc:NameType</w:t>
            </w:r>
          </w:p>
          <w:p w14:paraId="14F6B25C"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tir76-134</w:t>
            </w:r>
          </w:p>
        </w:tc>
        <w:tc>
          <w:tcPr>
            <w:tcW w:w="5953" w:type="dxa"/>
            <w:tcBorders>
              <w:top w:val="nil"/>
              <w:left w:val="dotted" w:sz="6" w:space="0" w:color="C0C0C0"/>
              <w:bottom w:val="dotted" w:sz="6" w:space="0" w:color="C0C0C0"/>
              <w:right w:val="nil"/>
            </w:tcBorders>
            <w:shd w:val="clear" w:color="auto" w:fill="FFFFFF"/>
          </w:tcPr>
          <w:p w14:paraId="5725373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name</w:t>
            </w:r>
          </w:p>
          <w:p w14:paraId="49C4BB09"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short name optionally given to an item, such as a name from</w:t>
            </w:r>
          </w:p>
          <w:p w14:paraId="1B4811A0"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a Catalogue, as distinct from a description. A short name for</w:t>
            </w:r>
          </w:p>
          <w:p w14:paraId="36D8FA4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the item.</w:t>
            </w:r>
          </w:p>
        </w:tc>
      </w:tr>
      <w:tr w:rsidR="00761392" w:rsidRPr="00AA22AD" w14:paraId="43165C83"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50BAD98A"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85504" behindDoc="0" locked="1" layoutInCell="0" allowOverlap="1" wp14:anchorId="1C4E36C9" wp14:editId="426DFA12">
                      <wp:simplePos x="0" y="0"/>
                      <wp:positionH relativeFrom="column">
                        <wp:posOffset>0</wp:posOffset>
                      </wp:positionH>
                      <wp:positionV relativeFrom="paragraph">
                        <wp:posOffset>9525</wp:posOffset>
                      </wp:positionV>
                      <wp:extent cx="769620" cy="253365"/>
                      <wp:effectExtent l="0" t="0" r="0" b="0"/>
                      <wp:wrapNone/>
                      <wp:docPr id="6002"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6003" name="Rectangle 33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4" name="Rectangle 331"/>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5" name="Rectangle 33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6" name="Rectangle 333"/>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C9D04CF" id="Group 329" o:spid="_x0000_s1026" style="position:absolute;margin-left:0;margin-top:.75pt;width:60.6pt;height:19.95pt;z-index:252885504"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" o:allowincell="f">
                      <v:rect id="Rectangle 330"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IPMYA&#10;AADdAAAADwAAAGRycy9kb3ducmV2LnhtbESPzWrDMBCE74G+g9hCb4mUFExwo4RgaMihtOSH0uPW&#10;2tqm1spIauzm6aNAIMdhZr5hFqvBtuJEPjSONUwnCgRx6UzDlYbj4XU8BxEissHWMWn4pwCr5cNo&#10;gblxPe/otI+VSBAOOWqoY+xyKUNZk8UwcR1x8n6ctxiT9JU0HvsEt62cKZVJiw2nhRo7Kmoqf/d/&#10;VsPHd+jO51hk/QblW7HdzN7916fWT4/D+gVEpCHew7f21mjIlHqG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eIPMYAAADdAAAADwAAAAAAAAAAAAAAAACYAgAAZHJz&#10;L2Rvd25yZXYueG1sUEsFBgAAAAAEAAQA9QAAAIsDAAAAAA==&#10;" fillcolor="gray" stroked="f" strokeweight="0"/>
                      <v:rect id="Rectangle 331"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QSMYA&#10;AADdAAAADwAAAGRycy9kb3ducmV2LnhtbESPzWrDMBCE74G+g9hCb4mUUExwo4RgaMihtOSH0uPW&#10;2tqm1spIauzm6aNAIMdhZr5hFqvBtuJEPjSONUwnCgRx6UzDlYbj4XU8BxEissHWMWn4pwCr5cNo&#10;gblxPe/otI+VSBAOOWqoY+xyKUNZk8UwcR1x8n6ctxiT9JU0HvsEt62cKZVJiw2nhRo7Kmoqf/d/&#10;VsPHd+jO51hk/QblW7HdzN7916fWT4/D+gVEpCHew7f21mjIlHqG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QSMYAAADdAAAADwAAAAAAAAAAAAAAAACYAgAAZHJz&#10;L2Rvd25yZXYueG1sUEsFBgAAAAAEAAQA9QAAAIsDAAAAAA==&#10;" fillcolor="gray" stroked="f" strokeweight="0"/>
                      <v:rect id="Rectangle 332"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108YA&#10;AADdAAAADwAAAGRycy9kb3ducmV2LnhtbESPzWrDMBCE74G+g9hCb4mUQE1wo4RgaMihtOSH0uPW&#10;2tqm1spIauzm6aNAIMdhZr5hFqvBtuJEPjSONUwnCgRx6UzDlYbj4XU8BxEissHWMWn4pwCr5cNo&#10;gblxPe/otI+VSBAOOWqoY+xyKUNZk8UwcR1x8n6ctxiT9JU0HvsEt62cKZVJiw2nhRo7Kmoqf/d/&#10;VsPHd+jO51hk/QblW7HdzN7916fWT4/D+gVEpCHew7f21mjIlHqG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K108YAAADdAAAADwAAAAAAAAAAAAAAAACYAgAAZHJz&#10;L2Rvd25yZXYueG1sUEsFBgAAAAAEAAQA9QAAAIsDAAAAAA==&#10;" fillcolor="gray" stroked="f" strokeweight="0"/>
                      <v:rect id="Rectangle 333" o:spid="_x0000_s1030"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ArpMUA&#10;AADdAAAADwAAAGRycy9kb3ducmV2LnhtbESPQWvCQBSE70L/w/IEb7rRQyipaygBgwdRaqX0+Jp9&#10;TYLZt2F3a6K/3i0Uehxm5htmnY+mE1dyvrWsYLlIQBBXVrdcKzi/b+fPIHxA1thZJgU38pBvniZr&#10;zLQd+I2up1CLCGGfoYImhD6T0lcNGfQL2xNH79s6gyFKV0vtcIhw08lVkqTSYMtxocGeioaqy+nH&#10;KDh++f5+D0U6lCj3xa5cHdznh1Kz6fj6AiLQGP7Df+2dVpBGIvy+iU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CukxQAAAN0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B38566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cac:SellersItemIdentification</w:t>
            </w:r>
          </w:p>
        </w:tc>
        <w:tc>
          <w:tcPr>
            <w:tcW w:w="4790" w:type="dxa"/>
            <w:tcBorders>
              <w:top w:val="nil"/>
              <w:left w:val="dotted" w:sz="6" w:space="0" w:color="C0C0C0"/>
              <w:bottom w:val="dotted" w:sz="6" w:space="0" w:color="C0C0C0"/>
              <w:right w:val="nil"/>
            </w:tcBorders>
            <w:shd w:val="clear" w:color="auto" w:fill="FFFFFF"/>
          </w:tcPr>
          <w:p w14:paraId="2B569983"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344BFB00"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cac:ItemIdentificationType</w:t>
            </w:r>
          </w:p>
        </w:tc>
        <w:tc>
          <w:tcPr>
            <w:tcW w:w="5953" w:type="dxa"/>
            <w:tcBorders>
              <w:top w:val="nil"/>
              <w:left w:val="dotted" w:sz="6" w:space="0" w:color="C0C0C0"/>
              <w:bottom w:val="dotted" w:sz="6" w:space="0" w:color="C0C0C0"/>
              <w:right w:val="nil"/>
            </w:tcBorders>
            <w:shd w:val="clear" w:color="auto" w:fill="FFFFFF"/>
          </w:tcPr>
          <w:p w14:paraId="61E9029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739E2482"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4BE7E3C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87552" behindDoc="0" locked="1" layoutInCell="0" allowOverlap="1" wp14:anchorId="1A3F7A59" wp14:editId="101F680C">
                      <wp:simplePos x="0" y="0"/>
                      <wp:positionH relativeFrom="column">
                        <wp:posOffset>0</wp:posOffset>
                      </wp:positionH>
                      <wp:positionV relativeFrom="paragraph">
                        <wp:posOffset>9525</wp:posOffset>
                      </wp:positionV>
                      <wp:extent cx="923290" cy="375285"/>
                      <wp:effectExtent l="0" t="0" r="0" b="0"/>
                      <wp:wrapNone/>
                      <wp:docPr id="6007"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08" name="Rectangle 33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9" name="Rectangle 336"/>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0" name="Rectangle 33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1" name="Rectangle 33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D1E8A68" id="Group 334" o:spid="_x0000_s1026" style="position:absolute;margin-left:0;margin-top:.75pt;width:72.7pt;height:29.55pt;z-index:25288755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" o:allowincell="f">
                      <v:rect id="Rectangle 335"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aTcMA&#10;AADdAAAADwAAAGRycy9kb3ducmV2LnhtbERPTWvCMBi+C/sP4R3spokeyuiMIgXFg2z4gez4rnnX&#10;Fps3JYm289ebw8Djw/M9Xw62FTfyoXGsYTpRIIhLZxquNJyO6/E7iBCRDbaOScMfBVguXkZzzI3r&#10;eU+3Q6xECuGQo4Y6xi6XMpQ1WQwT1xEn7td5izFBX0njsU/htpUzpTJpseHUUGNHRU3l5XC1Gr5+&#10;Qne/xyLrNyh3xXYz+/TfZ63fXofVB4hIQ3yK/91boyFTKs1Nb9IT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aTcMAAADdAAAADwAAAAAAAAAAAAAAAACYAgAAZHJzL2Rv&#10;d25yZXYueG1sUEsFBgAAAAAEAAQA9QAAAIgDAAAAAA==&#10;" fillcolor="gray" stroked="f" strokeweight="0"/>
                      <v:rect id="Rectangle 336"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1sYA&#10;AADdAAAADwAAAGRycy9kb3ducmV2LnhtbESPQWsCMRSE74L/ITyhN03qYalbo5QFxUOxaEvp8XXz&#10;urt087Ik0V399aZQ8DjMzDfMcj3YVpzJh8axhseZAkFcOtNwpeHjfTN9AhEissHWMWm4UID1ajxa&#10;Ym5czwc6H2MlEoRDjhrqGLtcylDWZDHMXEecvB/nLcYkfSWNxz7BbSvnSmXSYsNpocaOiprK3+PJ&#10;anj7Dt31Gous36J8LXbb+d5/fWr9MBlenkFEGuI9/N/eGQ2ZUgv4e5Oe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1sYAAADdAAAADwAAAAAAAAAAAAAAAACYAgAAZHJz&#10;L2Rvd25yZXYueG1sUEsFBgAAAAAEAAQA9QAAAIsDAAAAAA==&#10;" fillcolor="gray" stroked="f" strokeweight="0"/>
                      <v:rect id="Rectangle 337"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AlsMA&#10;AADdAAAADwAAAGRycy9kb3ducmV2LnhtbERPPWvDMBDdA/0P4grdYjkZTHGthGBoyFBakoaS8WJd&#10;bFPrZCTVdv3ro6HQ8fG+i+1kOjGQ861lBaskBUFcWd1yreD8+bp8BuEDssbOMin4JQ/bzcOiwFzb&#10;kY80nEItYgj7HBU0IfS5lL5qyKBPbE8cuZt1BkOErpba4RjDTSfXaZpJgy3HhgZ7Khuqvk8/RsHH&#10;1ffzHMps3KN8Kw/79bu7fCn19DjtXkAEmsK/+M990AqydBX3xzfx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yAlsMAAADdAAAADwAAAAAAAAAAAAAAAACYAgAAZHJzL2Rv&#10;d25yZXYueG1sUEsFBgAAAAAEAAQA9QAAAIgDAAAAAA==&#10;" fillcolor="gray" stroked="f" strokeweight="0"/>
                      <v:rect id="Rectangle 338"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lDcUA&#10;AADdAAAADwAAAGRycy9kb3ducmV2LnhtbESPQWvCQBSE7wX/w/IEb3UTD6FEV5GA4qFUakvx+Mw+&#10;k2D2bdhdTfTXu4VCj8PMfMMsVoNpxY2cbywrSKcJCOLS6oYrBd9fm9c3ED4ga2wtk4I7eVgtRy8L&#10;zLXt+ZNuh1CJCGGfo4I6hC6X0pc1GfRT2xFH72ydwRClq6R22Ee4aeUsSTJpsOG4UGNHRU3l5XA1&#10;CvYn3z0eocj6Lcr3Yredfbjjj1KT8bCegwg0hP/wX3unFWRJmsLvm/g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CUNxQAAAN0AAAAPAAAAAAAAAAAAAAAAAJgCAABkcnMv&#10;ZG93bnJldi54bWxQSwUGAAAAAAQABAD1AAAAigM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1A195EF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5A5D3399"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49156D0"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16BC486D"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tir76-135</w:t>
            </w:r>
          </w:p>
        </w:tc>
        <w:tc>
          <w:tcPr>
            <w:tcW w:w="5953" w:type="dxa"/>
            <w:tcBorders>
              <w:top w:val="nil"/>
              <w:left w:val="dotted" w:sz="6" w:space="0" w:color="C0C0C0"/>
              <w:bottom w:val="dotted" w:sz="6" w:space="0" w:color="C0C0C0"/>
              <w:right w:val="nil"/>
            </w:tcBorders>
            <w:shd w:val="clear" w:color="auto" w:fill="FFFFFF"/>
          </w:tcPr>
          <w:p w14:paraId="50332F6D"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sellers identifier</w:t>
            </w:r>
          </w:p>
          <w:p w14:paraId="56AF3A6B"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Associates the item with its identification according to the</w:t>
            </w:r>
          </w:p>
          <w:p w14:paraId="1B610233"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seller's system. The sellers ID for the item.</w:t>
            </w:r>
          </w:p>
        </w:tc>
      </w:tr>
      <w:tr w:rsidR="00761392" w:rsidRPr="00AA22AD" w14:paraId="530ED7DD"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14EB8218"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89600" behindDoc="0" locked="1" layoutInCell="0" allowOverlap="1" wp14:anchorId="5321805E" wp14:editId="1FE7503B">
                      <wp:simplePos x="0" y="0"/>
                      <wp:positionH relativeFrom="column">
                        <wp:posOffset>0</wp:posOffset>
                      </wp:positionH>
                      <wp:positionV relativeFrom="paragraph">
                        <wp:posOffset>9525</wp:posOffset>
                      </wp:positionV>
                      <wp:extent cx="769620" cy="253365"/>
                      <wp:effectExtent l="0" t="0" r="0" b="0"/>
                      <wp:wrapNone/>
                      <wp:docPr id="6012"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6013" name="Rectangle 34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4" name="Rectangle 341"/>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5" name="Rectangle 34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6" name="Rectangle 343"/>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C7EC867" id="Group 339" o:spid="_x0000_s1026" style="position:absolute;margin-left:0;margin-top:.75pt;width:60.6pt;height:19.95pt;z-index:252889600"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" o:allowincell="f">
                      <v:rect id="Rectangle 340"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e4cUA&#10;AADdAAAADwAAAGRycy9kb3ducmV2LnhtbESPQWvCQBSE70L/w/IKvelGC0Giq0ig4qFUqiIen9ln&#10;Esy+DbtbE/313ULB4zAz3zDzZW8acSPna8sKxqMEBHFhdc2lgsP+YzgF4QOyxsYyKbiTh+XiZTDH&#10;TNuOv+m2C6WIEPYZKqhCaDMpfVGRQT+yLXH0LtYZDFG6UmqHXYSbRk6SJJUGa44LFbaUV1Rcdz9G&#10;wfbs28cj5Gm3RvmZb9aTL3c6KvX22q9mIAL14Rn+b2+0gjQZv8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h7hxQAAAN0AAAAPAAAAAAAAAAAAAAAAAJgCAABkcnMv&#10;ZG93bnJldi54bWxQSwUGAAAAAAQABAD1AAAAigMAAAAA&#10;" fillcolor="gray" stroked="f" strokeweight="0"/>
                      <v:rect id="Rectangle 341"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GlcUA&#10;AADdAAAADwAAAGRycy9kb3ducmV2LnhtbESPQWvCQBSE70L/w/IKvelGKUGiq0ig4qFUqiIen9ln&#10;Esy+DbtbE/313ULB4zAz3zDzZW8acSPna8sKxqMEBHFhdc2lgsP+YzgF4QOyxsYyKbiTh+XiZTDH&#10;TNuOv+m2C6WIEPYZKqhCaDMpfVGRQT+yLXH0LtYZDFG6UmqHXYSbRk6SJJUGa44LFbaUV1Rcdz9G&#10;wfbs28cj5Gm3RvmZb9aTL3c6KvX22q9mIAL14Rn+b2+0gjQZv8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54aVxQAAAN0AAAAPAAAAAAAAAAAAAAAAAJgCAABkcnMv&#10;ZG93bnJldi54bWxQSwUGAAAAAAQABAD1AAAAigMAAAAA&#10;" fillcolor="gray" stroked="f" strokeweight="0"/>
                      <v:rect id="Rectangle 342"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sjDsUA&#10;AADdAAAADwAAAGRycy9kb3ducmV2LnhtbESPQWvCQBSE70L/w/IKvelGoUGiq0ig4qFUqiIen9ln&#10;Esy+DbtbE/313ULB4zAz3zDzZW8acSPna8sKxqMEBHFhdc2lgsP+YzgF4QOyxsYyKbiTh+XiZTDH&#10;TNuOv+m2C6WIEPYZKqhCaDMpfVGRQT+yLXH0LtYZDFG6UmqHXYSbRk6SJJUGa44LFbaUV1Rcdz9G&#10;wfbs28cj5Gm3RvmZb9aTL3c6KvX22q9mIAL14Rn+b2+0gjQZv8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yMOxQAAAN0AAAAPAAAAAAAAAAAAAAAAAJgCAABkcnMv&#10;ZG93bnJldi54bWxQSwUGAAAAAAQABAD1AAAAigMAAAAA&#10;" fillcolor="gray" stroked="f" strokeweight="0"/>
                      <v:rect id="Rectangle 343" o:spid="_x0000_s1030"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m9ecUA&#10;AADdAAAADwAAAGRycy9kb3ducmV2LnhtbESPQWvCQBSE7wX/w/IEb3Wjh1BiVikBxUOp1Ip4fM2+&#10;JqHZt2F3NdFf7wpCj8PMfMPkq8G04kLON5YVzKYJCOLS6oYrBYfv9esbCB+QNbaWScGVPKyWo5cc&#10;M217/qLLPlQiQthnqKAOocuk9GVNBv3UdsTR+7XOYIjSVVI77CPctHKeJKk02HBcqLGjoqbyb382&#10;CnY/vrvdQpH2G5QfxXYz/3Sno1KT8fC+ABFoCP/hZ3urFaTJLIXH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b15xQAAAN0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9EA97B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cac:StandardItemIdentification</w:t>
            </w:r>
          </w:p>
        </w:tc>
        <w:tc>
          <w:tcPr>
            <w:tcW w:w="4790" w:type="dxa"/>
            <w:tcBorders>
              <w:top w:val="nil"/>
              <w:left w:val="dotted" w:sz="6" w:space="0" w:color="C0C0C0"/>
              <w:bottom w:val="dotted" w:sz="6" w:space="0" w:color="C0C0C0"/>
              <w:right w:val="nil"/>
            </w:tcBorders>
            <w:shd w:val="clear" w:color="auto" w:fill="FFFFFF"/>
          </w:tcPr>
          <w:p w14:paraId="27CB9F93"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49B59E8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cac:ItemIdentificationType</w:t>
            </w:r>
          </w:p>
        </w:tc>
        <w:tc>
          <w:tcPr>
            <w:tcW w:w="5953" w:type="dxa"/>
            <w:tcBorders>
              <w:top w:val="nil"/>
              <w:left w:val="dotted" w:sz="6" w:space="0" w:color="C0C0C0"/>
              <w:bottom w:val="dotted" w:sz="6" w:space="0" w:color="C0C0C0"/>
              <w:right w:val="nil"/>
            </w:tcBorders>
            <w:shd w:val="clear" w:color="auto" w:fill="FFFFFF"/>
          </w:tcPr>
          <w:p w14:paraId="57903A0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1814C64D"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7B7C116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91648" behindDoc="0" locked="1" layoutInCell="0" allowOverlap="1" wp14:anchorId="73519971" wp14:editId="07FD9FEF">
                      <wp:simplePos x="0" y="0"/>
                      <wp:positionH relativeFrom="column">
                        <wp:posOffset>0</wp:posOffset>
                      </wp:positionH>
                      <wp:positionV relativeFrom="paragraph">
                        <wp:posOffset>9525</wp:posOffset>
                      </wp:positionV>
                      <wp:extent cx="923290" cy="375285"/>
                      <wp:effectExtent l="0" t="0" r="0" b="0"/>
                      <wp:wrapNone/>
                      <wp:docPr id="6017"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18" name="Rectangle 34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9" name="Rectangle 346"/>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0" name="Rectangle 34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1" name="Rectangle 34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2" name="Rectangle 349"/>
                              <wps:cNvSpPr>
                                <a:spLocks noChangeArrowheads="1"/>
                              </wps:cNvSpPr>
                              <wps:spPr bwMode="auto">
                                <a:xfrm>
                                  <a:off x="1329"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CD9043F" id="Group 344" o:spid="_x0000_s1026" style="position:absolute;margin-left:0;margin-top:.75pt;width:72.7pt;height:29.55pt;z-index:252891648"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" o:allowincell="f">
                      <v:rect id="Rectangle 345"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kMMA&#10;AADdAAAADwAAAGRycy9kb3ducmV2LnhtbERPPWvDMBDdA/0P4grdYjkZTHGthGBoyFBakoaS8WJd&#10;bFPrZCTVdv3ro6HQ8fG+i+1kOjGQ861lBaskBUFcWd1yreD8+bp8BuEDssbOMin4JQ/bzcOiwFzb&#10;kY80nEItYgj7HBU0IfS5lL5qyKBPbE8cuZt1BkOErpba4RjDTSfXaZpJgy3HhgZ7Khuqvk8/RsHH&#10;1ffzHMps3KN8Kw/79bu7fCn19DjtXkAEmsK/+M990AqydBXnxjfx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MkMMAAADdAAAADwAAAAAAAAAAAAAAAACYAgAAZHJzL2Rv&#10;d25yZXYueG1sUEsFBgAAAAAEAAQA9QAAAIgDAAAAAA==&#10;" fillcolor="gray" stroked="f" strokeweight="0"/>
                      <v:rect id="Rectangle 346"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pC8YA&#10;AADdAAAADwAAAGRycy9kb3ducmV2LnhtbESPQWvCQBSE7wX/w/KE3upGD6GNriIBxUNpqYp4fGaf&#10;STD7NuyuJvXXdwWhx2FmvmFmi9404kbO15YVjEcJCOLC6ppLBfvd6u0dhA/IGhvLpOCXPCzmg5cZ&#10;Ztp2/EO3bShFhLDPUEEVQptJ6YuKDPqRbYmjd7bOYIjSlVI77CLcNHKSJKk0WHNcqLClvKLisr0a&#10;Bd8n397vIU+7NcrPfLOefLnjQanXYb+cggjUh//ws73RCtJk/AG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YpC8YAAADdAAAADwAAAAAAAAAAAAAAAACYAgAAZHJz&#10;L2Rvd25yZXYueG1sUEsFBgAAAAAEAAQA9QAAAIsDAAAAAA==&#10;" fillcolor="gray" stroked="f" strokeweight="0"/>
                      <v:rect id="Rectangle 347"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KK8MA&#10;AADdAAAADwAAAGRycy9kb3ducmV2LnhtbERPz2vCMBS+C/4P4Qm7aWoPZVRjGQWLB9nQjeHxrXlr&#10;y5qXkkTb+debw2DHj+/3tphML27kfGdZwXqVgCCure64UfDxvl8+g/ABWWNvmRT8kodiN59tMdd2&#10;5BPdzqERMYR9jgraEIZcSl+3ZNCv7EAcuW/rDIYIXSO1wzGGm16mSZJJgx3HhhYHKluqf85Xo+Dt&#10;yw/3eyizsUJ5LA9V+uoun0o9LaaXDYhAU/gX/7kPWkGWpHF/fBOf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BKK8MAAADdAAAADwAAAAAAAAAAAAAAAACYAgAAZHJzL2Rv&#10;d25yZXYueG1sUEsFBgAAAAAEAAQA9QAAAIgDAAAAAA==&#10;" fillcolor="gray" stroked="f" strokeweight="0"/>
                      <v:rect id="Rectangle 348"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sMUA&#10;AADdAAAADwAAAGRycy9kb3ducmV2LnhtbESPQWvCQBSE7wX/w/IEb3VjDqFEV5GA4qFUakvx+Mw+&#10;k2D2bdhdTfTXu4VCj8PMfMMsVoNpxY2cbywrmE0TEMSl1Q1XCr6/Nq9vIHxA1thaJgV38rBajl4W&#10;mGvb8yfdDqESEcI+RwV1CF0upS9rMuintiOO3tk6gyFKV0ntsI9w08o0STJpsOG4UGNHRU3l5XA1&#10;CvYn3z0eocj6Lcr3YrdNP9zxR6nJeFjPQQQawn/4r73TCrIkncHvm/g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wxQAAAN0AAAAPAAAAAAAAAAAAAAAAAJgCAABkcnMv&#10;ZG93bnJldi54bWxQSwUGAAAAAAQABAD1AAAAigMAAAAA&#10;" fillcolor="gray" stroked="f" strokeweight="0"/>
                      <v:rect id="Rectangle 349" o:spid="_x0000_s1031" style="position:absolute;left:1329;top:123;width: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5xx8UA&#10;AADdAAAADwAAAGRycy9kb3ducmV2LnhtbESPQWvCQBSE7wX/w/KE3urGHEKJriIBxUOp1Ip4fGaf&#10;STD7NuyuJvXXu4VCj8PMfMPMl4NpxZ2cbywrmE4SEMSl1Q1XCg7f67d3ED4ga2wtk4If8rBcjF7m&#10;mGvb8xfd96ESEcI+RwV1CF0upS9rMugntiOO3sU6gyFKV0ntsI9w08o0STJpsOG4UGNHRU3ldX8z&#10;CnZn3z0eocj6DcqPYrtJP93pqNTreFjNQAQawn/4r73VCrIkTeH3TX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nHHxQAAAN0AAAAPAAAAAAAAAAAAAAAAAJgCAABkcnMv&#10;ZG93bnJldi54bWxQSwUGAAAAAAQABAD1AAAAigM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61B4674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60EAAD96"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2612466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2624DC3A"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tir76-136</w:t>
            </w:r>
          </w:p>
        </w:tc>
        <w:tc>
          <w:tcPr>
            <w:tcW w:w="5953" w:type="dxa"/>
            <w:tcBorders>
              <w:top w:val="nil"/>
              <w:left w:val="dotted" w:sz="6" w:space="0" w:color="C0C0C0"/>
              <w:bottom w:val="dotted" w:sz="6" w:space="0" w:color="C0C0C0"/>
              <w:right w:val="nil"/>
            </w:tcBorders>
            <w:shd w:val="clear" w:color="auto" w:fill="FFFFFF"/>
          </w:tcPr>
          <w:p w14:paraId="6F2176FB"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standard identifier</w:t>
            </w:r>
          </w:p>
          <w:p w14:paraId="71DE7A2F"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Associates the item with its identification according to a</w:t>
            </w:r>
          </w:p>
          <w:p w14:paraId="7F0258C7"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standard system. Standarized ID for the item</w:t>
            </w:r>
          </w:p>
        </w:tc>
      </w:tr>
      <w:tr w:rsidR="00761392" w:rsidRPr="00AA22AD" w14:paraId="34D1D950" w14:textId="77777777" w:rsidTr="00761392">
        <w:trPr>
          <w:cantSplit/>
          <w:trHeight w:hRule="exact" w:val="389"/>
        </w:trPr>
        <w:tc>
          <w:tcPr>
            <w:tcW w:w="1697" w:type="dxa"/>
            <w:gridSpan w:val="6"/>
            <w:tcBorders>
              <w:top w:val="nil"/>
              <w:left w:val="nil"/>
              <w:bottom w:val="dotted" w:sz="6" w:space="0" w:color="C0C0C0"/>
              <w:right w:val="nil"/>
            </w:tcBorders>
            <w:shd w:val="clear" w:color="auto" w:fill="FFFFFF"/>
          </w:tcPr>
          <w:p w14:paraId="70084320"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93696" behindDoc="0" locked="1" layoutInCell="0" allowOverlap="1" wp14:anchorId="5687C295" wp14:editId="27ED45A7">
                      <wp:simplePos x="0" y="0"/>
                      <wp:positionH relativeFrom="column">
                        <wp:posOffset>0</wp:posOffset>
                      </wp:positionH>
                      <wp:positionV relativeFrom="paragraph">
                        <wp:posOffset>9525</wp:posOffset>
                      </wp:positionV>
                      <wp:extent cx="1077595" cy="247015"/>
                      <wp:effectExtent l="0" t="0" r="0" b="0"/>
                      <wp:wrapNone/>
                      <wp:docPr id="6023"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6024" name="Rectangle 351"/>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5" name="Rectangle 352"/>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6" name="Rectangle 353"/>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7" name="Rectangle 354"/>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D55A9C5" id="Group 350" o:spid="_x0000_s1026" style="position:absolute;margin-left:0;margin-top:.75pt;width:84.85pt;height:19.45pt;z-index:252893696"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" o:allowincell="f">
                      <v:rect id="Rectangle 351"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MKMYA&#10;AADdAAAADwAAAGRycy9kb3ducmV2LnhtbESPQWvCQBSE70L/w/IKvenGUIJEV5FAxUOp1Bbx+Mw+&#10;k2D2bdjdmuiv7xYKHoeZ+YZZrAbTiis531hWMJ0kIIhLqxuuFHx/vY1nIHxA1thaJgU38rBaPo0W&#10;mGvb8ydd96ESEcI+RwV1CF0upS9rMugntiOO3tk6gyFKV0ntsI9w08o0STJpsOG4UGNHRU3lZf9j&#10;FOxOvrvfQ5H1G5TvxXaTfrjjQamX52E9BxFoCI/wf3urFWRJ+g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tMKMYAAADdAAAADwAAAAAAAAAAAAAAAACYAgAAZHJz&#10;L2Rvd25yZXYueG1sUEsFBgAAAAAEAAQA9QAAAIsDAAAAAA==&#10;" fillcolor="gray" stroked="f" strokeweight="0"/>
                      <v:rect id="Rectangle 352" o:spid="_x0000_s1028" style="position:absolute;left:843;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ps8YA&#10;AADdAAAADwAAAGRycy9kb3ducmV2LnhtbESPQWvCQBSE70L/w/IKvenGQINEV5FAxUOp1Bbx+Mw+&#10;k2D2bdjdmuiv7xYKHoeZ+YZZrAbTiis531hWMJ0kIIhLqxuuFHx/vY1nIHxA1thaJgU38rBaPo0W&#10;mGvb8ydd96ESEcI+RwV1CF0upS9rMugntiOO3tk6gyFKV0ntsI9w08o0STJpsOG4UGNHRU3lZf9j&#10;FOxOvrvfQ5H1G5TvxXaTfrjjQamX52E9BxFoCI/wf3urFWRJ+g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fps8YAAADdAAAADwAAAAAAAAAAAAAAAACYAgAAZHJz&#10;L2Rvd25yZXYueG1sUEsFBgAAAAAEAAQA9QAAAIsDAAAAAA==&#10;" fillcolor="gray" stroked="f" strokeweight="0"/>
                      <v:rect id="Rectangle 353" o:spid="_x0000_s1029"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3xMUA&#10;AADdAAAADwAAAGRycy9kb3ducmV2LnhtbESPQWvCQBSE7wX/w/KE3urGHEKJriIBxUOp1Ip4fGaf&#10;STD7NuyuJvXXu4VCj8PMfMPMl4NpxZ2cbywrmE4SEMSl1Q1XCg7f67d3ED4ga2wtk4If8rBcjF7m&#10;mGvb8xfd96ESEcI+RwV1CF0upS9rMugntiOO3sU6gyFKV0ntsI9w08o0STJpsOG4UGNHRU3ldX8z&#10;CnZn3z0eocj6DcqPYrtJP93pqNTreFjNQAQawn/4r73VCrIkzeD3TX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FXfExQAAAN0AAAAPAAAAAAAAAAAAAAAAAJgCAABkcnMv&#10;ZG93bnJldi54bWxQSwUGAAAAAAQABAD1AAAAigMAAAAA&#10;" fillcolor="gray" stroked="f" strokeweight="0"/>
                      <v:rect id="Rectangle 354" o:spid="_x0000_s1030"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SX8YA&#10;AADdAAAADwAAAGRycy9kb3ducmV2LnhtbESPQWvCQBSE7wX/w/KE3urGHNISXUUCiofSUlvE4zP7&#10;TILZt2F3Nam/visIPQ4z8w0zXw6mFVdyvrGsYDpJQBCXVjdcKfj5Xr+8gfABWWNrmRT8koflYvQ0&#10;x1zbnr/ouguViBD2OSqoQ+hyKX1Zk0E/sR1x9E7WGQxRukpqh32Em1amSZJJgw3HhRo7Kmoqz7uL&#10;UfB59N3tFoqs36B8L7ab9MMd9ko9j4fVDESgIfyHH+2tVpAl6Svc38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nSX8YAAADdAAAADwAAAAAAAAAAAAAAAACYAgAAZHJz&#10;L2Rvd25yZXYueG1sUEsFBgAAAAAEAAQA9QAAAIsDA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0804039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1D0A46C5"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2E49ACAA"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optional</w:t>
            </w:r>
          </w:p>
        </w:tc>
        <w:tc>
          <w:tcPr>
            <w:tcW w:w="5953" w:type="dxa"/>
            <w:tcBorders>
              <w:top w:val="nil"/>
              <w:left w:val="dotted" w:sz="6" w:space="0" w:color="C0C0C0"/>
              <w:bottom w:val="dotted" w:sz="6" w:space="0" w:color="C0C0C0"/>
              <w:right w:val="nil"/>
            </w:tcBorders>
            <w:shd w:val="clear" w:color="auto" w:fill="FFFFFF"/>
          </w:tcPr>
          <w:p w14:paraId="5B71B8F8"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2F37777A"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718A9605"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95744" behindDoc="0" locked="1" layoutInCell="0" allowOverlap="1" wp14:anchorId="1B7DE3FB" wp14:editId="5495E97D">
                      <wp:simplePos x="0" y="0"/>
                      <wp:positionH relativeFrom="column">
                        <wp:posOffset>0</wp:posOffset>
                      </wp:positionH>
                      <wp:positionV relativeFrom="paragraph">
                        <wp:posOffset>9525</wp:posOffset>
                      </wp:positionV>
                      <wp:extent cx="769620" cy="253365"/>
                      <wp:effectExtent l="0" t="0" r="0" b="0"/>
                      <wp:wrapNone/>
                      <wp:docPr id="6028"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6029" name="Rectangle 35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0" name="Rectangle 357"/>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1" name="Rectangle 35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2" name="Rectangle 359"/>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D551B64" id="Group 355" o:spid="_x0000_s1026" style="position:absolute;margin-left:0;margin-top:.75pt;width:60.6pt;height:19.95pt;z-index:252895744"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" o:allowincell="f">
                      <v:rect id="Rectangle 356"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jtsYA&#10;AADdAAAADwAAAGRycy9kb3ducmV2LnhtbESPQWvCQBSE7wX/w/KE3urGHEIbXUUCiofSUlvE4zP7&#10;TILZt2F3Nam/visIPQ4z8w0zXw6mFVdyvrGsYDpJQBCXVjdcKfj5Xr+8gvABWWNrmRT8koflYvQ0&#10;x1zbnr/ouguViBD2OSqoQ+hyKX1Zk0E/sR1x9E7WGQxRukpqh32Em1amSZJJgw3HhRo7Kmoqz7uL&#10;UfB59N3tFoqs36B8L7ab9MMd9ko9j4fVDESgIfyHH+2tVpAl6Rvc38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rjtsYAAADdAAAADwAAAAAAAAAAAAAAAACYAgAAZHJz&#10;L2Rvd25yZXYueG1sUEsFBgAAAAAEAAQA9QAAAIsDAAAAAA==&#10;" fillcolor="gray" stroked="f" strokeweight="0"/>
                      <v:rect id="Rectangle 357"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c9sMA&#10;AADdAAAADwAAAGRycy9kb3ducmV2LnhtbERPz2vCMBS+D/wfwhN2m6kdlFGNRQqKh7ExFfH4bJ5t&#10;sXkpSWY7//rlMNjx4/u9LEbTiTs531pWMJ8lIIgrq1uuFRwPm5c3ED4ga+wsk4If8lCsJk9LzLUd&#10;+Ivu+1CLGMI+RwVNCH0upa8aMuhntieO3NU6gyFCV0vtcIjhppNpkmTSYMuxocGeyoaq2/7bKPi8&#10;+P7xCGU2bFG+l7tt+uHOJ6Wep+N6ASLQGP7Ff+6dVpAlr3F/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nc9sMAAADdAAAADwAAAAAAAAAAAAAAAACYAgAAZHJzL2Rv&#10;d25yZXYueG1sUEsFBgAAAAAEAAQA9QAAAIgDAAAAAA==&#10;" fillcolor="gray" stroked="f" strokeweight="0"/>
                      <v:rect id="Rectangle 358"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5bcUA&#10;AADdAAAADwAAAGRycy9kb3ducmV2LnhtbESPQWvCQBSE70L/w/IKvelGC0Giq0ig4qFUqiIen9ln&#10;Esy+DbtbE/313ULB4zAz3zDzZW8acSPna8sKxqMEBHFhdc2lgsP+YzgF4QOyxsYyKbiTh+XiZTDH&#10;TNuOv+m2C6WIEPYZKqhCaDMpfVGRQT+yLXH0LtYZDFG6UmqHXYSbRk6SJJUGa44LFbaUV1Rcdz9G&#10;wfbs28cj5Gm3RvmZb9aTL3c6KvX22q9mIAL14Rn+b2+0gjR5H8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XltxQAAAN0AAAAPAAAAAAAAAAAAAAAAAJgCAABkcnMv&#10;ZG93bnJldi54bWxQSwUGAAAAAAQABAD1AAAAigMAAAAA&#10;" fillcolor="gray" stroked="f" strokeweight="0"/>
                      <v:rect id="Rectangle 359" o:spid="_x0000_s1030"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GsYA&#10;AADdAAAADwAAAGRycy9kb3ducmV2LnhtbESPQWvCQBSE70L/w/IKvenGFIJEV5FAxUOp1Bbx+Mw+&#10;k2D2bdjdmuiv7xYKHoeZ+YZZrAbTiis531hWMJ0kIIhLqxuuFHx/vY1nIHxA1thaJgU38rBaPo0W&#10;mGvb8ydd96ESEcI+RwV1CF0upS9rMugntiOO3tk6gyFKV0ntsI9w08o0STJpsOG4UGNHRU3lZf9j&#10;FOxOvrvfQ5H1G5TvxXaTfrjjQamX52E9BxFoCI/wf3urFWTJaw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nGsYAAADdAAAADwAAAAAAAAAAAAAAAACYAgAAZHJz&#10;L2Rvd25yZXYueG1sUEsFBgAAAAAEAAQA9QAAAIs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6CAA345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cac:CommodityClassification</w:t>
            </w:r>
          </w:p>
        </w:tc>
        <w:tc>
          <w:tcPr>
            <w:tcW w:w="4790" w:type="dxa"/>
            <w:tcBorders>
              <w:top w:val="nil"/>
              <w:left w:val="dotted" w:sz="6" w:space="0" w:color="C0C0C0"/>
              <w:bottom w:val="dotted" w:sz="6" w:space="0" w:color="C0C0C0"/>
              <w:right w:val="nil"/>
            </w:tcBorders>
            <w:shd w:val="clear" w:color="auto" w:fill="FFFFFF"/>
          </w:tcPr>
          <w:p w14:paraId="58A74852"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Occorrenza</w:t>
            </w:r>
            <w:r w:rsidRPr="00AA22AD">
              <w:rPr>
                <w:rFonts w:ascii="Arial" w:hAnsi="Arial" w:cs="Arial"/>
                <w:sz w:val="16"/>
                <w:szCs w:val="16"/>
                <w:lang w:eastAsia="nb-NO"/>
              </w:rPr>
              <w:tab/>
            </w:r>
            <w:r w:rsidRPr="00AA22AD">
              <w:rPr>
                <w:rFonts w:ascii="Arial" w:hAnsi="Arial" w:cs="Arial"/>
                <w:color w:val="000000"/>
                <w:sz w:val="16"/>
                <w:szCs w:val="16"/>
                <w:lang w:eastAsia="nb-NO"/>
              </w:rPr>
              <w:t>0</w:t>
            </w:r>
            <w:r w:rsidRPr="00AA22AD">
              <w:rPr>
                <w:rFonts w:ascii="Arial" w:hAnsi="Arial" w:cs="Arial"/>
                <w:sz w:val="16"/>
                <w:szCs w:val="16"/>
                <w:lang w:eastAsia="nb-NO"/>
              </w:rPr>
              <w:tab/>
            </w:r>
            <w:r w:rsidRPr="00AA22AD">
              <w:rPr>
                <w:rFonts w:ascii="Arial" w:hAnsi="Arial" w:cs="Arial"/>
                <w:b/>
                <w:bCs/>
                <w:color w:val="000000"/>
                <w:sz w:val="16"/>
                <w:szCs w:val="16"/>
                <w:lang w:eastAsia="nb-NO"/>
              </w:rPr>
              <w:t>..</w:t>
            </w:r>
            <w:r w:rsidRPr="00AA22AD">
              <w:rPr>
                <w:rFonts w:ascii="Arial" w:hAnsi="Arial" w:cs="Arial"/>
                <w:sz w:val="16"/>
                <w:szCs w:val="16"/>
                <w:lang w:eastAsia="nb-NO"/>
              </w:rPr>
              <w:tab/>
            </w:r>
            <w:r w:rsidRPr="00AA22AD">
              <w:rPr>
                <w:rFonts w:ascii="Arial" w:hAnsi="Arial" w:cs="Arial"/>
                <w:color w:val="000000"/>
                <w:sz w:val="16"/>
                <w:szCs w:val="16"/>
                <w:lang w:eastAsia="nb-NO"/>
              </w:rPr>
              <w:t>unbounded</w:t>
            </w:r>
          </w:p>
          <w:p w14:paraId="248E53B9"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Tipo</w:t>
            </w:r>
            <w:r>
              <w:rPr>
                <w:rFonts w:ascii="Arial" w:hAnsi="Arial" w:cs="Arial"/>
                <w:b/>
                <w:bCs/>
                <w:color w:val="000000"/>
                <w:sz w:val="16"/>
                <w:szCs w:val="16"/>
                <w:lang w:eastAsia="nb-NO"/>
              </w:rPr>
              <w:tab/>
            </w:r>
            <w:r w:rsidRPr="00AA22AD">
              <w:rPr>
                <w:rFonts w:ascii="Arial" w:hAnsi="Arial" w:cs="Arial"/>
                <w:color w:val="000000"/>
                <w:sz w:val="16"/>
                <w:szCs w:val="16"/>
                <w:lang w:eastAsia="nb-NO"/>
              </w:rPr>
              <w:t>cac:CommodityClassificationType</w:t>
            </w:r>
          </w:p>
        </w:tc>
        <w:tc>
          <w:tcPr>
            <w:tcW w:w="5953" w:type="dxa"/>
            <w:tcBorders>
              <w:top w:val="nil"/>
              <w:left w:val="dotted" w:sz="6" w:space="0" w:color="C0C0C0"/>
              <w:bottom w:val="dotted" w:sz="6" w:space="0" w:color="C0C0C0"/>
              <w:right w:val="nil"/>
            </w:tcBorders>
            <w:shd w:val="clear" w:color="auto" w:fill="FFFFFF"/>
          </w:tcPr>
          <w:p w14:paraId="032EA332"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564FD296"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7DEF53A4"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897792" behindDoc="0" locked="1" layoutInCell="0" allowOverlap="1" wp14:anchorId="584289FD" wp14:editId="162B47BD">
                      <wp:simplePos x="0" y="0"/>
                      <wp:positionH relativeFrom="column">
                        <wp:posOffset>0</wp:posOffset>
                      </wp:positionH>
                      <wp:positionV relativeFrom="paragraph">
                        <wp:posOffset>9525</wp:posOffset>
                      </wp:positionV>
                      <wp:extent cx="923290" cy="375285"/>
                      <wp:effectExtent l="0" t="0" r="0" b="0"/>
                      <wp:wrapNone/>
                      <wp:docPr id="6033"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34" name="Rectangle 36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5" name="Rectangle 362"/>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6" name="Rectangle 363"/>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7" name="Rectangle 364"/>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8" name="Rectangle 365"/>
                              <wps:cNvSpPr>
                                <a:spLocks noChangeArrowheads="1"/>
                              </wps:cNvSpPr>
                              <wps:spPr bwMode="auto">
                                <a:xfrm>
                                  <a:off x="1329"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A22E2FA" id="Group 360" o:spid="_x0000_s1026" style="position:absolute;margin-left:0;margin-top:.75pt;width:72.7pt;height:29.55pt;z-index:25289779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" o:allowincell="f">
                      <v:rect id="Rectangle 361"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a9cYA&#10;AADdAAAADwAAAGRycy9kb3ducmV2LnhtbESPQWvCQBSE70L/w/KE3nSjLUGiq0ig4qEo1VI8vmZf&#10;k2D2bdjdmuiv7woFj8PMfMMsVr1pxIWcry0rmIwTEMSF1TWXCj6Pb6MZCB+QNTaWScGVPKyWT4MF&#10;Ztp2/EGXQyhFhLDPUEEVQptJ6YuKDPqxbYmj92OdwRClK6V22EW4aeQ0SVJpsOa4UGFLeUXF+fBr&#10;FOy/fXu7hTztNijf8+1munOnL6Weh/16DiJQHx7h//ZWK0iTl1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La9cYAAADdAAAADwAAAAAAAAAAAAAAAACYAgAAZHJz&#10;L2Rvd25yZXYueG1sUEsFBgAAAAAEAAQA9QAAAIsDAAAAAA==&#10;" fillcolor="gray" stroked="f" strokeweight="0"/>
                      <v:rect id="Rectangle 362"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bsYA&#10;AADdAAAADwAAAGRycy9kb3ducmV2LnhtbESPQWvCQBSE70L/w/KE3nSjpUGiq0ig4qEo1VI8vmZf&#10;k2D2bdjdmuiv7woFj8PMfMMsVr1pxIWcry0rmIwTEMSF1TWXCj6Pb6MZCB+QNTaWScGVPKyWT4MF&#10;Ztp2/EGXQyhFhLDPUEEVQptJ6YuKDPqxbYmj92OdwRClK6V22EW4aeQ0SVJpsOa4UGFLeUXF+fBr&#10;FOy/fXu7hTztNijf8+1munOnL6Weh/16DiJQHx7h//ZWK0iTl1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5/bsYAAADdAAAADwAAAAAAAAAAAAAAAACYAgAAZHJz&#10;L2Rvd25yZXYueG1sUEsFBgAAAAAEAAQA9QAAAIsDAAAAAA==&#10;" fillcolor="gray" stroked="f" strokeweight="0"/>
                      <v:rect id="Rectangle 363"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hGcYA&#10;AADdAAAADwAAAGRycy9kb3ducmV2LnhtbESPQWvCQBSE70L/w/IK3upGhVBSN0ECFQ9iqUrp8TX7&#10;moRm34bdrUn99V1B8DjMzDfMqhhNJ87kfGtZwXyWgCCurG65VnA6vj49g/ABWWNnmRT8kYcif5is&#10;MNN24Hc6H0ItIoR9hgqaEPpMSl81ZNDPbE8cvW/rDIYoXS21wyHCTScXSZJKgy3HhQZ7Khuqfg6/&#10;RsHbl+8vl1CmwwblrtxuFnv3+aHU9HFcv4AINIZ7+NbeagVpskz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zhGcYAAADdAAAADwAAAAAAAAAAAAAAAACYAgAAZHJz&#10;L2Rvd25yZXYueG1sUEsFBgAAAAAEAAQA9QAAAIsDAAAAAA==&#10;" fillcolor="gray" stroked="f" strokeweight="0"/>
                      <v:rect id="Rectangle 364"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EgsYA&#10;AADdAAAADwAAAGRycy9kb3ducmV2LnhtbESPQWvCQBSE70L/w/KE3nSjhVSiq0ig4qFY1FI8vmZf&#10;k2D2bdjdmuiv7woFj8PMfMMsVr1pxIWcry0rmIwTEMSF1TWXCj6Pb6MZCB+QNTaWScGVPKyWT4MF&#10;Ztp2vKfLIZQiQthnqKAKoc2k9EVFBv3YtsTR+7HOYIjSlVI77CLcNHKaJKk0WHNcqLClvKLifPg1&#10;Cj6+fXu7hTztNijf8+1munOnL6Weh/16DiJQHx7h//ZWK0iTl1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BEgsYAAADdAAAADwAAAAAAAAAAAAAAAACYAgAAZHJz&#10;L2Rvd25yZXYueG1sUEsFBgAAAAAEAAQA9QAAAIsDAAAAAA==&#10;" fillcolor="gray" stroked="f" strokeweight="0"/>
                      <v:rect id="Rectangle 365" o:spid="_x0000_s1031" style="position:absolute;left:1329;top:123;width: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8MMA&#10;AADdAAAADwAAAGRycy9kb3ducmV2LnhtbERPz2vCMBS+D/wfwhN2m6kdlFGNRQqKh7ExFfH4bJ5t&#10;sXkpSWY7//rlMNjx4/u9LEbTiTs531pWMJ8lIIgrq1uuFRwPm5c3ED4ga+wsk4If8lCsJk9LzLUd&#10;+Ivu+1CLGMI+RwVNCH0upa8aMuhntieO3NU6gyFCV0vtcIjhppNpkmTSYMuxocGeyoaq2/7bKPi8&#10;+P7xCGU2bFG+l7tt+uHOJ6Wep+N6ASLQGP7Ff+6dVpAlr3Fu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8MMAAADdAAAADwAAAAAAAAAAAAAAAACYAgAAZHJzL2Rv&#10;d25yZXYueG1sUEsFBgAAAAAEAAQA9QAAAIg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6168C6FE"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cbc:ItemClassificationCode</w:t>
            </w:r>
          </w:p>
        </w:tc>
        <w:tc>
          <w:tcPr>
            <w:tcW w:w="4790" w:type="dxa"/>
            <w:tcBorders>
              <w:top w:val="nil"/>
              <w:left w:val="dotted" w:sz="6" w:space="0" w:color="C0C0C0"/>
              <w:bottom w:val="dotted" w:sz="6" w:space="0" w:color="C0C0C0"/>
              <w:right w:val="nil"/>
            </w:tcBorders>
            <w:shd w:val="clear" w:color="auto" w:fill="FFFFFF"/>
          </w:tcPr>
          <w:p w14:paraId="0BA6E767"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1D0807D4"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cbc:ItemClassificationCodeType</w:t>
            </w:r>
          </w:p>
          <w:p w14:paraId="58210656"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tir76-149</w:t>
            </w:r>
          </w:p>
        </w:tc>
        <w:tc>
          <w:tcPr>
            <w:tcW w:w="5953" w:type="dxa"/>
            <w:tcBorders>
              <w:top w:val="nil"/>
              <w:left w:val="dotted" w:sz="6" w:space="0" w:color="C0C0C0"/>
              <w:bottom w:val="dotted" w:sz="6" w:space="0" w:color="C0C0C0"/>
              <w:right w:val="nil"/>
            </w:tcBorders>
            <w:shd w:val="clear" w:color="auto" w:fill="FFFFFF"/>
          </w:tcPr>
          <w:p w14:paraId="05FD0589"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commodity classification</w:t>
            </w:r>
          </w:p>
          <w:p w14:paraId="56CA08A6"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A classification code for classifying the item by its type or</w:t>
            </w:r>
          </w:p>
          <w:p w14:paraId="1FBAA4C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nature.</w:t>
            </w:r>
          </w:p>
        </w:tc>
      </w:tr>
      <w:tr w:rsidR="00761392" w:rsidRPr="00AA22AD" w14:paraId="4EED89C0" w14:textId="77777777" w:rsidTr="00761392">
        <w:trPr>
          <w:cantSplit/>
          <w:trHeight w:hRule="exact" w:val="389"/>
        </w:trPr>
        <w:tc>
          <w:tcPr>
            <w:tcW w:w="1697" w:type="dxa"/>
            <w:gridSpan w:val="6"/>
            <w:tcBorders>
              <w:top w:val="nil"/>
              <w:left w:val="nil"/>
              <w:bottom w:val="dotted" w:sz="6" w:space="0" w:color="C0C0C0"/>
              <w:right w:val="nil"/>
            </w:tcBorders>
            <w:shd w:val="clear" w:color="auto" w:fill="FFFFFF"/>
          </w:tcPr>
          <w:p w14:paraId="4F4EA71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899840" behindDoc="0" locked="1" layoutInCell="0" allowOverlap="1" wp14:anchorId="2795E36F" wp14:editId="156BE3A5">
                      <wp:simplePos x="0" y="0"/>
                      <wp:positionH relativeFrom="column">
                        <wp:posOffset>0</wp:posOffset>
                      </wp:positionH>
                      <wp:positionV relativeFrom="paragraph">
                        <wp:posOffset>9525</wp:posOffset>
                      </wp:positionV>
                      <wp:extent cx="1077595" cy="247015"/>
                      <wp:effectExtent l="0" t="0" r="0" b="0"/>
                      <wp:wrapNone/>
                      <wp:docPr id="6039"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6040" name="Rectangle 367"/>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1" name="Rectangle 368"/>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2" name="Rectangle 369"/>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3" name="Rectangle 370"/>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2B1B93" id="Group 366" o:spid="_x0000_s1026" style="position:absolute;margin-left:0;margin-top:.75pt;width:84.85pt;height:19.45pt;z-index:252899840"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" o:allowincell="f">
                      <v:rect id="Rectangle 367"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i8MA&#10;AADdAAAADwAAAGRycy9kb3ducmV2LnhtbERPz2vCMBS+D/wfwhN2m6lllFGNRQqKh7ExFfH4bJ5t&#10;sXkpSWY7//rlMNjx4/u9LEbTiTs531pWMJ8lIIgrq1uuFRwPm5c3ED4ga+wsk4If8lCsJk9LzLUd&#10;+Ivu+1CLGMI+RwVNCH0upa8aMuhntieO3NU6gyFCV0vtcIjhppNpkmTSYMuxocGeyoaq2/7bKPi8&#10;+P7xCGU2bFG+l7tt+uHOJ6Wep+N6ASLQGP7Ff+6dVpAlr3F/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i8MAAADdAAAADwAAAAAAAAAAAAAAAACYAgAAZHJzL2Rv&#10;d25yZXYueG1sUEsFBgAAAAAEAAQA9QAAAIgDAAAAAA==&#10;" fillcolor="gray" stroked="f" strokeweight="0"/>
                      <v:rect id="Rectangle 368" o:spid="_x0000_s1028" style="position:absolute;left:843;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KEMUA&#10;AADdAAAADwAAAGRycy9kb3ducmV2LnhtbESPQWvCQBSE70L/w/IKvelGKUGiq0ig4qFUqiIen9ln&#10;Esy+DbtbE/313ULB4zAz3zDzZW8acSPna8sKxqMEBHFhdc2lgsP+YzgF4QOyxsYyKbiTh+XiZTDH&#10;TNuOv+m2C6WIEPYZKqhCaDMpfVGRQT+yLXH0LtYZDFG6UmqHXYSbRk6SJJUGa44LFbaUV1Rcdz9G&#10;wfbs28cj5Gm3RvmZb9aTL3c6KvX22q9mIAL14Rn+b2+0gjR5H8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woQxQAAAN0AAAAPAAAAAAAAAAAAAAAAAJgCAABkcnMv&#10;ZG93bnJldi54bWxQSwUGAAAAAAQABAD1AAAAigMAAAAA&#10;" fillcolor="gray" stroked="f" strokeweight="0"/>
                      <v:rect id="Rectangle 369" o:spid="_x0000_s1029"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Z8YA&#10;AADdAAAADwAAAGRycy9kb3ducmV2LnhtbESPQWvCQBSE70L/w/IKvenGUIJEV5FAxUOp1Bbx+Mw+&#10;k2D2bdjdmuiv7xYKHoeZ+YZZrAbTiis531hWMJ0kIIhLqxuuFHx/vY1nIHxA1thaJgU38rBaPo0W&#10;mGvb8ydd96ESEcI+RwV1CF0upS9rMugntiOO3tk6gyFKV0ntsI9w08o0STJpsOG4UGNHRU3lZf9j&#10;FOxOvrvfQ5H1G5TvxXaTfrjjQamX52E9BxFoCI/wf3urFWTJaw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Z8YAAADdAAAADwAAAAAAAAAAAAAAAACYAgAAZHJz&#10;L2Rvd25yZXYueG1sUEsFBgAAAAAEAAQA9QAAAIsDAAAAAA==&#10;" fillcolor="gray" stroked="f" strokeweight="0"/>
                      <v:rect id="Rectangle 370" o:spid="_x0000_s1030"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0x/MYA&#10;AADdAAAADwAAAGRycy9kb3ducmV2LnhtbESPQWvCQBSE70L/w/KE3nSjLUGiq0ig4qEo1VI8vmZf&#10;k2D2bdjdmuiv7woFj8PMfMMsVr1pxIWcry0rmIwTEMSF1TWXCj6Pb6MZCB+QNTaWScGVPKyWT4MF&#10;Ztp2/EGXQyhFhLDPUEEVQptJ6YuKDPqxbYmj92OdwRClK6V22EW4aeQ0SVJpsOa4UGFLeUXF+fBr&#10;FOy/fXu7hTztNijf8+1munOnL6Weh/16DiJQHx7h//ZWK0iT1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0x/MYAAADdAAAADwAAAAAAAAAAAAAAAACYAgAAZHJz&#10;L2Rvd25yZXYueG1sUEsFBgAAAAAEAAQA9QAAAIsDA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176D456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listID</w:t>
            </w:r>
          </w:p>
        </w:tc>
        <w:tc>
          <w:tcPr>
            <w:tcW w:w="4790" w:type="dxa"/>
            <w:tcBorders>
              <w:top w:val="nil"/>
              <w:left w:val="dotted" w:sz="6" w:space="0" w:color="C0C0C0"/>
              <w:bottom w:val="dotted" w:sz="6" w:space="0" w:color="C0C0C0"/>
              <w:right w:val="nil"/>
            </w:tcBorders>
            <w:shd w:val="clear" w:color="auto" w:fill="FFFFFF"/>
          </w:tcPr>
          <w:p w14:paraId="560D03D2"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C5862F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optional</w:t>
            </w:r>
          </w:p>
        </w:tc>
        <w:tc>
          <w:tcPr>
            <w:tcW w:w="5953" w:type="dxa"/>
            <w:tcBorders>
              <w:top w:val="nil"/>
              <w:left w:val="dotted" w:sz="6" w:space="0" w:color="C0C0C0"/>
              <w:bottom w:val="dotted" w:sz="6" w:space="0" w:color="C0C0C0"/>
              <w:right w:val="nil"/>
            </w:tcBorders>
            <w:shd w:val="clear" w:color="auto" w:fill="FFFFFF"/>
          </w:tcPr>
          <w:p w14:paraId="75DA3343" w14:textId="77777777" w:rsidR="00761392" w:rsidRPr="00AA22AD" w:rsidRDefault="00761392" w:rsidP="00761392">
            <w:pPr>
              <w:widowControl w:val="0"/>
              <w:autoSpaceDE w:val="0"/>
              <w:autoSpaceDN w:val="0"/>
              <w:adjustRightInd w:val="0"/>
              <w:rPr>
                <w:rFonts w:ascii="Arial" w:hAnsi="Arial" w:cs="Arial"/>
                <w:sz w:val="12"/>
                <w:szCs w:val="12"/>
                <w:lang w:eastAsia="nb-NO"/>
              </w:rPr>
            </w:pPr>
          </w:p>
        </w:tc>
      </w:tr>
      <w:tr w:rsidR="00761392" w:rsidRPr="00AA22AD" w14:paraId="107661BE" w14:textId="77777777" w:rsidTr="00761392">
        <w:trPr>
          <w:cantSplit/>
          <w:trHeight w:hRule="exact" w:val="399"/>
        </w:trPr>
        <w:tc>
          <w:tcPr>
            <w:tcW w:w="1212" w:type="dxa"/>
            <w:gridSpan w:val="4"/>
            <w:tcBorders>
              <w:top w:val="nil"/>
              <w:left w:val="nil"/>
              <w:bottom w:val="dotted" w:sz="6" w:space="0" w:color="C0C0C0"/>
              <w:right w:val="nil"/>
            </w:tcBorders>
            <w:shd w:val="clear" w:color="auto" w:fill="FFFFFF"/>
          </w:tcPr>
          <w:p w14:paraId="09CA60B2"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901888" behindDoc="0" locked="1" layoutInCell="0" allowOverlap="1" wp14:anchorId="6B8C3110" wp14:editId="6708FD71">
                      <wp:simplePos x="0" y="0"/>
                      <wp:positionH relativeFrom="column">
                        <wp:posOffset>0</wp:posOffset>
                      </wp:positionH>
                      <wp:positionV relativeFrom="paragraph">
                        <wp:posOffset>9525</wp:posOffset>
                      </wp:positionV>
                      <wp:extent cx="769620" cy="253365"/>
                      <wp:effectExtent l="0" t="0" r="0" b="0"/>
                      <wp:wrapNone/>
                      <wp:docPr id="6044"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6045" name="Rectangle 372"/>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6" name="Rectangle 373"/>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7" name="Rectangle 37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8" name="Rectangle 375"/>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6EAB584" id="Group 371" o:spid="_x0000_s1026" style="position:absolute;margin-left:0;margin-top:.75pt;width:60.6pt;height:19.95pt;z-index:25290188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" o:allowincell="f">
                      <v:rect id="Rectangle 372"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ME8YA&#10;AADdAAAADwAAAGRycy9kb3ducmV2LnhtbESPQWvCQBSE70L/w/KE3nSjtEGiq0ig4qEo1VI8vmZf&#10;k2D2bdjdmuiv7woFj8PMfMMsVr1pxIWcry0rmIwTEMSF1TWXCj6Pb6MZCB+QNTaWScGVPKyWT4MF&#10;Ztp2/EGXQyhFhLDPUEEVQptJ6YuKDPqxbYmj92OdwRClK6V22EW4aeQ0SVJpsOa4UGFLeUXF+fBr&#10;FOy/fXu7hTztNijf8+1munOnL6Weh/16DiJQHx7h//ZWK0iTl1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gME8YAAADdAAAADwAAAAAAAAAAAAAAAACYAgAAZHJz&#10;L2Rvd25yZXYueG1sUEsFBgAAAAAEAAQA9QAAAIsDAAAAAA==&#10;" fillcolor="gray" stroked="f" strokeweight="0"/>
                      <v:rect id="Rectangle 373"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qSZMYA&#10;AADdAAAADwAAAGRycy9kb3ducmV2LnhtbESPQWvCQBSE70L/w/IK3upGkVBSN0ECFQ9iqUrp8TX7&#10;moRm34bdrUn99V1B8DjMzDfMqhhNJ87kfGtZwXyWgCCurG65VnA6vj49g/ABWWNnmRT8kYcif5is&#10;MNN24Hc6H0ItIoR9hgqaEPpMSl81ZNDPbE8cvW/rDIYoXS21wyHCTScXSZJKgy3HhQZ7Khuqfg6/&#10;RsHbl+8vl1CmwwblrtxuFnv3+aHU9HFcv4AINIZ7+NbeagVpskz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qSZMYAAADdAAAADwAAAAAAAAAAAAAAAACYAgAAZHJz&#10;L2Rvd25yZXYueG1sUEsFBgAAAAAEAAQA9QAAAIsDAAAAAA==&#10;" fillcolor="gray" stroked="f" strokeweight="0"/>
                      <v:rect id="Rectangle 374"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Y3/8YA&#10;AADdAAAADwAAAGRycy9kb3ducmV2LnhtbESPQWvCQBSE70L/w/KE3nSjlFSiq0ig4qFY1FI8vmZf&#10;k2D2bdjdmuiv7woFj8PMfMMsVr1pxIWcry0rmIwTEMSF1TWXCj6Pb6MZCB+QNTaWScGVPKyWT4MF&#10;Ztp2vKfLIZQiQthnqKAKoc2k9EVFBv3YtsTR+7HOYIjSlVI77CLcNHKaJKk0WHNcqLClvKLifPg1&#10;Cj6+fXu7hTztNijf8+1munOnL6Weh/16DiJQHx7h//ZWK0iTl1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Y3/8YAAADdAAAADwAAAAAAAAAAAAAAAACYAgAAZHJz&#10;L2Rvd25yZXYueG1sUEsFBgAAAAAEAAQA9QAAAIsDAAAAAA==&#10;" fillcolor="gray" stroked="f" strokeweight="0"/>
                      <v:rect id="Rectangle 375" o:spid="_x0000_s1030"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jjcMA&#10;AADdAAAADwAAAGRycy9kb3ducmV2LnhtbERPz2vCMBS+D/wfwhN2m6lllFGNRQqKh7ExFfH4bJ5t&#10;sXkpSWY7//rlMNjx4/u9LEbTiTs531pWMJ8lIIgrq1uuFRwPm5c3ED4ga+wsk4If8lCsJk9LzLUd&#10;+Ivu+1CLGMI+RwVNCH0upa8aMuhntieO3NU6gyFCV0vtcIjhppNpkmTSYMuxocGeyoaq2/7bKPi8&#10;+P7xCGU2bFG+l7tt+uHOJ6Wep+N6ASLQGP7Ff+6dVpAlr3Fu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jjcMAAADdAAAADwAAAAAAAAAAAAAAAACYAgAAZHJzL2Rv&#10;d25yZXYueG1sUEsFBgAAAAAEAAQA9QAAAIg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33EC4D4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cac:ClassifiedTaxCategory</w:t>
            </w:r>
          </w:p>
        </w:tc>
        <w:tc>
          <w:tcPr>
            <w:tcW w:w="4790" w:type="dxa"/>
            <w:tcBorders>
              <w:top w:val="nil"/>
              <w:left w:val="dotted" w:sz="6" w:space="0" w:color="C0C0C0"/>
              <w:bottom w:val="dotted" w:sz="6" w:space="0" w:color="C0C0C0"/>
              <w:right w:val="nil"/>
            </w:tcBorders>
            <w:shd w:val="clear" w:color="auto" w:fill="FFFFFF"/>
          </w:tcPr>
          <w:p w14:paraId="0B5C801F"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76ABE001"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cac:TaxCategoryType</w:t>
            </w:r>
          </w:p>
        </w:tc>
        <w:tc>
          <w:tcPr>
            <w:tcW w:w="5953" w:type="dxa"/>
            <w:tcBorders>
              <w:top w:val="nil"/>
              <w:left w:val="dotted" w:sz="6" w:space="0" w:color="C0C0C0"/>
              <w:bottom w:val="dotted" w:sz="6" w:space="0" w:color="C0C0C0"/>
              <w:right w:val="nil"/>
            </w:tcBorders>
            <w:shd w:val="clear" w:color="auto" w:fill="FFFFFF"/>
          </w:tcPr>
          <w:p w14:paraId="3ABD6FC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A815CA2" w14:textId="77777777" w:rsidTr="00761392">
        <w:trPr>
          <w:cantSplit/>
          <w:trHeight w:hRule="exact" w:val="975"/>
        </w:trPr>
        <w:tc>
          <w:tcPr>
            <w:tcW w:w="1454" w:type="dxa"/>
            <w:gridSpan w:val="5"/>
            <w:tcBorders>
              <w:top w:val="nil"/>
              <w:left w:val="nil"/>
              <w:bottom w:val="dotted" w:sz="6" w:space="0" w:color="C0C0C0"/>
              <w:right w:val="nil"/>
            </w:tcBorders>
            <w:shd w:val="clear" w:color="auto" w:fill="FFFFFF"/>
          </w:tcPr>
          <w:p w14:paraId="289062D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03936" behindDoc="0" locked="1" layoutInCell="0" allowOverlap="1" wp14:anchorId="360974A8" wp14:editId="5EEFC359">
                      <wp:simplePos x="0" y="0"/>
                      <wp:positionH relativeFrom="column">
                        <wp:posOffset>0</wp:posOffset>
                      </wp:positionH>
                      <wp:positionV relativeFrom="paragraph">
                        <wp:posOffset>9525</wp:posOffset>
                      </wp:positionV>
                      <wp:extent cx="923290" cy="619125"/>
                      <wp:effectExtent l="0" t="0" r="0" b="0"/>
                      <wp:wrapNone/>
                      <wp:docPr id="6049"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619125"/>
                                <a:chOff x="0" y="15"/>
                                <a:chExt cx="1454" cy="975"/>
                              </a:xfrm>
                            </wpg:grpSpPr>
                            <wps:wsp>
                              <wps:cNvPr id="6050" name="Rectangle 377"/>
                              <wps:cNvSpPr>
                                <a:spLocks noChangeArrowheads="1"/>
                              </wps:cNvSpPr>
                              <wps:spPr bwMode="auto">
                                <a:xfrm>
                                  <a:off x="357"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1" name="Rectangle 378"/>
                              <wps:cNvSpPr>
                                <a:spLocks noChangeArrowheads="1"/>
                              </wps:cNvSpPr>
                              <wps:spPr bwMode="auto">
                                <a:xfrm>
                                  <a:off x="843"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2" name="Rectangle 379"/>
                              <wps:cNvSpPr>
                                <a:spLocks noChangeArrowheads="1"/>
                              </wps:cNvSpPr>
                              <wps:spPr bwMode="auto">
                                <a:xfrm>
                                  <a:off x="1086" y="15"/>
                                  <a:ext cx="15" cy="9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3" name="Rectangle 380"/>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4" name="Rectangle 381"/>
                              <wps:cNvSpPr>
                                <a:spLocks noChangeArrowheads="1"/>
                              </wps:cNvSpPr>
                              <wps:spPr bwMode="auto">
                                <a:xfrm>
                                  <a:off x="1329" y="123"/>
                                  <a:ext cx="15" cy="86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B64F8E0" id="Group 376" o:spid="_x0000_s1026" style="position:absolute;margin-left:0;margin-top:.75pt;width:72.7pt;height:48.75pt;z-index:252903936" coordorigin=",15" coordsize="145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" o:allowincell="f">
                      <v:rect id="Rectangle 377" o:spid="_x0000_s1027" style="position:absolute;left:357;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5VsMA&#10;AADdAAAADwAAAGRycy9kb3ducmV2LnhtbERPz2vCMBS+D/wfwhN2m6mFlVGNRQqKh7ExFfH4bJ5t&#10;sXkpSWY7//rlMNjx4/u9LEbTiTs531pWMJ8lIIgrq1uuFRwPm5c3ED4ga+wsk4If8lCsJk9LzLUd&#10;+Ivu+1CLGMI+RwVNCH0upa8aMuhntieO3NU6gyFCV0vtcIjhppNpkmTSYMuxocGeyoaq2/7bKPi8&#10;+P7xCGU2bFG+l7tt+uHOJ6Wep+N6ASLQGP7Ff+6dVpAlr3F/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Y5VsMAAADdAAAADwAAAAAAAAAAAAAAAACYAgAAZHJzL2Rv&#10;d25yZXYueG1sUEsFBgAAAAAEAAQA9QAAAIgDAAAAAA==&#10;" fillcolor="gray" stroked="f" strokeweight="0"/>
                      <v:rect id="Rectangle 378" o:spid="_x0000_s1028" style="position:absolute;left:843;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zcUA&#10;AADdAAAADwAAAGRycy9kb3ducmV2LnhtbESPQWvCQBSE70L/w/IKvelGoUGiq0ig4qFUqiIen9ln&#10;Esy+DbtbE/313ULB4zAz3zDzZW8acSPna8sKxqMEBHFhdc2lgsP+YzgF4QOyxsYyKbiTh+XiZTDH&#10;TNuOv+m2C6WIEPYZKqhCaDMpfVGRQT+yLXH0LtYZDFG6UmqHXYSbRk6SJJUGa44LFbaUV1Rcdz9G&#10;wfbs28cj5Gm3RvmZb9aTL3c6KvX22q9mIAL14Rn+b2+0gjR5H8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NxQAAAN0AAAAPAAAAAAAAAAAAAAAAAJgCAABkcnMv&#10;ZG93bnJldi54bWxQSwUGAAAAAAQABAD1AAAAigMAAAAA&#10;" fillcolor="gray" stroked="f" strokeweight="0"/>
                      <v:rect id="Rectangle 379" o:spid="_x0000_s1029" style="position:absolute;left:1086;top:15;width:1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CusYA&#10;AADdAAAADwAAAGRycy9kb3ducmV2LnhtbESPQWvCQBSE70L/w/IKvenGQINEV5FAxUOp1Bbx+Mw+&#10;k2D2bdjdmuiv7xYKHoeZ+YZZrAbTiis531hWMJ0kIIhLqxuuFHx/vY1nIHxA1thaJgU38rBaPo0W&#10;mGvb8ydd96ESEcI+RwV1CF0upS9rMugntiOO3tk6gyFKV0ntsI9w08o0STJpsOG4UGNHRU3lZf9j&#10;FOxOvrvfQ5H1G5TvxXaTfrjjQamX52E9BxFoCI/wf3urFWTJaw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gCusYAAADdAAAADwAAAAAAAAAAAAAAAACYAgAAZHJz&#10;L2Rvd25yZXYueG1sUEsFBgAAAAAEAAQA9QAAAIsDAAAAAA==&#10;" fillcolor="gray" stroked="f" strokeweight="0"/>
                      <v:rect id="Rectangle 380"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nIcYA&#10;AADdAAAADwAAAGRycy9kb3ducmV2LnhtbESPQWvCQBSE70L/w/KE3nSjpUGiq0ig4qEo1VI8vmZf&#10;k2D2bdjdmuiv7woFj8PMfMMsVr1pxIWcry0rmIwTEMSF1TWXCj6Pb6MZCB+QNTaWScGVPKyWT4MF&#10;Ztp2/EGXQyhFhLDPUEEVQptJ6YuKDPqxbYmj92OdwRClK6V22EW4aeQ0SVJpsOa4UGFLeUXF+fBr&#10;FOy/fXu7hTztNijf8+1munOnL6Weh/16DiJQHx7h//ZWK0iT1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SnIcYAAADdAAAADwAAAAAAAAAAAAAAAACYAgAAZHJz&#10;L2Rvd25yZXYueG1sUEsFBgAAAAAEAAQA9QAAAIsDAAAAAA==&#10;" fillcolor="gray" stroked="f" strokeweight="0"/>
                      <v:rect id="Rectangle 381" o:spid="_x0000_s1031" style="position:absolute;left:1329;top:123;width:15;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0/VcYA&#10;AADdAAAADwAAAGRycy9kb3ducmV2LnhtbESPQWvCQBSE70L/w/KE3nSjtEGiq0ig4qEo1VI8vmZf&#10;k2D2bdjdmuiv7woFj8PMfMMsVr1pxIWcry0rmIwTEMSF1TWXCj6Pb6MZCB+QNTaWScGVPKyWT4MF&#10;Ztp2/EGXQyhFhLDPUEEVQptJ6YuKDPqxbYmj92OdwRClK6V22EW4aeQ0SVJpsOa4UGFLeUXF+fBr&#10;FOy/fXu7hTztNijf8+1munOnL6Weh/16DiJQHx7h//ZWK0iT1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0/Vc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462C50A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2D20121B"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263690E"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cbc:IDType</w:t>
            </w:r>
          </w:p>
          <w:p w14:paraId="7AC2105B"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tir76-150</w:t>
            </w:r>
          </w:p>
        </w:tc>
        <w:tc>
          <w:tcPr>
            <w:tcW w:w="5953" w:type="dxa"/>
            <w:tcBorders>
              <w:top w:val="nil"/>
              <w:left w:val="dotted" w:sz="6" w:space="0" w:color="C0C0C0"/>
              <w:bottom w:val="dotted" w:sz="6" w:space="0" w:color="C0C0C0"/>
              <w:right w:val="nil"/>
            </w:tcBorders>
            <w:shd w:val="clear" w:color="auto" w:fill="FFFFFF"/>
          </w:tcPr>
          <w:p w14:paraId="01FA5DD6"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VAT category code</w:t>
            </w:r>
          </w:p>
          <w:p w14:paraId="7CEE8812"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VAT code that indicates what VAT details apply to the</w:t>
            </w:r>
          </w:p>
          <w:p w14:paraId="65E7169F"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item.</w:t>
            </w:r>
          </w:p>
          <w:p w14:paraId="6D5BBAE2"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OP-T76-008 - A tax category identifier MUJST be coded using</w:t>
            </w:r>
          </w:p>
          <w:p w14:paraId="731D6A3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color w:val="000000"/>
                <w:sz w:val="16"/>
                <w:szCs w:val="16"/>
                <w:lang w:val="nb-NO" w:eastAsia="nb-NO"/>
              </w:rPr>
              <w:t>UN/ECE 5305 BII2 subset</w:t>
            </w:r>
          </w:p>
        </w:tc>
      </w:tr>
      <w:tr w:rsidR="00761392" w:rsidRPr="00AA22AD" w14:paraId="049C8241" w14:textId="77777777" w:rsidTr="00761392">
        <w:trPr>
          <w:cantSplit/>
          <w:trHeight w:hRule="exact" w:val="389"/>
        </w:trPr>
        <w:tc>
          <w:tcPr>
            <w:tcW w:w="1697" w:type="dxa"/>
            <w:gridSpan w:val="6"/>
            <w:tcBorders>
              <w:top w:val="nil"/>
              <w:left w:val="nil"/>
              <w:bottom w:val="dotted" w:sz="6" w:space="0" w:color="C0C0C0"/>
              <w:right w:val="nil"/>
            </w:tcBorders>
            <w:shd w:val="clear" w:color="auto" w:fill="FFFFFF"/>
          </w:tcPr>
          <w:p w14:paraId="5FCB8EC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05984" behindDoc="0" locked="1" layoutInCell="0" allowOverlap="1" wp14:anchorId="0F0F946A" wp14:editId="2F260B5E">
                      <wp:simplePos x="0" y="0"/>
                      <wp:positionH relativeFrom="column">
                        <wp:posOffset>0</wp:posOffset>
                      </wp:positionH>
                      <wp:positionV relativeFrom="paragraph">
                        <wp:posOffset>9525</wp:posOffset>
                      </wp:positionV>
                      <wp:extent cx="1077595" cy="247015"/>
                      <wp:effectExtent l="0" t="0" r="0" b="0"/>
                      <wp:wrapNone/>
                      <wp:docPr id="6055"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6056" name="Rectangle 383"/>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7" name="Rectangle 384"/>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8" name="Rectangle 385"/>
                              <wps:cNvSpPr>
                                <a:spLocks noChangeArrowheads="1"/>
                              </wps:cNvSpPr>
                              <wps:spPr bwMode="auto">
                                <a:xfrm>
                                  <a:off x="1086"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9" name="Rectangle 386"/>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0" name="Rectangle 387"/>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2DB228C" id="Group 382" o:spid="_x0000_s1026" style="position:absolute;margin-left:0;margin-top:.75pt;width:84.85pt;height:19.45pt;z-index:252905984"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" o:allowincell="f">
                      <v:rect id="Rectangle 383"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EucYA&#10;AADdAAAADwAAAGRycy9kb3ducmV2LnhtbESPQWvCQBSE70L/w/IK3upGwVBSN0ECFQ9iqUrp8TX7&#10;moRm34bdrUn99V1B8DjMzDfMqhhNJ87kfGtZwXyWgCCurG65VnA6vj49g/ABWWNnmRT8kYcif5is&#10;MNN24Hc6H0ItIoR9hgqaEPpMSl81ZNDPbE8cvW/rDIYoXS21wyHCTScXSZJKgy3HhQZ7Khuqfg6/&#10;RsHbl+8vl1CmwwblrtxuFnv3+aHU9HFcv4AINIZ7+NbeagVpskz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MEucYAAADdAAAADwAAAAAAAAAAAAAAAACYAgAAZHJz&#10;L2Rvd25yZXYueG1sUEsFBgAAAAAEAAQA9QAAAIsDAAAAAA==&#10;" fillcolor="gray" stroked="f" strokeweight="0"/>
                      <v:rect id="Rectangle 384" o:spid="_x0000_s1028" style="position:absolute;left:843;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IsYA&#10;AADdAAAADwAAAGRycy9kb3ducmV2LnhtbESPQWvCQBSE70L/w/KE3nSj0FSiq0ig4qFY1FI8vmZf&#10;k2D2bdjdmuiv7woFj8PMfMMsVr1pxIWcry0rmIwTEMSF1TWXCj6Pb6MZCB+QNTaWScGVPKyWT4MF&#10;Ztp2vKfLIZQiQthnqKAKoc2k9EVFBv3YtsTR+7HOYIjSlVI77CLcNHKaJKk0WHNcqLClvKLifPg1&#10;Cj6+fXu7hTztNijf8+1munOnL6Weh/16DiJQHx7h//ZWK0iTl1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hIsYAAADdAAAADwAAAAAAAAAAAAAAAACYAgAAZHJz&#10;L2Rvd25yZXYueG1sUEsFBgAAAAAEAAQA9QAAAIsDAAAAAA==&#10;" fillcolor="gray" stroked="f" strokeweight="0"/>
                      <v:rect id="Rectangle 385" o:spid="_x0000_s1029" style="position:absolute;left:1086;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A1UMMA&#10;AADdAAAADwAAAGRycy9kb3ducmV2LnhtbERPz2vCMBS+D/wfwhN2m6mFlVGNRQqKh7ExFfH4bJ5t&#10;sXkpSWY7//rlMNjx4/u9LEbTiTs531pWMJ8lIIgrq1uuFRwPm5c3ED4ga+wsk4If8lCsJk9LzLUd&#10;+Ivu+1CLGMI+RwVNCH0upa8aMuhntieO3NU6gyFCV0vtcIjhppNpkmTSYMuxocGeyoaq2/7bKPi8&#10;+P7xCGU2bFG+l7tt+uHOJ6Wep+N6ASLQGP7Ff+6dVpAlr3FufBOf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A1UMMAAADdAAAADwAAAAAAAAAAAAAAAACYAgAAZHJzL2Rv&#10;d25yZXYueG1sUEsFBgAAAAAEAAQA9QAAAIgDAAAAAA==&#10;" fillcolor="gray" stroked="f" strokeweight="0"/>
                      <v:rect id="Rectangle 386" o:spid="_x0000_s1030"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Qy8YA&#10;AADdAAAADwAAAGRycy9kb3ducmV2LnhtbESPQWvCQBSE70L/w/KE3nSj0FCjq0ig4qFY1FI8vmZf&#10;k2D2bdjdmuiv7woFj8PMfMMsVr1pxIWcry0rmIwTEMSF1TWXCj6Pb6NXED4ga2wsk4IreVgtnwYL&#10;zLTteE+XQyhFhLDPUEEVQptJ6YuKDPqxbYmj92OdwRClK6V22EW4aeQ0SVJpsOa4UGFLeUXF+fBr&#10;FHx8+/Z2C3nabVC+59vNdOdOX0o9D/v1HESgPjzC/+2tVpAmLzO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yQy8YAAADdAAAADwAAAAAAAAAAAAAAAACYAgAAZHJz&#10;L2Rvd25yZXYueG1sUEsFBgAAAAAEAAQA9QAAAIsDAAAAAA==&#10;" fillcolor="gray" stroked="f" strokeweight="0"/>
                      <v:rect id="Rectangle 387" o:spid="_x0000_s1031"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z68MA&#10;AADdAAAADwAAAGRycy9kb3ducmV2LnhtbERPPWvDMBDdC/0P4grZGrkeTHCjhGBoyFBS4obQ8Wpd&#10;bRPrZCTVdv3royHQ8fG+19vJdGIg51vLCl6WCQjiyuqWawXnz7fnFQgfkDV2lknBH3nYbh4f1phr&#10;O/KJhjLUIoawz1FBE0KfS+mrhgz6pe2JI/djncEQoauldjjGcNPJNEkyabDl2NBgT0VD1bX8NQo+&#10;vn0/z6HIxj3K9+KwT4/u66LU4mnavYIINIV/8d190AqyJIv745v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rz68MAAADdAAAADwAAAAAAAAAAAAAAAACYAgAAZHJzL2Rv&#10;d25yZXYueG1sUEsFBgAAAAAEAAQA9QAAAIgDA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1F31B05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schemeID</w:t>
            </w:r>
          </w:p>
        </w:tc>
        <w:tc>
          <w:tcPr>
            <w:tcW w:w="4790" w:type="dxa"/>
            <w:tcBorders>
              <w:top w:val="nil"/>
              <w:left w:val="dotted" w:sz="6" w:space="0" w:color="C0C0C0"/>
              <w:bottom w:val="dotted" w:sz="6" w:space="0" w:color="C0C0C0"/>
              <w:right w:val="nil"/>
            </w:tcBorders>
            <w:shd w:val="clear" w:color="auto" w:fill="FFFFFF"/>
          </w:tcPr>
          <w:p w14:paraId="504745C9"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594D08BC"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7B54F088"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UNCL5305</w:t>
            </w:r>
          </w:p>
        </w:tc>
      </w:tr>
      <w:tr w:rsidR="00761392" w:rsidRPr="00AA22AD" w14:paraId="64135842"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033D9A0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08032" behindDoc="0" locked="1" layoutInCell="0" allowOverlap="1" wp14:anchorId="7265A7E3" wp14:editId="618EED6A">
                      <wp:simplePos x="0" y="0"/>
                      <wp:positionH relativeFrom="column">
                        <wp:posOffset>0</wp:posOffset>
                      </wp:positionH>
                      <wp:positionV relativeFrom="paragraph">
                        <wp:posOffset>9525</wp:posOffset>
                      </wp:positionV>
                      <wp:extent cx="923290" cy="375285"/>
                      <wp:effectExtent l="0" t="0" r="0" b="0"/>
                      <wp:wrapNone/>
                      <wp:docPr id="6061"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62" name="Rectangle 389"/>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3" name="Rectangle 390"/>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4" name="Rectangle 391"/>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5" name="Rectangle 392"/>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0C87798" id="Group 388" o:spid="_x0000_s1026" style="position:absolute;margin-left:0;margin-top:.75pt;width:72.7pt;height:29.55pt;z-index:25290803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" o:allowincell="f">
                      <v:rect id="Rectangle 389"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IB8UA&#10;AADdAAAADwAAAGRycy9kb3ducmV2LnhtbESPQWvCQBSE7wX/w/KE3urGHEKJriIBxUOp1Ip4fGaf&#10;STD7NuyuJvXXu4VCj8PMfMPMl4NpxZ2cbywrmE4SEMSl1Q1XCg7f67d3ED4ga2wtk4If8rBcjF7m&#10;mGvb8xfd96ESEcI+RwV1CF0upS9rMugntiOO3sU6gyFKV0ntsI9w08o0STJpsOG4UGNHRU3ldX8z&#10;CnZn3z0eocj6DcqPYrtJP93pqNTreFjNQAQawn/4r73VCrIkS+H3TX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MgHxQAAAN0AAAAPAAAAAAAAAAAAAAAAAJgCAABkcnMv&#10;ZG93bnJldi54bWxQSwUGAAAAAAQABAD1AAAAigMAAAAA&#10;" fillcolor="gray" stroked="f" strokeweight="0"/>
                      <v:rect id="Rectangle 390" o:spid="_x0000_s1028" style="position:absolute;left:843;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nMYA&#10;AADdAAAADwAAAGRycy9kb3ducmV2LnhtbESPQWvCQBSE70L/w/IK3upGhVBSN0ECFQ9iqUrp8TX7&#10;moRm34bdrUn99V1B8DjMzDfMqhhNJ87kfGtZwXyWgCCurG65VnA6vj49g/ABWWNnmRT8kYcif5is&#10;MNN24Hc6H0ItIoR9hgqaEPpMSl81ZNDPbE8cvW/rDIYoXS21wyHCTScXSZJKgy3HhQZ7Khuqfg6/&#10;RsHbl+8vl1CmwwblrtxuFnv3+aHU9HFcv4AINIZ7+NbeagVpki7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htnMYAAADdAAAADwAAAAAAAAAAAAAAAACYAgAAZHJz&#10;L2Rvd25yZXYueG1sUEsFBgAAAAAEAAQA9QAAAIsDAAAAAA==&#10;" fillcolor="gray" stroked="f" strokeweight="0"/>
                      <v:rect id="Rectangle 391" o:spid="_x0000_s1029" style="position:absolute;left:1086;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6MYA&#10;AADdAAAADwAAAGRycy9kb3ducmV2LnhtbESPQWvCQBSE70L/w/IK3upGkVBSN0ECFQ9iqUrp8TX7&#10;moRm34bdrUn99V1B8DjMzDfMqhhNJ87kfGtZwXyWgCCurG65VnA6vj49g/ABWWNnmRT8kYcif5is&#10;MNN24Hc6H0ItIoR9hgqaEPpMSl81ZNDPbE8cvW/rDIYoXS21wyHCTScXSZJKgy3HhQZ7Khuqfg6/&#10;RsHbl+8vl1CmwwblrtxuFnv3+aHU9HFcv4AINIZ7+NbeagVpki7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16MYAAADdAAAADwAAAAAAAAAAAAAAAACYAgAAZHJz&#10;L2Rvd25yZXYueG1sUEsFBgAAAAAEAAQA9QAAAIsDAAAAAA==&#10;" fillcolor="gray" stroked="f" strokeweight="0"/>
                      <v:rect id="Rectangle 392"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1Qc8YA&#10;AADdAAAADwAAAGRycy9kb3ducmV2LnhtbESPQWvCQBSE70L/w/IK3upGwVBSN0ECFQ9iqUrp8TX7&#10;moRm34bdrUn99V1B8DjMzDfMqhhNJ87kfGtZwXyWgCCurG65VnA6vj49g/ABWWNnmRT8kYcif5is&#10;MNN24Hc6H0ItIoR9hgqaEPpMSl81ZNDPbE8cvW/rDIYoXS21wyHCTScXSZJKgy3HhQZ7Khuqfg6/&#10;RsHbl+8vl1CmwwblrtxuFnv3+aHU9HFcv4AINIZ7+NbeagVpki7h+iY+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1Qc8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6D4A008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cbc:Percent</w:t>
            </w:r>
          </w:p>
        </w:tc>
        <w:tc>
          <w:tcPr>
            <w:tcW w:w="4790" w:type="dxa"/>
            <w:tcBorders>
              <w:top w:val="nil"/>
              <w:left w:val="dotted" w:sz="6" w:space="0" w:color="C0C0C0"/>
              <w:bottom w:val="dotted" w:sz="6" w:space="0" w:color="C0C0C0"/>
              <w:right w:val="nil"/>
            </w:tcBorders>
            <w:shd w:val="clear" w:color="auto" w:fill="FFFFFF"/>
          </w:tcPr>
          <w:p w14:paraId="4B028DDD"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3C0933D2"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cbc:PercentType</w:t>
            </w:r>
          </w:p>
          <w:p w14:paraId="4815E5A4"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tir04-170</w:t>
            </w:r>
          </w:p>
        </w:tc>
        <w:tc>
          <w:tcPr>
            <w:tcW w:w="5953" w:type="dxa"/>
            <w:tcBorders>
              <w:top w:val="nil"/>
              <w:left w:val="dotted" w:sz="6" w:space="0" w:color="C0C0C0"/>
              <w:bottom w:val="dotted" w:sz="6" w:space="0" w:color="C0C0C0"/>
              <w:right w:val="nil"/>
            </w:tcBorders>
            <w:shd w:val="clear" w:color="auto" w:fill="FFFFFF"/>
          </w:tcPr>
          <w:p w14:paraId="0B17A311"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Item VAT rate</w:t>
            </w:r>
          </w:p>
          <w:p w14:paraId="24D77887"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VAT percentage rate that applies item, unless exemption</w:t>
            </w:r>
          </w:p>
          <w:p w14:paraId="7937931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reasons apply.</w:t>
            </w:r>
          </w:p>
        </w:tc>
      </w:tr>
      <w:tr w:rsidR="00761392" w:rsidRPr="00AA22AD" w14:paraId="50974236" w14:textId="77777777" w:rsidTr="00761392">
        <w:trPr>
          <w:cantSplit/>
          <w:trHeight w:hRule="exact" w:val="399"/>
        </w:trPr>
        <w:tc>
          <w:tcPr>
            <w:tcW w:w="1454" w:type="dxa"/>
            <w:gridSpan w:val="5"/>
            <w:tcBorders>
              <w:top w:val="nil"/>
              <w:left w:val="nil"/>
              <w:bottom w:val="dotted" w:sz="6" w:space="0" w:color="C0C0C0"/>
              <w:right w:val="nil"/>
            </w:tcBorders>
            <w:shd w:val="clear" w:color="auto" w:fill="FFFFFF"/>
          </w:tcPr>
          <w:p w14:paraId="552DDA1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10080" behindDoc="0" locked="1" layoutInCell="0" allowOverlap="1" wp14:anchorId="6D3E813F" wp14:editId="4336D44C">
                      <wp:simplePos x="0" y="0"/>
                      <wp:positionH relativeFrom="column">
                        <wp:posOffset>0</wp:posOffset>
                      </wp:positionH>
                      <wp:positionV relativeFrom="paragraph">
                        <wp:posOffset>9525</wp:posOffset>
                      </wp:positionV>
                      <wp:extent cx="923290" cy="253365"/>
                      <wp:effectExtent l="0" t="0" r="0" b="0"/>
                      <wp:wrapNone/>
                      <wp:docPr id="606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53365"/>
                                <a:chOff x="0" y="15"/>
                                <a:chExt cx="1454" cy="399"/>
                              </a:xfrm>
                            </wpg:grpSpPr>
                            <wps:wsp>
                              <wps:cNvPr id="6067" name="Rectangle 394"/>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8" name="Rectangle 395"/>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9" name="Rectangle 39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70" name="Rectangle 39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71" name="Rectangle 398"/>
                              <wps:cNvSpPr>
                                <a:spLocks noChangeArrowheads="1"/>
                              </wps:cNvSpPr>
                              <wps:spPr bwMode="auto">
                                <a:xfrm>
                                  <a:off x="1329"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5DED86" id="Group 393" o:spid="_x0000_s1026" style="position:absolute;margin-left:0;margin-top:.75pt;width:72.7pt;height:19.95pt;z-index:252910080" coordorigin=",15" coordsize="145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" o:allowincell="f">
                      <v:rect id="Rectangle 394"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rn8YA&#10;AADdAAAADwAAAGRycy9kb3ducmV2LnhtbESPQWvCQBSE7wX/w/KE3upGD2mJboIEFA+lpbaIx2f2&#10;mQSzb8PualJ/fbdQ6HGYmW+YVTGaTtzI+daygvksAUFcWd1yreDrc/P0AsIHZI2dZVLwTR6KfPKw&#10;wkzbgT/otg+1iBD2GSpoQugzKX3VkEE/sz1x9M7WGQxRulpqh0OEm04ukiSVBluOCw32VDZUXfZX&#10;o+D95Pv7PZTpsEX5Wu62izd3PCj1OB3XSxCBxvAf/mvvtII0SZ/h901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Nrn8YAAADdAAAADwAAAAAAAAAAAAAAAACYAgAAZHJz&#10;L2Rvd25yZXYueG1sUEsFBgAAAAAEAAQA9QAAAIsDAAAAAA==&#10;" fillcolor="gray" stroked="f" strokeweight="0"/>
                      <v:rect id="Rectangle 395"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7cMA&#10;AADdAAAADwAAAGRycy9kb3ducmV2LnhtbERPPWvDMBDdC/0P4grZGrkeTHCjhGBoyFBS4obQ8Wpd&#10;bRPrZCTVdv3royHQ8fG+19vJdGIg51vLCl6WCQjiyuqWawXnz7fnFQgfkDV2lknBH3nYbh4f1phr&#10;O/KJhjLUIoawz1FBE0KfS+mrhgz6pe2JI/djncEQoauldjjGcNPJNEkyabDl2NBgT0VD1bX8NQo+&#10;vn0/z6HIxj3K9+KwT4/u66LU4mnavYIINIV/8d190AqyJItz45v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z/7cMAAADdAAAADwAAAAAAAAAAAAAAAACYAgAAZHJzL2Rv&#10;d25yZXYueG1sUEsFBgAAAAAEAAQA9QAAAIgDAAAAAA==&#10;" fillcolor="gray" stroked="f" strokeweight="0"/>
                      <v:rect id="Rectangle 396"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adsYA&#10;AADdAAAADwAAAGRycy9kb3ducmV2LnhtbESPQWvCQBSE7wX/w/KE3upGD6GNboIEFA+lpbaIx2f2&#10;mQSzb8PualJ/fbdQ6HGYmW+YVTGaTtzI+daygvksAUFcWd1yreDrc/P0DMIHZI2dZVLwTR6KfPKw&#10;wkzbgT/otg+1iBD2GSpoQugzKX3VkEE/sz1x9M7WGQxRulpqh0OEm04ukiSVBluOCw32VDZUXfZX&#10;o+D95Pv7PZTpsEX5Wu62izd3PCj1OB3XSxCBxvAf/mvvtII0SV/g901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BadsYAAADdAAAADwAAAAAAAAAAAAAAAACYAgAAZHJz&#10;L2Rvd25yZXYueG1sUEsFBgAAAAAEAAQA9QAAAIsDAAAAAA==&#10;" fillcolor="gray" stroked="f" strokeweight="0"/>
                      <v:rect id="Rectangle 397"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NsMA&#10;AADdAAAADwAAAGRycy9kb3ducmV2LnhtbERPz2vCMBS+C/sfwht4s+k8VOmMMgoTD6KoY+z41ry1&#10;Zc1LSaKt/vXmIHj8+H4vVoNpxYWcbywreEtSEMSl1Q1XCr5On5M5CB+QNbaWScGVPKyWL6MF5tr2&#10;fKDLMVQihrDPUUEdQpdL6cuaDPrEdsSR+7POYIjQVVI77GO4aeU0TTNpsOHYUGNHRU3l//FsFOx/&#10;fXe7hSLr1yi3xWY93bmfb6XGr8PHO4hAQ3iKH+6NVpCls7g/volP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NsMAAADdAAAADwAAAAAAAAAAAAAAAACYAgAAZHJzL2Rv&#10;d25yZXYueG1sUEsFBgAAAAAEAAQA9QAAAIgDAAAAAA==&#10;" fillcolor="gray" stroked="f" strokeweight="0"/>
                      <v:rect id="Rectangle 398" o:spid="_x0000_s1031" style="position:absolute;left:1329;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ArcYA&#10;AADdAAAADwAAAGRycy9kb3ducmV2LnhtbESPQWvCQBSE7wX/w/KE3upGD2mJriIBxUNpqYp4fGaf&#10;STD7NuyuJvXXdwWhx2FmvmFmi9404kbO15YVjEcJCOLC6ppLBfvd6u0DhA/IGhvLpOCXPCzmg5cZ&#10;Ztp2/EO3bShFhLDPUEEVQptJ6YuKDPqRbYmjd7bOYIjSlVI77CLcNHKSJKk0WHNcqLClvKLisr0a&#10;Bd8n397vIU+7NcrPfLOefLnjQanXYb+cggjUh//ws73RCtLkfQy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Arc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5B142601"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cac:TaxScheme</w:t>
            </w:r>
          </w:p>
        </w:tc>
        <w:tc>
          <w:tcPr>
            <w:tcW w:w="4790" w:type="dxa"/>
            <w:tcBorders>
              <w:top w:val="nil"/>
              <w:left w:val="dotted" w:sz="6" w:space="0" w:color="C0C0C0"/>
              <w:bottom w:val="dotted" w:sz="6" w:space="0" w:color="C0C0C0"/>
              <w:right w:val="nil"/>
            </w:tcBorders>
            <w:shd w:val="clear" w:color="auto" w:fill="FFFFFF"/>
          </w:tcPr>
          <w:p w14:paraId="2F02CE0E"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19A7B2D3"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cac:TaxSchemeType</w:t>
            </w:r>
          </w:p>
        </w:tc>
        <w:tc>
          <w:tcPr>
            <w:tcW w:w="5953" w:type="dxa"/>
            <w:tcBorders>
              <w:top w:val="nil"/>
              <w:left w:val="dotted" w:sz="6" w:space="0" w:color="C0C0C0"/>
              <w:bottom w:val="dotted" w:sz="6" w:space="0" w:color="C0C0C0"/>
              <w:right w:val="nil"/>
            </w:tcBorders>
            <w:shd w:val="clear" w:color="auto" w:fill="FFFFFF"/>
          </w:tcPr>
          <w:p w14:paraId="518403E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1C704B1E" w14:textId="77777777" w:rsidTr="00761392">
        <w:trPr>
          <w:cantSplit/>
          <w:trHeight w:hRule="exact" w:val="399"/>
        </w:trPr>
        <w:tc>
          <w:tcPr>
            <w:tcW w:w="1697" w:type="dxa"/>
            <w:gridSpan w:val="6"/>
            <w:tcBorders>
              <w:top w:val="nil"/>
              <w:left w:val="nil"/>
              <w:bottom w:val="dotted" w:sz="6" w:space="0" w:color="C0C0C0"/>
              <w:right w:val="nil"/>
            </w:tcBorders>
            <w:shd w:val="clear" w:color="auto" w:fill="FFFFFF"/>
          </w:tcPr>
          <w:p w14:paraId="55D3E46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12128" behindDoc="0" locked="1" layoutInCell="0" allowOverlap="1" wp14:anchorId="6C7C71A8" wp14:editId="297B4AD1">
                      <wp:simplePos x="0" y="0"/>
                      <wp:positionH relativeFrom="column">
                        <wp:posOffset>0</wp:posOffset>
                      </wp:positionH>
                      <wp:positionV relativeFrom="paragraph">
                        <wp:posOffset>9525</wp:posOffset>
                      </wp:positionV>
                      <wp:extent cx="1077595" cy="253365"/>
                      <wp:effectExtent l="0" t="0" r="0" b="0"/>
                      <wp:wrapNone/>
                      <wp:docPr id="6072"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53365"/>
                                <a:chOff x="0" y="15"/>
                                <a:chExt cx="1697" cy="399"/>
                              </a:xfrm>
                            </wpg:grpSpPr>
                            <wps:wsp>
                              <wps:cNvPr id="6073" name="Rectangle 40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74" name="Rectangle 401"/>
                              <wps:cNvSpPr>
                                <a:spLocks noChangeArrowheads="1"/>
                              </wps:cNvSpPr>
                              <wps:spPr bwMode="auto">
                                <a:xfrm>
                                  <a:off x="843"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75" name="Rectangle 402"/>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76" name="Rectangle 403"/>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739531E" id="Group 399" o:spid="_x0000_s1026" style="position:absolute;margin-left:0;margin-top:.75pt;width:84.85pt;height:19.95pt;z-index:252912128" coordorigin=",15" coordsize="169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" o:allowincell="f">
                      <v:rect id="Rectangle 400"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7QcYA&#10;AADdAAAADwAAAGRycy9kb3ducmV2LnhtbESPQWvCQBSE70L/w/KE3nSjhVSiq0ig4qFY1FI8vmZf&#10;k2D2bdjdmuiv7woFj8PMfMMsVr1pxIWcry0rmIwTEMSF1TWXCj6Pb6MZCB+QNTaWScGVPKyWT4MF&#10;Ztp2vKfLIZQiQthnqKAKoc2k9EVFBv3YtsTR+7HOYIjSlVI77CLcNHKaJKk0WHNcqLClvKLifPg1&#10;Cj6+fXu7hTztNijf8+1munOnL6Weh/16DiJQHx7h//ZWK0iT1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H7QcYAAADdAAAADwAAAAAAAAAAAAAAAACYAgAAZHJz&#10;L2Rvd25yZXYueG1sUEsFBgAAAAAEAAQA9QAAAIsDAAAAAA==&#10;" fillcolor="gray" stroked="f" strokeweight="0"/>
                      <v:rect id="Rectangle 401" o:spid="_x0000_s1028" style="position:absolute;left:843;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jNcYA&#10;AADdAAAADwAAAGRycy9kb3ducmV2LnhtbESPQWvCQBSE70L/w/KE3nSjlFSiq0ig4qFY1FI8vmZf&#10;k2D2bdjdmuiv7woFj8PMfMMsVr1pxIWcry0rmIwTEMSF1TWXCj6Pb6MZCB+QNTaWScGVPKyWT4MF&#10;Ztp2vKfLIZQiQthnqKAKoc2k9EVFBv3YtsTR+7HOYIjSlVI77CLcNHKaJKk0WHNcqLClvKLifPg1&#10;Cj6+fXu7hTztNijf8+1munOnL6Weh/16DiJQHx7h//ZWK0iT1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hjNcYAAADdAAAADwAAAAAAAAAAAAAAAACYAgAAZHJz&#10;L2Rvd25yZXYueG1sUEsFBgAAAAAEAAQA9QAAAIsDAAAAAA==&#10;" fillcolor="gray" stroked="f" strokeweight="0"/>
                      <v:rect id="Rectangle 402" o:spid="_x0000_s1029"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GrsYA&#10;AADdAAAADwAAAGRycy9kb3ducmV2LnhtbESPQWvCQBSE70L/w/KE3nSj0FSiq0ig4qFY1FI8vmZf&#10;k2D2bdjdmuiv7woFj8PMfMMsVr1pxIWcry0rmIwTEMSF1TWXCj6Pb6MZCB+QNTaWScGVPKyWT4MF&#10;Ztp2vKfLIZQiQthnqKAKoc2k9EVFBv3YtsTR+7HOYIjSlVI77CLcNHKaJKk0WHNcqLClvKLifPg1&#10;Cj6+fXu7hTztNijf8+1munOnL6Weh/16DiJQHx7h//ZWK0iT1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TGrsYAAADdAAAADwAAAAAAAAAAAAAAAACYAgAAZHJz&#10;L2Rvd25yZXYueG1sUEsFBgAAAAAEAAQA9QAAAIsDAAAAAA==&#10;" fillcolor="gray" stroked="f" strokeweight="0"/>
                      <v:rect id="Rectangle 403" o:spid="_x0000_s1030"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Y2cYA&#10;AADdAAAADwAAAGRycy9kb3ducmV2LnhtbESPQWvCQBSE7wX/w/KE3upGD2mJboIEFA+lpbaIx2f2&#10;mQSzb8PualJ/fbdQ6HGYmW+YVTGaTtzI+daygvksAUFcWd1yreDrc/P0AsIHZI2dZVLwTR6KfPKw&#10;wkzbgT/otg+1iBD2GSpoQugzKX3VkEE/sz1x9M7WGQxRulpqh0OEm04ukiSVBluOCw32VDZUXfZX&#10;o+D95Pv7PZTpsEX5Wu62izd3PCj1OB3XSxCBxvAf/mvvtII0eU7h901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ZY2cYAAADdAAAADwAAAAAAAAAAAAAAAACYAgAAZHJz&#10;L2Rvd25yZXYueG1sUEsFBgAAAAAEAAQA9QAAAIsDA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3CEE855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cbc:ID</w:t>
            </w:r>
          </w:p>
        </w:tc>
        <w:tc>
          <w:tcPr>
            <w:tcW w:w="4790" w:type="dxa"/>
            <w:tcBorders>
              <w:top w:val="nil"/>
              <w:left w:val="dotted" w:sz="6" w:space="0" w:color="C0C0C0"/>
              <w:bottom w:val="dotted" w:sz="6" w:space="0" w:color="C0C0C0"/>
              <w:right w:val="nil"/>
            </w:tcBorders>
            <w:shd w:val="clear" w:color="auto" w:fill="FFFFFF"/>
          </w:tcPr>
          <w:p w14:paraId="257DEB04" w14:textId="77777777" w:rsidR="00761392" w:rsidRPr="00AA22AD"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6AADC9D3"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cbc:IDType</w:t>
            </w:r>
          </w:p>
        </w:tc>
        <w:tc>
          <w:tcPr>
            <w:tcW w:w="5953" w:type="dxa"/>
            <w:tcBorders>
              <w:top w:val="nil"/>
              <w:left w:val="dotted" w:sz="6" w:space="0" w:color="C0C0C0"/>
              <w:bottom w:val="dotted" w:sz="6" w:space="0" w:color="C0C0C0"/>
              <w:right w:val="nil"/>
            </w:tcBorders>
            <w:shd w:val="clear" w:color="auto" w:fill="FFFFFF"/>
          </w:tcPr>
          <w:p w14:paraId="28248789"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4AC3E3F" w14:textId="77777777" w:rsidTr="00761392">
        <w:trPr>
          <w:cantSplit/>
          <w:trHeight w:hRule="exact" w:val="207"/>
        </w:trPr>
        <w:tc>
          <w:tcPr>
            <w:tcW w:w="1212" w:type="dxa"/>
            <w:gridSpan w:val="4"/>
            <w:tcBorders>
              <w:top w:val="nil"/>
              <w:left w:val="nil"/>
              <w:bottom w:val="dotted" w:sz="6" w:space="0" w:color="C0C0C0"/>
              <w:right w:val="nil"/>
            </w:tcBorders>
            <w:shd w:val="clear" w:color="auto" w:fill="FFFFFF"/>
          </w:tcPr>
          <w:p w14:paraId="1AFE882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14176" behindDoc="0" locked="1" layoutInCell="0" allowOverlap="1" wp14:anchorId="7B8526FE" wp14:editId="79F1FA48">
                      <wp:simplePos x="0" y="0"/>
                      <wp:positionH relativeFrom="column">
                        <wp:posOffset>0</wp:posOffset>
                      </wp:positionH>
                      <wp:positionV relativeFrom="paragraph">
                        <wp:posOffset>9525</wp:posOffset>
                      </wp:positionV>
                      <wp:extent cx="769620" cy="131445"/>
                      <wp:effectExtent l="0" t="0" r="0" b="0"/>
                      <wp:wrapNone/>
                      <wp:docPr id="6077"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131445"/>
                                <a:chOff x="0" y="15"/>
                                <a:chExt cx="1212" cy="207"/>
                              </a:xfrm>
                            </wpg:grpSpPr>
                            <wps:wsp>
                              <wps:cNvPr id="6078" name="Rectangle 405"/>
                              <wps:cNvSpPr>
                                <a:spLocks noChangeArrowheads="1"/>
                              </wps:cNvSpPr>
                              <wps:spPr bwMode="auto">
                                <a:xfrm>
                                  <a:off x="357" y="15"/>
                                  <a:ext cx="15" cy="20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79" name="Rectangle 406"/>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80" name="Rectangle 40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81" name="Rectangle 408"/>
                              <wps:cNvSpPr>
                                <a:spLocks noChangeArrowheads="1"/>
                              </wps:cNvSpPr>
                              <wps:spPr bwMode="auto">
                                <a:xfrm>
                                  <a:off x="1086" y="123"/>
                                  <a:ext cx="15" cy="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33C9DAE" id="Group 404" o:spid="_x0000_s1026" style="position:absolute;margin-left:0;margin-top:.75pt;width:60.6pt;height:10.35pt;z-index:252914176" coordorigin=",15" coordsize="12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" o:allowincell="f">
                      <v:rect id="Rectangle 405" o:spid="_x0000_s1027" style="position:absolute;left:357;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pMMMA&#10;AADdAAAADwAAAGRycy9kb3ducmV2LnhtbERPz2vCMBS+C/sfwht4s+k8VOmMMgoTD6KoY+z41ry1&#10;Zc1LSaKt/vXmIHj8+H4vVoNpxYWcbywreEtSEMSl1Q1XCr5On5M5CB+QNbaWScGVPKyWL6MF5tr2&#10;fKDLMVQihrDPUUEdQpdL6cuaDPrEdsSR+7POYIjQVVI77GO4aeU0TTNpsOHYUGNHRU3l//FsFOx/&#10;fXe7hSLr1yi3xWY93bmfb6XGr8PHO4hAQ3iKH+6NVpClszg3volP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VpMMMAAADdAAAADwAAAAAAAAAAAAAAAACYAgAAZHJzL2Rv&#10;d25yZXYueG1sUEsFBgAAAAAEAAQA9QAAAIgDAAAAAA==&#10;" fillcolor="gray" stroked="f" strokeweight="0"/>
                      <v:rect id="Rectangle 406"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Mq8YA&#10;AADdAAAADwAAAGRycy9kb3ducmV2LnhtbESPQWvCQBSE74X+h+UJvdWNHmIbXUUCFQ+iaEvx+Jp9&#10;TYLZt2F3a6K/3hUKHoeZ+YaZLXrTiDM5X1tWMBomIIgLq2suFXx9fry+gfABWWNjmRRcyMNi/vw0&#10;w0zbjvd0PoRSRAj7DBVUIbSZlL6oyKAf2pY4er/WGQxRulJqh12Em0aOkySVBmuOCxW2lFdUnA5/&#10;RsHux7fXa8jTboVyk69X4607fiv1MuiXUxCB+vAI/7fXWkGaTN7h/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nMq8YAAADdAAAADwAAAAAAAAAAAAAAAACYAgAAZHJz&#10;L2Rvd25yZXYueG1sUEsFBgAAAAAEAAQA9QAAAIsDAAAAAA==&#10;" fillcolor="gray" stroked="f" strokeweight="0"/>
                      <v:rect id="Rectangle 407"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YVEcMA&#10;AADdAAAADwAAAGRycy9kb3ducmV2LnhtbERPz2vCMBS+D/wfwhN2W1M9FOkaZRQUD2NjTobHZ/PW&#10;FJuXkkTb+dcvh8GOH9/vajPZXtzIh86xgkWWgyBunO64VXD83D6tQISIrLF3TAp+KMBmPXuosNRu&#10;5A+6HWIrUgiHEhWYGIdSytAYshgyNxAn7tt5izFB30rtcUzhtpfLPC+kxY5Tg8GBakPN5XC1Ct7P&#10;YbjfY12MO5Sv9X63fPOnL6Ue59PLM4hIU/wX/7n3WkGRr9L+9CY9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YVEcMAAADdAAAADwAAAAAAAAAAAAAAAACYAgAAZHJzL2Rv&#10;d25yZXYueG1sUEsFBgAAAAAEAAQA9QAAAIgDAAAAAA==&#10;" fillcolor="gray" stroked="f" strokeweight="0"/>
                      <v:rect id="Rectangle 408" o:spid="_x0000_s1030" style="position:absolute;left:1086;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wisUA&#10;AADdAAAADwAAAGRycy9kb3ducmV2LnhtbESPQWvCQBSE70L/w/IK3nSjhyCpq0ig4qEoVSken9ln&#10;Epp9G3a3Jvrru4LgcZiZb5j5sjeNuJLztWUFk3ECgriwuuZSwfHwOZqB8AFZY2OZFNzIw3LxNphj&#10;pm3H33Tdh1JECPsMFVQhtJmUvqjIoB/bljh6F+sMhihdKbXDLsJNI6dJkkqDNceFClvKKyp+939G&#10;we7s2/s95Gm3RvmVb9bTrTv9KDV871cfIAL14RV+tjdaQZrMJvB4E5+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rCKxQAAAN0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31BA1A3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cac:AdditionalItemProperty</w:t>
            </w:r>
          </w:p>
        </w:tc>
        <w:tc>
          <w:tcPr>
            <w:tcW w:w="4790" w:type="dxa"/>
            <w:tcBorders>
              <w:top w:val="nil"/>
              <w:left w:val="dotted" w:sz="6" w:space="0" w:color="C0C0C0"/>
              <w:bottom w:val="dotted" w:sz="6" w:space="0" w:color="C0C0C0"/>
              <w:right w:val="nil"/>
            </w:tcBorders>
            <w:shd w:val="clear" w:color="auto" w:fill="FFFFFF"/>
          </w:tcPr>
          <w:p w14:paraId="4B8D3003"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0</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unbounded</w:t>
            </w:r>
          </w:p>
        </w:tc>
        <w:tc>
          <w:tcPr>
            <w:tcW w:w="5953" w:type="dxa"/>
            <w:tcBorders>
              <w:top w:val="nil"/>
              <w:left w:val="dotted" w:sz="6" w:space="0" w:color="C0C0C0"/>
              <w:bottom w:val="dotted" w:sz="6" w:space="0" w:color="C0C0C0"/>
              <w:right w:val="nil"/>
            </w:tcBorders>
            <w:shd w:val="clear" w:color="auto" w:fill="FFFFFF"/>
          </w:tcPr>
          <w:p w14:paraId="0277B01F"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EDAF0C6" w14:textId="77777777" w:rsidTr="00761392">
        <w:trPr>
          <w:cantSplit/>
        </w:trPr>
        <w:tc>
          <w:tcPr>
            <w:tcW w:w="4141" w:type="dxa"/>
            <w:gridSpan w:val="7"/>
            <w:tcBorders>
              <w:top w:val="nil"/>
              <w:left w:val="nil"/>
              <w:bottom w:val="single" w:sz="6" w:space="0" w:color="000000"/>
              <w:right w:val="nil"/>
            </w:tcBorders>
            <w:shd w:val="clear" w:color="auto" w:fill="C0C0C0"/>
          </w:tcPr>
          <w:p w14:paraId="1EDCDE71" w14:textId="77777777" w:rsidR="00761392" w:rsidRPr="00AA22AD" w:rsidRDefault="00761392" w:rsidP="00761392">
            <w:pPr>
              <w:pageBreakBefore/>
              <w:widowControl w:val="0"/>
              <w:tabs>
                <w:tab w:val="left" w:pos="89"/>
              </w:tabs>
              <w:autoSpaceDE w:val="0"/>
              <w:autoSpaceDN w:val="0"/>
              <w:adjustRightInd w:val="0"/>
              <w:spacing w:before="60" w:after="60"/>
              <w:rPr>
                <w:rFonts w:ascii="Arial" w:hAnsi="Arial" w:cs="Arial"/>
                <w:sz w:val="12"/>
                <w:szCs w:val="12"/>
                <w:lang w:val="nb-NO" w:eastAsia="nb-NO"/>
              </w:rPr>
            </w:pPr>
            <w:r w:rsidRPr="00AA22AD">
              <w:rPr>
                <w:rFonts w:ascii="Arial" w:hAnsi="Arial" w:cs="Arial"/>
                <w:color w:val="000000"/>
                <w:sz w:val="16"/>
                <w:szCs w:val="16"/>
                <w:lang w:val="nb-NO" w:eastAsia="nb-NO"/>
              </w:rPr>
              <w:lastRenderedPageBreak/>
              <w:t xml:space="preserve"> </w:t>
            </w:r>
            <w:r w:rsidRPr="00AA22AD">
              <w:rPr>
                <w:rFonts w:ascii="Arial" w:hAnsi="Arial" w:cs="Arial"/>
                <w:sz w:val="20"/>
                <w:szCs w:val="20"/>
                <w:lang w:val="nb-NO" w:eastAsia="nb-NO"/>
              </w:rPr>
              <w:tab/>
            </w:r>
            <w:r w:rsidRPr="00AA22AD">
              <w:rPr>
                <w:rFonts w:ascii="Arial" w:hAnsi="Arial" w:cs="Arial"/>
                <w:b/>
                <w:bCs/>
                <w:color w:val="000000"/>
                <w:sz w:val="20"/>
                <w:szCs w:val="20"/>
                <w:lang w:val="nb-NO" w:eastAsia="nb-NO"/>
              </w:rPr>
              <w:t>Element/Attribute</w:t>
            </w:r>
          </w:p>
        </w:tc>
        <w:tc>
          <w:tcPr>
            <w:tcW w:w="4790" w:type="dxa"/>
            <w:tcBorders>
              <w:top w:val="nil"/>
              <w:left w:val="dotted" w:sz="6" w:space="0" w:color="808080"/>
              <w:bottom w:val="single" w:sz="6" w:space="0" w:color="000000"/>
              <w:right w:val="nil"/>
            </w:tcBorders>
            <w:shd w:val="clear" w:color="auto" w:fill="C0C0C0"/>
          </w:tcPr>
          <w:p w14:paraId="1A4E6095"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Description</w:t>
            </w:r>
          </w:p>
        </w:tc>
        <w:tc>
          <w:tcPr>
            <w:tcW w:w="5953" w:type="dxa"/>
            <w:tcBorders>
              <w:top w:val="nil"/>
              <w:left w:val="dotted" w:sz="6" w:space="0" w:color="808080"/>
              <w:bottom w:val="single" w:sz="6" w:space="0" w:color="000000"/>
              <w:right w:val="nil"/>
            </w:tcBorders>
            <w:shd w:val="clear" w:color="auto" w:fill="C0C0C0"/>
          </w:tcPr>
          <w:p w14:paraId="4BDBEB33" w14:textId="77777777" w:rsidR="00761392" w:rsidRPr="00AA22AD" w:rsidRDefault="00761392" w:rsidP="00761392">
            <w:pPr>
              <w:widowControl w:val="0"/>
              <w:autoSpaceDE w:val="0"/>
              <w:autoSpaceDN w:val="0"/>
              <w:adjustRightInd w:val="0"/>
              <w:spacing w:before="60" w:after="60"/>
              <w:rPr>
                <w:rFonts w:ascii="Arial" w:hAnsi="Arial" w:cs="Arial"/>
                <w:sz w:val="12"/>
                <w:szCs w:val="12"/>
                <w:lang w:val="nb-NO" w:eastAsia="nb-NO"/>
              </w:rPr>
            </w:pPr>
            <w:r w:rsidRPr="00AA22AD">
              <w:rPr>
                <w:rFonts w:ascii="Arial" w:hAnsi="Arial" w:cs="Arial"/>
                <w:b/>
                <w:bCs/>
                <w:color w:val="000000"/>
                <w:sz w:val="20"/>
                <w:szCs w:val="20"/>
                <w:lang w:val="nb-NO" w:eastAsia="nb-NO"/>
              </w:rPr>
              <w:t>Usage</w:t>
            </w:r>
          </w:p>
        </w:tc>
      </w:tr>
      <w:tr w:rsidR="00761392" w:rsidRPr="00AA22AD" w14:paraId="6F8DBF02" w14:textId="77777777" w:rsidTr="00761392">
        <w:trPr>
          <w:cantSplit/>
          <w:trHeight w:hRule="exact" w:val="14"/>
        </w:trPr>
        <w:tc>
          <w:tcPr>
            <w:tcW w:w="4141" w:type="dxa"/>
            <w:gridSpan w:val="7"/>
            <w:tcBorders>
              <w:top w:val="nil"/>
              <w:left w:val="nil"/>
              <w:bottom w:val="nil"/>
              <w:right w:val="nil"/>
            </w:tcBorders>
            <w:shd w:val="clear" w:color="auto" w:fill="FFFFFF"/>
          </w:tcPr>
          <w:p w14:paraId="4053AF5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nil"/>
              <w:right w:val="nil"/>
            </w:tcBorders>
            <w:shd w:val="clear" w:color="auto" w:fill="FFFFFF"/>
          </w:tcPr>
          <w:p w14:paraId="6579E35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5953" w:type="dxa"/>
            <w:tcBorders>
              <w:top w:val="nil"/>
              <w:left w:val="dotted" w:sz="6" w:space="0" w:color="C0C0C0"/>
              <w:bottom w:val="dotted" w:sz="6" w:space="0" w:color="C0C0C0"/>
              <w:right w:val="nil"/>
            </w:tcBorders>
            <w:shd w:val="clear" w:color="auto" w:fill="FFFFFF"/>
          </w:tcPr>
          <w:p w14:paraId="101422F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64A26AE8" w14:textId="77777777" w:rsidTr="00761392">
        <w:trPr>
          <w:cantSplit/>
          <w:trHeight w:hRule="exact" w:val="207"/>
        </w:trPr>
        <w:tc>
          <w:tcPr>
            <w:tcW w:w="1212" w:type="dxa"/>
            <w:gridSpan w:val="4"/>
            <w:tcBorders>
              <w:top w:val="nil"/>
              <w:left w:val="nil"/>
              <w:bottom w:val="dotted" w:sz="6" w:space="0" w:color="C0C0C0"/>
              <w:right w:val="nil"/>
            </w:tcBorders>
            <w:shd w:val="clear" w:color="auto" w:fill="FFFFFF"/>
          </w:tcPr>
          <w:p w14:paraId="2BE59DC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16224" behindDoc="0" locked="1" layoutInCell="0" allowOverlap="1" wp14:anchorId="302F67E7" wp14:editId="531B8B80">
                      <wp:simplePos x="0" y="0"/>
                      <wp:positionH relativeFrom="column">
                        <wp:posOffset>0</wp:posOffset>
                      </wp:positionH>
                      <wp:positionV relativeFrom="paragraph">
                        <wp:posOffset>0</wp:posOffset>
                      </wp:positionV>
                      <wp:extent cx="769620" cy="131445"/>
                      <wp:effectExtent l="0" t="0" r="0" b="0"/>
                      <wp:wrapNone/>
                      <wp:docPr id="6082"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131445"/>
                                <a:chOff x="0" y="0"/>
                                <a:chExt cx="1212" cy="207"/>
                              </a:xfrm>
                            </wpg:grpSpPr>
                            <wps:wsp>
                              <wps:cNvPr id="6083" name="Rectangle 410"/>
                              <wps:cNvSpPr>
                                <a:spLocks noChangeArrowheads="1"/>
                              </wps:cNvSpPr>
                              <wps:spPr bwMode="auto">
                                <a:xfrm>
                                  <a:off x="357" y="0"/>
                                  <a:ext cx="15" cy="20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84" name="Rectangle 411"/>
                              <wps:cNvSpPr>
                                <a:spLocks noChangeArrowheads="1"/>
                              </wps:cNvSpPr>
                              <wps:spPr bwMode="auto">
                                <a:xfrm>
                                  <a:off x="1086" y="0"/>
                                  <a:ext cx="15" cy="207"/>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C43BA10" id="Group 409" o:spid="_x0000_s1026" style="position:absolute;margin-left:0;margin-top:0;width:60.6pt;height:10.35pt;z-index:252916224" coordsize="12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" o:allowincell="f">
                      <v:rect id="Rectangle 410" o:spid="_x0000_s1027" style="position:absolute;left:357;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SLZsUA&#10;AADdAAAADwAAAGRycy9kb3ducmV2LnhtbESPQWvCQBSE7wX/w/IEb3WjQpDoKhJQPJSWqojHZ/aZ&#10;BLNvw+7WpP76bqHQ4zAz3zDLdW8a8SDna8sKJuMEBHFhdc2lgtNx+zoH4QOyxsYyKfgmD+vV4GWJ&#10;mbYdf9LjEEoRIewzVFCF0GZS+qIig35sW+Lo3awzGKJ0pdQOuwg3jZwmSSoN1hwXKmwpr6i4H76M&#10;go+rb5/PkKfdDuVbvt9N393lrNRo2G8WIAL14T/8195rBWkyn8H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ItmxQAAAN0AAAAPAAAAAAAAAAAAAAAAAJgCAABkcnMv&#10;ZG93bnJldi54bWxQSwUGAAAAAAQABAD1AAAAigMAAAAA&#10;" fillcolor="gray" stroked="f" strokeweight="0"/>
                      <v:rect id="Rectangle 411" o:spid="_x0000_s1028" style="position:absolute;left:1086;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TEsUA&#10;AADdAAAADwAAAGRycy9kb3ducmV2LnhtbESPQWvCQBSE7wX/w/IEb3WjSJDoKhJQPJSWqojHZ/aZ&#10;BLNvw+7WpP76bqHQ4zAz3zDLdW8a8SDna8sKJuMEBHFhdc2lgtNx+zoH4QOyxsYyKfgmD+vV4GWJ&#10;mbYdf9LjEEoRIewzVFCF0GZS+qIig35sW+Lo3awzGKJ0pdQOuwg3jZwmSSoN1hwXKmwpr6i4H76M&#10;go+rb5/PkKfdDuVbvt9N393lrNRo2G8WIAL14T/8195rBWkyn8H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RMSxQAAAN0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2E36E8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c>
          <w:tcPr>
            <w:tcW w:w="4790" w:type="dxa"/>
            <w:tcBorders>
              <w:top w:val="nil"/>
              <w:left w:val="dotted" w:sz="6" w:space="0" w:color="C0C0C0"/>
              <w:bottom w:val="dotted" w:sz="6" w:space="0" w:color="C0C0C0"/>
              <w:right w:val="nil"/>
            </w:tcBorders>
            <w:shd w:val="clear" w:color="auto" w:fill="FFFFFF"/>
          </w:tcPr>
          <w:p w14:paraId="0A132B13"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cac:ItemPropertyType</w:t>
            </w:r>
          </w:p>
        </w:tc>
        <w:tc>
          <w:tcPr>
            <w:tcW w:w="5953" w:type="dxa"/>
            <w:tcBorders>
              <w:top w:val="nil"/>
              <w:left w:val="dotted" w:sz="6" w:space="0" w:color="C0C0C0"/>
              <w:bottom w:val="dotted" w:sz="6" w:space="0" w:color="C0C0C0"/>
              <w:right w:val="nil"/>
            </w:tcBorders>
            <w:shd w:val="clear" w:color="auto" w:fill="FFFFFF"/>
          </w:tcPr>
          <w:p w14:paraId="1C68341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DA82C12"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45EC345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18272" behindDoc="0" locked="1" layoutInCell="0" allowOverlap="1" wp14:anchorId="300DCF6C" wp14:editId="62C38457">
                      <wp:simplePos x="0" y="0"/>
                      <wp:positionH relativeFrom="column">
                        <wp:posOffset>0</wp:posOffset>
                      </wp:positionH>
                      <wp:positionV relativeFrom="paragraph">
                        <wp:posOffset>9525</wp:posOffset>
                      </wp:positionV>
                      <wp:extent cx="923290" cy="375285"/>
                      <wp:effectExtent l="0" t="0" r="0" b="0"/>
                      <wp:wrapNone/>
                      <wp:docPr id="6085"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86" name="Rectangle 41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87" name="Rectangle 414"/>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88" name="Rectangle 415"/>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669AF79" id="Group 412" o:spid="_x0000_s1026" style="position:absolute;margin-left:0;margin-top:.75pt;width:72.7pt;height:29.55pt;z-index:25291827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" o:allowincell="f">
                      <v:rect id="Rectangle 413"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o/sUA&#10;AADdAAAADwAAAGRycy9kb3ducmV2LnhtbESPQWvCQBSE74L/YXmCN93UQ5A0q5RAxUNRtCI9vmZf&#10;k9Ds27C7NdFf7wpCj8PMfMPk68G04kLON5YVvMwTEMSl1Q1XCk6f77MlCB+QNbaWScGVPKxX41GO&#10;mbY9H+hyDJWIEPYZKqhD6DIpfVmTQT+3HXH0fqwzGKJ0ldQO+wg3rVwkSSoNNhwXauyoqKn8Pf4Z&#10;Bftv391uoUj7DcqPYrtZ7NzXWanpZHh7BRFoCP/hZ3urFaTJMoXHm/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yj+xQAAAN0AAAAPAAAAAAAAAAAAAAAAAJgCAABkcnMv&#10;ZG93bnJldi54bWxQSwUGAAAAAAQABAD1AAAAigMAAAAA&#10;" fillcolor="gray" stroked="f" strokeweight="0"/>
                      <v:rect id="Rectangle 414" o:spid="_x0000_s1028" style="position:absolute;left:1086;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ZcYA&#10;AADdAAAADwAAAGRycy9kb3ducmV2LnhtbESPQWvCQBSE74X+h+UJ3nSjh1Siq0ig4qEo1VI8PrPP&#10;JJh9G3a3JvrruwWhx2FmvmEWq9404kbO15YVTMYJCOLC6ppLBV/H99EMhA/IGhvLpOBOHlbL15cF&#10;Ztp2/Em3QyhFhLDPUEEVQptJ6YuKDPqxbYmjd7HOYIjSlVI77CLcNHKaJKk0WHNcqLClvKLievgx&#10;CvZn3z4eIU+7DcqPfLuZ7tzpW6nhoF/PQQTqw3/42d5qBWkye4O/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NZcYAAADdAAAADwAAAAAAAAAAAAAAAACYAgAAZHJz&#10;L2Rvd25yZXYueG1sUEsFBgAAAAAEAAQA9QAAAIsDAAAAAA==&#10;" fillcolor="gray" stroked="f" strokeweight="0"/>
                      <v:rect id="Rectangle 415" o:spid="_x0000_s1029"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ZF8MA&#10;AADdAAAADwAAAGRycy9kb3ducmV2LnhtbERPz2vCMBS+D/wfwhN2W1M9FOkaZRQUD2NjTobHZ/PW&#10;FJuXkkTb+dcvh8GOH9/vajPZXtzIh86xgkWWgyBunO64VXD83D6tQISIrLF3TAp+KMBmPXuosNRu&#10;5A+6HWIrUgiHEhWYGIdSytAYshgyNxAn7tt5izFB30rtcUzhtpfLPC+kxY5Tg8GBakPN5XC1Ct7P&#10;YbjfY12MO5Sv9X63fPOnL6Ue59PLM4hIU/wX/7n3WkGRr9Lc9CY9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AZF8MAAADdAAAADwAAAAAAAAAAAAAAAACYAgAAZHJzL2Rv&#10;d25yZXYueG1sUEsFBgAAAAAEAAQA9QAAAIg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11A1340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cbc:Name</w:t>
            </w:r>
          </w:p>
        </w:tc>
        <w:tc>
          <w:tcPr>
            <w:tcW w:w="4790" w:type="dxa"/>
            <w:tcBorders>
              <w:top w:val="nil"/>
              <w:left w:val="dotted" w:sz="6" w:space="0" w:color="C0C0C0"/>
              <w:bottom w:val="dotted" w:sz="6" w:space="0" w:color="C0C0C0"/>
              <w:right w:val="nil"/>
            </w:tcBorders>
            <w:shd w:val="clear" w:color="auto" w:fill="FFFFFF"/>
          </w:tcPr>
          <w:p w14:paraId="705556B1"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14EBAAF5"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cbc:NameType</w:t>
            </w:r>
          </w:p>
          <w:p w14:paraId="300A26C9"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tir76-138</w:t>
            </w:r>
          </w:p>
        </w:tc>
        <w:tc>
          <w:tcPr>
            <w:tcW w:w="5953" w:type="dxa"/>
            <w:tcBorders>
              <w:top w:val="nil"/>
              <w:left w:val="dotted" w:sz="6" w:space="0" w:color="C0C0C0"/>
              <w:bottom w:val="dotted" w:sz="6" w:space="0" w:color="C0C0C0"/>
              <w:right w:val="nil"/>
            </w:tcBorders>
            <w:shd w:val="clear" w:color="auto" w:fill="FFFFFF"/>
          </w:tcPr>
          <w:p w14:paraId="107EC630"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Name</w:t>
            </w:r>
          </w:p>
          <w:p w14:paraId="6A85D8C1"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name of the information.</w:t>
            </w:r>
          </w:p>
          <w:p w14:paraId="2BD96298"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The name of the item property.</w:t>
            </w:r>
          </w:p>
        </w:tc>
      </w:tr>
      <w:tr w:rsidR="00761392" w:rsidRPr="00AA22AD" w14:paraId="248153FF"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47AF99F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920320" behindDoc="0" locked="1" layoutInCell="0" allowOverlap="1" wp14:anchorId="2120DC23" wp14:editId="01B8EB74">
                      <wp:simplePos x="0" y="0"/>
                      <wp:positionH relativeFrom="column">
                        <wp:posOffset>0</wp:posOffset>
                      </wp:positionH>
                      <wp:positionV relativeFrom="paragraph">
                        <wp:posOffset>9525</wp:posOffset>
                      </wp:positionV>
                      <wp:extent cx="923290" cy="375285"/>
                      <wp:effectExtent l="0" t="0" r="0" b="0"/>
                      <wp:wrapNone/>
                      <wp:docPr id="6089"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90" name="Rectangle 417"/>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91" name="Rectangle 418"/>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92" name="Rectangle 419"/>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32A5610" id="Group 416" o:spid="_x0000_s1026" style="position:absolute;margin-left:0;margin-top:.75pt;width:72.7pt;height:29.55pt;z-index:252920320"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" o:allowincell="f">
                      <v:rect id="Rectangle 417"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zMMA&#10;AADdAAAADwAAAGRycy9kb3ducmV2LnhtbERPz2vCMBS+C/sfwht4s+k8FO2MMgoTD6KoY+z41ry1&#10;Zc1LSaKt/vXmIHj8+H4vVoNpxYWcbywreEtSEMSl1Q1XCr5On5MZCB+QNbaWScGVPKyWL6MF5tr2&#10;fKDLMVQihrDPUUEdQpdL6cuaDPrEdsSR+7POYIjQVVI77GO4aeU0TTNpsOHYUGNHRU3l//FsFOx/&#10;fXe7hSLr1yi3xWY93bmfb6XGr8PHO4hAQ3iKH+6NVpCl87g/volP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zMMAAADdAAAADwAAAAAAAAAAAAAAAACYAgAAZHJzL2Rv&#10;d25yZXYueG1sUEsFBgAAAAAEAAQA9QAAAIgDAAAAAA==&#10;" fillcolor="gray" stroked="f" strokeweight="0"/>
                      <v:rect id="Rectangle 418" o:spid="_x0000_s1028" style="position:absolute;left:1086;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mV8YA&#10;AADdAAAADwAAAGRycy9kb3ducmV2LnhtbESPQWvCQBSE7wX/w/KE3upGD6GNriIBxUNpqYp4fGaf&#10;STD7NuyuJvXXdwWhx2FmvmFmi9404kbO15YVjEcJCOLC6ppLBfvd6u0dhA/IGhvLpOCXPCzmg5cZ&#10;Ztp2/EO3bShFhLDPUEEVQptJ6YuKDPqRbYmjd7bOYIjSlVI77CLcNHKSJKk0WHNcqLClvKLisr0a&#10;Bd8n397vIU+7NcrPfLOefLnjQanXYb+cggjUh//ws73RCtLkYwy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MmV8YAAADdAAAADwAAAAAAAAAAAAAAAACYAgAAZHJz&#10;L2Rvd25yZXYueG1sUEsFBgAAAAAEAAQA9QAAAIsDAAAAAA==&#10;" fillcolor="gray" stroked="f" strokeweight="0"/>
                      <v:rect id="Rectangle 419" o:spid="_x0000_s1029"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4IMYA&#10;AADdAAAADwAAAGRycy9kb3ducmV2LnhtbESPQWvCQBSE7wX/w/KE3urGHEIbXUUCiofSUlvE4zP7&#10;TILZt2F3Nam/visIPQ4z8w0zXw6mFVdyvrGsYDpJQBCXVjdcKfj5Xr+8gvABWWNrmRT8koflYvQ0&#10;x1zbnr/ouguViBD2OSqoQ+hyKX1Zk0E/sR1x9E7WGQxRukpqh32Em1amSZJJgw3HhRo7Kmoqz7uL&#10;UfB59N3tFoqs36B8L7ab9MMd9ko9j4fVDESgIfyHH+2tVpAlbync38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G4IM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36B3448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cbc:Value</w:t>
            </w:r>
          </w:p>
        </w:tc>
        <w:tc>
          <w:tcPr>
            <w:tcW w:w="4790" w:type="dxa"/>
            <w:tcBorders>
              <w:top w:val="nil"/>
              <w:left w:val="dotted" w:sz="6" w:space="0" w:color="C0C0C0"/>
              <w:bottom w:val="dotted" w:sz="6" w:space="0" w:color="C0C0C0"/>
              <w:right w:val="nil"/>
            </w:tcBorders>
            <w:shd w:val="clear" w:color="auto" w:fill="FFFFFF"/>
          </w:tcPr>
          <w:p w14:paraId="16587258"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5A274D25"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cbc:ValueType</w:t>
            </w:r>
          </w:p>
          <w:p w14:paraId="30C7609B"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tir76-139</w:t>
            </w:r>
          </w:p>
        </w:tc>
        <w:tc>
          <w:tcPr>
            <w:tcW w:w="5953" w:type="dxa"/>
            <w:tcBorders>
              <w:top w:val="nil"/>
              <w:left w:val="dotted" w:sz="6" w:space="0" w:color="C0C0C0"/>
              <w:bottom w:val="dotted" w:sz="6" w:space="0" w:color="C0C0C0"/>
              <w:right w:val="nil"/>
            </w:tcBorders>
            <w:shd w:val="clear" w:color="auto" w:fill="FFFFFF"/>
          </w:tcPr>
          <w:p w14:paraId="6BD1DDD1"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Value</w:t>
            </w:r>
          </w:p>
          <w:p w14:paraId="6D378E03"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The value of the information.</w:t>
            </w:r>
          </w:p>
          <w:p w14:paraId="0750094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The item property value.</w:t>
            </w:r>
          </w:p>
        </w:tc>
      </w:tr>
      <w:tr w:rsidR="00761392" w:rsidRPr="00E60747" w14:paraId="6F8D4C18"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108017A2"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22368" behindDoc="0" locked="1" layoutInCell="0" allowOverlap="1" wp14:anchorId="073BC742" wp14:editId="2E2D7F8F">
                      <wp:simplePos x="0" y="0"/>
                      <wp:positionH relativeFrom="column">
                        <wp:posOffset>0</wp:posOffset>
                      </wp:positionH>
                      <wp:positionV relativeFrom="paragraph">
                        <wp:posOffset>9525</wp:posOffset>
                      </wp:positionV>
                      <wp:extent cx="923290" cy="375285"/>
                      <wp:effectExtent l="0" t="0" r="0" b="0"/>
                      <wp:wrapNone/>
                      <wp:docPr id="6093"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094" name="Rectangle 42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95" name="Rectangle 422"/>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96" name="Rectangle 423"/>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97" name="Rectangle 424"/>
                              <wps:cNvSpPr>
                                <a:spLocks noChangeArrowheads="1"/>
                              </wps:cNvSpPr>
                              <wps:spPr bwMode="auto">
                                <a:xfrm>
                                  <a:off x="1329"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C51C890" id="Group 420" o:spid="_x0000_s1026" style="position:absolute;margin-left:0;margin-top:.75pt;width:72.7pt;height:29.55pt;z-index:252922368"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" o:allowincell="f">
                      <v:rect id="Rectangle 421"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Fz8YA&#10;AADdAAAADwAAAGRycy9kb3ducmV2LnhtbESPQWvCQBSE70L/w/KE3nSjlFCjq0ig4qFY1FI8vmZf&#10;k2D2bdjdmuiv7woFj8PMfMMsVr1pxIWcry0rmIwTEMSF1TWXCj6Pb6NXED4ga2wsk4IreVgtnwYL&#10;zLTteE+XQyhFhLDPUEEVQptJ6YuKDPqxbYmj92OdwRClK6V22EW4aeQ0SVJpsOa4UGFLeUXF+fBr&#10;FHx8+/Z2C3nabVC+59vNdOdOX0o9D/v1HESgPjzC/+2tVpAms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SFz8YAAADdAAAADwAAAAAAAAAAAAAAAACYAgAAZHJz&#10;L2Rvd25yZXYueG1sUEsFBgAAAAAEAAQA9QAAAIsDAAAAAA==&#10;" fillcolor="gray" stroked="f" strokeweight="0"/>
                      <v:rect id="Rectangle 422" o:spid="_x0000_s1028" style="position:absolute;left:1086;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gVMYA&#10;AADdAAAADwAAAGRycy9kb3ducmV2LnhtbESPQWvCQBSE70L/w/KE3nSj0FCjq0ig4qFY1FI8vmZf&#10;k2D2bdjdmuiv7woFj8PMfMMsVr1pxIWcry0rmIwTEMSF1TWXCj6Pb6NXED4ga2wsk4IreVgtnwYL&#10;zLTteE+XQyhFhLDPUEEVQptJ6YuKDPqxbYmj92OdwRClK6V22EW4aeQ0SVJpsOa4UGFLeUXF+fBr&#10;FHx8+/Z2C3nabVC+59vNdOdOX0o9D/v1HESgPjzC/+2tVpAms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ggVMYAAADdAAAADwAAAAAAAAAAAAAAAACYAgAAZHJz&#10;L2Rvd25yZXYueG1sUEsFBgAAAAAEAAQA9QAAAIsDAAAAAA==&#10;" fillcolor="gray" stroked="f" strokeweight="0"/>
                      <v:rect id="Rectangle 423" o:spid="_x0000_s1029"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q+I8YA&#10;AADdAAAADwAAAGRycy9kb3ducmV2LnhtbESPQWvCQBSE7wX/w/KE3upGD6GNboIEFA+lpbaIx2f2&#10;mQSzb8PualJ/fbdQ6HGYmW+YVTGaTtzI+daygvksAUFcWd1yreDrc/P0DMIHZI2dZVLwTR6KfPKw&#10;wkzbgT/otg+1iBD2GSpoQugzKX3VkEE/sz1x9M7WGQxRulpqh0OEm04ukiSVBluOCw32VDZUXfZX&#10;o+D95Pv7PZTpsEX5Wu62izd3PCj1OB3XSxCBxvAf/mvvtII0eUnh901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q+I8YAAADdAAAADwAAAAAAAAAAAAAAAACYAgAAZHJz&#10;L2Rvd25yZXYueG1sUEsFBgAAAAAEAAQA9QAAAIsDAAAAAA==&#10;" fillcolor="gray" stroked="f" strokeweight="0"/>
                      <v:rect id="Rectangle 424" o:spid="_x0000_s1030" style="position:absolute;left:1329;top:123;width: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YbuMYA&#10;AADdAAAADwAAAGRycy9kb3ducmV2LnhtbESPQWvCQBSE74X+h+UJvdWNHmIbXUUCFQ+iaEvx+Jp9&#10;TYLZt2F3a6K/3hUKHoeZ+YaZLXrTiDM5X1tWMBomIIgLq2suFXx9fry+gfABWWNjmRRcyMNi/vw0&#10;w0zbjvd0PoRSRAj7DBVUIbSZlL6oyKAf2pY4er/WGQxRulJqh12Em0aOkySVBmuOCxW2lFdUnA5/&#10;RsHux7fXa8jTboVyk69X4607fiv1MuiXUxCB+vAI/7fXWkGavE/g/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YbuMYAAADdAAAADwAAAAAAAAAAAAAAAACYAgAAZHJz&#10;L2Rvd25yZXYueG1sUEsFBgAAAAAEAAQA9QAAAIs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1D176BF5"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cbc:ValueQuantity</w:t>
            </w:r>
          </w:p>
        </w:tc>
        <w:tc>
          <w:tcPr>
            <w:tcW w:w="4790" w:type="dxa"/>
            <w:tcBorders>
              <w:top w:val="nil"/>
              <w:left w:val="dotted" w:sz="6" w:space="0" w:color="C0C0C0"/>
              <w:bottom w:val="dotted" w:sz="6" w:space="0" w:color="C0C0C0"/>
              <w:right w:val="nil"/>
            </w:tcBorders>
            <w:shd w:val="clear" w:color="auto" w:fill="FFFFFF"/>
          </w:tcPr>
          <w:p w14:paraId="26956222"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4BE27ACF"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cbc:ValueQuantityType</w:t>
            </w:r>
          </w:p>
          <w:p w14:paraId="4A8E237A"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6</w:t>
            </w:r>
          </w:p>
        </w:tc>
        <w:tc>
          <w:tcPr>
            <w:tcW w:w="5953" w:type="dxa"/>
            <w:tcBorders>
              <w:top w:val="nil"/>
              <w:left w:val="dotted" w:sz="6" w:space="0" w:color="C0C0C0"/>
              <w:bottom w:val="dotted" w:sz="6" w:space="0" w:color="C0C0C0"/>
              <w:right w:val="nil"/>
            </w:tcBorders>
            <w:shd w:val="clear" w:color="auto" w:fill="FFFFFF"/>
          </w:tcPr>
          <w:p w14:paraId="49F3D5B6" w14:textId="77777777" w:rsidR="00761392" w:rsidRPr="00A47569" w:rsidRDefault="00761392" w:rsidP="00761392">
            <w:pPr>
              <w:widowControl w:val="0"/>
              <w:tabs>
                <w:tab w:val="left" w:pos="1215"/>
              </w:tabs>
              <w:autoSpaceDE w:val="0"/>
              <w:autoSpaceDN w:val="0"/>
              <w:adjustRightInd w:val="0"/>
              <w:rPr>
                <w:rFonts w:ascii="Arial" w:hAnsi="Arial" w:cs="Arial"/>
                <w:sz w:val="16"/>
                <w:szCs w:val="16"/>
                <w:lang w:val="it-IT" w:eastAsia="nb-NO"/>
              </w:rPr>
            </w:pPr>
            <w:r w:rsidRPr="00A47569">
              <w:rPr>
                <w:rFonts w:ascii="Arial" w:hAnsi="Arial" w:cs="Arial"/>
                <w:b/>
                <w:bCs/>
                <w:color w:val="000000"/>
                <w:sz w:val="16"/>
                <w:szCs w:val="16"/>
                <w:lang w:val="it-IT" w:eastAsia="nb-NO"/>
              </w:rPr>
              <w:t>Termine</w:t>
            </w:r>
            <w:r w:rsidRPr="00A47569">
              <w:rPr>
                <w:rFonts w:ascii="Arial" w:hAnsi="Arial" w:cs="Arial"/>
                <w:b/>
                <w:bCs/>
                <w:color w:val="000000"/>
                <w:sz w:val="16"/>
                <w:szCs w:val="16"/>
                <w:lang w:val="it-IT" w:eastAsia="nb-NO"/>
              </w:rPr>
              <w:tab/>
              <w:t>Quantity</w:t>
            </w:r>
          </w:p>
          <w:p w14:paraId="2A5A9184" w14:textId="77777777" w:rsidR="00761392" w:rsidRPr="00A47569" w:rsidRDefault="00761392" w:rsidP="00761392">
            <w:pPr>
              <w:widowControl w:val="0"/>
              <w:tabs>
                <w:tab w:val="left" w:pos="1229"/>
              </w:tabs>
              <w:autoSpaceDE w:val="0"/>
              <w:autoSpaceDN w:val="0"/>
              <w:adjustRightInd w:val="0"/>
              <w:rPr>
                <w:rFonts w:ascii="Arial" w:hAnsi="Arial" w:cs="Arial"/>
                <w:sz w:val="12"/>
                <w:szCs w:val="12"/>
                <w:lang w:val="it-IT" w:eastAsia="nb-NO"/>
              </w:rPr>
            </w:pPr>
            <w:r>
              <w:rPr>
                <w:rFonts w:ascii="Arial" w:hAnsi="Arial" w:cs="Arial"/>
                <w:b/>
                <w:bCs/>
                <w:color w:val="000000"/>
                <w:sz w:val="16"/>
                <w:szCs w:val="16"/>
                <w:lang w:val="it-IT" w:eastAsia="nb-NO"/>
              </w:rPr>
              <w:t>Uso BII</w:t>
            </w:r>
            <w:r>
              <w:rPr>
                <w:rFonts w:ascii="Arial" w:hAnsi="Arial" w:cs="Arial"/>
                <w:b/>
                <w:bCs/>
                <w:color w:val="000000"/>
                <w:sz w:val="16"/>
                <w:szCs w:val="16"/>
                <w:lang w:val="it-IT" w:eastAsia="nb-NO"/>
              </w:rPr>
              <w:tab/>
            </w:r>
            <w:r w:rsidRPr="00A47569">
              <w:rPr>
                <w:rFonts w:ascii="Arial" w:hAnsi="Arial" w:cs="Arial"/>
                <w:i/>
                <w:iCs/>
                <w:color w:val="000000"/>
                <w:sz w:val="16"/>
                <w:szCs w:val="16"/>
                <w:lang w:val="it-IT" w:eastAsia="nb-NO"/>
              </w:rPr>
              <w:t>Property quantity</w:t>
            </w:r>
          </w:p>
        </w:tc>
      </w:tr>
      <w:tr w:rsidR="00761392" w:rsidRPr="00AA22AD" w14:paraId="2EFF2708" w14:textId="77777777" w:rsidTr="00761392">
        <w:trPr>
          <w:cantSplit/>
          <w:trHeight w:hRule="exact" w:val="389"/>
        </w:trPr>
        <w:tc>
          <w:tcPr>
            <w:tcW w:w="1697" w:type="dxa"/>
            <w:gridSpan w:val="6"/>
            <w:tcBorders>
              <w:top w:val="nil"/>
              <w:left w:val="nil"/>
              <w:bottom w:val="dotted" w:sz="6" w:space="0" w:color="C0C0C0"/>
              <w:right w:val="nil"/>
            </w:tcBorders>
            <w:shd w:val="clear" w:color="auto" w:fill="FFFFFF"/>
          </w:tcPr>
          <w:p w14:paraId="1AAD1814" w14:textId="77777777" w:rsidR="00761392" w:rsidRPr="00A47569" w:rsidRDefault="00761392" w:rsidP="00761392">
            <w:pPr>
              <w:widowControl w:val="0"/>
              <w:autoSpaceDE w:val="0"/>
              <w:autoSpaceDN w:val="0"/>
              <w:adjustRightInd w:val="0"/>
              <w:rPr>
                <w:rFonts w:ascii="Arial" w:hAnsi="Arial" w:cs="Arial"/>
                <w:sz w:val="12"/>
                <w:szCs w:val="12"/>
                <w:lang w:val="it-IT" w:eastAsia="nb-NO"/>
              </w:rPr>
            </w:pPr>
            <w:r w:rsidRPr="00AA22AD">
              <w:rPr>
                <w:noProof/>
              </w:rPr>
              <mc:AlternateContent>
                <mc:Choice Requires="wpg">
                  <w:drawing>
                    <wp:anchor distT="0" distB="0" distL="114300" distR="114300" simplePos="0" relativeHeight="252924416" behindDoc="0" locked="1" layoutInCell="0" allowOverlap="1" wp14:anchorId="132D499F" wp14:editId="22835031">
                      <wp:simplePos x="0" y="0"/>
                      <wp:positionH relativeFrom="column">
                        <wp:posOffset>0</wp:posOffset>
                      </wp:positionH>
                      <wp:positionV relativeFrom="paragraph">
                        <wp:posOffset>9525</wp:posOffset>
                      </wp:positionV>
                      <wp:extent cx="1077595" cy="247015"/>
                      <wp:effectExtent l="0" t="0" r="0" b="0"/>
                      <wp:wrapNone/>
                      <wp:docPr id="6098"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6099" name="Rectangle 426"/>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00" name="Rectangle 427"/>
                              <wps:cNvSpPr>
                                <a:spLocks noChangeArrowheads="1"/>
                              </wps:cNvSpPr>
                              <wps:spPr bwMode="auto">
                                <a:xfrm>
                                  <a:off x="1086"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01" name="Rectangle 428"/>
                              <wps:cNvSpPr>
                                <a:spLocks noChangeArrowheads="1"/>
                              </wps:cNvSpPr>
                              <wps:spPr bwMode="auto">
                                <a:xfrm>
                                  <a:off x="1329"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02" name="Rectangle 429"/>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CA623B2" id="Group 425" o:spid="_x0000_s1026" style="position:absolute;margin-left:0;margin-top:.75pt;width:84.85pt;height:19.45pt;z-index:252924416"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" o:allowincell="f">
                      <v:rect id="Rectangle 426"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UcYA&#10;AADdAAAADwAAAGRycy9kb3ducmV2LnhtbESPQWvCQBSE74X+h+UJ3nSjh1Cjq0ig4qEo1VI8PrPP&#10;JJh9G3a3JvrruwWhx2FmvmEWq9404kbO15YVTMYJCOLC6ppLBV/H99EbCB+QNTaWScGdPKyWry8L&#10;zLTt+JNuh1CKCGGfoYIqhDaT0hcVGfRj2xJH72KdwRClK6V22EW4aeQ0SVJpsOa4UGFLeUXF9fBj&#10;FOzPvn08Qp52G5Qf+XYz3bnTt1LDQb+egwjUh//ws73VCtJkNoO/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qUcYAAADdAAAADwAAAAAAAAAAAAAAAACYAgAAZHJz&#10;L2Rvd25yZXYueG1sUEsFBgAAAAAEAAQA9QAAAIsDAAAAAA==&#10;" fillcolor="gray" stroked="f" strokeweight="0"/>
                      <v:rect id="Rectangle 427" o:spid="_x0000_s1028" style="position:absolute;left:1086;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1sMA&#10;AADdAAAADwAAAGRycy9kb3ducmV2LnhtbERPPWvDMBDdA/0P4grdYjkZTHGthGBoyFBakoaS8WJd&#10;bFPrZCTVdv3ro6HQ8fG+i+1kOjGQ861lBaskBUFcWd1yreD8+bp8BuEDssbOMin4JQ/bzcOiwFzb&#10;kY80nEItYgj7HBU0IfS5lL5qyKBPbE8cuZt1BkOErpba4RjDTSfXaZpJgy3HhgZ7Khuqvk8/RsHH&#10;1ffzHMps3KN8Kw/79bu7fCn19DjtXkAEmsK/+M990AqyVRr3xzfx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1sMAAADdAAAADwAAAAAAAAAAAAAAAACYAgAAZHJzL2Rv&#10;d25yZXYueG1sUEsFBgAAAAAEAAQA9QAAAIgDAAAAAA==&#10;" fillcolor="gray" stroked="f" strokeweight="0"/>
                      <v:rect id="Rectangle 428" o:spid="_x0000_s1029" style="position:absolute;left:1329;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i8TcUA&#10;AADdAAAADwAAAGRycy9kb3ducmV2LnhtbESPQWvCQBSE7wX/w/IEb3UTD6FEV5GA4qFUakvx+Mw+&#10;k2D2bdhdTfTXu4VCj8PMfMMsVoNpxY2cbywrSKcJCOLS6oYrBd9fm9c3ED4ga2wtk4I7eVgtRy8L&#10;zLXt+ZNuh1CJCGGfo4I6hC6X0pc1GfRT2xFH72ydwRClq6R22Ee4aeUsSTJpsOG4UGNHRU3l5XA1&#10;CvYn3z0eocj6Lcr3Yredfbjjj1KT8bCegwg0hP/wX3unFWRpksLvm/g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LxNxQAAAN0AAAAPAAAAAAAAAAAAAAAAAJgCAABkcnMv&#10;ZG93bnJldi54bWxQSwUGAAAAAAQABAD1AAAAigMAAAAA&#10;" fillcolor="gray" stroked="f" strokeweight="0"/>
                      <v:rect id="Rectangle 429" o:spid="_x0000_s1030"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oiOsUA&#10;AADdAAAADwAAAGRycy9kb3ducmV2LnhtbESPQWvCQBSE7wX/w/IEb3VjDqFEV5GA4qFUakvx+Mw+&#10;k2D2bdhdTfTXu4VCj8PMfMMsVoNpxY2cbywrmE0TEMSl1Q1XCr6/Nq9vIHxA1thaJgV38rBajl4W&#10;mGvb8yfdDqESEcI+RwV1CF0upS9rMuintiOO3tk6gyFKV0ntsI9w08o0STJpsOG4UGNHRU3l5XA1&#10;CvYn3z0eocj6Lcr3YrdNP9zxR6nJeFjPQQQawn/4r73TCrJZksLvm/g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iI6xQAAAN0AAAAPAAAAAAAAAAAAAAAAAJgCAABkcnMv&#10;ZG93bnJldi54bWxQSwUGAAAAAAQABAD1AAAAigM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7D81655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unitCode</w:t>
            </w:r>
          </w:p>
        </w:tc>
        <w:tc>
          <w:tcPr>
            <w:tcW w:w="4790" w:type="dxa"/>
            <w:tcBorders>
              <w:top w:val="nil"/>
              <w:left w:val="dotted" w:sz="6" w:space="0" w:color="C0C0C0"/>
              <w:bottom w:val="dotted" w:sz="6" w:space="0" w:color="C0C0C0"/>
              <w:right w:val="nil"/>
            </w:tcBorders>
            <w:shd w:val="clear" w:color="auto" w:fill="FFFFFF"/>
          </w:tcPr>
          <w:p w14:paraId="6819D601"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233DA13"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5A41F274"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i/>
                <w:iCs/>
                <w:color w:val="000000"/>
                <w:sz w:val="16"/>
                <w:szCs w:val="16"/>
                <w:lang w:eastAsia="nb-NO"/>
              </w:rPr>
              <w:t>Regole</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Must be a valid unit code according to code list UN/ECE Rec20</w:t>
            </w:r>
          </w:p>
        </w:tc>
      </w:tr>
      <w:tr w:rsidR="00761392" w:rsidRPr="00AA22AD" w14:paraId="0C232FEC" w14:textId="77777777" w:rsidTr="00761392">
        <w:trPr>
          <w:cantSplit/>
          <w:trHeight w:hRule="exact" w:val="389"/>
        </w:trPr>
        <w:tc>
          <w:tcPr>
            <w:tcW w:w="1697" w:type="dxa"/>
            <w:gridSpan w:val="6"/>
            <w:tcBorders>
              <w:top w:val="nil"/>
              <w:left w:val="nil"/>
              <w:bottom w:val="dotted" w:sz="6" w:space="0" w:color="C0C0C0"/>
              <w:right w:val="nil"/>
            </w:tcBorders>
            <w:shd w:val="clear" w:color="auto" w:fill="FFFFFF"/>
          </w:tcPr>
          <w:p w14:paraId="0D891E0C"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926464" behindDoc="0" locked="1" layoutInCell="0" allowOverlap="1" wp14:anchorId="5853EC45" wp14:editId="22A83DF8">
                      <wp:simplePos x="0" y="0"/>
                      <wp:positionH relativeFrom="column">
                        <wp:posOffset>0</wp:posOffset>
                      </wp:positionH>
                      <wp:positionV relativeFrom="paragraph">
                        <wp:posOffset>9525</wp:posOffset>
                      </wp:positionV>
                      <wp:extent cx="1077595" cy="247015"/>
                      <wp:effectExtent l="0" t="0" r="0" b="0"/>
                      <wp:wrapNone/>
                      <wp:docPr id="6103"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6104" name="Rectangle 431"/>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05" name="Rectangle 432"/>
                              <wps:cNvSpPr>
                                <a:spLocks noChangeArrowheads="1"/>
                              </wps:cNvSpPr>
                              <wps:spPr bwMode="auto">
                                <a:xfrm>
                                  <a:off x="1086"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06" name="Rectangle 433"/>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07" name="Rectangle 434"/>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57F5F6" id="Group 430" o:spid="_x0000_s1026" style="position:absolute;margin-left:0;margin-top:.75pt;width:84.85pt;height:19.45pt;z-index:252926464"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" o:allowincell="f">
                      <v:rect id="Rectangle 431"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8f1cUA&#10;AADdAAAADwAAAGRycy9kb3ducmV2LnhtbESPQWvCQBSE70L/w/IKvelGKUGiq0ig4qFUqiIen9ln&#10;Esy+DbtbE/313ULB4zAz3zDzZW8acSPna8sKxqMEBHFhdc2lgsP+YzgF4QOyxsYyKbiTh+XiZTDH&#10;TNuOv+m2C6WIEPYZKqhCaDMpfVGRQT+yLXH0LtYZDFG6UmqHXYSbRk6SJJUGa44LFbaUV1Rcdz9G&#10;wfbs28cj5Gm3RvmZb9aTL3c6KvX22q9mIAL14Rn+b2+0gnScvM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3x/VxQAAAN0AAAAPAAAAAAAAAAAAAAAAAJgCAABkcnMv&#10;ZG93bnJldi54bWxQSwUGAAAAAAQABAD1AAAAigMAAAAA&#10;" fillcolor="gray" stroked="f" strokeweight="0"/>
                      <v:rect id="Rectangle 432" o:spid="_x0000_s1028" style="position:absolute;left:1086;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6TsUA&#10;AADdAAAADwAAAGRycy9kb3ducmV2LnhtbESPQWvCQBSE70L/w/IKvelGoUGiq0ig4qFUqiIen9ln&#10;Esy+DbtbE/313ULB4zAz3zDzZW8acSPna8sKxqMEBHFhdc2lgsP+YzgF4QOyxsYyKbiTh+XiZTDH&#10;TNuOv+m2C6WIEPYZKqhCaDMpfVGRQT+yLXH0LtYZDFG6UmqHXYSbRk6SJJUGa44LFbaUV1Rcdz9G&#10;wfbs28cj5Gm3RvmZb9aTL3c6KvX22q9mIAL14Rn+b2+0gnScvM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7pOxQAAAN0AAAAPAAAAAAAAAAAAAAAAAJgCAABkcnMv&#10;ZG93bnJldi54bWxQSwUGAAAAAAQABAD1AAAAigMAAAAA&#10;" fillcolor="gray" stroked="f" strokeweight="0"/>
                      <v:rect id="Rectangle 433" o:spid="_x0000_s1029"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kOcUA&#10;AADdAAAADwAAAGRycy9kb3ducmV2LnhtbESPQWvCQBSE7wX/w/IEb3Wjh1BiVikBxUOp1Ip4fM2+&#10;JqHZt2F3NdFf7wpCj8PMfMPkq8G04kLON5YVzKYJCOLS6oYrBYfv9esbCB+QNbaWScGVPKyWo5cc&#10;M217/qLLPlQiQthnqKAOocuk9GVNBv3UdsTR+7XOYIjSVVI77CPctHKeJKk02HBcqLGjoqbyb382&#10;CnY/vrvdQpH2G5QfxXYz/3Sno1KT8fC+ABFoCP/hZ3urFaSzJIXH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SQ5xQAAAN0AAAAPAAAAAAAAAAAAAAAAAJgCAABkcnMv&#10;ZG93bnJldi54bWxQSwUGAAAAAAQABAD1AAAAigMAAAAA&#10;" fillcolor="gray" stroked="f" strokeweight="0"/>
                      <v:rect id="Rectangle 434" o:spid="_x0000_s1030"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osYA&#10;AADdAAAADwAAAGRycy9kb3ducmV2LnhtbESPQWvCQBSE7wX/w/KE3upGD2mJriIBxUNpqYp4fGaf&#10;STD7NuyuJvXXdwWhx2FmvmFmi9404kbO15YVjEcJCOLC6ppLBfvd6u0DhA/IGhvLpOCXPCzmg5cZ&#10;Ztp2/EO3bShFhLDPUEEVQptJ6YuKDPqRbYmjd7bOYIjSlVI77CLcNHKSJKk0WHNcqLClvKLisr0a&#10;Bd8n397vIU+7NcrPfLOefLnjQanXYb+cggjUh//ws73RCtJx8g6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2BosYAAADdAAAADwAAAAAAAAAAAAAAAACYAgAAZHJz&#10;L2Rvd25yZXYueG1sUEsFBgAAAAAEAAQA9QAAAIsDA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6052786A"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unitCodeListID</w:t>
            </w:r>
          </w:p>
        </w:tc>
        <w:tc>
          <w:tcPr>
            <w:tcW w:w="4790" w:type="dxa"/>
            <w:tcBorders>
              <w:top w:val="nil"/>
              <w:left w:val="dotted" w:sz="6" w:space="0" w:color="C0C0C0"/>
              <w:bottom w:val="dotted" w:sz="6" w:space="0" w:color="C0C0C0"/>
              <w:right w:val="nil"/>
            </w:tcBorders>
            <w:shd w:val="clear" w:color="auto" w:fill="FFFFFF"/>
          </w:tcPr>
          <w:p w14:paraId="56E27457" w14:textId="77777777" w:rsidR="00761392" w:rsidRPr="00AA22AD" w:rsidRDefault="00761392" w:rsidP="00761392">
            <w:pPr>
              <w:widowControl w:val="0"/>
              <w:tabs>
                <w:tab w:val="left" w:pos="1047"/>
              </w:tabs>
              <w:autoSpaceDE w:val="0"/>
              <w:autoSpaceDN w:val="0"/>
              <w:adjustRightInd w:val="0"/>
              <w:rPr>
                <w:rFonts w:ascii="Arial" w:hAnsi="Arial" w:cs="Arial"/>
                <w:sz w:val="16"/>
                <w:szCs w:val="16"/>
                <w:lang w:eastAsia="nb-NO"/>
              </w:rPr>
            </w:pPr>
            <w:r>
              <w:rPr>
                <w:rFonts w:ascii="Arial" w:hAnsi="Arial" w:cs="Arial"/>
                <w:i/>
                <w:iCs/>
                <w:color w:val="000000"/>
                <w:sz w:val="16"/>
                <w:szCs w:val="16"/>
                <w:lang w:eastAsia="nb-NO"/>
              </w:rPr>
              <w:t>Tipo</w:t>
            </w:r>
            <w:r>
              <w:rPr>
                <w:rFonts w:ascii="Arial" w:hAnsi="Arial" w:cs="Arial"/>
                <w:i/>
                <w:iCs/>
                <w:color w:val="000000"/>
                <w:sz w:val="16"/>
                <w:szCs w:val="16"/>
                <w:lang w:eastAsia="nb-NO"/>
              </w:rPr>
              <w:tab/>
            </w:r>
            <w:r w:rsidRPr="00AA22AD">
              <w:rPr>
                <w:rFonts w:ascii="Arial" w:hAnsi="Arial" w:cs="Arial"/>
                <w:i/>
                <w:iCs/>
                <w:color w:val="000000"/>
                <w:sz w:val="16"/>
                <w:szCs w:val="16"/>
                <w:lang w:eastAsia="nb-NO"/>
              </w:rPr>
              <w:t>xs:normalizedString</w:t>
            </w:r>
          </w:p>
          <w:p w14:paraId="489614C8"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eastAsia="nb-NO"/>
              </w:rPr>
            </w:pPr>
            <w:r w:rsidRPr="00AA22AD">
              <w:rPr>
                <w:rFonts w:ascii="Arial" w:hAnsi="Arial" w:cs="Arial"/>
                <w:i/>
                <w:iCs/>
                <w:color w:val="000000"/>
                <w:sz w:val="16"/>
                <w:szCs w:val="16"/>
                <w:lang w:eastAsia="nb-NO"/>
              </w:rPr>
              <w:t>Use</w:t>
            </w:r>
            <w:r w:rsidRPr="00AA22AD">
              <w:rPr>
                <w:rFonts w:ascii="Arial" w:hAnsi="Arial" w:cs="Arial"/>
                <w:sz w:val="16"/>
                <w:szCs w:val="16"/>
                <w:lang w:eastAsia="nb-NO"/>
              </w:rPr>
              <w:tab/>
            </w:r>
            <w:r w:rsidRPr="00AA22AD">
              <w:rPr>
                <w:rFonts w:ascii="Arial" w:hAnsi="Arial" w:cs="Arial"/>
                <w:i/>
                <w:iCs/>
                <w:color w:val="000000"/>
                <w:sz w:val="16"/>
                <w:szCs w:val="16"/>
                <w:lang w:eastAsia="nb-NO"/>
              </w:rPr>
              <w:t>required</w:t>
            </w:r>
          </w:p>
        </w:tc>
        <w:tc>
          <w:tcPr>
            <w:tcW w:w="5953" w:type="dxa"/>
            <w:tcBorders>
              <w:top w:val="nil"/>
              <w:left w:val="dotted" w:sz="6" w:space="0" w:color="C0C0C0"/>
              <w:bottom w:val="dotted" w:sz="6" w:space="0" w:color="C0C0C0"/>
              <w:right w:val="nil"/>
            </w:tcBorders>
            <w:shd w:val="clear" w:color="auto" w:fill="FFFFFF"/>
          </w:tcPr>
          <w:p w14:paraId="40A81B11" w14:textId="77777777" w:rsidR="00761392" w:rsidRPr="00AA22AD" w:rsidRDefault="00761392" w:rsidP="00761392">
            <w:pPr>
              <w:widowControl w:val="0"/>
              <w:tabs>
                <w:tab w:val="left" w:pos="1243"/>
              </w:tabs>
              <w:autoSpaceDE w:val="0"/>
              <w:autoSpaceDN w:val="0"/>
              <w:adjustRightInd w:val="0"/>
              <w:rPr>
                <w:rFonts w:ascii="Arial" w:hAnsi="Arial" w:cs="Arial"/>
                <w:sz w:val="12"/>
                <w:szCs w:val="12"/>
                <w:lang w:val="nb-NO" w:eastAsia="nb-NO"/>
              </w:rPr>
            </w:pPr>
            <w:r w:rsidRPr="00AA22AD">
              <w:rPr>
                <w:rFonts w:ascii="Arial" w:hAnsi="Arial" w:cs="Arial"/>
                <w:i/>
                <w:iCs/>
                <w:color w:val="000000"/>
                <w:sz w:val="16"/>
                <w:szCs w:val="16"/>
                <w:lang w:val="nb-NO" w:eastAsia="nb-NO"/>
              </w:rPr>
              <w:t>Code List ID:</w:t>
            </w:r>
            <w:r w:rsidRPr="00AA22AD">
              <w:rPr>
                <w:rFonts w:ascii="Arial" w:hAnsi="Arial" w:cs="Arial"/>
                <w:sz w:val="16"/>
                <w:szCs w:val="16"/>
                <w:lang w:val="nb-NO" w:eastAsia="nb-NO"/>
              </w:rPr>
              <w:tab/>
            </w:r>
            <w:r w:rsidRPr="00AA22AD">
              <w:rPr>
                <w:rFonts w:ascii="Arial" w:hAnsi="Arial" w:cs="Arial"/>
                <w:i/>
                <w:iCs/>
                <w:color w:val="000000"/>
                <w:sz w:val="16"/>
                <w:szCs w:val="16"/>
                <w:lang w:val="nb-NO" w:eastAsia="nb-NO"/>
              </w:rPr>
              <w:t>UNECERec20</w:t>
            </w:r>
          </w:p>
        </w:tc>
      </w:tr>
      <w:tr w:rsidR="00761392" w:rsidRPr="00AA22AD" w14:paraId="132E459F" w14:textId="77777777" w:rsidTr="00761392">
        <w:trPr>
          <w:cantSplit/>
          <w:trHeight w:hRule="exact" w:val="591"/>
        </w:trPr>
        <w:tc>
          <w:tcPr>
            <w:tcW w:w="1454" w:type="dxa"/>
            <w:gridSpan w:val="5"/>
            <w:tcBorders>
              <w:top w:val="nil"/>
              <w:left w:val="nil"/>
              <w:bottom w:val="dotted" w:sz="6" w:space="0" w:color="C0C0C0"/>
              <w:right w:val="nil"/>
            </w:tcBorders>
            <w:shd w:val="clear" w:color="auto" w:fill="FFFFFF"/>
          </w:tcPr>
          <w:p w14:paraId="3CF234EB"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28512" behindDoc="0" locked="1" layoutInCell="0" allowOverlap="1" wp14:anchorId="48FB9983" wp14:editId="2B5E2897">
                      <wp:simplePos x="0" y="0"/>
                      <wp:positionH relativeFrom="column">
                        <wp:posOffset>0</wp:posOffset>
                      </wp:positionH>
                      <wp:positionV relativeFrom="paragraph">
                        <wp:posOffset>9525</wp:posOffset>
                      </wp:positionV>
                      <wp:extent cx="923290" cy="375285"/>
                      <wp:effectExtent l="0" t="0" r="0" b="0"/>
                      <wp:wrapNone/>
                      <wp:docPr id="6108"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6109" name="Rectangle 436"/>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10" name="Rectangle 43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11" name="Rectangle 43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395E8EE" id="Group 435" o:spid="_x0000_s1026" style="position:absolute;margin-left:0;margin-top:.75pt;width:72.7pt;height:29.55pt;z-index:25292851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" o:allowincell="f">
                      <v:rect id="Rectangle 436" o:spid="_x0000_s1027" style="position:absolute;left:357;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6wS8YA&#10;AADdAAAADwAAAGRycy9kb3ducmV2LnhtbESPQWvCQBSE7wX/w/KE3upGD6GNriIBxUNpqYp4fGaf&#10;STD7NuyuJvXXdwWhx2FmvmFmi9404kbO15YVjEcJCOLC6ppLBfvd6u0dhA/IGhvLpOCXPCzmg5cZ&#10;Ztp2/EO3bShFhLDPUEEVQptJ6YuKDPqRbYmjd7bOYIjSlVI77CLcNHKSJKk0WHNcqLClvKLisr0a&#10;Bd8n397vIU+7NcrPfLOefLnjQanXYb+cggjUh//ws73RCtJx8gG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6wS8YAAADdAAAADwAAAAAAAAAAAAAAAACYAgAAZHJz&#10;L2Rvd25yZXYueG1sUEsFBgAAAAAEAAQA9QAAAIsDAAAAAA==&#10;" fillcolor="gray" stroked="f" strokeweight="0"/>
                      <v:rect id="Rectangle 437" o:spid="_x0000_s1028"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2PC8IA&#10;AADdAAAADwAAAGRycy9kb3ducmV2LnhtbERPz2vCMBS+D/wfwhN2m2k9lFGNIgXFg0zmRDw+m2db&#10;bF5KEm31r18Ogx0/vt/z5WBa8SDnG8sK0kkCgri0uuFKwfFn/fEJwgdkja1lUvAkD8vF6G2OubY9&#10;f9PjECoRQ9jnqKAOocul9GVNBv3EdsSRu1pnMEToKqkd9jHctHKaJJk02HBsqLGjoqbydrgbBfuL&#10;716vUGT9BuWu2G6mX+58Uup9PKxmIAIN4V/8595qBVmaxv3xTXw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Y8LwgAAAN0AAAAPAAAAAAAAAAAAAAAAAJgCAABkcnMvZG93&#10;bnJldi54bWxQSwUGAAAAAAQABAD1AAAAhwMAAAAA&#10;" fillcolor="gray" stroked="f" strokeweight="0"/>
                      <v:rect id="Rectangle 438" o:spid="_x0000_s1029"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qkMUA&#10;AADdAAAADwAAAGRycy9kb3ducmV2LnhtbESPQWvCQBSE7wX/w/IEb3UTD6FEV5GA4qFUakvx+Mw+&#10;k2D2bdhdTfTXu4VCj8PMfMMsVoNpxY2cbywrSKcJCOLS6oYrBd9fm9c3ED4ga2wtk4I7eVgtRy8L&#10;zLXt+ZNuh1CJCGGfo4I6hC6X0pc1GfRT2xFH72ydwRClq6R22Ee4aeUsSTJpsOG4UGNHRU3l5XA1&#10;CvYn3z0eocj6Lcr3Yredfbjjj1KT8bCegwg0hP/wX3unFWRpmsLvm/g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SqQxQAAAN0AAAAPAAAAAAAAAAAAAAAAAJgCAABkcnMv&#10;ZG93bnJldi54bWxQSwUGAAAAAAQABAD1AAAAigM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32E50073"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cbc:ValueQualifier</w:t>
            </w:r>
          </w:p>
        </w:tc>
        <w:tc>
          <w:tcPr>
            <w:tcW w:w="4790" w:type="dxa"/>
            <w:tcBorders>
              <w:top w:val="nil"/>
              <w:left w:val="dotted" w:sz="6" w:space="0" w:color="C0C0C0"/>
              <w:bottom w:val="dotted" w:sz="6" w:space="0" w:color="C0C0C0"/>
              <w:right w:val="nil"/>
            </w:tcBorders>
            <w:shd w:val="clear" w:color="auto" w:fill="FFFFFF"/>
          </w:tcPr>
          <w:p w14:paraId="164F16E5"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0</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732DFDDE"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cbc:ValueQualifierType</w:t>
            </w:r>
          </w:p>
          <w:p w14:paraId="46713412"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5</w:t>
            </w:r>
          </w:p>
        </w:tc>
        <w:tc>
          <w:tcPr>
            <w:tcW w:w="5953" w:type="dxa"/>
            <w:tcBorders>
              <w:top w:val="nil"/>
              <w:left w:val="dotted" w:sz="6" w:space="0" w:color="C0C0C0"/>
              <w:bottom w:val="dotted" w:sz="6" w:space="0" w:color="C0C0C0"/>
              <w:right w:val="nil"/>
            </w:tcBorders>
            <w:shd w:val="clear" w:color="auto" w:fill="FFFFFF"/>
          </w:tcPr>
          <w:p w14:paraId="7FE76B48"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Qualification of qty</w:t>
            </w:r>
          </w:p>
          <w:p w14:paraId="6C0B93B4" w14:textId="77777777" w:rsidR="00761392" w:rsidRPr="00AA22AD" w:rsidRDefault="00761392" w:rsidP="00761392">
            <w:pPr>
              <w:widowControl w:val="0"/>
              <w:tabs>
                <w:tab w:val="left" w:pos="1229"/>
              </w:tabs>
              <w:autoSpaceDE w:val="0"/>
              <w:autoSpaceDN w:val="0"/>
              <w:adjustRightInd w:val="0"/>
              <w:rPr>
                <w:rFonts w:ascii="Arial" w:hAnsi="Arial" w:cs="Arial"/>
                <w:sz w:val="12"/>
                <w:szCs w:val="12"/>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Description of the quantity  </w:t>
            </w:r>
          </w:p>
        </w:tc>
      </w:tr>
      <w:tr w:rsidR="00761392" w:rsidRPr="00AA22AD" w14:paraId="42A4628A" w14:textId="77777777" w:rsidTr="00761392">
        <w:trPr>
          <w:cantSplit/>
          <w:trHeight w:hRule="exact" w:val="399"/>
        </w:trPr>
        <w:tc>
          <w:tcPr>
            <w:tcW w:w="727" w:type="dxa"/>
            <w:gridSpan w:val="2"/>
            <w:tcBorders>
              <w:top w:val="nil"/>
              <w:left w:val="nil"/>
              <w:bottom w:val="dotted" w:sz="6" w:space="0" w:color="C0C0C0"/>
              <w:right w:val="nil"/>
            </w:tcBorders>
            <w:shd w:val="clear" w:color="auto" w:fill="FFFFFF"/>
          </w:tcPr>
          <w:p w14:paraId="7131A785"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noProof/>
              </w:rPr>
              <mc:AlternateContent>
                <mc:Choice Requires="wpg">
                  <w:drawing>
                    <wp:anchor distT="0" distB="0" distL="114300" distR="114300" simplePos="0" relativeHeight="252930560" behindDoc="0" locked="1" layoutInCell="0" allowOverlap="1" wp14:anchorId="7ADD5273" wp14:editId="5647E5FF">
                      <wp:simplePos x="0" y="0"/>
                      <wp:positionH relativeFrom="column">
                        <wp:posOffset>0</wp:posOffset>
                      </wp:positionH>
                      <wp:positionV relativeFrom="paragraph">
                        <wp:posOffset>9525</wp:posOffset>
                      </wp:positionV>
                      <wp:extent cx="461645" cy="253365"/>
                      <wp:effectExtent l="0" t="0" r="0" b="0"/>
                      <wp:wrapNone/>
                      <wp:docPr id="6112"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6113" name="Rectangle 440"/>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14" name="Rectangle 44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15" name="Rectangle 442"/>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324CE" id="Group 439" o:spid="_x0000_s1026" style="position:absolute;margin-left:0;margin-top:.75pt;width:36.35pt;height:19.95pt;z-index:25293056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" o:allowincell="f">
                      <v:rect id="Rectangle 440" o:spid="_x0000_s1027"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RfMYA&#10;AADdAAAADwAAAGRycy9kb3ducmV2LnhtbESPQWvCQBSE7wX/w/IEb3UThVCiq5RAxYMo1VI8vmZf&#10;k9Ds27C7NdFf3xWEHoeZ+YZZrgfTigs531hWkE4TEMSl1Q1XCj5Ob88vIHxA1thaJgVX8rBejZ6W&#10;mGvb8ztdjqESEcI+RwV1CF0upS9rMuintiOO3rd1BkOUrpLaYR/hppWzJMmkwYbjQo0dFTWVP8df&#10;o+Dw5bvbLRRZv0G5K7ab2d6dP5WajIfXBYhAQ/gPP9pbrSBL0z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8RfMYAAADdAAAADwAAAAAAAAAAAAAAAACYAgAAZHJz&#10;L2Rvd25yZXYueG1sUEsFBgAAAAAEAAQA9QAAAIsDAAAAAA==&#10;" fillcolor="gray" stroked="f" strokeweight="0"/>
                      <v:rect id="Rectangle 441"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CMYA&#10;AADdAAAADwAAAGRycy9kb3ducmV2LnhtbESPQWvCQBSE7wX/w/IEb3UTkVCiq5RAxYMo1VI8vmZf&#10;k9Ds27C7NdFf3xWEHoeZ+YZZrgfTigs531hWkE4TEMSl1Q1XCj5Ob88vIHxA1thaJgVX8rBejZ6W&#10;mGvb8ztdjqESEcI+RwV1CF0upS9rMuintiOO3rd1BkOUrpLaYR/hppWzJMmkwYbjQo0dFTWVP8df&#10;o+Dw5bvbLRRZv0G5K7ab2d6dP5WajIfXBYhAQ/gPP9pbrSBL0z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aJCMYAAADdAAAADwAAAAAAAAAAAAAAAACYAgAAZHJz&#10;L2Rvd25yZXYueG1sUEsFBgAAAAAEAAQA9QAAAIsDAAAAAA==&#10;" fillcolor="gray" stroked="f" strokeweight="0"/>
                      <v:rect id="Rectangle 442"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osk8YA&#10;AADdAAAADwAAAGRycy9kb3ducmV2LnhtbESPQWvCQBSE7wX/w/IEb3UTwVCiq5RAxYMo1VI8vmZf&#10;k9Ds27C7NdFf3xWEHoeZ+YZZrgfTigs531hWkE4TEMSl1Q1XCj5Ob88vIHxA1thaJgVX8rBejZ6W&#10;mGvb8ztdjqESEcI+RwV1CF0upS9rMuintiOO3rd1BkOUrpLaYR/hppWzJMmkwYbjQo0dFTWVP8df&#10;o+Dw5bvbLRRZv0G5K7ab2d6dP5WajIfXBYhAQ/gPP9pbrSBL0z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osk8YAAADdAAAADwAAAAAAAAAAAAAAAACYAgAAZHJz&#10;L2Rvd25yZXYueG1sUEsFBgAAAAAEAAQA9QAAAIs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18F49374"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i/>
                <w:iCs/>
                <w:color w:val="000000"/>
                <w:sz w:val="16"/>
                <w:szCs w:val="16"/>
                <w:lang w:val="nb-NO" w:eastAsia="nb-NO"/>
              </w:rPr>
              <w:t>cac:OrderLineReference</w:t>
            </w:r>
          </w:p>
        </w:tc>
        <w:tc>
          <w:tcPr>
            <w:tcW w:w="4790" w:type="dxa"/>
            <w:tcBorders>
              <w:top w:val="nil"/>
              <w:left w:val="dotted" w:sz="6" w:space="0" w:color="C0C0C0"/>
              <w:bottom w:val="dotted" w:sz="6" w:space="0" w:color="C0C0C0"/>
              <w:right w:val="nil"/>
            </w:tcBorders>
            <w:shd w:val="clear" w:color="auto" w:fill="FFFFFF"/>
          </w:tcPr>
          <w:p w14:paraId="79C97F9C" w14:textId="77777777" w:rsidR="00761392" w:rsidRPr="00AA22AD" w:rsidRDefault="00761392" w:rsidP="00761392">
            <w:pPr>
              <w:widowControl w:val="0"/>
              <w:tabs>
                <w:tab w:val="left" w:pos="1047"/>
                <w:tab w:val="left" w:pos="1263"/>
                <w:tab w:val="left" w:pos="1443"/>
              </w:tabs>
              <w:autoSpaceDE w:val="0"/>
              <w:autoSpaceDN w:val="0"/>
              <w:adjustRightInd w:val="0"/>
              <w:rPr>
                <w:rFonts w:ascii="Arial" w:hAnsi="Arial" w:cs="Arial"/>
                <w:sz w:val="16"/>
                <w:szCs w:val="16"/>
                <w:lang w:val="nb-NO" w:eastAsia="nb-NO"/>
              </w:rPr>
            </w:pPr>
            <w:r>
              <w:rPr>
                <w:rFonts w:ascii="Arial" w:hAnsi="Arial" w:cs="Arial"/>
                <w:b/>
                <w:bCs/>
                <w:color w:val="000000"/>
                <w:sz w:val="16"/>
                <w:szCs w:val="16"/>
                <w:lang w:val="nb-NO" w:eastAsia="nb-NO"/>
              </w:rPr>
              <w:t>Occorrenza</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r w:rsidRPr="00AA22AD">
              <w:rPr>
                <w:rFonts w:ascii="Arial" w:hAnsi="Arial" w:cs="Arial"/>
                <w:sz w:val="16"/>
                <w:szCs w:val="16"/>
                <w:lang w:val="nb-NO" w:eastAsia="nb-NO"/>
              </w:rPr>
              <w:tab/>
            </w:r>
            <w:r w:rsidRPr="00AA22AD">
              <w:rPr>
                <w:rFonts w:ascii="Arial" w:hAnsi="Arial" w:cs="Arial"/>
                <w:b/>
                <w:bCs/>
                <w:color w:val="000000"/>
                <w:sz w:val="16"/>
                <w:szCs w:val="16"/>
                <w:lang w:val="nb-NO" w:eastAsia="nb-NO"/>
              </w:rPr>
              <w:t>..</w:t>
            </w:r>
            <w:r w:rsidRPr="00AA22AD">
              <w:rPr>
                <w:rFonts w:ascii="Arial" w:hAnsi="Arial" w:cs="Arial"/>
                <w:sz w:val="16"/>
                <w:szCs w:val="16"/>
                <w:lang w:val="nb-NO" w:eastAsia="nb-NO"/>
              </w:rPr>
              <w:tab/>
            </w:r>
            <w:r w:rsidRPr="00AA22AD">
              <w:rPr>
                <w:rFonts w:ascii="Arial" w:hAnsi="Arial" w:cs="Arial"/>
                <w:color w:val="000000"/>
                <w:sz w:val="16"/>
                <w:szCs w:val="16"/>
                <w:lang w:val="nb-NO" w:eastAsia="nb-NO"/>
              </w:rPr>
              <w:t>1</w:t>
            </w:r>
          </w:p>
          <w:p w14:paraId="423185E6" w14:textId="77777777" w:rsidR="00761392" w:rsidRPr="00AA22AD" w:rsidRDefault="00761392" w:rsidP="00761392">
            <w:pPr>
              <w:widowControl w:val="0"/>
              <w:tabs>
                <w:tab w:val="left" w:pos="1047"/>
              </w:tabs>
              <w:autoSpaceDE w:val="0"/>
              <w:autoSpaceDN w:val="0"/>
              <w:adjustRightInd w:val="0"/>
              <w:rPr>
                <w:rFonts w:ascii="Arial" w:hAnsi="Arial" w:cs="Arial"/>
                <w:sz w:val="12"/>
                <w:szCs w:val="12"/>
                <w:lang w:val="nb-NO" w:eastAsia="nb-NO"/>
              </w:rPr>
            </w:pPr>
            <w:r>
              <w:rPr>
                <w:rFonts w:ascii="Arial" w:hAnsi="Arial" w:cs="Arial"/>
                <w:b/>
                <w:bCs/>
                <w:color w:val="000000"/>
                <w:sz w:val="16"/>
                <w:szCs w:val="16"/>
                <w:lang w:val="nb-NO" w:eastAsia="nb-NO"/>
              </w:rPr>
              <w:t>Tipo</w:t>
            </w:r>
            <w:r>
              <w:rPr>
                <w:rFonts w:ascii="Arial" w:hAnsi="Arial" w:cs="Arial"/>
                <w:b/>
                <w:bCs/>
                <w:color w:val="000000"/>
                <w:sz w:val="16"/>
                <w:szCs w:val="16"/>
                <w:lang w:val="nb-NO" w:eastAsia="nb-NO"/>
              </w:rPr>
              <w:tab/>
            </w:r>
            <w:r w:rsidRPr="00AA22AD">
              <w:rPr>
                <w:rFonts w:ascii="Arial" w:hAnsi="Arial" w:cs="Arial"/>
                <w:color w:val="000000"/>
                <w:sz w:val="16"/>
                <w:szCs w:val="16"/>
                <w:lang w:val="nb-NO" w:eastAsia="nb-NO"/>
              </w:rPr>
              <w:t>cac:OrderLineReferenceType</w:t>
            </w:r>
          </w:p>
        </w:tc>
        <w:tc>
          <w:tcPr>
            <w:tcW w:w="5953" w:type="dxa"/>
            <w:tcBorders>
              <w:top w:val="nil"/>
              <w:left w:val="dotted" w:sz="6" w:space="0" w:color="C0C0C0"/>
              <w:bottom w:val="dotted" w:sz="6" w:space="0" w:color="C0C0C0"/>
              <w:right w:val="nil"/>
            </w:tcBorders>
            <w:shd w:val="clear" w:color="auto" w:fill="FFFFFF"/>
          </w:tcPr>
          <w:p w14:paraId="00EA96B6"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p>
        </w:tc>
      </w:tr>
      <w:tr w:rsidR="00761392" w:rsidRPr="00AA22AD" w14:paraId="457F96E8" w14:textId="77777777" w:rsidTr="00761392">
        <w:trPr>
          <w:cantSplit/>
          <w:trHeight w:hRule="exact" w:val="1359"/>
        </w:trPr>
        <w:tc>
          <w:tcPr>
            <w:tcW w:w="970" w:type="dxa"/>
            <w:gridSpan w:val="3"/>
            <w:tcBorders>
              <w:top w:val="nil"/>
              <w:left w:val="nil"/>
              <w:bottom w:val="dotted" w:sz="6" w:space="0" w:color="C0C0C0"/>
              <w:right w:val="nil"/>
            </w:tcBorders>
            <w:shd w:val="clear" w:color="auto" w:fill="FFFFFF"/>
          </w:tcPr>
          <w:p w14:paraId="3765183C"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noProof/>
              </w:rPr>
              <mc:AlternateContent>
                <mc:Choice Requires="wpg">
                  <w:drawing>
                    <wp:anchor distT="0" distB="0" distL="114300" distR="114300" simplePos="0" relativeHeight="252932608" behindDoc="0" locked="1" layoutInCell="0" allowOverlap="1" wp14:anchorId="7EE2ED0C" wp14:editId="1F4F49DF">
                      <wp:simplePos x="0" y="0"/>
                      <wp:positionH relativeFrom="column">
                        <wp:posOffset>0</wp:posOffset>
                      </wp:positionH>
                      <wp:positionV relativeFrom="paragraph">
                        <wp:posOffset>9525</wp:posOffset>
                      </wp:positionV>
                      <wp:extent cx="615950" cy="862965"/>
                      <wp:effectExtent l="0" t="0" r="0" b="0"/>
                      <wp:wrapNone/>
                      <wp:docPr id="6116"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862965"/>
                                <a:chOff x="0" y="15"/>
                                <a:chExt cx="970" cy="1359"/>
                              </a:xfrm>
                            </wpg:grpSpPr>
                            <wps:wsp>
                              <wps:cNvPr id="6117" name="Rectangle 444"/>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18" name="Rectangle 44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7D6E54" id="Group 443" o:spid="_x0000_s1026" style="position:absolute;margin-left:0;margin-top:.75pt;width:48.5pt;height:67.95pt;z-index:252932608" coordorigin=",15" coordsize="970,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" o:allowincell="f">
                      <v:rect id="Rectangle 444" o:spid="_x0000_s1027"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f8YA&#10;AADdAAAADwAAAGRycy9kb3ducmV2LnhtbESPQWvCQBSE7wX/w/IEb3UTD2mJrlICigdpqYp4fM2+&#10;JqHZt2F3Nam/visIPQ4z8w2zWA2mFVdyvrGsIJ0mIIhLqxuuFBwP6+dXED4ga2wtk4Jf8rBajp4W&#10;mGvb8ydd96ESEcI+RwV1CF0upS9rMuintiOO3rd1BkOUrpLaYR/hppWzJMmkwYbjQo0dFTWVP/uL&#10;UfDx5bvbLRRZv0G5K7ab2bs7n5SajIe3OYhAQ/gPP9pbrSBL0xe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Xf8YAAADdAAAADwAAAAAAAAAAAAAAAACYAgAAZHJz&#10;L2Rvd25yZXYueG1sUEsFBgAAAAAEAAQA9QAAAIsDAAAAAA==&#10;" fillcolor="gray" stroked="f" strokeweight="0"/>
                      <v:rect id="Rectangle 445" o:spid="_x0000_s1028"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DDcIA&#10;AADdAAAADwAAAGRycy9kb3ducmV2LnhtbERPz2vCMBS+D/wfwhN2m2k9lFGNIgXFg0zmRDw+m2db&#10;bF5KEm31r18Ogx0/vt/z5WBa8SDnG8sK0kkCgri0uuFKwfFn/fEJwgdkja1lUvAkD8vF6G2OubY9&#10;f9PjECoRQ9jnqKAOocul9GVNBv3EdsSRu1pnMEToKqkd9jHctHKaJJk02HBsqLGjoqbydrgbBfuL&#10;716vUGT9BuWu2G6mX+58Uup9PKxmIAIN4V/8595qBVmaxrnxTXw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4MNwgAAAN0AAAAPAAAAAAAAAAAAAAAAAJgCAABkcnMvZG93&#10;bnJldi54bWxQSwUGAAAAAAQABAD1AAAAhw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3C5F7B68" w14:textId="77777777" w:rsidR="00761392" w:rsidRPr="00AA22AD" w:rsidRDefault="00761392" w:rsidP="00761392">
            <w:pPr>
              <w:widowControl w:val="0"/>
              <w:autoSpaceDE w:val="0"/>
              <w:autoSpaceDN w:val="0"/>
              <w:adjustRightInd w:val="0"/>
              <w:rPr>
                <w:rFonts w:ascii="Arial" w:hAnsi="Arial" w:cs="Arial"/>
                <w:sz w:val="12"/>
                <w:szCs w:val="12"/>
                <w:lang w:val="nb-NO" w:eastAsia="nb-NO"/>
              </w:rPr>
            </w:pPr>
            <w:r w:rsidRPr="00AA22AD">
              <w:rPr>
                <w:rFonts w:ascii="Arial" w:hAnsi="Arial" w:cs="Arial"/>
                <w:b/>
                <w:bCs/>
                <w:color w:val="000000"/>
                <w:sz w:val="16"/>
                <w:szCs w:val="16"/>
                <w:lang w:val="nb-NO" w:eastAsia="nb-NO"/>
              </w:rPr>
              <w:t>cbc:LineID</w:t>
            </w:r>
          </w:p>
        </w:tc>
        <w:tc>
          <w:tcPr>
            <w:tcW w:w="4790" w:type="dxa"/>
            <w:tcBorders>
              <w:top w:val="nil"/>
              <w:left w:val="dotted" w:sz="6" w:space="0" w:color="C0C0C0"/>
              <w:bottom w:val="dotted" w:sz="6" w:space="0" w:color="C0C0C0"/>
              <w:right w:val="nil"/>
            </w:tcBorders>
            <w:shd w:val="clear" w:color="auto" w:fill="FFFFFF"/>
          </w:tcPr>
          <w:p w14:paraId="360E14CE" w14:textId="77777777" w:rsidR="00761392" w:rsidRPr="00F878A2" w:rsidRDefault="00761392" w:rsidP="00761392">
            <w:pPr>
              <w:widowControl w:val="0"/>
              <w:tabs>
                <w:tab w:val="left" w:pos="1047"/>
                <w:tab w:val="left" w:pos="1311"/>
                <w:tab w:val="left" w:pos="1556"/>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Occorrenza</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r w:rsidRPr="00F878A2">
              <w:rPr>
                <w:rFonts w:ascii="Arial" w:hAnsi="Arial" w:cs="Arial"/>
                <w:sz w:val="16"/>
                <w:szCs w:val="16"/>
                <w:lang w:val="it-IT" w:eastAsia="nb-NO"/>
              </w:rPr>
              <w:tab/>
            </w:r>
            <w:r w:rsidRPr="00F878A2">
              <w:rPr>
                <w:rFonts w:ascii="Arial" w:hAnsi="Arial" w:cs="Arial"/>
                <w:b/>
                <w:bCs/>
                <w:color w:val="000000"/>
                <w:sz w:val="16"/>
                <w:szCs w:val="16"/>
                <w:lang w:val="it-IT" w:eastAsia="nb-NO"/>
              </w:rPr>
              <w:t>..</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1</w:t>
            </w:r>
          </w:p>
          <w:p w14:paraId="5540FC60" w14:textId="77777777" w:rsidR="00761392" w:rsidRPr="00F878A2" w:rsidRDefault="00761392" w:rsidP="00761392">
            <w:pPr>
              <w:widowControl w:val="0"/>
              <w:tabs>
                <w:tab w:val="left" w:pos="1047"/>
              </w:tabs>
              <w:autoSpaceDE w:val="0"/>
              <w:autoSpaceDN w:val="0"/>
              <w:adjustRightInd w:val="0"/>
              <w:rPr>
                <w:rFonts w:ascii="Arial" w:hAnsi="Arial" w:cs="Arial"/>
                <w:sz w:val="16"/>
                <w:szCs w:val="16"/>
                <w:lang w:val="it-IT" w:eastAsia="nb-NO"/>
              </w:rPr>
            </w:pPr>
            <w:r w:rsidRPr="00F878A2">
              <w:rPr>
                <w:rFonts w:ascii="Arial" w:hAnsi="Arial" w:cs="Arial"/>
                <w:b/>
                <w:bCs/>
                <w:color w:val="000000"/>
                <w:sz w:val="16"/>
                <w:szCs w:val="16"/>
                <w:lang w:val="it-IT" w:eastAsia="nb-NO"/>
              </w:rPr>
              <w:t>Tipo</w:t>
            </w:r>
            <w:r w:rsidRPr="00F878A2">
              <w:rPr>
                <w:rFonts w:ascii="Arial" w:hAnsi="Arial" w:cs="Arial"/>
                <w:b/>
                <w:bCs/>
                <w:color w:val="000000"/>
                <w:sz w:val="16"/>
                <w:szCs w:val="16"/>
                <w:lang w:val="it-IT" w:eastAsia="nb-NO"/>
              </w:rPr>
              <w:tab/>
            </w:r>
            <w:r w:rsidRPr="00F878A2">
              <w:rPr>
                <w:rFonts w:ascii="Arial" w:hAnsi="Arial" w:cs="Arial"/>
                <w:color w:val="000000"/>
                <w:sz w:val="16"/>
                <w:szCs w:val="16"/>
                <w:lang w:val="it-IT" w:eastAsia="nb-NO"/>
              </w:rPr>
              <w:t>cbc:LineIDType</w:t>
            </w:r>
          </w:p>
          <w:p w14:paraId="391ECB0A" w14:textId="77777777" w:rsidR="00761392" w:rsidRPr="00F878A2" w:rsidRDefault="00761392" w:rsidP="00761392">
            <w:pPr>
              <w:widowControl w:val="0"/>
              <w:tabs>
                <w:tab w:val="left" w:pos="1047"/>
              </w:tabs>
              <w:autoSpaceDE w:val="0"/>
              <w:autoSpaceDN w:val="0"/>
              <w:adjustRightInd w:val="0"/>
              <w:rPr>
                <w:rFonts w:ascii="Arial" w:hAnsi="Arial" w:cs="Arial"/>
                <w:sz w:val="12"/>
                <w:szCs w:val="12"/>
                <w:lang w:val="it-IT" w:eastAsia="nb-NO"/>
              </w:rPr>
            </w:pPr>
            <w:r w:rsidRPr="00F878A2">
              <w:rPr>
                <w:rFonts w:ascii="Arial" w:hAnsi="Arial" w:cs="Arial"/>
                <w:b/>
                <w:bCs/>
                <w:color w:val="000000"/>
                <w:sz w:val="16"/>
                <w:szCs w:val="16"/>
                <w:lang w:val="it-IT" w:eastAsia="nb-NO"/>
              </w:rPr>
              <w:t>Info req.ID</w:t>
            </w:r>
            <w:r w:rsidRPr="00F878A2">
              <w:rPr>
                <w:rFonts w:ascii="Arial" w:hAnsi="Arial" w:cs="Arial"/>
                <w:sz w:val="16"/>
                <w:szCs w:val="16"/>
                <w:lang w:val="it-IT" w:eastAsia="nb-NO"/>
              </w:rPr>
              <w:tab/>
            </w:r>
            <w:r w:rsidRPr="00F878A2">
              <w:rPr>
                <w:rFonts w:ascii="Arial" w:hAnsi="Arial" w:cs="Arial"/>
                <w:color w:val="000000"/>
                <w:sz w:val="16"/>
                <w:szCs w:val="16"/>
                <w:lang w:val="it-IT" w:eastAsia="nb-NO"/>
              </w:rPr>
              <w:t>tir76-201</w:t>
            </w:r>
          </w:p>
        </w:tc>
        <w:tc>
          <w:tcPr>
            <w:tcW w:w="5953" w:type="dxa"/>
            <w:tcBorders>
              <w:top w:val="nil"/>
              <w:left w:val="dotted" w:sz="6" w:space="0" w:color="C0C0C0"/>
              <w:bottom w:val="dotted" w:sz="6" w:space="0" w:color="C0C0C0"/>
              <w:right w:val="nil"/>
            </w:tcBorders>
            <w:shd w:val="clear" w:color="auto" w:fill="FFFFFF"/>
          </w:tcPr>
          <w:p w14:paraId="6D600224" w14:textId="77777777" w:rsidR="00761392" w:rsidRPr="00AA22AD" w:rsidRDefault="00761392" w:rsidP="00761392">
            <w:pPr>
              <w:widowControl w:val="0"/>
              <w:tabs>
                <w:tab w:val="left" w:pos="1215"/>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Termine</w:t>
            </w:r>
            <w:r>
              <w:rPr>
                <w:rFonts w:ascii="Arial" w:hAnsi="Arial" w:cs="Arial"/>
                <w:b/>
                <w:bCs/>
                <w:color w:val="000000"/>
                <w:sz w:val="16"/>
                <w:szCs w:val="16"/>
                <w:lang w:eastAsia="nb-NO"/>
              </w:rPr>
              <w:tab/>
            </w:r>
            <w:r w:rsidRPr="00AA22AD">
              <w:rPr>
                <w:rFonts w:ascii="Arial" w:hAnsi="Arial" w:cs="Arial"/>
                <w:b/>
                <w:bCs/>
                <w:color w:val="000000"/>
                <w:sz w:val="16"/>
                <w:szCs w:val="16"/>
                <w:lang w:eastAsia="nb-NO"/>
              </w:rPr>
              <w:t>Order line reference</w:t>
            </w:r>
          </w:p>
          <w:p w14:paraId="173F122C" w14:textId="77777777" w:rsidR="00761392" w:rsidRPr="00AA22AD" w:rsidRDefault="00761392" w:rsidP="00761392">
            <w:pPr>
              <w:widowControl w:val="0"/>
              <w:tabs>
                <w:tab w:val="left" w:pos="1229"/>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Uso BII</w:t>
            </w:r>
            <w:r>
              <w:rPr>
                <w:rFonts w:ascii="Arial" w:hAnsi="Arial" w:cs="Arial"/>
                <w:b/>
                <w:bCs/>
                <w:color w:val="000000"/>
                <w:sz w:val="16"/>
                <w:szCs w:val="16"/>
                <w:lang w:eastAsia="nb-NO"/>
              </w:rPr>
              <w:tab/>
            </w:r>
            <w:r w:rsidRPr="00AA22AD">
              <w:rPr>
                <w:rFonts w:ascii="Arial" w:hAnsi="Arial" w:cs="Arial"/>
                <w:i/>
                <w:iCs/>
                <w:color w:val="000000"/>
                <w:sz w:val="16"/>
                <w:szCs w:val="16"/>
                <w:lang w:eastAsia="nb-NO"/>
              </w:rPr>
              <w:t>Used to reference the initial order line that correspondes to the</w:t>
            </w:r>
          </w:p>
          <w:p w14:paraId="69A8D575" w14:textId="77777777" w:rsidR="00761392" w:rsidRPr="00AA22AD" w:rsidRDefault="00761392" w:rsidP="00761392">
            <w:pPr>
              <w:widowControl w:val="0"/>
              <w:autoSpaceDE w:val="0"/>
              <w:autoSpaceDN w:val="0"/>
              <w:adjustRightInd w:val="0"/>
              <w:rPr>
                <w:rFonts w:ascii="Arial" w:hAnsi="Arial" w:cs="Arial"/>
                <w:sz w:val="16"/>
                <w:szCs w:val="16"/>
                <w:lang w:eastAsia="nb-NO"/>
              </w:rPr>
            </w:pPr>
            <w:r w:rsidRPr="00AA22AD">
              <w:rPr>
                <w:rFonts w:ascii="Arial" w:hAnsi="Arial" w:cs="Arial"/>
                <w:i/>
                <w:iCs/>
                <w:color w:val="000000"/>
                <w:sz w:val="16"/>
                <w:szCs w:val="16"/>
                <w:lang w:eastAsia="nb-NO"/>
              </w:rPr>
              <w:t>response.</w:t>
            </w:r>
            <w:r>
              <w:rPr>
                <w:rFonts w:ascii="Arial" w:hAnsi="Arial" w:cs="Arial"/>
                <w:i/>
                <w:iCs/>
                <w:color w:val="000000"/>
                <w:sz w:val="16"/>
                <w:szCs w:val="16"/>
                <w:lang w:eastAsia="nb-NO"/>
              </w:rPr>
              <w:t xml:space="preserve"> </w:t>
            </w:r>
            <w:r w:rsidRPr="00AA22AD">
              <w:rPr>
                <w:rFonts w:ascii="Arial" w:hAnsi="Arial" w:cs="Arial"/>
                <w:i/>
                <w:iCs/>
                <w:color w:val="000000"/>
                <w:sz w:val="16"/>
                <w:szCs w:val="16"/>
                <w:lang w:eastAsia="nb-NO"/>
              </w:rPr>
              <w:t xml:space="preserve"> All order lines</w:t>
            </w:r>
            <w:r>
              <w:rPr>
                <w:rFonts w:ascii="Arial" w:hAnsi="Arial" w:cs="Arial"/>
                <w:i/>
                <w:iCs/>
                <w:color w:val="000000"/>
                <w:sz w:val="16"/>
                <w:szCs w:val="16"/>
                <w:lang w:eastAsia="nb-NO"/>
              </w:rPr>
              <w:t xml:space="preserve"> </w:t>
            </w:r>
            <w:r w:rsidRPr="00AA22AD">
              <w:rPr>
                <w:rFonts w:ascii="Arial" w:hAnsi="Arial" w:cs="Arial"/>
                <w:i/>
                <w:iCs/>
                <w:color w:val="000000"/>
                <w:sz w:val="16"/>
                <w:szCs w:val="16"/>
                <w:lang w:eastAsia="nb-NO"/>
              </w:rPr>
              <w:t>should be stated.</w:t>
            </w:r>
          </w:p>
          <w:p w14:paraId="0D11E18B" w14:textId="77777777" w:rsidR="00761392" w:rsidRPr="00AA22AD" w:rsidRDefault="00761392" w:rsidP="00761392">
            <w:pPr>
              <w:widowControl w:val="0"/>
              <w:tabs>
                <w:tab w:val="left" w:pos="1236"/>
              </w:tabs>
              <w:autoSpaceDE w:val="0"/>
              <w:autoSpaceDN w:val="0"/>
              <w:adjustRightInd w:val="0"/>
              <w:rPr>
                <w:rFonts w:ascii="Arial" w:hAnsi="Arial" w:cs="Arial"/>
                <w:sz w:val="16"/>
                <w:szCs w:val="16"/>
                <w:lang w:eastAsia="nb-NO"/>
              </w:rPr>
            </w:pPr>
            <w:r>
              <w:rPr>
                <w:rFonts w:ascii="Arial" w:hAnsi="Arial" w:cs="Arial"/>
                <w:b/>
                <w:bCs/>
                <w:color w:val="000000"/>
                <w:sz w:val="16"/>
                <w:szCs w:val="16"/>
                <w:lang w:eastAsia="nb-NO"/>
              </w:rPr>
              <w:t>Regole</w:t>
            </w:r>
            <w:r>
              <w:rPr>
                <w:rFonts w:ascii="Arial" w:hAnsi="Arial" w:cs="Arial"/>
                <w:b/>
                <w:bCs/>
                <w:color w:val="000000"/>
                <w:sz w:val="16"/>
                <w:szCs w:val="16"/>
                <w:lang w:eastAsia="nb-NO"/>
              </w:rPr>
              <w:tab/>
            </w:r>
            <w:r w:rsidRPr="00AA22AD">
              <w:rPr>
                <w:rFonts w:ascii="Arial" w:hAnsi="Arial" w:cs="Arial"/>
                <w:color w:val="000000"/>
                <w:sz w:val="16"/>
                <w:szCs w:val="16"/>
                <w:lang w:eastAsia="nb-NO"/>
              </w:rPr>
              <w:t>BII2-T76-R034 - An order response line MUST contain a</w:t>
            </w:r>
          </w:p>
          <w:p w14:paraId="02064487" w14:textId="77777777" w:rsidR="00761392" w:rsidRPr="00AA22AD" w:rsidRDefault="00761392" w:rsidP="00761392">
            <w:pPr>
              <w:widowControl w:val="0"/>
              <w:autoSpaceDE w:val="0"/>
              <w:autoSpaceDN w:val="0"/>
              <w:adjustRightInd w:val="0"/>
              <w:rPr>
                <w:rFonts w:ascii="Arial" w:hAnsi="Arial" w:cs="Arial"/>
                <w:sz w:val="12"/>
                <w:szCs w:val="12"/>
                <w:lang w:eastAsia="nb-NO"/>
              </w:rPr>
            </w:pPr>
            <w:r w:rsidRPr="00AA22AD">
              <w:rPr>
                <w:rFonts w:ascii="Arial" w:hAnsi="Arial" w:cs="Arial"/>
                <w:color w:val="000000"/>
                <w:sz w:val="16"/>
                <w:szCs w:val="16"/>
                <w:lang w:eastAsia="nb-NO"/>
              </w:rPr>
              <w:t>reference to its corresponding order line.</w:t>
            </w:r>
          </w:p>
        </w:tc>
      </w:tr>
    </w:tbl>
    <w:p w14:paraId="4ACD0E09" w14:textId="77777777" w:rsidR="00761392" w:rsidRPr="009B3DE9" w:rsidRDefault="00761392" w:rsidP="00761392"/>
    <w:p w14:paraId="37A05240" w14:textId="77777777" w:rsidR="00761392" w:rsidRPr="00114EBC" w:rsidRDefault="00761392" w:rsidP="00761392"/>
    <w:p w14:paraId="1C803912" w14:textId="77777777" w:rsidR="00761392" w:rsidRDefault="00761392" w:rsidP="00761392"/>
    <w:p w14:paraId="7E1A1684" w14:textId="77777777" w:rsidR="00761392" w:rsidRDefault="00761392" w:rsidP="00761392">
      <w:pPr>
        <w:sectPr w:rsidR="00761392" w:rsidSect="00FA6436">
          <w:headerReference w:type="default" r:id="rId57"/>
          <w:footerReference w:type="default" r:id="rId58"/>
          <w:pgSz w:w="16840" w:h="11920" w:orient="landscape"/>
          <w:pgMar w:top="862" w:right="941" w:bottom="1021" w:left="1321" w:header="57" w:footer="811" w:gutter="0"/>
          <w:cols w:space="708"/>
          <w:docGrid w:linePitch="299"/>
        </w:sectPr>
      </w:pPr>
    </w:p>
    <w:p w14:paraId="49DEC1E2" w14:textId="77777777" w:rsidR="00761392" w:rsidRPr="00114EBC" w:rsidRDefault="00761392" w:rsidP="00761392">
      <w:pPr>
        <w:pStyle w:val="Heading1"/>
        <w:ind w:left="360" w:hanging="360"/>
      </w:pPr>
      <w:bookmarkStart w:id="1743" w:name="_Toc495606447"/>
      <w:bookmarkStart w:id="1744" w:name="_Toc510780904"/>
      <w:r w:rsidRPr="00114EBC">
        <w:lastRenderedPageBreak/>
        <w:t>Appendic</w:t>
      </w:r>
      <w:r>
        <w:t>i</w:t>
      </w:r>
      <w:bookmarkEnd w:id="1743"/>
      <w:bookmarkEnd w:id="1744"/>
    </w:p>
    <w:p w14:paraId="233E0968" w14:textId="4A1548D5" w:rsidR="00761392" w:rsidRPr="00730D19" w:rsidRDefault="00761392" w:rsidP="00730D19">
      <w:pPr>
        <w:rPr>
          <w:lang w:val="it-IT"/>
        </w:rPr>
      </w:pPr>
    </w:p>
    <w:sectPr w:rsidR="00761392" w:rsidRPr="00730D19" w:rsidSect="00025F8D">
      <w:headerReference w:type="default" r:id="rId59"/>
      <w:footerReference w:type="default" r:id="rId60"/>
      <w:pgSz w:w="11920" w:h="16840"/>
      <w:pgMar w:top="1321" w:right="862" w:bottom="941" w:left="1021" w:header="57" w:footer="768"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STRONARDO FRANCESCO" w:date="2018-04-06T11:20:00Z" w:initials="MF">
    <w:p w14:paraId="76402C28" w14:textId="16EAED2D" w:rsidR="0015343E" w:rsidRPr="00797826" w:rsidRDefault="0015343E">
      <w:pPr>
        <w:pStyle w:val="CommentText"/>
        <w:rPr>
          <w:lang w:val="it-IT"/>
        </w:rPr>
      </w:pPr>
      <w:r>
        <w:rPr>
          <w:rStyle w:val="CommentReference"/>
        </w:rPr>
        <w:annotationRef/>
      </w:r>
    </w:p>
    <w:p w14:paraId="4D998787" w14:textId="29C485BA" w:rsidR="0015343E" w:rsidRPr="007550F5" w:rsidRDefault="0015343E">
      <w:pPr>
        <w:pStyle w:val="CommentText"/>
        <w:rPr>
          <w:lang w:val="it-IT"/>
        </w:rPr>
      </w:pPr>
      <w:r w:rsidRPr="007550F5">
        <w:rPr>
          <w:lang w:val="it-IT"/>
        </w:rPr>
        <w:t>Inserire Altri contributori</w:t>
      </w:r>
    </w:p>
  </w:comment>
  <w:comment w:id="2" w:author="MASTRONARDO FRANCESCO" w:date="2018-04-06T11:33:00Z" w:initials="MF">
    <w:p w14:paraId="3793BF31" w14:textId="3A1A8B20" w:rsidR="0015343E" w:rsidRPr="007550F5" w:rsidRDefault="0015343E">
      <w:pPr>
        <w:pStyle w:val="CommentText"/>
        <w:rPr>
          <w:lang w:val="it-IT"/>
        </w:rPr>
      </w:pPr>
      <w:r>
        <w:rPr>
          <w:rStyle w:val="CommentReference"/>
        </w:rPr>
        <w:annotationRef/>
      </w:r>
    </w:p>
    <w:p w14:paraId="74EF3720" w14:textId="067AE410" w:rsidR="0015343E" w:rsidRPr="00EB33DE" w:rsidRDefault="0015343E">
      <w:pPr>
        <w:pStyle w:val="CommentText"/>
        <w:rPr>
          <w:lang w:val="it-IT"/>
        </w:rPr>
      </w:pPr>
      <w:r w:rsidRPr="00EB33DE">
        <w:rPr>
          <w:lang w:val="it-IT"/>
        </w:rPr>
        <w:t xml:space="preserve">Versione in </w:t>
      </w:r>
      <w:r>
        <w:rPr>
          <w:lang w:val="it-IT"/>
        </w:rPr>
        <w:t>aggionamento</w:t>
      </w:r>
      <w:r w:rsidRPr="00EB33DE">
        <w:rPr>
          <w:lang w:val="it-IT"/>
        </w:rPr>
        <w:t xml:space="preserve"> da condividere con altri contributori</w:t>
      </w:r>
      <w:r>
        <w:rPr>
          <w:lang w:val="it-IT"/>
        </w:rPr>
        <w:t xml:space="preserve"> (vedi anche piè pagina)</w:t>
      </w:r>
    </w:p>
  </w:comment>
  <w:comment w:id="33" w:author="MASTRONARDO FRANCESCO" w:date="2018-04-06T11:36:00Z" w:initials="MF">
    <w:p w14:paraId="0F1C36FB" w14:textId="4875E179" w:rsidR="0015343E" w:rsidRPr="005A2669" w:rsidRDefault="0015343E">
      <w:pPr>
        <w:pStyle w:val="CommentText"/>
        <w:rPr>
          <w:lang w:val="it-IT"/>
        </w:rPr>
      </w:pPr>
      <w:r>
        <w:rPr>
          <w:rStyle w:val="CommentReference"/>
        </w:rPr>
        <w:annotationRef/>
      </w:r>
    </w:p>
    <w:p w14:paraId="6D57B1D3" w14:textId="584DE7CF" w:rsidR="0015343E" w:rsidRPr="00572280" w:rsidRDefault="0015343E">
      <w:pPr>
        <w:pStyle w:val="CommentText"/>
        <w:rPr>
          <w:lang w:val="it-IT"/>
        </w:rPr>
      </w:pPr>
      <w:r w:rsidRPr="00572280">
        <w:rPr>
          <w:lang w:val="it-IT"/>
        </w:rPr>
        <w:t>TBD</w:t>
      </w:r>
    </w:p>
  </w:comment>
  <w:comment w:id="56" w:author="MASTRONARDO FRANCESCO" w:date="2018-04-05T20:41:00Z" w:initials="MF">
    <w:p w14:paraId="31559D91" w14:textId="3C8A88AF" w:rsidR="0015343E" w:rsidRPr="00572280" w:rsidRDefault="0015343E">
      <w:pPr>
        <w:pStyle w:val="CommentText"/>
        <w:rPr>
          <w:lang w:val="it-IT"/>
        </w:rPr>
      </w:pPr>
      <w:r>
        <w:rPr>
          <w:rStyle w:val="CommentReference"/>
        </w:rPr>
        <w:annotationRef/>
      </w:r>
    </w:p>
    <w:p w14:paraId="29AA8694" w14:textId="0DF9AFEA" w:rsidR="0015343E" w:rsidRPr="00572280" w:rsidRDefault="0015343E">
      <w:pPr>
        <w:pStyle w:val="CommentText"/>
        <w:rPr>
          <w:lang w:val="it-IT"/>
        </w:rPr>
      </w:pPr>
      <w:r w:rsidRPr="00572280">
        <w:rPr>
          <w:lang w:val="it-IT"/>
        </w:rPr>
        <w:t>TBD</w:t>
      </w:r>
    </w:p>
  </w:comment>
  <w:comment w:id="59" w:author="Cernigliaro, Giuseppe (IT - Bologna)" w:date="2018-11-08T15:11:00Z" w:initials="CG(-B">
    <w:p w14:paraId="23869F1A" w14:textId="4B1D167C" w:rsidR="0015343E" w:rsidRPr="0015343E" w:rsidRDefault="0015343E">
      <w:pPr>
        <w:pStyle w:val="CommentText"/>
        <w:rPr>
          <w:lang w:val="it-IT"/>
        </w:rPr>
      </w:pPr>
      <w:r>
        <w:rPr>
          <w:rStyle w:val="CommentReference"/>
        </w:rPr>
        <w:annotationRef/>
      </w:r>
      <w:r w:rsidRPr="0015343E">
        <w:rPr>
          <w:lang w:val="it-IT"/>
        </w:rPr>
        <w:t>Valutare se DA ELIMINARE</w:t>
      </w:r>
      <w:r w:rsidR="00482B09">
        <w:rPr>
          <w:lang w:val="it-IT"/>
        </w:rPr>
        <w:t>, non presente in PEPPOL 3</w:t>
      </w:r>
    </w:p>
  </w:comment>
  <w:comment w:id="76" w:author="Bertocchi Elisa" w:date="2018-09-21T11:29:00Z" w:initials="BE">
    <w:p w14:paraId="2C4C2B93" w14:textId="524BC9C9" w:rsidR="0015343E" w:rsidRDefault="0015343E">
      <w:pPr>
        <w:pStyle w:val="CommentText"/>
        <w:rPr>
          <w:lang w:val="it-IT"/>
        </w:rPr>
      </w:pPr>
      <w:r>
        <w:rPr>
          <w:rStyle w:val="CommentReference"/>
        </w:rPr>
        <w:annotationRef/>
      </w:r>
      <w:r w:rsidRPr="00766A66">
        <w:rPr>
          <w:lang w:val="it-IT"/>
        </w:rPr>
        <w:t>Qu</w:t>
      </w:r>
      <w:r>
        <w:rPr>
          <w:lang w:val="it-IT"/>
        </w:rPr>
        <w:t>esta parte non è presente nel documento 42 A in inglese, da dove è stato preso?</w:t>
      </w:r>
    </w:p>
    <w:p w14:paraId="62D325D8" w14:textId="77777777" w:rsidR="0015343E" w:rsidRDefault="0015343E">
      <w:pPr>
        <w:pStyle w:val="CommentText"/>
        <w:rPr>
          <w:lang w:val="it-IT"/>
        </w:rPr>
      </w:pPr>
    </w:p>
    <w:p w14:paraId="22C7C1D6" w14:textId="77777777" w:rsidR="0015343E" w:rsidRDefault="0015343E">
      <w:pPr>
        <w:pStyle w:val="CommentText"/>
        <w:rPr>
          <w:lang w:val="it-IT"/>
        </w:rPr>
      </w:pPr>
      <w:r>
        <w:rPr>
          <w:lang w:val="it-IT"/>
        </w:rPr>
        <w:t>Se si vuole prevedere la modifica dell’ordine da parte del seller occorre fare una estensione</w:t>
      </w:r>
    </w:p>
    <w:p w14:paraId="121FF518" w14:textId="35B95A3E" w:rsidR="0015343E" w:rsidRPr="00766A66" w:rsidRDefault="0015343E">
      <w:pPr>
        <w:pStyle w:val="CommentText"/>
        <w:rPr>
          <w:lang w:val="it-IT"/>
        </w:rPr>
      </w:pPr>
    </w:p>
  </w:comment>
  <w:comment w:id="161" w:author="Bertocchi Elisa" w:date="2018-09-13T15:48:00Z" w:initials="BE">
    <w:p w14:paraId="45DD7E50" w14:textId="3E0E313C" w:rsidR="0015343E" w:rsidRPr="002E7CA9" w:rsidRDefault="0015343E">
      <w:pPr>
        <w:pStyle w:val="CommentText"/>
        <w:rPr>
          <w:lang w:val="it-IT"/>
        </w:rPr>
      </w:pPr>
      <w:r>
        <w:rPr>
          <w:rStyle w:val="CommentReference"/>
        </w:rPr>
        <w:annotationRef/>
      </w:r>
      <w:r w:rsidRPr="002E7CA9">
        <w:rPr>
          <w:lang w:val="it-IT"/>
        </w:rPr>
        <w:t>Mettere in ordine crescente</w:t>
      </w:r>
    </w:p>
  </w:comment>
  <w:comment w:id="162" w:author="Bertocchi Elisa" w:date="2018-09-13T16:07:00Z" w:initials="BE">
    <w:p w14:paraId="41E4B6C2" w14:textId="366CEFEA" w:rsidR="0015343E" w:rsidRPr="001558B2" w:rsidRDefault="0015343E">
      <w:pPr>
        <w:pStyle w:val="CommentText"/>
        <w:rPr>
          <w:lang w:val="it-IT"/>
        </w:rPr>
      </w:pPr>
      <w:r>
        <w:rPr>
          <w:rStyle w:val="CommentReference"/>
        </w:rPr>
        <w:annotationRef/>
      </w:r>
      <w:r w:rsidRPr="001558B2">
        <w:rPr>
          <w:lang w:val="it-IT"/>
        </w:rPr>
        <w:t>Sul bis ufficiale le regole arrivano solo fino alla TBR110-024, quindi da</w:t>
      </w:r>
      <w:r>
        <w:rPr>
          <w:lang w:val="it-IT"/>
        </w:rPr>
        <w:t>lla 25 in avanti dove le avete prese?</w:t>
      </w:r>
    </w:p>
  </w:comment>
  <w:comment w:id="163" w:author="Bertocchi Elisa" w:date="2018-09-13T15:57:00Z" w:initials="BE">
    <w:p w14:paraId="0A38E052" w14:textId="6B09DB85" w:rsidR="0015343E" w:rsidRPr="002E7CA9" w:rsidRDefault="0015343E">
      <w:pPr>
        <w:pStyle w:val="CommentText"/>
        <w:rPr>
          <w:lang w:val="it-IT"/>
        </w:rPr>
      </w:pPr>
      <w:r>
        <w:rPr>
          <w:rStyle w:val="CommentReference"/>
        </w:rPr>
        <w:annotationRef/>
      </w:r>
      <w:r w:rsidRPr="002E7CA9">
        <w:rPr>
          <w:lang w:val="it-IT"/>
        </w:rPr>
        <w:t>Non d</w:t>
      </w:r>
      <w:r>
        <w:rPr>
          <w:lang w:val="it-IT"/>
        </w:rPr>
        <w:t>ovrebbe andare tra le regole di riga?</w:t>
      </w:r>
    </w:p>
  </w:comment>
  <w:comment w:id="165" w:author="Bertocchi Elisa" w:date="2018-09-13T15:47:00Z" w:initials="BE">
    <w:p w14:paraId="3D048D16" w14:textId="29DB99A3" w:rsidR="0015343E" w:rsidRPr="005A6841" w:rsidRDefault="0015343E">
      <w:pPr>
        <w:pStyle w:val="CommentText"/>
        <w:rPr>
          <w:lang w:val="it-IT"/>
        </w:rPr>
      </w:pPr>
      <w:r>
        <w:rPr>
          <w:rStyle w:val="CommentReference"/>
        </w:rPr>
        <w:annotationRef/>
      </w:r>
      <w:r w:rsidRPr="005A6841">
        <w:rPr>
          <w:lang w:val="it-IT"/>
        </w:rPr>
        <w:t>Spostare sopra in ordine cres</w:t>
      </w:r>
      <w:r>
        <w:rPr>
          <w:lang w:val="it-IT"/>
        </w:rPr>
        <w:t>cente</w:t>
      </w:r>
    </w:p>
  </w:comment>
  <w:comment w:id="173" w:author="Bertocchi Elisa" w:date="2018-09-13T16:14:00Z" w:initials="BE">
    <w:p w14:paraId="79EE5AFC" w14:textId="77777777" w:rsidR="0015343E" w:rsidRDefault="0015343E">
      <w:pPr>
        <w:pStyle w:val="CommentText"/>
        <w:rPr>
          <w:lang w:val="it-IT"/>
        </w:rPr>
      </w:pPr>
      <w:r>
        <w:rPr>
          <w:rStyle w:val="CommentReference"/>
        </w:rPr>
        <w:annotationRef/>
      </w:r>
      <w:r>
        <w:rPr>
          <w:lang w:val="it-IT"/>
        </w:rPr>
        <w:t>Approfondire cosa sia questo articolo 3</w:t>
      </w:r>
    </w:p>
    <w:p w14:paraId="6DCA7366" w14:textId="1F1168CE" w:rsidR="0015343E" w:rsidRPr="00CA61B0" w:rsidRDefault="0015343E">
      <w:pPr>
        <w:pStyle w:val="CommentText"/>
        <w:rPr>
          <w:lang w:val="it-IT"/>
        </w:rPr>
      </w:pPr>
    </w:p>
  </w:comment>
  <w:comment w:id="176" w:author="Bertocchi Elisa" w:date="2018-09-17T15:05:00Z" w:initials="BE">
    <w:p w14:paraId="1982861E" w14:textId="5C12D5D7" w:rsidR="0015343E" w:rsidRPr="00D76F80" w:rsidRDefault="0015343E">
      <w:pPr>
        <w:pStyle w:val="CommentText"/>
        <w:rPr>
          <w:lang w:val="it-IT"/>
        </w:rPr>
      </w:pPr>
      <w:r>
        <w:rPr>
          <w:rStyle w:val="CommentReference"/>
        </w:rPr>
        <w:annotationRef/>
      </w:r>
      <w:r w:rsidRPr="00D76F80">
        <w:rPr>
          <w:lang w:val="it-IT"/>
        </w:rPr>
        <w:t>Aggiustare l’italiano</w:t>
      </w:r>
    </w:p>
  </w:comment>
  <w:comment w:id="178" w:author="Bertocchi Elisa" w:date="2018-09-17T15:07:00Z" w:initials="BE">
    <w:p w14:paraId="184FF3AD" w14:textId="02DB6178" w:rsidR="0015343E" w:rsidRPr="00D76F80" w:rsidRDefault="0015343E">
      <w:pPr>
        <w:pStyle w:val="CommentText"/>
        <w:rPr>
          <w:lang w:val="it-IT"/>
        </w:rPr>
      </w:pPr>
      <w:r>
        <w:rPr>
          <w:rStyle w:val="CommentReference"/>
        </w:rPr>
        <w:annotationRef/>
      </w:r>
      <w:r w:rsidRPr="00D76F80">
        <w:rPr>
          <w:lang w:val="it-IT"/>
        </w:rPr>
        <w:t>Non categorie d</w:t>
      </w:r>
      <w:r>
        <w:rPr>
          <w:lang w:val="it-IT"/>
        </w:rPr>
        <w:t>i tasse IVA ma parlerei di motivi di esenzioni per categorie di IVA</w:t>
      </w:r>
    </w:p>
  </w:comment>
  <w:comment w:id="260" w:author="Bertocchi Elisa" w:date="2018-09-17T16:09:00Z" w:initials="BE">
    <w:p w14:paraId="005C2F14" w14:textId="3E91122B" w:rsidR="0015343E" w:rsidRPr="00400E55" w:rsidRDefault="0015343E">
      <w:pPr>
        <w:pStyle w:val="CommentText"/>
        <w:rPr>
          <w:lang w:val="it-IT"/>
        </w:rPr>
      </w:pPr>
      <w:r>
        <w:rPr>
          <w:rStyle w:val="CommentReference"/>
        </w:rPr>
        <w:annotationRef/>
      </w:r>
      <w:r w:rsidRPr="00400E55">
        <w:rPr>
          <w:lang w:val="it-IT"/>
        </w:rPr>
        <w:t xml:space="preserve">Confrontando con il BIS 3 </w:t>
      </w:r>
      <w:r>
        <w:rPr>
          <w:lang w:val="it-IT"/>
        </w:rPr>
        <w:t>ce ne sono alcune che variano</w:t>
      </w:r>
    </w:p>
  </w:comment>
  <w:comment w:id="287" w:author="Bertocchi Elisa" w:date="2018-09-17T16:15:00Z" w:initials="BE">
    <w:p w14:paraId="482B530D" w14:textId="4D94BDF7" w:rsidR="0015343E" w:rsidRPr="00592913" w:rsidRDefault="0015343E">
      <w:pPr>
        <w:pStyle w:val="CommentText"/>
        <w:rPr>
          <w:lang w:val="it-IT"/>
        </w:rPr>
      </w:pPr>
      <w:r>
        <w:rPr>
          <w:rStyle w:val="CommentReference"/>
        </w:rPr>
        <w:annotationRef/>
      </w:r>
      <w:r w:rsidRPr="00592913">
        <w:rPr>
          <w:lang w:val="it-IT"/>
        </w:rPr>
        <w:t>Sono variati in BIS 3, i</w:t>
      </w:r>
      <w:r>
        <w:rPr>
          <w:lang w:val="it-IT"/>
        </w:rPr>
        <w:t>noltre mancano delle parti dalla versione 2 (comodity code)</w:t>
      </w:r>
    </w:p>
  </w:comment>
  <w:comment w:id="291" w:author="Bertocchi Elisa" w:date="2018-09-18T16:35:00Z" w:initials="BE">
    <w:p w14:paraId="5E30F01C" w14:textId="284CAA21" w:rsidR="0015343E" w:rsidRPr="002D015C" w:rsidRDefault="0015343E">
      <w:pPr>
        <w:pStyle w:val="CommentText"/>
        <w:rPr>
          <w:lang w:val="it-IT"/>
        </w:rPr>
      </w:pPr>
      <w:r>
        <w:rPr>
          <w:rStyle w:val="CommentReference"/>
        </w:rPr>
        <w:annotationRef/>
      </w:r>
      <w:r w:rsidRPr="002D015C">
        <w:rPr>
          <w:lang w:val="it-IT"/>
        </w:rPr>
        <w:t>Non presente nella versione in ingles</w:t>
      </w:r>
      <w:r>
        <w:rPr>
          <w:lang w:val="it-IT"/>
        </w:rPr>
        <w:t>e, è necessario inserirlo? Nella versione 3 sono stati sostituiti con altre codifiche prese dalla fattura</w:t>
      </w:r>
    </w:p>
  </w:comment>
  <w:comment w:id="313" w:author="MASTRONARDO FRANCESCO" w:date="2018-04-05T20:15:00Z" w:initials="MF">
    <w:p w14:paraId="062CC3FD" w14:textId="7E677728" w:rsidR="0015343E" w:rsidRPr="005A6841" w:rsidRDefault="0015343E">
      <w:pPr>
        <w:pStyle w:val="CommentText"/>
        <w:rPr>
          <w:lang w:val="it-IT"/>
        </w:rPr>
      </w:pPr>
      <w:r>
        <w:rPr>
          <w:rStyle w:val="CommentReference"/>
        </w:rPr>
        <w:annotationRef/>
      </w:r>
    </w:p>
    <w:p w14:paraId="625326DA" w14:textId="224BAED5" w:rsidR="0015343E" w:rsidRPr="00572280" w:rsidRDefault="0015343E">
      <w:pPr>
        <w:pStyle w:val="CommentText"/>
        <w:rPr>
          <w:lang w:val="it-IT"/>
        </w:rPr>
      </w:pPr>
      <w:r w:rsidRPr="00572280">
        <w:rPr>
          <w:lang w:val="it-IT"/>
        </w:rPr>
        <w:t xml:space="preserve">Rif 28A BII2-T01-R005 </w:t>
      </w:r>
    </w:p>
  </w:comment>
  <w:comment w:id="312" w:author="Bertocchi Elisa" w:date="2018-09-18T16:55:00Z" w:initials="BE">
    <w:p w14:paraId="043C7AFC" w14:textId="156E8359" w:rsidR="0015343E" w:rsidRPr="004D6519" w:rsidRDefault="0015343E">
      <w:pPr>
        <w:pStyle w:val="CommentText"/>
        <w:rPr>
          <w:lang w:val="it-IT"/>
        </w:rPr>
      </w:pPr>
      <w:r>
        <w:rPr>
          <w:rStyle w:val="CommentReference"/>
        </w:rPr>
        <w:annotationRef/>
      </w:r>
      <w:r w:rsidRPr="004D6519">
        <w:rPr>
          <w:lang w:val="it-IT"/>
        </w:rPr>
        <w:t>Non è possible recuperare l</w:t>
      </w:r>
      <w:r>
        <w:rPr>
          <w:lang w:val="it-IT"/>
        </w:rPr>
        <w:t xml:space="preserve">e regole di altri profili, bisogna attenersi a quelle del 42 A, dopodichè se riteniamo che sono necessarie anche per il 42 A abbiamo due strade: aprire il ticket verso PEPPOL perché le inserisca nel profilo 42 e nel frattempo aggiugnerla come regola nazionale (INT:---) </w:t>
      </w:r>
    </w:p>
  </w:comment>
  <w:comment w:id="331" w:author="MASTRONARDO FRANCESCO" w:date="2018-04-05T20:18:00Z" w:initials="MF">
    <w:p w14:paraId="5867201F" w14:textId="0748398E" w:rsidR="0015343E" w:rsidRPr="00572280" w:rsidRDefault="0015343E">
      <w:pPr>
        <w:pStyle w:val="CommentText"/>
        <w:rPr>
          <w:lang w:val="it-IT"/>
        </w:rPr>
      </w:pPr>
      <w:r>
        <w:rPr>
          <w:rStyle w:val="CommentReference"/>
        </w:rPr>
        <w:annotationRef/>
      </w:r>
    </w:p>
    <w:p w14:paraId="6CEAC21C" w14:textId="77777777" w:rsidR="0015343E" w:rsidRDefault="0015343E">
      <w:pPr>
        <w:pStyle w:val="CommentText"/>
        <w:rPr>
          <w:lang w:val="it-IT"/>
        </w:rPr>
      </w:pPr>
      <w:r w:rsidRPr="008955EA">
        <w:rPr>
          <w:lang w:val="it-IT"/>
        </w:rPr>
        <w:t>(Rif 28A BII2-T01-R017</w:t>
      </w:r>
      <w:r>
        <w:rPr>
          <w:lang w:val="it-IT"/>
        </w:rPr>
        <w:t>)</w:t>
      </w:r>
    </w:p>
    <w:p w14:paraId="4FDE0D93" w14:textId="77777777" w:rsidR="0015343E" w:rsidRDefault="0015343E">
      <w:pPr>
        <w:pStyle w:val="CommentText"/>
        <w:rPr>
          <w:lang w:val="it-IT"/>
        </w:rPr>
      </w:pPr>
    </w:p>
    <w:p w14:paraId="78D4AC76" w14:textId="78E6AA2A" w:rsidR="0015343E" w:rsidRPr="008955EA" w:rsidRDefault="0015343E">
      <w:pPr>
        <w:pStyle w:val="CommentText"/>
        <w:rPr>
          <w:lang w:val="it-IT"/>
        </w:rPr>
      </w:pPr>
      <w:r w:rsidRPr="008955EA">
        <w:rPr>
          <w:lang w:val="it-IT"/>
        </w:rPr>
        <w:t>Verificare se è la stessa cosa de</w:t>
      </w:r>
      <w:r>
        <w:rPr>
          <w:lang w:val="it-IT"/>
        </w:rPr>
        <w:t>l controllo 42A EUGEN-T110-R024</w:t>
      </w:r>
    </w:p>
  </w:comment>
  <w:comment w:id="330" w:author="Bertocchi Elisa" w:date="2018-09-18T17:03:00Z" w:initials="BE">
    <w:p w14:paraId="5A47A69F" w14:textId="7C460C5A" w:rsidR="0015343E" w:rsidRPr="00A97A00" w:rsidRDefault="0015343E">
      <w:pPr>
        <w:pStyle w:val="CommentText"/>
        <w:rPr>
          <w:lang w:val="it-IT"/>
        </w:rPr>
      </w:pPr>
      <w:r>
        <w:rPr>
          <w:rStyle w:val="CommentReference"/>
        </w:rPr>
        <w:annotationRef/>
      </w:r>
      <w:r w:rsidRPr="00A97A00">
        <w:rPr>
          <w:lang w:val="it-IT"/>
        </w:rPr>
        <w:t>Sono due regole diverse,</w:t>
      </w:r>
      <w:r>
        <w:rPr>
          <w:lang w:val="it-IT"/>
        </w:rPr>
        <w:t xml:space="preserve"> inoltre vale quanto scritto per il commento precedente </w:t>
      </w:r>
    </w:p>
  </w:comment>
  <w:comment w:id="334" w:author="MASTRONARDO FRANCESCO" w:date="2018-04-05T20:18:00Z" w:initials="MF">
    <w:p w14:paraId="589B08B1" w14:textId="4EA95853" w:rsidR="0015343E" w:rsidRPr="00B45F8B" w:rsidRDefault="0015343E">
      <w:pPr>
        <w:pStyle w:val="CommentText"/>
        <w:rPr>
          <w:lang w:val="it-IT"/>
        </w:rPr>
      </w:pPr>
      <w:r>
        <w:rPr>
          <w:rStyle w:val="CommentReference"/>
        </w:rPr>
        <w:annotationRef/>
      </w:r>
    </w:p>
    <w:p w14:paraId="14BB9BE5" w14:textId="77777777" w:rsidR="0015343E" w:rsidRDefault="0015343E">
      <w:pPr>
        <w:pStyle w:val="CommentText"/>
        <w:rPr>
          <w:lang w:val="it-IT"/>
        </w:rPr>
      </w:pPr>
      <w:r w:rsidRPr="008955EA">
        <w:rPr>
          <w:lang w:val="it-IT"/>
        </w:rPr>
        <w:t>(Rif 28A BII2-T01-R018</w:t>
      </w:r>
      <w:r>
        <w:rPr>
          <w:lang w:val="it-IT"/>
        </w:rPr>
        <w:t>)</w:t>
      </w:r>
    </w:p>
    <w:p w14:paraId="624F8725" w14:textId="77777777" w:rsidR="0015343E" w:rsidRDefault="0015343E">
      <w:pPr>
        <w:pStyle w:val="CommentText"/>
        <w:rPr>
          <w:lang w:val="it-IT"/>
        </w:rPr>
      </w:pPr>
    </w:p>
    <w:p w14:paraId="51AE42D1" w14:textId="5E6FC7B6" w:rsidR="0015343E" w:rsidRPr="008955EA" w:rsidRDefault="0015343E">
      <w:pPr>
        <w:pStyle w:val="CommentText"/>
        <w:rPr>
          <w:lang w:val="it-IT"/>
        </w:rPr>
      </w:pPr>
      <w:r w:rsidRPr="008955EA">
        <w:rPr>
          <w:lang w:val="it-IT"/>
        </w:rPr>
        <w:t>Verificare se è</w:t>
      </w:r>
      <w:r>
        <w:rPr>
          <w:lang w:val="it-IT"/>
        </w:rPr>
        <w:t xml:space="preserve"> il caso di inserirlo nel 42 A</w:t>
      </w:r>
    </w:p>
  </w:comment>
  <w:comment w:id="341" w:author="MASTRONARDO FRANCESCO" w:date="2018-04-05T20:19:00Z" w:initials="MF">
    <w:p w14:paraId="57B11D70" w14:textId="40C330D9" w:rsidR="0015343E" w:rsidRPr="00B45F8B" w:rsidRDefault="0015343E">
      <w:pPr>
        <w:pStyle w:val="CommentText"/>
        <w:rPr>
          <w:lang w:val="it-IT"/>
        </w:rPr>
      </w:pPr>
      <w:r>
        <w:rPr>
          <w:rStyle w:val="CommentReference"/>
        </w:rPr>
        <w:annotationRef/>
      </w:r>
    </w:p>
    <w:p w14:paraId="1B35C289" w14:textId="4ECD48DD" w:rsidR="0015343E" w:rsidRPr="00B45F8B" w:rsidRDefault="0015343E">
      <w:pPr>
        <w:pStyle w:val="CommentText"/>
        <w:rPr>
          <w:lang w:val="it-IT"/>
        </w:rPr>
      </w:pPr>
      <w:r w:rsidRPr="00B45F8B">
        <w:rPr>
          <w:lang w:val="it-IT"/>
        </w:rPr>
        <w:t>(Rif 28A BII2-T01-R030)</w:t>
      </w:r>
    </w:p>
  </w:comment>
  <w:comment w:id="343" w:author="MASTRONARDO FRANCESCO" w:date="2018-04-05T20:20:00Z" w:initials="MF">
    <w:p w14:paraId="16BF3C5F" w14:textId="417BC880" w:rsidR="0015343E" w:rsidRPr="00B45F8B" w:rsidRDefault="0015343E">
      <w:pPr>
        <w:pStyle w:val="CommentText"/>
        <w:rPr>
          <w:lang w:val="it-IT"/>
        </w:rPr>
      </w:pPr>
      <w:r>
        <w:rPr>
          <w:rStyle w:val="CommentReference"/>
        </w:rPr>
        <w:annotationRef/>
      </w:r>
    </w:p>
    <w:p w14:paraId="347119AE" w14:textId="77777777" w:rsidR="0015343E" w:rsidRDefault="0015343E">
      <w:pPr>
        <w:pStyle w:val="CommentText"/>
        <w:rPr>
          <w:lang w:val="it-IT"/>
        </w:rPr>
      </w:pPr>
      <w:r w:rsidRPr="008955EA">
        <w:rPr>
          <w:lang w:val="it-IT"/>
        </w:rPr>
        <w:t>(Rif 28A BII2-T01-R031</w:t>
      </w:r>
      <w:r>
        <w:rPr>
          <w:lang w:val="it-IT"/>
        </w:rPr>
        <w:t>)</w:t>
      </w:r>
    </w:p>
    <w:p w14:paraId="1396D368" w14:textId="77777777" w:rsidR="0015343E" w:rsidRDefault="0015343E">
      <w:pPr>
        <w:pStyle w:val="CommentText"/>
        <w:rPr>
          <w:lang w:val="it-IT"/>
        </w:rPr>
      </w:pPr>
    </w:p>
    <w:p w14:paraId="44C7B4FC" w14:textId="0F5A2292" w:rsidR="0015343E" w:rsidRPr="008955EA" w:rsidRDefault="0015343E">
      <w:pPr>
        <w:pStyle w:val="CommentText"/>
        <w:rPr>
          <w:lang w:val="it-IT"/>
        </w:rPr>
      </w:pPr>
      <w:r w:rsidRPr="008955EA">
        <w:rPr>
          <w:lang w:val="it-IT"/>
        </w:rPr>
        <w:t xml:space="preserve">Verificare se controllo incluso già nel 42A BII3-T110-R012  </w:t>
      </w:r>
    </w:p>
  </w:comment>
  <w:comment w:id="342" w:author="Bertocchi Elisa" w:date="2018-09-18T17:07:00Z" w:initials="BE">
    <w:p w14:paraId="7AA10C3B" w14:textId="688B8C2F" w:rsidR="0015343E" w:rsidRPr="0027058D" w:rsidRDefault="0015343E">
      <w:pPr>
        <w:pStyle w:val="CommentText"/>
        <w:rPr>
          <w:lang w:val="it-IT"/>
        </w:rPr>
      </w:pPr>
      <w:r>
        <w:rPr>
          <w:rStyle w:val="CommentReference"/>
        </w:rPr>
        <w:annotationRef/>
      </w:r>
      <w:r w:rsidRPr="0027058D">
        <w:rPr>
          <w:lang w:val="it-IT"/>
        </w:rPr>
        <w:t>Queste regole non sono p</w:t>
      </w:r>
      <w:r>
        <w:rPr>
          <w:lang w:val="it-IT"/>
        </w:rPr>
        <w:t>reviste nel profilo 42 a quindi non si possono aggiugnere, come commento precedente</w:t>
      </w:r>
    </w:p>
  </w:comment>
  <w:comment w:id="344" w:author="Bertocchi Elisa" w:date="2018-09-18T16:38:00Z" w:initials="BE">
    <w:p w14:paraId="4EB056A5" w14:textId="4DFE7B29" w:rsidR="0015343E" w:rsidRPr="0041229A" w:rsidRDefault="0015343E">
      <w:pPr>
        <w:pStyle w:val="CommentText"/>
        <w:rPr>
          <w:lang w:val="it-IT"/>
        </w:rPr>
      </w:pPr>
      <w:r>
        <w:rPr>
          <w:rStyle w:val="CommentReference"/>
        </w:rPr>
        <w:annotationRef/>
      </w:r>
      <w:r w:rsidRPr="0041229A">
        <w:rPr>
          <w:lang w:val="it-IT"/>
        </w:rPr>
        <w:t>Meglio mantenere le regole E</w:t>
      </w:r>
      <w:r>
        <w:rPr>
          <w:lang w:val="it-IT"/>
        </w:rPr>
        <w:t>UGEN separate da quelle BII e metterle in ordine</w:t>
      </w:r>
    </w:p>
  </w:comment>
  <w:comment w:id="346" w:author="VICINI PIERLUIGI" w:date="2018-06-19T15:33:00Z" w:initials="VP">
    <w:p w14:paraId="34AD2798" w14:textId="3463C906" w:rsidR="0015343E" w:rsidRPr="00642FEB" w:rsidRDefault="0015343E">
      <w:pPr>
        <w:pStyle w:val="CommentText"/>
        <w:rPr>
          <w:lang w:val="it-IT"/>
        </w:rPr>
      </w:pPr>
      <w:r>
        <w:rPr>
          <w:rStyle w:val="CommentReference"/>
        </w:rPr>
        <w:annotationRef/>
      </w:r>
      <w:r w:rsidRPr="00642FEB">
        <w:rPr>
          <w:lang w:val="it-IT"/>
        </w:rPr>
        <w:t>Inserire gli elementi dalla SP tec 3.0 par 4.3.1.2</w:t>
      </w:r>
    </w:p>
  </w:comment>
  <w:comment w:id="368" w:author="Chiacchia Alan" w:date="2018-09-20T10:44:00Z" w:initials="CA">
    <w:p w14:paraId="7347759A" w14:textId="20119EF2" w:rsidR="0015343E" w:rsidRPr="006D1D46" w:rsidRDefault="0015343E">
      <w:pPr>
        <w:pStyle w:val="CommentText"/>
        <w:rPr>
          <w:lang w:val="it-IT"/>
        </w:rPr>
      </w:pPr>
      <w:r>
        <w:rPr>
          <w:rStyle w:val="CommentReference"/>
        </w:rPr>
        <w:annotationRef/>
      </w:r>
      <w:r>
        <w:rPr>
          <w:lang w:val="it-IT"/>
        </w:rPr>
        <w:t>Per gestire le modifiche come nel 3 A, è necessario fare una estensione che recupera tutto il blocco OrderDocumentReference in quanto non è presente nel BIS base 42 A</w:t>
      </w:r>
    </w:p>
  </w:comment>
  <w:comment w:id="399" w:author="Bertocchi Elisa" w:date="2018-09-21T11:47:00Z" w:initials="BE">
    <w:p w14:paraId="0DF2C488" w14:textId="7C7440B2" w:rsidR="0015343E" w:rsidRPr="0065164A" w:rsidRDefault="0015343E" w:rsidP="0065164A">
      <w:pPr>
        <w:pStyle w:val="Heading1"/>
        <w:numPr>
          <w:ilvl w:val="0"/>
          <w:numId w:val="0"/>
        </w:numPr>
        <w:shd w:val="clear" w:color="auto" w:fill="FFFFFF"/>
        <w:spacing w:before="300" w:after="150"/>
        <w:rPr>
          <w:rFonts w:ascii="Helvetica" w:hAnsi="Helvetica"/>
          <w:b w:val="0"/>
          <w:bCs w:val="0"/>
          <w:color w:val="333333"/>
          <w:sz w:val="54"/>
          <w:szCs w:val="54"/>
          <w:lang w:val="it-IT" w:eastAsia="it-IT"/>
        </w:rPr>
      </w:pPr>
      <w:r>
        <w:rPr>
          <w:rStyle w:val="CommentReference"/>
        </w:rPr>
        <w:annotationRef/>
      </w:r>
      <w:r w:rsidRPr="004020ED">
        <w:rPr>
          <w:lang w:val="it-IT"/>
        </w:rPr>
        <w:t>Nel</w:t>
      </w:r>
      <w:r>
        <w:rPr>
          <w:lang w:val="it-IT"/>
        </w:rPr>
        <w:t xml:space="preserve">la versione </w:t>
      </w:r>
      <w:r w:rsidRPr="004020ED">
        <w:rPr>
          <w:lang w:val="it-IT"/>
        </w:rPr>
        <w:t>BIS 3 occorre seguire l</w:t>
      </w:r>
      <w:r>
        <w:rPr>
          <w:lang w:val="it-IT"/>
        </w:rPr>
        <w:t xml:space="preserve">a </w:t>
      </w:r>
      <w:r w:rsidRPr="0065164A">
        <w:rPr>
          <w:rFonts w:ascii="Helvetica" w:hAnsi="Helvetica"/>
          <w:b w:val="0"/>
          <w:bCs w:val="0"/>
          <w:color w:val="333333"/>
          <w:sz w:val="54"/>
          <w:szCs w:val="54"/>
          <w:lang w:val="it-IT"/>
        </w:rPr>
        <w:t>UNCL5305 Duty or tax or fee category code, così</w:t>
      </w:r>
      <w:r>
        <w:rPr>
          <w:rFonts w:ascii="Helvetica" w:hAnsi="Helvetica"/>
          <w:b w:val="0"/>
          <w:bCs w:val="0"/>
          <w:color w:val="333333"/>
          <w:sz w:val="54"/>
          <w:szCs w:val="54"/>
          <w:lang w:val="it-IT"/>
        </w:rPr>
        <w:t xml:space="preserve"> come previsti dalla Fattura EN compliant</w:t>
      </w:r>
    </w:p>
    <w:p w14:paraId="4F5022A7" w14:textId="37A248D9" w:rsidR="0015343E" w:rsidRPr="004020ED" w:rsidRDefault="0015343E">
      <w:pPr>
        <w:pStyle w:val="CommentText"/>
        <w:rPr>
          <w:lang w:val="it-IT"/>
        </w:rPr>
      </w:pPr>
    </w:p>
  </w:comment>
  <w:comment w:id="407" w:author="MASTRONARDO FRANCESCO" w:date="2018-04-05T20:23:00Z" w:initials="MF">
    <w:p w14:paraId="1BFA21F5" w14:textId="65F57E8E" w:rsidR="0015343E" w:rsidRPr="00B45F8B" w:rsidRDefault="0015343E">
      <w:pPr>
        <w:pStyle w:val="CommentText"/>
        <w:rPr>
          <w:lang w:val="it-IT"/>
        </w:rPr>
      </w:pPr>
      <w:r>
        <w:rPr>
          <w:rStyle w:val="CommentReference"/>
        </w:rPr>
        <w:annotationRef/>
      </w:r>
    </w:p>
    <w:p w14:paraId="16050387" w14:textId="28B231EB" w:rsidR="0015343E" w:rsidRPr="008955EA" w:rsidRDefault="0015343E">
      <w:pPr>
        <w:pStyle w:val="CommentText"/>
        <w:rPr>
          <w:lang w:val="it-IT"/>
        </w:rPr>
      </w:pPr>
      <w:r w:rsidRPr="008955EA">
        <w:rPr>
          <w:lang w:val="it-IT"/>
        </w:rPr>
        <w:t xml:space="preserve">Verificare se  questo controllo è lo stesso del 28A (Rif 28A OP-T01-006)   </w:t>
      </w:r>
    </w:p>
  </w:comment>
  <w:comment w:id="408" w:author="Chiacchia Alan" w:date="2018-09-20T11:08:00Z" w:initials="CA">
    <w:p w14:paraId="3596AAE0" w14:textId="623C02AB" w:rsidR="0015343E" w:rsidRPr="00825AFC" w:rsidRDefault="0015343E">
      <w:pPr>
        <w:pStyle w:val="CommentText"/>
        <w:rPr>
          <w:lang w:val="it-IT"/>
        </w:rPr>
      </w:pPr>
      <w:r>
        <w:rPr>
          <w:rStyle w:val="CommentReference"/>
        </w:rPr>
        <w:annotationRef/>
      </w:r>
      <w:r w:rsidRPr="00825AFC">
        <w:rPr>
          <w:lang w:val="it-IT"/>
        </w:rPr>
        <w:t>Si è lo stesso controllo.</w:t>
      </w:r>
    </w:p>
  </w:comment>
  <w:comment w:id="410" w:author="Chiacchia Alan" w:date="2018-09-20T11:14:00Z" w:initials="CA">
    <w:p w14:paraId="0C311291" w14:textId="6E29F26B" w:rsidR="0015343E" w:rsidRPr="00575E0C" w:rsidRDefault="0015343E">
      <w:pPr>
        <w:pStyle w:val="CommentText"/>
        <w:rPr>
          <w:lang w:val="it-IT"/>
        </w:rPr>
      </w:pPr>
      <w:r>
        <w:rPr>
          <w:rStyle w:val="CommentReference"/>
        </w:rPr>
        <w:annotationRef/>
      </w:r>
      <w:r w:rsidRPr="00AD3662">
        <w:rPr>
          <w:lang w:val="it-IT"/>
        </w:rPr>
        <w:t xml:space="preserve">L’uso di tali codici è opzionale. </w:t>
      </w:r>
      <w:r>
        <w:rPr>
          <w:lang w:val="it-IT"/>
        </w:rPr>
        <w:t>Ma se vengono usati devono rispettare lo standard altrimenti si ottiene un Fatal. E’ u</w:t>
      </w:r>
      <w:r w:rsidRPr="00575E0C">
        <w:rPr>
          <w:lang w:val="it-IT"/>
        </w:rPr>
        <w:t>n codice per classificare l'articolo in base al tipo o alla natura</w:t>
      </w:r>
      <w:r>
        <w:rPr>
          <w:lang w:val="it-IT"/>
        </w:rPr>
        <w:t xml:space="preserve">. Ad esempio per la categoria </w:t>
      </w:r>
      <w:r w:rsidRPr="00A03A22">
        <w:rPr>
          <w:lang w:val="it-IT"/>
        </w:rPr>
        <w:t>UNSPSC</w:t>
      </w:r>
      <w:r>
        <w:rPr>
          <w:lang w:val="it-IT"/>
        </w:rPr>
        <w:t xml:space="preserve"> la classificazione dei tessuti in cotone ha il codice </w:t>
      </w:r>
      <w:r>
        <w:rPr>
          <w:rFonts w:eastAsia="Calibri" w:cs="Calibri"/>
          <w:sz w:val="18"/>
          <w:szCs w:val="18"/>
          <w:lang w:val="it-IT" w:eastAsia="sv-SE"/>
        </w:rPr>
        <w:t xml:space="preserve">111617. Quindi l’ordine di un qualsiasi articolo in tessuto di cotone la sua commodity è quella citata. </w:t>
      </w:r>
      <w:r w:rsidRPr="00FB6DD2">
        <w:rPr>
          <w:rFonts w:eastAsia="Calibri" w:cs="Calibri"/>
          <w:b/>
          <w:sz w:val="18"/>
          <w:szCs w:val="18"/>
          <w:u w:val="single"/>
          <w:lang w:val="it-IT" w:eastAsia="sv-SE"/>
        </w:rPr>
        <w:t>Usata raramente</w:t>
      </w:r>
      <w:r>
        <w:rPr>
          <w:rFonts w:eastAsia="Calibri" w:cs="Calibri"/>
          <w:sz w:val="18"/>
          <w:szCs w:val="18"/>
          <w:lang w:val="it-IT" w:eastAsia="sv-SE"/>
        </w:rPr>
        <w:t>, solitamente per ordini sugli alimenti, su tessuti o materiali di varia natura.</w:t>
      </w:r>
    </w:p>
  </w:comment>
  <w:comment w:id="411" w:author="Bertocchi Elisa" w:date="2018-09-21T12:06:00Z" w:initials="BE">
    <w:p w14:paraId="56DEDCCC" w14:textId="01354B85" w:rsidR="0015343E" w:rsidRPr="00CB30FB" w:rsidRDefault="0015343E">
      <w:pPr>
        <w:pStyle w:val="CommentText"/>
        <w:rPr>
          <w:lang w:val="it-IT"/>
        </w:rPr>
      </w:pPr>
      <w:r>
        <w:rPr>
          <w:rStyle w:val="CommentReference"/>
        </w:rPr>
        <w:annotationRef/>
      </w:r>
      <w:r w:rsidRPr="00CB30FB">
        <w:rPr>
          <w:lang w:val="it-IT"/>
        </w:rPr>
        <w:t>Inoltre nella versione BIS 3 q</w:t>
      </w:r>
      <w:r>
        <w:rPr>
          <w:lang w:val="it-IT"/>
        </w:rPr>
        <w:t xml:space="preserve">uesta codifica CENBII è sostitutia dalla </w:t>
      </w:r>
      <w:hyperlink r:id="rId1" w:history="1">
        <w:r w:rsidRPr="00CB30FB">
          <w:rPr>
            <w:rStyle w:val="Hyperlink"/>
            <w:rFonts w:ascii="Helvetica" w:hAnsi="Helvetica"/>
            <w:color w:val="23527C"/>
            <w:sz w:val="21"/>
            <w:szCs w:val="21"/>
            <w:shd w:val="clear" w:color="auto" w:fill="FFFFFF"/>
            <w:lang w:val="it-IT"/>
          </w:rPr>
          <w:t>UNCL 7143 Item type identification code</w:t>
        </w:r>
      </w:hyperlink>
      <w:r w:rsidRPr="00CB30FB">
        <w:rPr>
          <w:lang w:val="it-IT"/>
        </w:rPr>
        <w:t xml:space="preserve"> per via dell’allineamento con la EN 16931</w:t>
      </w:r>
    </w:p>
  </w:comment>
  <w:comment w:id="426" w:author="Chiacchia Alan" w:date="2018-09-20T11:37:00Z" w:initials="CA">
    <w:p w14:paraId="77951130" w14:textId="5D0AC7C9" w:rsidR="0015343E" w:rsidRPr="00482427" w:rsidRDefault="0015343E">
      <w:pPr>
        <w:pStyle w:val="CommentText"/>
        <w:rPr>
          <w:lang w:val="it-IT"/>
        </w:rPr>
      </w:pPr>
      <w:r>
        <w:rPr>
          <w:rStyle w:val="CommentReference"/>
        </w:rPr>
        <w:annotationRef/>
      </w:r>
      <w:r w:rsidRPr="00482427">
        <w:rPr>
          <w:lang w:val="it-IT"/>
        </w:rPr>
        <w:t>Manca la tabel</w:t>
      </w:r>
      <w:r>
        <w:rPr>
          <w:lang w:val="it-IT"/>
        </w:rPr>
        <w:t>la della pre e post condizione.</w:t>
      </w:r>
    </w:p>
  </w:comment>
  <w:comment w:id="584" w:author="Chiacchia Alan" w:date="2018-09-20T14:12:00Z" w:initials="CA">
    <w:p w14:paraId="63C34D65" w14:textId="064A08D8" w:rsidR="0015343E" w:rsidRPr="00A937AF" w:rsidRDefault="0015343E">
      <w:pPr>
        <w:pStyle w:val="CommentText"/>
        <w:rPr>
          <w:lang w:val="it-IT"/>
        </w:rPr>
      </w:pPr>
      <w:r>
        <w:rPr>
          <w:rStyle w:val="CommentReference"/>
        </w:rPr>
        <w:annotationRef/>
      </w:r>
      <w:r w:rsidRPr="00A937AF">
        <w:rPr>
          <w:lang w:val="it-IT"/>
        </w:rPr>
        <w:t>Inserire anche il PartyIdentification del Buyer</w:t>
      </w:r>
    </w:p>
  </w:comment>
  <w:comment w:id="589" w:author="Chiacchia Alan" w:date="2018-09-20T14:23:00Z" w:initials="CA">
    <w:p w14:paraId="1BB88D49" w14:textId="7487F4F7" w:rsidR="0015343E" w:rsidRPr="00EB09EE" w:rsidRDefault="0015343E">
      <w:pPr>
        <w:pStyle w:val="CommentText"/>
        <w:rPr>
          <w:lang w:val="it-IT"/>
        </w:rPr>
      </w:pPr>
      <w:r>
        <w:rPr>
          <w:rStyle w:val="CommentReference"/>
        </w:rPr>
        <w:annotationRef/>
      </w:r>
      <w:r w:rsidRPr="0077021A">
        <w:rPr>
          <w:lang w:val="it-IT"/>
        </w:rPr>
        <w:t xml:space="preserve">Questa parte può essere tolta. </w:t>
      </w:r>
      <w:r>
        <w:rPr>
          <w:lang w:val="it-IT"/>
        </w:rPr>
        <w:t>Non è presente nel documento principale. Se serve bisogna, oltre ad inserirlo nell’esempio, anche nei paragrafi della struttura e dettaglio.</w:t>
      </w:r>
    </w:p>
  </w:comment>
  <w:comment w:id="590" w:author="Chiacchia Alan" w:date="2018-09-20T14:20:00Z" w:initials="CA">
    <w:p w14:paraId="49661C0D" w14:textId="54F7D032" w:rsidR="0015343E" w:rsidRPr="0077021A" w:rsidRDefault="0015343E">
      <w:pPr>
        <w:pStyle w:val="CommentText"/>
        <w:rPr>
          <w:lang w:val="it-IT"/>
        </w:rPr>
      </w:pPr>
      <w:r>
        <w:rPr>
          <w:rStyle w:val="CommentReference"/>
        </w:rPr>
        <w:annotationRef/>
      </w:r>
      <w:r w:rsidRPr="0077021A">
        <w:rPr>
          <w:lang w:val="it-IT"/>
        </w:rPr>
        <w:t xml:space="preserve">Questa parte può essere tolta. </w:t>
      </w:r>
      <w:r>
        <w:rPr>
          <w:lang w:val="it-IT"/>
        </w:rPr>
        <w:t>Non è presente nel documento principale. Se serve bisogna, oltre ad inserirlo nell’esempio, anche nei paragrafi della struttura e dettaglio.</w:t>
      </w:r>
    </w:p>
  </w:comment>
  <w:comment w:id="591" w:author="Chiacchia Alan" w:date="2018-09-20T14:19:00Z" w:initials="CA">
    <w:p w14:paraId="275634C9" w14:textId="52695A58" w:rsidR="0015343E" w:rsidRPr="006B34DC" w:rsidRDefault="0015343E">
      <w:pPr>
        <w:pStyle w:val="CommentText"/>
        <w:rPr>
          <w:lang w:val="it-IT"/>
        </w:rPr>
      </w:pPr>
      <w:r>
        <w:rPr>
          <w:rStyle w:val="CommentReference"/>
        </w:rPr>
        <w:annotationRef/>
      </w:r>
      <w:r w:rsidRPr="006B34DC">
        <w:rPr>
          <w:lang w:val="it-IT"/>
        </w:rPr>
        <w:t>Nel Buyer è DeliveryContact e non Contact.</w:t>
      </w:r>
    </w:p>
  </w:comment>
  <w:comment w:id="595" w:author="Chiacchia Alan" w:date="2018-09-20T14:35:00Z" w:initials="CA">
    <w:p w14:paraId="74FBC17C" w14:textId="4B8F6187" w:rsidR="0015343E" w:rsidRPr="008C276C" w:rsidRDefault="0015343E">
      <w:pPr>
        <w:pStyle w:val="CommentText"/>
        <w:rPr>
          <w:lang w:val="it-IT"/>
        </w:rPr>
      </w:pPr>
      <w:r>
        <w:rPr>
          <w:rStyle w:val="CommentReference"/>
        </w:rPr>
        <w:annotationRef/>
      </w:r>
      <w:r w:rsidRPr="008C276C">
        <w:rPr>
          <w:lang w:val="it-IT"/>
        </w:rPr>
        <w:t>Da inserire anche al Par.12.1.2 Struttura e Dettaglio</w:t>
      </w:r>
    </w:p>
  </w:comment>
  <w:comment w:id="598" w:author="Chiacchia Alan" w:date="2018-09-20T14:30:00Z" w:initials="CA">
    <w:p w14:paraId="42E30AE5" w14:textId="0BE2C771" w:rsidR="0015343E" w:rsidRPr="00BE097F" w:rsidRDefault="0015343E">
      <w:pPr>
        <w:pStyle w:val="CommentText"/>
        <w:rPr>
          <w:lang w:val="it-IT"/>
        </w:rPr>
      </w:pPr>
      <w:r>
        <w:rPr>
          <w:rStyle w:val="CommentReference"/>
        </w:rPr>
        <w:annotationRef/>
      </w:r>
      <w:r w:rsidRPr="00BE097F">
        <w:rPr>
          <w:lang w:val="it-IT"/>
        </w:rPr>
        <w:t>Anche se opzionale è consigliato inserire il PartyIdentification come presente nel document</w:t>
      </w:r>
      <w:r>
        <w:rPr>
          <w:lang w:val="it-IT"/>
        </w:rPr>
        <w:t>o</w:t>
      </w:r>
      <w:r w:rsidRPr="00BE097F">
        <w:rPr>
          <w:lang w:val="it-IT"/>
        </w:rPr>
        <w:t xml:space="preserve"> originale.</w:t>
      </w:r>
    </w:p>
  </w:comment>
  <w:comment w:id="610" w:author="Chiacchia Alan" w:date="2018-09-20T14:36:00Z" w:initials="CA">
    <w:p w14:paraId="6EDEFFCD" w14:textId="67449282" w:rsidR="0015343E" w:rsidRPr="008C276C" w:rsidRDefault="0015343E">
      <w:pPr>
        <w:pStyle w:val="CommentText"/>
        <w:rPr>
          <w:lang w:val="it-IT"/>
        </w:rPr>
      </w:pPr>
      <w:r>
        <w:rPr>
          <w:rStyle w:val="CommentReference"/>
        </w:rPr>
        <w:annotationRef/>
      </w:r>
      <w:r w:rsidRPr="008C276C">
        <w:rPr>
          <w:lang w:val="it-IT"/>
        </w:rPr>
        <w:t>Da inserire anche al Par.12.1.2 Struttura e Dettaglio</w:t>
      </w:r>
    </w:p>
  </w:comment>
  <w:comment w:id="614" w:author="Bertocchi Elisa" w:date="2018-09-21T14:13:00Z" w:initials="BE">
    <w:p w14:paraId="4AE77735" w14:textId="05EF0B62" w:rsidR="0015343E" w:rsidRPr="00121FB3" w:rsidRDefault="0015343E">
      <w:pPr>
        <w:pStyle w:val="CommentText"/>
        <w:rPr>
          <w:lang w:val="it-IT"/>
        </w:rPr>
      </w:pPr>
      <w:r>
        <w:rPr>
          <w:rStyle w:val="CommentReference"/>
        </w:rPr>
        <w:annotationRef/>
      </w:r>
      <w:r w:rsidRPr="00121FB3">
        <w:rPr>
          <w:lang w:val="it-IT"/>
        </w:rPr>
        <w:t>Eliminare perchè non present</w:t>
      </w:r>
      <w:r>
        <w:rPr>
          <w:lang w:val="it-IT"/>
        </w:rPr>
        <w:t>i in bis 42 a</w:t>
      </w:r>
    </w:p>
  </w:comment>
  <w:comment w:id="691" w:author="Chiacchia Alan" w:date="2018-09-20T14:38:00Z" w:initials="CA">
    <w:p w14:paraId="321FA4F9" w14:textId="1A4002D5" w:rsidR="0015343E" w:rsidRPr="00D8005B" w:rsidRDefault="0015343E">
      <w:pPr>
        <w:pStyle w:val="CommentText"/>
        <w:rPr>
          <w:lang w:val="it-IT"/>
        </w:rPr>
      </w:pPr>
      <w:r>
        <w:rPr>
          <w:rStyle w:val="CommentReference"/>
        </w:rPr>
        <w:annotationRef/>
      </w:r>
      <w:r w:rsidRPr="00D8005B">
        <w:rPr>
          <w:lang w:val="it-IT"/>
        </w:rPr>
        <w:t>L’esempio non è corretto</w:t>
      </w:r>
      <w:r>
        <w:rPr>
          <w:lang w:val="it-IT"/>
        </w:rPr>
        <w:t xml:space="preserve"> e va elimintato. Sotto ho inserito l’esempio corretto</w:t>
      </w:r>
    </w:p>
  </w:comment>
  <w:comment w:id="1022" w:author="Bertocchi Elisa" w:date="2018-09-21T14:29:00Z" w:initials="BE">
    <w:p w14:paraId="6B32CCE3" w14:textId="3350C4FC" w:rsidR="0015343E" w:rsidRPr="00A0223C" w:rsidRDefault="0015343E">
      <w:pPr>
        <w:pStyle w:val="CommentText"/>
        <w:rPr>
          <w:lang w:val="it-IT"/>
        </w:rPr>
      </w:pPr>
      <w:r>
        <w:rPr>
          <w:rStyle w:val="CommentReference"/>
        </w:rPr>
        <w:annotationRef/>
      </w:r>
      <w:r w:rsidRPr="00A0223C">
        <w:rPr>
          <w:lang w:val="it-IT"/>
        </w:rPr>
        <w:t>Ok però serve un’estensione ad hoc</w:t>
      </w:r>
    </w:p>
  </w:comment>
  <w:comment w:id="1166" w:author="Bertocchi Elisa" w:date="2018-09-21T14:34:00Z" w:initials="BE">
    <w:p w14:paraId="61629856" w14:textId="593813EB" w:rsidR="0015343E" w:rsidRPr="00290E0A" w:rsidRDefault="0015343E">
      <w:pPr>
        <w:pStyle w:val="CommentText"/>
        <w:rPr>
          <w:lang w:val="it-IT"/>
        </w:rPr>
      </w:pPr>
      <w:r>
        <w:rPr>
          <w:rStyle w:val="CommentReference"/>
        </w:rPr>
        <w:annotationRef/>
      </w:r>
      <w:r w:rsidRPr="00290E0A">
        <w:rPr>
          <w:lang w:val="it-IT"/>
        </w:rPr>
        <w:t>Elimare perchè non previsto</w:t>
      </w:r>
    </w:p>
  </w:comment>
  <w:comment w:id="1267" w:author="Bertocchi Elisa" w:date="2018-09-21T14:46:00Z" w:initials="BE">
    <w:p w14:paraId="28577337" w14:textId="5B50F140" w:rsidR="0015343E" w:rsidRPr="00290E0A" w:rsidRDefault="0015343E">
      <w:pPr>
        <w:pStyle w:val="CommentText"/>
        <w:rPr>
          <w:lang w:val="it-IT"/>
        </w:rPr>
      </w:pPr>
      <w:r>
        <w:rPr>
          <w:rStyle w:val="CommentReference"/>
        </w:rPr>
        <w:annotationRef/>
      </w:r>
      <w:r w:rsidRPr="00290E0A">
        <w:rPr>
          <w:lang w:val="it-IT"/>
        </w:rPr>
        <w:t xml:space="preserve">Eliminato in quanto non presente nel </w:t>
      </w:r>
      <w:r>
        <w:rPr>
          <w:lang w:val="it-IT"/>
        </w:rPr>
        <w:t>BIS e non utile in questo processo</w:t>
      </w:r>
    </w:p>
  </w:comment>
  <w:comment w:id="1503" w:author="Cernigliaro, Giuseppe (IT - Bologna)" w:date="2018-11-30T16:10:00Z" w:initials="CG(-B">
    <w:p w14:paraId="3DED953E" w14:textId="4003A473" w:rsidR="00176795" w:rsidRPr="00176795" w:rsidRDefault="00176795">
      <w:pPr>
        <w:pStyle w:val="CommentText"/>
        <w:rPr>
          <w:lang w:val="it-IT"/>
        </w:rPr>
      </w:pPr>
      <w:r>
        <w:rPr>
          <w:rStyle w:val="CommentReference"/>
        </w:rPr>
        <w:annotationRef/>
      </w:r>
      <w:r w:rsidRPr="00176795">
        <w:rPr>
          <w:lang w:val="it-IT"/>
        </w:rPr>
        <w:t xml:space="preserve">In verde, I contenuti presenti in PEPPOL BIS 3. </w:t>
      </w:r>
      <w:r>
        <w:rPr>
          <w:lang w:val="it-IT"/>
        </w:rPr>
        <w:t>Nella versione asciiDoc mancano gli esempi</w:t>
      </w:r>
    </w:p>
  </w:comment>
  <w:comment w:id="1515" w:author="Bertocchi Elisa" w:date="2018-09-21T15:09:00Z" w:initials="BE">
    <w:p w14:paraId="3898E4D0" w14:textId="60643C7D" w:rsidR="0015343E" w:rsidRPr="00DB3E99" w:rsidRDefault="0015343E" w:rsidP="00AE0EA4">
      <w:pPr>
        <w:pStyle w:val="CommentText"/>
        <w:rPr>
          <w:lang w:val="it-IT"/>
        </w:rPr>
      </w:pPr>
      <w:r>
        <w:rPr>
          <w:rStyle w:val="CommentReference"/>
        </w:rPr>
        <w:annotationRef/>
      </w:r>
      <w:r w:rsidRPr="00DB3E99">
        <w:rPr>
          <w:lang w:val="it-IT"/>
        </w:rPr>
        <w:t>Attenzione che nel passaggio al</w:t>
      </w:r>
      <w:r>
        <w:rPr>
          <w:lang w:val="it-IT"/>
        </w:rPr>
        <w:t xml:space="preserve"> BIS v3 si aggiunge il TAX category da specficare per ogni sconto\maggiorazione</w:t>
      </w:r>
    </w:p>
    <w:p w14:paraId="4FABCD50" w14:textId="0CF050E1" w:rsidR="0015343E" w:rsidRPr="00AE0EA4" w:rsidRDefault="0015343E">
      <w:pPr>
        <w:pStyle w:val="CommentText"/>
        <w:rPr>
          <w:lang w:val="it-IT"/>
        </w:rPr>
      </w:pPr>
    </w:p>
  </w:comment>
  <w:comment w:id="1557" w:author="Cernigliaro, Giuseppe (IT - Bologna)" w:date="2018-11-28T12:56:00Z" w:initials="CG(-B">
    <w:p w14:paraId="073C422A" w14:textId="4031CCA9" w:rsidR="00B508A2" w:rsidRPr="00B508A2" w:rsidRDefault="00B508A2">
      <w:pPr>
        <w:pStyle w:val="CommentText"/>
        <w:rPr>
          <w:lang w:val="it-IT"/>
        </w:rPr>
      </w:pPr>
      <w:r>
        <w:rPr>
          <w:rStyle w:val="CommentReference"/>
        </w:rPr>
        <w:annotationRef/>
      </w:r>
      <w:r w:rsidRPr="00B508A2">
        <w:rPr>
          <w:lang w:val="it-IT"/>
        </w:rPr>
        <w:t>Da associare al capitolo 8. CALCOLI</w:t>
      </w:r>
    </w:p>
  </w:comment>
  <w:comment w:id="1559" w:author="Cernigliaro, Giuseppe (IT - Bologna)" w:date="2018-11-28T12:57:00Z" w:initials="CG(-B">
    <w:p w14:paraId="49F12377" w14:textId="5037203A" w:rsidR="00B508A2" w:rsidRPr="00B508A2" w:rsidRDefault="00B508A2">
      <w:pPr>
        <w:pStyle w:val="CommentText"/>
        <w:rPr>
          <w:lang w:val="it-IT"/>
        </w:rPr>
      </w:pPr>
      <w:r>
        <w:rPr>
          <w:rStyle w:val="CommentReference"/>
        </w:rPr>
        <w:annotationRef/>
      </w:r>
      <w:r w:rsidRPr="00B508A2">
        <w:rPr>
          <w:lang w:val="it-IT"/>
        </w:rPr>
        <w:t>Da associare a 8. CALCOLI</w:t>
      </w:r>
    </w:p>
  </w:comment>
  <w:comment w:id="1563" w:author="Cernigliaro, Giuseppe (IT - Bologna)" w:date="2018-11-28T12:57:00Z" w:initials="CG(-B">
    <w:p w14:paraId="433795ED" w14:textId="13B14DB8" w:rsidR="00B508A2" w:rsidRPr="00A7060F" w:rsidRDefault="00B508A2">
      <w:pPr>
        <w:pStyle w:val="CommentText"/>
        <w:rPr>
          <w:lang w:val="it-IT"/>
        </w:rPr>
      </w:pPr>
      <w:r>
        <w:rPr>
          <w:rStyle w:val="CommentReference"/>
        </w:rPr>
        <w:annotationRef/>
      </w:r>
      <w:r w:rsidRPr="00B508A2">
        <w:rPr>
          <w:lang w:val="it-IT"/>
        </w:rPr>
        <w:t xml:space="preserve">Da associare a 8. </w:t>
      </w:r>
      <w:r w:rsidRPr="00A7060F">
        <w:rPr>
          <w:lang w:val="it-IT"/>
        </w:rPr>
        <w:t>CALCOLI</w:t>
      </w:r>
    </w:p>
  </w:comment>
  <w:comment w:id="1568" w:author="Bertocchi Elisa" w:date="2018-09-21T15:12:00Z" w:initials="BE">
    <w:p w14:paraId="1D5C1990" w14:textId="2B3F8A50" w:rsidR="0015343E" w:rsidRPr="00C10666" w:rsidRDefault="0015343E">
      <w:pPr>
        <w:pStyle w:val="CommentText"/>
        <w:rPr>
          <w:lang w:val="it-IT"/>
        </w:rPr>
      </w:pPr>
      <w:r>
        <w:rPr>
          <w:rStyle w:val="CommentReference"/>
        </w:rPr>
        <w:annotationRef/>
      </w:r>
      <w:r w:rsidRPr="00C10666">
        <w:rPr>
          <w:lang w:val="it-IT"/>
        </w:rPr>
        <w:t>Questa lista cambia con il BIS 3 per alineamento con la EN</w:t>
      </w:r>
    </w:p>
  </w:comment>
  <w:comment w:id="1575" w:author="Bertocchi Elisa" w:date="2018-09-21T15:14:00Z" w:initials="BE">
    <w:p w14:paraId="230D18EC" w14:textId="67DB4509" w:rsidR="0015343E" w:rsidRPr="008D171B" w:rsidRDefault="0015343E">
      <w:pPr>
        <w:pStyle w:val="CommentText"/>
        <w:rPr>
          <w:lang w:val="it-IT"/>
        </w:rPr>
      </w:pPr>
      <w:r>
        <w:rPr>
          <w:rStyle w:val="CommentReference"/>
        </w:rPr>
        <w:annotationRef/>
      </w:r>
      <w:r w:rsidRPr="008D171B">
        <w:rPr>
          <w:lang w:val="it-IT"/>
        </w:rPr>
        <w:t>Nel BIS3 si aggiunge un sottoparagrafo VAT info for allowance or charge</w:t>
      </w:r>
    </w:p>
  </w:comment>
  <w:comment w:id="1576" w:author="Cernigliaro, Giuseppe (IT - Bologna)" w:date="2018-11-28T12:59:00Z" w:initials="CG(-B">
    <w:p w14:paraId="7877E731" w14:textId="351A8EAA" w:rsidR="00B508A2" w:rsidRPr="00A7060F" w:rsidRDefault="00B508A2">
      <w:pPr>
        <w:pStyle w:val="CommentText"/>
        <w:rPr>
          <w:lang w:val="it-IT"/>
        </w:rPr>
      </w:pPr>
      <w:r>
        <w:rPr>
          <w:rStyle w:val="CommentReference"/>
        </w:rPr>
        <w:annotationRef/>
      </w:r>
      <w:r w:rsidRPr="00A7060F">
        <w:rPr>
          <w:lang w:val="it-IT"/>
        </w:rPr>
        <w:t>Da associare a 8. CALCOLI</w:t>
      </w:r>
    </w:p>
  </w:comment>
  <w:comment w:id="1607" w:author="Bertocchi Elisa" w:date="2018-09-21T15:27:00Z" w:initials="BE">
    <w:p w14:paraId="22381E8C" w14:textId="706CA00F" w:rsidR="0015343E" w:rsidRDefault="0015343E">
      <w:pPr>
        <w:pStyle w:val="CommentText"/>
        <w:rPr>
          <w:lang w:val="it-IT"/>
        </w:rPr>
      </w:pPr>
      <w:r>
        <w:rPr>
          <w:rStyle w:val="CommentReference"/>
        </w:rPr>
        <w:annotationRef/>
      </w:r>
      <w:r w:rsidRPr="00AA6074">
        <w:rPr>
          <w:lang w:val="it-IT"/>
        </w:rPr>
        <w:t>Per allinearci alle stesse modalità dell’ordine serv</w:t>
      </w:r>
      <w:r>
        <w:rPr>
          <w:lang w:val="it-IT"/>
        </w:rPr>
        <w:t>e un’estensioneper recuperare packsize e packquantity</w:t>
      </w:r>
    </w:p>
    <w:p w14:paraId="03759CA4" w14:textId="099E8A9B" w:rsidR="0015343E" w:rsidRPr="00AA6074" w:rsidRDefault="0015343E">
      <w:pPr>
        <w:pStyle w:val="CommentText"/>
        <w:rPr>
          <w:lang w:val="it-IT"/>
        </w:rPr>
      </w:pPr>
    </w:p>
  </w:comment>
  <w:comment w:id="1728" w:author="Bertocchi Elisa" w:date="2018-09-21T15:32:00Z" w:initials="BE">
    <w:p w14:paraId="25FDB01D" w14:textId="677924AA" w:rsidR="0015343E" w:rsidRPr="006B09D3" w:rsidRDefault="0015343E">
      <w:pPr>
        <w:pStyle w:val="CommentText"/>
        <w:rPr>
          <w:lang w:val="it-IT"/>
        </w:rPr>
      </w:pPr>
      <w:r>
        <w:rPr>
          <w:rStyle w:val="CommentReference"/>
        </w:rPr>
        <w:annotationRef/>
      </w:r>
      <w:r w:rsidRPr="006B09D3">
        <w:rPr>
          <w:lang w:val="it-IT"/>
        </w:rPr>
        <w:t xml:space="preserve">Verifichiamo alla fine </w:t>
      </w:r>
    </w:p>
  </w:comment>
  <w:comment w:id="1733" w:author="MASTRONARDO FRANCESCO" w:date="2018-04-06T10:37:00Z" w:initials="MF">
    <w:p w14:paraId="4EA9AB0F" w14:textId="09DB801C" w:rsidR="0015343E" w:rsidRPr="00D7645A" w:rsidRDefault="0015343E">
      <w:pPr>
        <w:pStyle w:val="CommentText"/>
        <w:rPr>
          <w:lang w:val="it-IT"/>
        </w:rPr>
      </w:pPr>
      <w:r>
        <w:rPr>
          <w:rStyle w:val="CommentReference"/>
        </w:rPr>
        <w:annotationRef/>
      </w:r>
    </w:p>
    <w:p w14:paraId="4EAD1F16" w14:textId="77777777" w:rsidR="0015343E" w:rsidRDefault="0015343E">
      <w:pPr>
        <w:pStyle w:val="CommentText"/>
        <w:rPr>
          <w:lang w:val="it-IT"/>
        </w:rPr>
      </w:pPr>
      <w:r>
        <w:rPr>
          <w:lang w:val="it-IT"/>
        </w:rPr>
        <w:t>ATTENZIONE</w:t>
      </w:r>
    </w:p>
    <w:p w14:paraId="0E696D42" w14:textId="77777777" w:rsidR="0015343E" w:rsidRDefault="0015343E">
      <w:pPr>
        <w:pStyle w:val="CommentText"/>
        <w:rPr>
          <w:lang w:val="it-IT"/>
        </w:rPr>
      </w:pPr>
    </w:p>
    <w:p w14:paraId="79804CB6" w14:textId="628E769E" w:rsidR="0015343E" w:rsidRDefault="0015343E">
      <w:pPr>
        <w:pStyle w:val="CommentText"/>
        <w:rPr>
          <w:lang w:val="it-IT"/>
        </w:rPr>
      </w:pPr>
      <w:r>
        <w:rPr>
          <w:lang w:val="it-IT"/>
        </w:rPr>
        <w:t>G</w:t>
      </w:r>
      <w:r w:rsidRPr="00476C5C">
        <w:rPr>
          <w:lang w:val="it-IT"/>
        </w:rPr>
        <w:t xml:space="preserve">li schemi a seguire </w:t>
      </w:r>
      <w:r>
        <w:rPr>
          <w:lang w:val="it-IT"/>
        </w:rPr>
        <w:t>sono quelli del 28 Response</w:t>
      </w:r>
    </w:p>
    <w:p w14:paraId="4FE80DE6" w14:textId="25DF8156" w:rsidR="0015343E" w:rsidRDefault="0015343E">
      <w:pPr>
        <w:pStyle w:val="CommentText"/>
        <w:rPr>
          <w:lang w:val="it-IT"/>
        </w:rPr>
      </w:pPr>
      <w:r>
        <w:rPr>
          <w:lang w:val="it-IT"/>
        </w:rPr>
        <w:t>E</w:t>
      </w:r>
    </w:p>
    <w:p w14:paraId="40C1255D" w14:textId="77777777" w:rsidR="0015343E" w:rsidRDefault="0015343E">
      <w:pPr>
        <w:pStyle w:val="CommentText"/>
        <w:rPr>
          <w:lang w:val="it-IT"/>
        </w:rPr>
      </w:pPr>
      <w:r>
        <w:rPr>
          <w:lang w:val="it-IT"/>
        </w:rPr>
        <w:t xml:space="preserve">saranno aggiornati a seguito delle ulteriori modifiche degli ulteriori contributori </w:t>
      </w:r>
    </w:p>
    <w:p w14:paraId="49333B62" w14:textId="6791A299" w:rsidR="0015343E" w:rsidRPr="00476C5C" w:rsidRDefault="0015343E">
      <w:pPr>
        <w:pStyle w:val="CommentText"/>
        <w:rPr>
          <w:lang w:val="it-IT"/>
        </w:rPr>
      </w:pPr>
      <w:r>
        <w:rPr>
          <w:lang w:val="it-IT"/>
        </w:rPr>
        <w:t>propedeutiche all’approvazione del documento</w:t>
      </w:r>
    </w:p>
  </w:comment>
  <w:comment w:id="1739" w:author="Bertocchi Elisa" w:date="2018-03-22T14:15:00Z" w:initials="BE">
    <w:p w14:paraId="6B34B248" w14:textId="77777777" w:rsidR="0015343E" w:rsidRPr="00357A3E" w:rsidRDefault="0015343E" w:rsidP="00761392">
      <w:pPr>
        <w:pStyle w:val="CommentText"/>
        <w:rPr>
          <w:lang w:val="it-IT"/>
        </w:rPr>
      </w:pPr>
      <w:r>
        <w:rPr>
          <w:rStyle w:val="CommentReference"/>
        </w:rPr>
        <w:annotationRef/>
      </w:r>
      <w:r w:rsidRPr="00357A3E">
        <w:rPr>
          <w:lang w:val="it-IT"/>
        </w:rPr>
        <w:t xml:space="preserve">Sia per il seller sia per il buyer prevedere anche </w:t>
      </w:r>
      <w:r>
        <w:rPr>
          <w:lang w:val="it-IT"/>
        </w:rPr>
        <w:t xml:space="preserve">la classe opzionale </w:t>
      </w:r>
      <w:r w:rsidRPr="00357A3E">
        <w:rPr>
          <w:lang w:val="it-IT"/>
        </w:rPr>
        <w:t>postal address per allinearlo alla struttura dell’ordine e del DDT</w:t>
      </w:r>
    </w:p>
  </w:comment>
  <w:comment w:id="1740" w:author="Bertocchi Elisa" w:date="2018-03-22T14:15:00Z" w:initials="BE">
    <w:p w14:paraId="5FA866B8" w14:textId="77777777" w:rsidR="0015343E" w:rsidRPr="00357A3E" w:rsidRDefault="0015343E" w:rsidP="00761392">
      <w:pPr>
        <w:pStyle w:val="CommentText"/>
        <w:rPr>
          <w:lang w:val="it-IT"/>
        </w:rPr>
      </w:pPr>
      <w:r>
        <w:rPr>
          <w:rStyle w:val="CommentReference"/>
        </w:rPr>
        <w:annotationRef/>
      </w:r>
      <w:r w:rsidRPr="00357A3E">
        <w:rPr>
          <w:lang w:val="it-IT"/>
        </w:rPr>
        <w:t>Stesso comment sopra per il seller</w:t>
      </w:r>
      <w:r>
        <w:rPr>
          <w:lang w:val="it-IT"/>
        </w:rPr>
        <w:t>: aggiungere la classe  address opzionale</w:t>
      </w:r>
    </w:p>
  </w:comment>
  <w:comment w:id="1742" w:author="MASTRONARDO FRANCESCO" w:date="2018-06-26T11:42:00Z" w:initials="MF">
    <w:p w14:paraId="0D25F140" w14:textId="77777777" w:rsidR="0015343E" w:rsidRDefault="0015343E">
      <w:pPr>
        <w:pStyle w:val="CommentText"/>
      </w:pPr>
      <w:r>
        <w:rPr>
          <w:rStyle w:val="CommentReference"/>
        </w:rPr>
        <w:annotationRef/>
      </w:r>
      <w:r>
        <w:t>ATTENZIONE</w:t>
      </w:r>
    </w:p>
    <w:p w14:paraId="6434606A" w14:textId="77777777" w:rsidR="0015343E" w:rsidRDefault="0015343E">
      <w:pPr>
        <w:pStyle w:val="CommentText"/>
      </w:pPr>
    </w:p>
    <w:p w14:paraId="20427771" w14:textId="077F7ECD" w:rsidR="0015343E" w:rsidRDefault="0015343E">
      <w:pPr>
        <w:pStyle w:val="CommentText"/>
      </w:pPr>
      <w:r>
        <w:t>Vedi comment precedetne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998787" w15:done="0"/>
  <w15:commentEx w15:paraId="74EF3720" w15:done="0"/>
  <w15:commentEx w15:paraId="6D57B1D3" w15:done="0"/>
  <w15:commentEx w15:paraId="29AA8694" w15:done="0"/>
  <w15:commentEx w15:paraId="23869F1A" w15:done="0"/>
  <w15:commentEx w15:paraId="121FF518" w15:done="0"/>
  <w15:commentEx w15:paraId="45DD7E50" w15:done="0"/>
  <w15:commentEx w15:paraId="41E4B6C2" w15:done="0"/>
  <w15:commentEx w15:paraId="0A38E052" w15:done="0"/>
  <w15:commentEx w15:paraId="3D048D16" w15:done="0"/>
  <w15:commentEx w15:paraId="6DCA7366" w15:done="0"/>
  <w15:commentEx w15:paraId="1982861E" w15:done="0"/>
  <w15:commentEx w15:paraId="184FF3AD" w15:done="0"/>
  <w15:commentEx w15:paraId="005C2F14" w15:done="0"/>
  <w15:commentEx w15:paraId="482B530D" w15:done="0"/>
  <w15:commentEx w15:paraId="5E30F01C" w15:done="0"/>
  <w15:commentEx w15:paraId="625326DA" w15:done="0"/>
  <w15:commentEx w15:paraId="043C7AFC" w15:paraIdParent="625326DA" w15:done="0"/>
  <w15:commentEx w15:paraId="78D4AC76" w15:done="0"/>
  <w15:commentEx w15:paraId="5A47A69F" w15:paraIdParent="78D4AC76" w15:done="0"/>
  <w15:commentEx w15:paraId="51AE42D1" w15:done="0"/>
  <w15:commentEx w15:paraId="1B35C289" w15:done="0"/>
  <w15:commentEx w15:paraId="44C7B4FC" w15:done="0"/>
  <w15:commentEx w15:paraId="7AA10C3B" w15:done="0"/>
  <w15:commentEx w15:paraId="4EB056A5" w15:done="0"/>
  <w15:commentEx w15:paraId="34AD2798" w15:done="0"/>
  <w15:commentEx w15:paraId="7347759A" w15:done="0"/>
  <w15:commentEx w15:paraId="4F5022A7" w15:done="0"/>
  <w15:commentEx w15:paraId="16050387" w15:done="0"/>
  <w15:commentEx w15:paraId="3596AAE0" w15:paraIdParent="16050387" w15:done="0"/>
  <w15:commentEx w15:paraId="0C311291" w15:done="0"/>
  <w15:commentEx w15:paraId="56DEDCCC" w15:done="0"/>
  <w15:commentEx w15:paraId="77951130" w15:done="0"/>
  <w15:commentEx w15:paraId="63C34D65" w15:done="0"/>
  <w15:commentEx w15:paraId="1BB88D49" w15:done="0"/>
  <w15:commentEx w15:paraId="49661C0D" w15:done="0"/>
  <w15:commentEx w15:paraId="275634C9" w15:done="0"/>
  <w15:commentEx w15:paraId="74FBC17C" w15:done="0"/>
  <w15:commentEx w15:paraId="42E30AE5" w15:done="0"/>
  <w15:commentEx w15:paraId="6EDEFFCD" w15:done="0"/>
  <w15:commentEx w15:paraId="4AE77735" w15:done="0"/>
  <w15:commentEx w15:paraId="321FA4F9" w15:done="0"/>
  <w15:commentEx w15:paraId="6B32CCE3" w15:done="0"/>
  <w15:commentEx w15:paraId="61629856" w15:done="0"/>
  <w15:commentEx w15:paraId="28577337" w15:done="0"/>
  <w15:commentEx w15:paraId="3DED953E" w15:done="0"/>
  <w15:commentEx w15:paraId="4FABCD50" w15:done="0"/>
  <w15:commentEx w15:paraId="073C422A" w15:done="0"/>
  <w15:commentEx w15:paraId="49F12377" w15:done="0"/>
  <w15:commentEx w15:paraId="433795ED" w15:done="0"/>
  <w15:commentEx w15:paraId="1D5C1990" w15:done="0"/>
  <w15:commentEx w15:paraId="230D18EC" w15:done="0"/>
  <w15:commentEx w15:paraId="7877E731" w15:done="0"/>
  <w15:commentEx w15:paraId="03759CA4" w15:done="0"/>
  <w15:commentEx w15:paraId="25FDB01D" w15:done="0"/>
  <w15:commentEx w15:paraId="49333B62" w15:done="0"/>
  <w15:commentEx w15:paraId="6B34B248" w15:done="0"/>
  <w15:commentEx w15:paraId="5FA866B8" w15:done="0"/>
  <w15:commentEx w15:paraId="204277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98787" w16cid:durableId="1F44F703"/>
  <w16cid:commentId w16cid:paraId="74EF3720" w16cid:durableId="1F44F704"/>
  <w16cid:commentId w16cid:paraId="6D57B1D3" w16cid:durableId="1F44F705"/>
  <w16cid:commentId w16cid:paraId="29AA8694" w16cid:durableId="1F44F706"/>
  <w16cid:commentId w16cid:paraId="121FF518" w16cid:durableId="1F4F54B0"/>
  <w16cid:commentId w16cid:paraId="45DD7E50" w16cid:durableId="1F45054F"/>
  <w16cid:commentId w16cid:paraId="41E4B6C2" w16cid:durableId="1F4509AF"/>
  <w16cid:commentId w16cid:paraId="0A38E052" w16cid:durableId="1F450769"/>
  <w16cid:commentId w16cid:paraId="3D048D16" w16cid:durableId="1F450528"/>
  <w16cid:commentId w16cid:paraId="6DCA7366" w16cid:durableId="1F450B7C"/>
  <w16cid:commentId w16cid:paraId="1982861E" w16cid:durableId="1F4A4134"/>
  <w16cid:commentId w16cid:paraId="184FF3AD" w16cid:durableId="1F4A41A1"/>
  <w16cid:commentId w16cid:paraId="005C2F14" w16cid:durableId="1F4A5046"/>
  <w16cid:commentId w16cid:paraId="482B530D" w16cid:durableId="1F4A51A0"/>
  <w16cid:commentId w16cid:paraId="5E30F01C" w16cid:durableId="1F4BA7EB"/>
  <w16cid:commentId w16cid:paraId="625326DA" w16cid:durableId="1F44F707"/>
  <w16cid:commentId w16cid:paraId="043C7AFC" w16cid:durableId="1F4BAC89"/>
  <w16cid:commentId w16cid:paraId="78D4AC76" w16cid:durableId="1F44F708"/>
  <w16cid:commentId w16cid:paraId="5A47A69F" w16cid:durableId="1F4BAE6E"/>
  <w16cid:commentId w16cid:paraId="51AE42D1" w16cid:durableId="1F44F709"/>
  <w16cid:commentId w16cid:paraId="1B35C289" w16cid:durableId="1F44F70A"/>
  <w16cid:commentId w16cid:paraId="44C7B4FC" w16cid:durableId="1F44F70B"/>
  <w16cid:commentId w16cid:paraId="7AA10C3B" w16cid:durableId="1F4BAF54"/>
  <w16cid:commentId w16cid:paraId="4EB056A5" w16cid:durableId="1F4BA86B"/>
  <w16cid:commentId w16cid:paraId="34AD2798" w16cid:durableId="1F44F70C"/>
  <w16cid:commentId w16cid:paraId="7347759A" w16cid:durableId="1F4DF8A4"/>
  <w16cid:commentId w16cid:paraId="4F5022A7" w16cid:durableId="1F4F58D9"/>
  <w16cid:commentId w16cid:paraId="16050387" w16cid:durableId="1F44F70D"/>
  <w16cid:commentId w16cid:paraId="3596AAE0" w16cid:durableId="1F4DFE49"/>
  <w16cid:commentId w16cid:paraId="0C311291" w16cid:durableId="1F4DFF9A"/>
  <w16cid:commentId w16cid:paraId="56DEDCCC" w16cid:durableId="1F4F5D4F"/>
  <w16cid:commentId w16cid:paraId="77951130" w16cid:durableId="1F4F4D05"/>
  <w16cid:commentId w16cid:paraId="63C34D65" w16cid:durableId="1F4E2967"/>
  <w16cid:commentId w16cid:paraId="1BB88D49" w16cid:durableId="1F4E2BD5"/>
  <w16cid:commentId w16cid:paraId="49661C0D" w16cid:durableId="1F4E2B1C"/>
  <w16cid:commentId w16cid:paraId="275634C9" w16cid:durableId="1F4E2AE7"/>
  <w16cid:commentId w16cid:paraId="74FBC17C" w16cid:durableId="1F4E2EB9"/>
  <w16cid:commentId w16cid:paraId="42E30AE5" w16cid:durableId="1F4E2D79"/>
  <w16cid:commentId w16cid:paraId="6EDEFFCD" w16cid:durableId="1F4E2EE6"/>
  <w16cid:commentId w16cid:paraId="4AE77735" w16cid:durableId="1F4F7B20"/>
  <w16cid:commentId w16cid:paraId="321FA4F9" w16cid:durableId="1F4E2F54"/>
  <w16cid:commentId w16cid:paraId="6B32CCE3" w16cid:durableId="1F4F7EDD"/>
  <w16cid:commentId w16cid:paraId="61629856" w16cid:durableId="1F4F800F"/>
  <w16cid:commentId w16cid:paraId="28577337" w16cid:durableId="1F4F82CC"/>
  <w16cid:commentId w16cid:paraId="4FABCD50" w16cid:durableId="1F4F881A"/>
  <w16cid:commentId w16cid:paraId="1D5C1990" w16cid:durableId="1F4F88C3"/>
  <w16cid:commentId w16cid:paraId="230D18EC" w16cid:durableId="1F4F896A"/>
  <w16cid:commentId w16cid:paraId="03759CA4" w16cid:durableId="1F4F8C4E"/>
  <w16cid:commentId w16cid:paraId="25FDB01D" w16cid:durableId="1F4F8DA0"/>
  <w16cid:commentId w16cid:paraId="49333B62" w16cid:durableId="1F44F70E"/>
  <w16cid:commentId w16cid:paraId="6B34B248" w16cid:durableId="1F44F70F"/>
  <w16cid:commentId w16cid:paraId="5FA866B8" w16cid:durableId="1F44F710"/>
  <w16cid:commentId w16cid:paraId="20427771" w16cid:durableId="1F44F7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F2876" w14:textId="77777777" w:rsidR="00F724CA" w:rsidRDefault="00F724CA" w:rsidP="0015016A">
      <w:r>
        <w:separator/>
      </w:r>
    </w:p>
  </w:endnote>
  <w:endnote w:type="continuationSeparator" w:id="0">
    <w:p w14:paraId="45A75E0C" w14:textId="77777777" w:rsidR="00F724CA" w:rsidRDefault="00F724CA"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5">
    <w:altName w:val="Times New Roman"/>
    <w:panose1 w:val="00000000000000000000"/>
    <w:charset w:val="B1"/>
    <w:family w:val="auto"/>
    <w:notTrueType/>
    <w:pitch w:val="default"/>
    <w:sig w:usb0="00000803" w:usb1="00000000" w:usb2="00000000" w:usb3="00000000" w:csb0="00000021" w:csb1="00000000"/>
  </w:font>
  <w:font w:name="CIDFont+F1">
    <w:altName w:val="Yu Gothic UI"/>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CIDFont+F11">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7FADC" w14:textId="77777777" w:rsidR="0015343E" w:rsidRDefault="0015343E" w:rsidP="00B830B3">
    <w:pPr>
      <w:pStyle w:val="Footer"/>
    </w:pPr>
  </w:p>
  <w:p w14:paraId="73FF92E6" w14:textId="04D37648" w:rsidR="0015343E" w:rsidRPr="00B830B3" w:rsidRDefault="0015343E" w:rsidP="00F914B7">
    <w:pPr>
      <w:tabs>
        <w:tab w:val="left" w:pos="720"/>
        <w:tab w:val="left" w:pos="4065"/>
        <w:tab w:val="center" w:pos="4536"/>
        <w:tab w:val="right" w:pos="9072"/>
        <w:tab w:val="right" w:pos="9636"/>
      </w:tabs>
    </w:pPr>
    <w:r>
      <w:tab/>
    </w:r>
    <w:r w:rsidRPr="00B830B3">
      <w:rPr>
        <w:noProof/>
      </w:rPr>
      <mc:AlternateContent>
        <mc:Choice Requires="wps">
          <w:drawing>
            <wp:anchor distT="0" distB="0" distL="114300" distR="114300" simplePos="0" relativeHeight="251659264" behindDoc="1" locked="0" layoutInCell="1" allowOverlap="1" wp14:anchorId="40D47DF9" wp14:editId="6353CE26">
              <wp:simplePos x="0" y="0"/>
              <wp:positionH relativeFrom="page">
                <wp:posOffset>685800</wp:posOffset>
              </wp:positionH>
              <wp:positionV relativeFrom="paragraph">
                <wp:posOffset>21590</wp:posOffset>
              </wp:positionV>
              <wp:extent cx="5410200" cy="298450"/>
              <wp:effectExtent l="0" t="0" r="0" b="6350"/>
              <wp:wrapNone/>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AA323" w14:textId="77777777" w:rsidR="0015343E" w:rsidRPr="00E932F6" w:rsidRDefault="0015343E" w:rsidP="00E932F6">
                          <w:pPr>
                            <w:ind w:left="20" w:right="-20"/>
                            <w:rPr>
                              <w:rFonts w:eastAsia="Arial" w:cs="Arial"/>
                              <w:i/>
                              <w:sz w:val="20"/>
                              <w:szCs w:val="20"/>
                              <w:lang w:val="it-IT"/>
                            </w:rPr>
                          </w:pPr>
                          <w:r w:rsidRPr="00E932F6">
                            <w:rPr>
                              <w:rFonts w:eastAsia="Arial" w:cs="Arial"/>
                              <w:i/>
                              <w:sz w:val="20"/>
                              <w:szCs w:val="20"/>
                              <w:lang w:val="it-IT"/>
                            </w:rPr>
                            <w:t xml:space="preserve">AGID / </w:t>
                          </w:r>
                          <w:r w:rsidRPr="005A2669">
                            <w:rPr>
                              <w:rFonts w:eastAsia="Arial" w:cs="Arial"/>
                              <w:b/>
                              <w:i/>
                              <w:color w:val="FF0000"/>
                              <w:sz w:val="20"/>
                              <w:szCs w:val="20"/>
                              <w:lang w:val="it-IT"/>
                            </w:rPr>
                            <w:t>Altri contributor</w:t>
                          </w:r>
                          <w:r w:rsidRPr="00E932F6">
                            <w:rPr>
                              <w:rFonts w:eastAsia="Arial" w:cs="Arial"/>
                              <w:i/>
                              <w:sz w:val="20"/>
                              <w:szCs w:val="20"/>
                              <w:lang w:val="it-IT"/>
                            </w:rPr>
                            <w:t>i – Specifiche d’implementazione per l’interoperabilità</w:t>
                          </w:r>
                        </w:p>
                        <w:p w14:paraId="62707CB8" w14:textId="3E415FF7" w:rsidR="0015343E" w:rsidRPr="009B032B" w:rsidRDefault="0015343E" w:rsidP="00E932F6">
                          <w:pPr>
                            <w:ind w:left="20" w:right="-20"/>
                            <w:rPr>
                              <w:rFonts w:eastAsia="Arial" w:cs="Arial"/>
                              <w:i/>
                              <w:sz w:val="20"/>
                              <w:szCs w:val="20"/>
                              <w:lang w:val="it-IT"/>
                            </w:rPr>
                          </w:pPr>
                          <w:r w:rsidRPr="00E932F6">
                            <w:rPr>
                              <w:rFonts w:eastAsia="Arial" w:cs="Arial"/>
                              <w:i/>
                              <w:sz w:val="20"/>
                              <w:szCs w:val="20"/>
                              <w:lang w:val="it-IT"/>
                            </w:rPr>
                            <w:t>Estensione Italiana di openPEPPOL BIS 42A– Processo dell’Ordine Pre-Concordato di Fornitura elettronico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47DF9" id="_x0000_t202" coordsize="21600,21600" o:spt="202" path="m,l,21600r21600,l21600,xe">
              <v:stroke joinstyle="miter"/>
              <v:path gradientshapeok="t" o:connecttype="rect"/>
            </v:shapetype>
            <v:shape id="Casella di testo 5" o:spid="_x0000_s1027" type="#_x0000_t202" style="position:absolute;margin-left:54pt;margin-top:1.7pt;width:426pt;height: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" filled="f" stroked="f">
              <v:textbox inset="0,0,0,0">
                <w:txbxContent>
                  <w:p w14:paraId="45AAA323" w14:textId="77777777" w:rsidR="0015343E" w:rsidRPr="00E932F6" w:rsidRDefault="0015343E" w:rsidP="00E932F6">
                    <w:pPr>
                      <w:ind w:left="20" w:right="-20"/>
                      <w:rPr>
                        <w:rFonts w:eastAsia="Arial" w:cs="Arial"/>
                        <w:i/>
                        <w:sz w:val="20"/>
                        <w:szCs w:val="20"/>
                        <w:lang w:val="it-IT"/>
                      </w:rPr>
                    </w:pPr>
                    <w:r w:rsidRPr="00E932F6">
                      <w:rPr>
                        <w:rFonts w:eastAsia="Arial" w:cs="Arial"/>
                        <w:i/>
                        <w:sz w:val="20"/>
                        <w:szCs w:val="20"/>
                        <w:lang w:val="it-IT"/>
                      </w:rPr>
                      <w:t xml:space="preserve">AGID / </w:t>
                    </w:r>
                    <w:r w:rsidRPr="005A2669">
                      <w:rPr>
                        <w:rFonts w:eastAsia="Arial" w:cs="Arial"/>
                        <w:b/>
                        <w:i/>
                        <w:color w:val="FF0000"/>
                        <w:sz w:val="20"/>
                        <w:szCs w:val="20"/>
                        <w:lang w:val="it-IT"/>
                      </w:rPr>
                      <w:t>Altri contributor</w:t>
                    </w:r>
                    <w:r w:rsidRPr="00E932F6">
                      <w:rPr>
                        <w:rFonts w:eastAsia="Arial" w:cs="Arial"/>
                        <w:i/>
                        <w:sz w:val="20"/>
                        <w:szCs w:val="20"/>
                        <w:lang w:val="it-IT"/>
                      </w:rPr>
                      <w:t>i – Specifiche d’implementazione per l’interoperabilità</w:t>
                    </w:r>
                  </w:p>
                  <w:p w14:paraId="62707CB8" w14:textId="3E415FF7" w:rsidR="0015343E" w:rsidRPr="009B032B" w:rsidRDefault="0015343E" w:rsidP="00E932F6">
                    <w:pPr>
                      <w:ind w:left="20" w:right="-20"/>
                      <w:rPr>
                        <w:rFonts w:eastAsia="Arial" w:cs="Arial"/>
                        <w:i/>
                        <w:sz w:val="20"/>
                        <w:szCs w:val="20"/>
                        <w:lang w:val="it-IT"/>
                      </w:rPr>
                    </w:pPr>
                    <w:r w:rsidRPr="00E932F6">
                      <w:rPr>
                        <w:rFonts w:eastAsia="Arial" w:cs="Arial"/>
                        <w:i/>
                        <w:sz w:val="20"/>
                        <w:szCs w:val="20"/>
                        <w:lang w:val="it-IT"/>
                      </w:rPr>
                      <w:t>Estensione Italiana di openPEPPOL BIS 42A– Processo dell’Ordine Pre-Concordato di Fornitura elettronico</w:t>
                    </w:r>
                  </w:p>
                </w:txbxContent>
              </v:textbox>
              <w10:wrap anchorx="page"/>
            </v:shape>
          </w:pict>
        </mc:Fallback>
      </mc:AlternateContent>
    </w:r>
  </w:p>
  <w:p w14:paraId="7BC079B1" w14:textId="2A73F1CE" w:rsidR="0015343E" w:rsidRDefault="0015343E" w:rsidP="007550F5">
    <w:pPr>
      <w:jc w:val="right"/>
    </w:pPr>
    <w:r w:rsidRPr="00826013">
      <w:rPr>
        <w:sz w:val="20"/>
        <w:szCs w:val="20"/>
        <w:lang w:val="it-IT"/>
      </w:rPr>
      <w:t xml:space="preserve">Pag. </w:t>
    </w:r>
    <w:r w:rsidRPr="00826013">
      <w:rPr>
        <w:b/>
        <w:bCs/>
        <w:sz w:val="20"/>
        <w:szCs w:val="20"/>
      </w:rPr>
      <w:fldChar w:fldCharType="begin"/>
    </w:r>
    <w:r w:rsidRPr="00826013">
      <w:rPr>
        <w:b/>
        <w:bCs/>
        <w:sz w:val="20"/>
        <w:szCs w:val="20"/>
      </w:rPr>
      <w:instrText>PAGE  \* Arabic  \* MERGEFORMAT</w:instrText>
    </w:r>
    <w:r w:rsidRPr="00826013">
      <w:rPr>
        <w:b/>
        <w:bCs/>
        <w:sz w:val="20"/>
        <w:szCs w:val="20"/>
      </w:rPr>
      <w:fldChar w:fldCharType="separate"/>
    </w:r>
    <w:r w:rsidR="00E60747">
      <w:rPr>
        <w:b/>
        <w:bCs/>
        <w:noProof/>
        <w:sz w:val="20"/>
        <w:szCs w:val="20"/>
      </w:rPr>
      <w:t>53</w:t>
    </w:r>
    <w:r w:rsidRPr="00826013">
      <w:rPr>
        <w:b/>
        <w:bCs/>
        <w:sz w:val="20"/>
        <w:szCs w:val="20"/>
      </w:rPr>
      <w:fldChar w:fldCharType="end"/>
    </w:r>
    <w:r>
      <w:rPr>
        <w:sz w:val="20"/>
        <w:szCs w:val="20"/>
        <w:lang w:val="it-IT"/>
      </w:rPr>
      <w:t xml:space="preserve"> di</w:t>
    </w:r>
    <w:r w:rsidRPr="00826013">
      <w:rPr>
        <w:sz w:val="20"/>
        <w:szCs w:val="20"/>
        <w:lang w:val="it-IT"/>
      </w:rPr>
      <w:t xml:space="preserve"> </w:t>
    </w:r>
    <w:r w:rsidRPr="00826013">
      <w:rPr>
        <w:b/>
        <w:bCs/>
        <w:sz w:val="20"/>
        <w:szCs w:val="20"/>
      </w:rPr>
      <w:fldChar w:fldCharType="begin"/>
    </w:r>
    <w:r w:rsidRPr="00826013">
      <w:rPr>
        <w:b/>
        <w:bCs/>
        <w:sz w:val="20"/>
        <w:szCs w:val="20"/>
      </w:rPr>
      <w:instrText>NUMPAGES  \* Arabic  \* MERGEFORMAT</w:instrText>
    </w:r>
    <w:r w:rsidRPr="00826013">
      <w:rPr>
        <w:b/>
        <w:bCs/>
        <w:sz w:val="20"/>
        <w:szCs w:val="20"/>
      </w:rPr>
      <w:fldChar w:fldCharType="separate"/>
    </w:r>
    <w:r w:rsidR="00E60747" w:rsidRPr="00E60747">
      <w:rPr>
        <w:b/>
        <w:bCs/>
        <w:noProof/>
        <w:sz w:val="20"/>
        <w:szCs w:val="20"/>
        <w:lang w:val="it-IT"/>
      </w:rPr>
      <w:t>71</w:t>
    </w:r>
    <w:r w:rsidRPr="00826013">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B6B0F" w14:textId="77777777" w:rsidR="0015343E" w:rsidRPr="00B830B3" w:rsidRDefault="0015343E" w:rsidP="00C82AB8">
    <w:pPr>
      <w:tabs>
        <w:tab w:val="center" w:pos="4536"/>
        <w:tab w:val="right" w:pos="9072"/>
      </w:tabs>
      <w:jc w:val="right"/>
    </w:pPr>
    <w:r w:rsidRPr="00B830B3">
      <w:rPr>
        <w:noProof/>
      </w:rPr>
      <mc:AlternateContent>
        <mc:Choice Requires="wps">
          <w:drawing>
            <wp:anchor distT="0" distB="0" distL="114300" distR="114300" simplePos="0" relativeHeight="251665408" behindDoc="1" locked="0" layoutInCell="1" allowOverlap="1" wp14:anchorId="09D75D69" wp14:editId="3DD14FC7">
              <wp:simplePos x="0" y="0"/>
              <wp:positionH relativeFrom="page">
                <wp:posOffset>685800</wp:posOffset>
              </wp:positionH>
              <wp:positionV relativeFrom="paragraph">
                <wp:posOffset>21590</wp:posOffset>
              </wp:positionV>
              <wp:extent cx="4124325" cy="298450"/>
              <wp:effectExtent l="0" t="0" r="9525" b="6350"/>
              <wp:wrapNone/>
              <wp:docPr id="10071"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C1FA0" w14:textId="77777777" w:rsidR="0015343E" w:rsidRPr="009B032B" w:rsidRDefault="0015343E" w:rsidP="00C82AB8">
                          <w:pPr>
                            <w:spacing w:line="224" w:lineRule="exact"/>
                            <w:ind w:left="20" w:right="-50"/>
                            <w:rPr>
                              <w:rFonts w:eastAsia="Arial" w:cs="Arial"/>
                              <w:sz w:val="20"/>
                              <w:szCs w:val="20"/>
                              <w:lang w:val="it-IT"/>
                            </w:rPr>
                          </w:pPr>
                          <w:r>
                            <w:rPr>
                              <w:rFonts w:eastAsia="Arial" w:cs="Arial"/>
                              <w:spacing w:val="-1"/>
                              <w:sz w:val="20"/>
                              <w:szCs w:val="20"/>
                              <w:lang w:val="it-IT"/>
                            </w:rPr>
                            <w:t xml:space="preserve">AGID / </w:t>
                          </w:r>
                          <w:r w:rsidRPr="009B032B">
                            <w:rPr>
                              <w:rFonts w:eastAsia="Arial" w:cs="Arial"/>
                              <w:spacing w:val="-1"/>
                              <w:sz w:val="20"/>
                              <w:szCs w:val="20"/>
                              <w:lang w:val="it-IT"/>
                            </w:rPr>
                            <w:t>Intercent-ER – Specifiche d’implementazione per l’interoperabilità</w:t>
                          </w:r>
                        </w:p>
                        <w:p w14:paraId="13261638" w14:textId="77777777" w:rsidR="0015343E" w:rsidRPr="009B032B" w:rsidRDefault="0015343E" w:rsidP="00C82AB8">
                          <w:pPr>
                            <w:ind w:left="20" w:right="-20"/>
                            <w:rPr>
                              <w:rFonts w:eastAsia="Arial" w:cs="Arial"/>
                              <w:i/>
                              <w:sz w:val="20"/>
                              <w:szCs w:val="20"/>
                              <w:lang w:val="it-IT"/>
                            </w:rPr>
                          </w:pPr>
                          <w:r w:rsidRPr="009B032B">
                            <w:rPr>
                              <w:rFonts w:eastAsia="Arial" w:cs="Arial"/>
                              <w:i/>
                              <w:spacing w:val="-1"/>
                              <w:sz w:val="20"/>
                              <w:szCs w:val="20"/>
                              <w:lang w:val="it-IT"/>
                            </w:rPr>
                            <w:t>Estensione Italiana di openPEPPOL B</w:t>
                          </w:r>
                          <w:r w:rsidRPr="009B032B">
                            <w:rPr>
                              <w:rFonts w:eastAsia="Arial" w:cs="Arial"/>
                              <w:i/>
                              <w:sz w:val="20"/>
                              <w:szCs w:val="20"/>
                              <w:lang w:val="it-IT"/>
                            </w:rPr>
                            <w:t>IS</w:t>
                          </w:r>
                          <w:r>
                            <w:rPr>
                              <w:rFonts w:eastAsia="Arial" w:cs="Arial"/>
                              <w:i/>
                              <w:spacing w:val="-2"/>
                              <w:sz w:val="20"/>
                              <w:szCs w:val="20"/>
                              <w:lang w:val="it-IT"/>
                            </w:rPr>
                            <w:t xml:space="preserve"> 28</w:t>
                          </w:r>
                          <w:r w:rsidRPr="009B032B">
                            <w:rPr>
                              <w:rFonts w:eastAsia="Arial" w:cs="Arial"/>
                              <w:i/>
                              <w:spacing w:val="-2"/>
                              <w:sz w:val="20"/>
                              <w:szCs w:val="20"/>
                              <w:lang w:val="it-IT"/>
                            </w:rPr>
                            <w:t>A</w:t>
                          </w:r>
                          <w:r w:rsidRPr="009B032B">
                            <w:rPr>
                              <w:rFonts w:eastAsia="Arial" w:cs="Arial"/>
                              <w:i/>
                              <w:sz w:val="20"/>
                              <w:szCs w:val="20"/>
                              <w:lang w:val="it-IT"/>
                            </w:rPr>
                            <w:t xml:space="preserve"> –</w:t>
                          </w:r>
                          <w:r w:rsidRPr="009B032B">
                            <w:rPr>
                              <w:rFonts w:eastAsia="Arial" w:cs="Arial"/>
                              <w:i/>
                              <w:spacing w:val="-2"/>
                              <w:sz w:val="20"/>
                              <w:szCs w:val="20"/>
                              <w:lang w:val="it-IT"/>
                            </w:rPr>
                            <w:t xml:space="preserve"> </w:t>
                          </w:r>
                          <w:r>
                            <w:rPr>
                              <w:rFonts w:eastAsia="Arial" w:cs="Arial"/>
                              <w:i/>
                              <w:spacing w:val="-2"/>
                              <w:sz w:val="20"/>
                              <w:szCs w:val="20"/>
                              <w:lang w:val="it-IT"/>
                            </w:rPr>
                            <w:t>Processo di</w:t>
                          </w:r>
                          <w:r w:rsidRPr="002C7FF9">
                            <w:rPr>
                              <w:lang w:val="it-IT"/>
                            </w:rPr>
                            <w:t xml:space="preserve"> </w:t>
                          </w:r>
                          <w:r w:rsidRPr="002C7FF9">
                            <w:rPr>
                              <w:rFonts w:eastAsia="Arial" w:cs="Arial"/>
                              <w:i/>
                              <w:spacing w:val="-2"/>
                              <w:sz w:val="20"/>
                              <w:szCs w:val="20"/>
                              <w:lang w:val="it-IT"/>
                            </w:rPr>
                            <w:t>Approvvigionamento</w:t>
                          </w:r>
                          <w:r>
                            <w:rPr>
                              <w:rFonts w:eastAsia="Arial" w:cs="Arial"/>
                              <w:i/>
                              <w:spacing w:val="-2"/>
                              <w:sz w:val="20"/>
                              <w:szCs w:val="20"/>
                              <w:lang w:val="it-IT"/>
                            </w:rPr>
                            <w:t xml:space="preserve"> dell’</w:t>
                          </w:r>
                          <w:r w:rsidRPr="009B032B">
                            <w:rPr>
                              <w:rFonts w:eastAsia="Arial" w:cs="Arial"/>
                              <w:i/>
                              <w:spacing w:val="-2"/>
                              <w:sz w:val="20"/>
                              <w:szCs w:val="20"/>
                              <w:lang w:val="it-IT"/>
                            </w:rPr>
                            <w:t>Ordine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75D69" id="_x0000_t202" coordsize="21600,21600" o:spt="202" path="m,l,21600r21600,l21600,xe">
              <v:stroke joinstyle="miter"/>
              <v:path gradientshapeok="t" o:connecttype="rect"/>
            </v:shapetype>
            <v:shape id="_x0000_s1028" type="#_x0000_t202" style="position:absolute;left:0;text-align:left;margin-left:54pt;margin-top:1.7pt;width:324.75pt;height:2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" filled="f" stroked="f">
              <v:textbox inset="0,0,0,0">
                <w:txbxContent>
                  <w:p w14:paraId="530C1FA0" w14:textId="77777777" w:rsidR="0015343E" w:rsidRPr="009B032B" w:rsidRDefault="0015343E" w:rsidP="00C82AB8">
                    <w:pPr>
                      <w:spacing w:line="224" w:lineRule="exact"/>
                      <w:ind w:left="20" w:right="-50"/>
                      <w:rPr>
                        <w:rFonts w:eastAsia="Arial" w:cs="Arial"/>
                        <w:sz w:val="20"/>
                        <w:szCs w:val="20"/>
                        <w:lang w:val="it-IT"/>
                      </w:rPr>
                    </w:pPr>
                    <w:r>
                      <w:rPr>
                        <w:rFonts w:eastAsia="Arial" w:cs="Arial"/>
                        <w:spacing w:val="-1"/>
                        <w:sz w:val="20"/>
                        <w:szCs w:val="20"/>
                        <w:lang w:val="it-IT"/>
                      </w:rPr>
                      <w:t xml:space="preserve">AGID / </w:t>
                    </w:r>
                    <w:r w:rsidRPr="009B032B">
                      <w:rPr>
                        <w:rFonts w:eastAsia="Arial" w:cs="Arial"/>
                        <w:spacing w:val="-1"/>
                        <w:sz w:val="20"/>
                        <w:szCs w:val="20"/>
                        <w:lang w:val="it-IT"/>
                      </w:rPr>
                      <w:t>Intercent-ER – Specifiche d’implementazione per l’interoperabilità</w:t>
                    </w:r>
                  </w:p>
                  <w:p w14:paraId="13261638" w14:textId="77777777" w:rsidR="0015343E" w:rsidRPr="009B032B" w:rsidRDefault="0015343E" w:rsidP="00C82AB8">
                    <w:pPr>
                      <w:ind w:left="20" w:right="-20"/>
                      <w:rPr>
                        <w:rFonts w:eastAsia="Arial" w:cs="Arial"/>
                        <w:i/>
                        <w:sz w:val="20"/>
                        <w:szCs w:val="20"/>
                        <w:lang w:val="it-IT"/>
                      </w:rPr>
                    </w:pPr>
                    <w:r w:rsidRPr="009B032B">
                      <w:rPr>
                        <w:rFonts w:eastAsia="Arial" w:cs="Arial"/>
                        <w:i/>
                        <w:spacing w:val="-1"/>
                        <w:sz w:val="20"/>
                        <w:szCs w:val="20"/>
                        <w:lang w:val="it-IT"/>
                      </w:rPr>
                      <w:t>Estensione Italiana di openPEPPOL B</w:t>
                    </w:r>
                    <w:r w:rsidRPr="009B032B">
                      <w:rPr>
                        <w:rFonts w:eastAsia="Arial" w:cs="Arial"/>
                        <w:i/>
                        <w:sz w:val="20"/>
                        <w:szCs w:val="20"/>
                        <w:lang w:val="it-IT"/>
                      </w:rPr>
                      <w:t>IS</w:t>
                    </w:r>
                    <w:r>
                      <w:rPr>
                        <w:rFonts w:eastAsia="Arial" w:cs="Arial"/>
                        <w:i/>
                        <w:spacing w:val="-2"/>
                        <w:sz w:val="20"/>
                        <w:szCs w:val="20"/>
                        <w:lang w:val="it-IT"/>
                      </w:rPr>
                      <w:t xml:space="preserve"> 28</w:t>
                    </w:r>
                    <w:r w:rsidRPr="009B032B">
                      <w:rPr>
                        <w:rFonts w:eastAsia="Arial" w:cs="Arial"/>
                        <w:i/>
                        <w:spacing w:val="-2"/>
                        <w:sz w:val="20"/>
                        <w:szCs w:val="20"/>
                        <w:lang w:val="it-IT"/>
                      </w:rPr>
                      <w:t>A</w:t>
                    </w:r>
                    <w:r w:rsidRPr="009B032B">
                      <w:rPr>
                        <w:rFonts w:eastAsia="Arial" w:cs="Arial"/>
                        <w:i/>
                        <w:sz w:val="20"/>
                        <w:szCs w:val="20"/>
                        <w:lang w:val="it-IT"/>
                      </w:rPr>
                      <w:t xml:space="preserve"> –</w:t>
                    </w:r>
                    <w:r w:rsidRPr="009B032B">
                      <w:rPr>
                        <w:rFonts w:eastAsia="Arial" w:cs="Arial"/>
                        <w:i/>
                        <w:spacing w:val="-2"/>
                        <w:sz w:val="20"/>
                        <w:szCs w:val="20"/>
                        <w:lang w:val="it-IT"/>
                      </w:rPr>
                      <w:t xml:space="preserve"> </w:t>
                    </w:r>
                    <w:r>
                      <w:rPr>
                        <w:rFonts w:eastAsia="Arial" w:cs="Arial"/>
                        <w:i/>
                        <w:spacing w:val="-2"/>
                        <w:sz w:val="20"/>
                        <w:szCs w:val="20"/>
                        <w:lang w:val="it-IT"/>
                      </w:rPr>
                      <w:t>Processo di</w:t>
                    </w:r>
                    <w:r w:rsidRPr="002C7FF9">
                      <w:rPr>
                        <w:lang w:val="it-IT"/>
                      </w:rPr>
                      <w:t xml:space="preserve"> </w:t>
                    </w:r>
                    <w:r w:rsidRPr="002C7FF9">
                      <w:rPr>
                        <w:rFonts w:eastAsia="Arial" w:cs="Arial"/>
                        <w:i/>
                        <w:spacing w:val="-2"/>
                        <w:sz w:val="20"/>
                        <w:szCs w:val="20"/>
                        <w:lang w:val="it-IT"/>
                      </w:rPr>
                      <w:t>Approvvigionamento</w:t>
                    </w:r>
                    <w:r>
                      <w:rPr>
                        <w:rFonts w:eastAsia="Arial" w:cs="Arial"/>
                        <w:i/>
                        <w:spacing w:val="-2"/>
                        <w:sz w:val="20"/>
                        <w:szCs w:val="20"/>
                        <w:lang w:val="it-IT"/>
                      </w:rPr>
                      <w:t xml:space="preserve"> dell’</w:t>
                    </w:r>
                    <w:r w:rsidRPr="009B032B">
                      <w:rPr>
                        <w:rFonts w:eastAsia="Arial" w:cs="Arial"/>
                        <w:i/>
                        <w:spacing w:val="-2"/>
                        <w:sz w:val="20"/>
                        <w:szCs w:val="20"/>
                        <w:lang w:val="it-IT"/>
                      </w:rPr>
                      <w:t>Ordine</w:t>
                    </w:r>
                  </w:p>
                </w:txbxContent>
              </v:textbox>
              <w10:wrap anchorx="page"/>
            </v:shape>
          </w:pict>
        </mc:Fallback>
      </mc:AlternateContent>
    </w:r>
    <w:r w:rsidRPr="00B830B3">
      <w:fldChar w:fldCharType="begin"/>
    </w:r>
    <w:r w:rsidRPr="00B830B3">
      <w:instrText>PAGE   \* MERGEFORMAT</w:instrText>
    </w:r>
    <w:r w:rsidRPr="00B830B3">
      <w:fldChar w:fldCharType="separate"/>
    </w:r>
    <w:r w:rsidRPr="00C82AB8">
      <w:rPr>
        <w:noProof/>
        <w:lang w:val="it-IT"/>
      </w:rPr>
      <w:t>1</w:t>
    </w:r>
    <w:r w:rsidRPr="00B830B3">
      <w:fldChar w:fldCharType="end"/>
    </w:r>
  </w:p>
  <w:p w14:paraId="2D96D05A" w14:textId="77777777" w:rsidR="0015343E" w:rsidRPr="00C82AB8" w:rsidRDefault="0015343E" w:rsidP="00C82A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8DC88" w14:textId="77777777" w:rsidR="0015343E" w:rsidRDefault="0015343E" w:rsidP="00F47B21">
    <w:pPr>
      <w:pStyle w:val="Footer"/>
      <w:jc w:val="right"/>
    </w:pPr>
  </w:p>
  <w:p w14:paraId="7D9114E2" w14:textId="77777777" w:rsidR="0015343E" w:rsidRDefault="0015343E" w:rsidP="00F47B21">
    <w:pPr>
      <w:pStyle w:val="Footer"/>
      <w:jc w:val="right"/>
    </w:pPr>
    <w:r>
      <w:rPr>
        <w:noProof/>
      </w:rPr>
      <mc:AlternateContent>
        <mc:Choice Requires="wps">
          <w:drawing>
            <wp:anchor distT="0" distB="0" distL="114300" distR="114300" simplePos="0" relativeHeight="251656192" behindDoc="1" locked="0" layoutInCell="1" allowOverlap="1" wp14:anchorId="28B1C86B" wp14:editId="3420079D">
              <wp:simplePos x="0" y="0"/>
              <wp:positionH relativeFrom="page">
                <wp:posOffset>685800</wp:posOffset>
              </wp:positionH>
              <wp:positionV relativeFrom="paragraph">
                <wp:posOffset>25400</wp:posOffset>
              </wp:positionV>
              <wp:extent cx="3781958" cy="298450"/>
              <wp:effectExtent l="0" t="0" r="9525" b="6350"/>
              <wp:wrapNone/>
              <wp:docPr id="10051"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958"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9CCE7" w14:textId="77777777" w:rsidR="0015343E" w:rsidRPr="009B032B" w:rsidRDefault="0015343E" w:rsidP="00F47B21">
                          <w:pPr>
                            <w:spacing w:line="224" w:lineRule="exact"/>
                            <w:ind w:left="20" w:right="-50"/>
                            <w:rPr>
                              <w:rFonts w:eastAsia="Arial" w:cs="Arial"/>
                              <w:sz w:val="20"/>
                              <w:szCs w:val="20"/>
                              <w:lang w:val="it-IT"/>
                            </w:rPr>
                          </w:pPr>
                          <w:r>
                            <w:rPr>
                              <w:rFonts w:eastAsia="Arial" w:cs="Arial"/>
                              <w:spacing w:val="-1"/>
                              <w:sz w:val="20"/>
                              <w:szCs w:val="20"/>
                              <w:lang w:val="it-IT"/>
                            </w:rPr>
                            <w:t xml:space="preserve">AGID / </w:t>
                          </w:r>
                          <w:r w:rsidRPr="009B032B">
                            <w:rPr>
                              <w:rFonts w:eastAsia="Arial" w:cs="Arial"/>
                              <w:spacing w:val="-1"/>
                              <w:sz w:val="20"/>
                              <w:szCs w:val="20"/>
                              <w:lang w:val="it-IT"/>
                            </w:rPr>
                            <w:t>Intercent-ER – Specifiche d’implementazione per l’interoperabilità</w:t>
                          </w:r>
                        </w:p>
                        <w:p w14:paraId="58768465" w14:textId="77777777" w:rsidR="0015343E" w:rsidRPr="009B032B" w:rsidRDefault="0015343E" w:rsidP="00F47B21">
                          <w:pPr>
                            <w:ind w:left="20" w:right="-20"/>
                            <w:rPr>
                              <w:rFonts w:eastAsia="Arial" w:cs="Arial"/>
                              <w:i/>
                              <w:sz w:val="20"/>
                              <w:szCs w:val="20"/>
                              <w:lang w:val="it-IT"/>
                            </w:rPr>
                          </w:pPr>
                          <w:r w:rsidRPr="009B032B">
                            <w:rPr>
                              <w:rFonts w:eastAsia="Arial" w:cs="Arial"/>
                              <w:i/>
                              <w:spacing w:val="-1"/>
                              <w:sz w:val="20"/>
                              <w:szCs w:val="20"/>
                              <w:lang w:val="it-IT"/>
                            </w:rPr>
                            <w:t>Estensione Italiana di openPEPPOL B</w:t>
                          </w:r>
                          <w:r w:rsidRPr="009B032B">
                            <w:rPr>
                              <w:rFonts w:eastAsia="Arial" w:cs="Arial"/>
                              <w:i/>
                              <w:sz w:val="20"/>
                              <w:szCs w:val="20"/>
                              <w:lang w:val="it-IT"/>
                            </w:rPr>
                            <w:t>IS</w:t>
                          </w:r>
                          <w:r w:rsidRPr="009B032B">
                            <w:rPr>
                              <w:rFonts w:eastAsia="Arial" w:cs="Arial"/>
                              <w:i/>
                              <w:spacing w:val="-2"/>
                              <w:sz w:val="20"/>
                              <w:szCs w:val="20"/>
                              <w:lang w:val="it-IT"/>
                            </w:rPr>
                            <w:t xml:space="preserve"> 3A</w:t>
                          </w:r>
                          <w:r w:rsidRPr="009B032B">
                            <w:rPr>
                              <w:rFonts w:eastAsia="Arial" w:cs="Arial"/>
                              <w:i/>
                              <w:sz w:val="20"/>
                              <w:szCs w:val="20"/>
                              <w:lang w:val="it-IT"/>
                            </w:rPr>
                            <w:t xml:space="preserve"> –</w:t>
                          </w:r>
                          <w:r w:rsidRPr="009B032B">
                            <w:rPr>
                              <w:rFonts w:eastAsia="Arial" w:cs="Arial"/>
                              <w:i/>
                              <w:spacing w:val="-2"/>
                              <w:sz w:val="20"/>
                              <w:szCs w:val="20"/>
                              <w:lang w:val="it-IT"/>
                            </w:rPr>
                            <w:t xml:space="preserve"> Ordine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1C86B" id="_x0000_t202" coordsize="21600,21600" o:spt="202" path="m,l,21600r21600,l21600,xe">
              <v:stroke joinstyle="miter"/>
              <v:path gradientshapeok="t" o:connecttype="rect"/>
            </v:shapetype>
            <v:shape id="_x0000_s1029" type="#_x0000_t202" style="position:absolute;left:0;text-align:left;margin-left:54pt;margin-top:2pt;width:297.8pt;height: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" filled="f" stroked="f">
              <v:textbox inset="0,0,0,0">
                <w:txbxContent>
                  <w:p w14:paraId="2439CCE7" w14:textId="77777777" w:rsidR="0015343E" w:rsidRPr="009B032B" w:rsidRDefault="0015343E" w:rsidP="00F47B21">
                    <w:pPr>
                      <w:spacing w:line="224" w:lineRule="exact"/>
                      <w:ind w:left="20" w:right="-50"/>
                      <w:rPr>
                        <w:rFonts w:eastAsia="Arial" w:cs="Arial"/>
                        <w:sz w:val="20"/>
                        <w:szCs w:val="20"/>
                        <w:lang w:val="it-IT"/>
                      </w:rPr>
                    </w:pPr>
                    <w:r>
                      <w:rPr>
                        <w:rFonts w:eastAsia="Arial" w:cs="Arial"/>
                        <w:spacing w:val="-1"/>
                        <w:sz w:val="20"/>
                        <w:szCs w:val="20"/>
                        <w:lang w:val="it-IT"/>
                      </w:rPr>
                      <w:t xml:space="preserve">AGID / </w:t>
                    </w:r>
                    <w:r w:rsidRPr="009B032B">
                      <w:rPr>
                        <w:rFonts w:eastAsia="Arial" w:cs="Arial"/>
                        <w:spacing w:val="-1"/>
                        <w:sz w:val="20"/>
                        <w:szCs w:val="20"/>
                        <w:lang w:val="it-IT"/>
                      </w:rPr>
                      <w:t>Intercent-ER – Specifiche d’implementazione per l’interoperabilità</w:t>
                    </w:r>
                  </w:p>
                  <w:p w14:paraId="58768465" w14:textId="77777777" w:rsidR="0015343E" w:rsidRPr="009B032B" w:rsidRDefault="0015343E" w:rsidP="00F47B21">
                    <w:pPr>
                      <w:ind w:left="20" w:right="-20"/>
                      <w:rPr>
                        <w:rFonts w:eastAsia="Arial" w:cs="Arial"/>
                        <w:i/>
                        <w:sz w:val="20"/>
                        <w:szCs w:val="20"/>
                        <w:lang w:val="it-IT"/>
                      </w:rPr>
                    </w:pPr>
                    <w:r w:rsidRPr="009B032B">
                      <w:rPr>
                        <w:rFonts w:eastAsia="Arial" w:cs="Arial"/>
                        <w:i/>
                        <w:spacing w:val="-1"/>
                        <w:sz w:val="20"/>
                        <w:szCs w:val="20"/>
                        <w:lang w:val="it-IT"/>
                      </w:rPr>
                      <w:t>Estensione Italiana di openPEPPOL B</w:t>
                    </w:r>
                    <w:r w:rsidRPr="009B032B">
                      <w:rPr>
                        <w:rFonts w:eastAsia="Arial" w:cs="Arial"/>
                        <w:i/>
                        <w:sz w:val="20"/>
                        <w:szCs w:val="20"/>
                        <w:lang w:val="it-IT"/>
                      </w:rPr>
                      <w:t>IS</w:t>
                    </w:r>
                    <w:r w:rsidRPr="009B032B">
                      <w:rPr>
                        <w:rFonts w:eastAsia="Arial" w:cs="Arial"/>
                        <w:i/>
                        <w:spacing w:val="-2"/>
                        <w:sz w:val="20"/>
                        <w:szCs w:val="20"/>
                        <w:lang w:val="it-IT"/>
                      </w:rPr>
                      <w:t xml:space="preserve"> 3A</w:t>
                    </w:r>
                    <w:r w:rsidRPr="009B032B">
                      <w:rPr>
                        <w:rFonts w:eastAsia="Arial" w:cs="Arial"/>
                        <w:i/>
                        <w:sz w:val="20"/>
                        <w:szCs w:val="20"/>
                        <w:lang w:val="it-IT"/>
                      </w:rPr>
                      <w:t xml:space="preserve"> –</w:t>
                    </w:r>
                    <w:r w:rsidRPr="009B032B">
                      <w:rPr>
                        <w:rFonts w:eastAsia="Arial" w:cs="Arial"/>
                        <w:i/>
                        <w:spacing w:val="-2"/>
                        <w:sz w:val="20"/>
                        <w:szCs w:val="20"/>
                        <w:lang w:val="it-IT"/>
                      </w:rPr>
                      <w:t xml:space="preserve"> Ordine</w:t>
                    </w:r>
                  </w:p>
                </w:txbxContent>
              </v:textbox>
              <w10:wrap anchorx="page"/>
            </v:shape>
          </w:pict>
        </mc:Fallback>
      </mc:AlternateContent>
    </w:r>
    <w:r>
      <w:fldChar w:fldCharType="begin"/>
    </w:r>
    <w:r>
      <w:instrText>PAGE   \* MERGEFORMAT</w:instrText>
    </w:r>
    <w:r>
      <w:fldChar w:fldCharType="separate"/>
    </w:r>
    <w:r w:rsidRPr="00204E68">
      <w:rPr>
        <w:noProof/>
        <w:lang w:val="it-IT"/>
      </w:rPr>
      <w:t>3</w:t>
    </w:r>
    <w:r>
      <w:fldChar w:fldCharType="end"/>
    </w:r>
  </w:p>
  <w:p w14:paraId="41DB2D3E" w14:textId="77777777" w:rsidR="0015343E" w:rsidRPr="00044CB4" w:rsidRDefault="0015343E" w:rsidP="00F47B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408" w14:textId="77777777" w:rsidR="0015343E" w:rsidRDefault="0015343E" w:rsidP="000A3186">
    <w:pPr>
      <w:tabs>
        <w:tab w:val="left" w:pos="1758"/>
        <w:tab w:val="left" w:pos="4410"/>
        <w:tab w:val="center" w:pos="4536"/>
        <w:tab w:val="right" w:pos="9072"/>
        <w:tab w:val="right" w:pos="10037"/>
      </w:tabs>
    </w:pPr>
    <w:r w:rsidRPr="00B830B3">
      <w:rPr>
        <w:noProof/>
      </w:rPr>
      <mc:AlternateContent>
        <mc:Choice Requires="wps">
          <w:drawing>
            <wp:anchor distT="0" distB="0" distL="114300" distR="114300" simplePos="0" relativeHeight="251658240" behindDoc="1" locked="0" layoutInCell="1" allowOverlap="1" wp14:anchorId="1C22522E" wp14:editId="4D75BC44">
              <wp:simplePos x="0" y="0"/>
              <wp:positionH relativeFrom="page">
                <wp:posOffset>685799</wp:posOffset>
              </wp:positionH>
              <wp:positionV relativeFrom="paragraph">
                <wp:posOffset>17780</wp:posOffset>
              </wp:positionV>
              <wp:extent cx="5362575" cy="298450"/>
              <wp:effectExtent l="0" t="0" r="9525" b="6350"/>
              <wp:wrapNone/>
              <wp:docPr id="10059"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74D2" w14:textId="0990C782" w:rsidR="0015343E" w:rsidRPr="009B032B" w:rsidRDefault="0015343E" w:rsidP="00204E68">
                          <w:pPr>
                            <w:ind w:left="20" w:right="-20"/>
                            <w:rPr>
                              <w:rFonts w:eastAsia="Arial" w:cs="Arial"/>
                              <w:i/>
                              <w:sz w:val="20"/>
                              <w:szCs w:val="20"/>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2522E" id="_x0000_t202" coordsize="21600,21600" o:spt="202" path="m,l,21600r21600,l21600,xe">
              <v:stroke joinstyle="miter"/>
              <v:path gradientshapeok="t" o:connecttype="rect"/>
            </v:shapetype>
            <v:shape id="_x0000_s1030" type="#_x0000_t202" style="position:absolute;margin-left:54pt;margin-top:1.4pt;width:422.25pt;height:2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" filled="f" stroked="f">
              <v:textbox inset="0,0,0,0">
                <w:txbxContent>
                  <w:p w14:paraId="70B774D2" w14:textId="0990C782" w:rsidR="0015343E" w:rsidRPr="009B032B" w:rsidRDefault="0015343E" w:rsidP="00204E68">
                    <w:pPr>
                      <w:ind w:left="20" w:right="-20"/>
                      <w:rPr>
                        <w:rFonts w:eastAsia="Arial" w:cs="Arial"/>
                        <w:i/>
                        <w:sz w:val="20"/>
                        <w:szCs w:val="20"/>
                        <w:lang w:val="it-IT"/>
                      </w:rPr>
                    </w:pPr>
                  </w:p>
                </w:txbxContent>
              </v:textbox>
              <w10:wrap anchorx="page"/>
            </v:shape>
          </w:pict>
        </mc:Fallback>
      </mc:AlternateContent>
    </w:r>
    <w:r>
      <w:tab/>
    </w:r>
    <w:r>
      <w:tab/>
    </w:r>
    <w:r>
      <w:tab/>
    </w:r>
    <w:r w:rsidRPr="00B830B3">
      <w:rPr>
        <w:noProof/>
      </w:rPr>
      <mc:AlternateContent>
        <mc:Choice Requires="wps">
          <w:drawing>
            <wp:anchor distT="0" distB="0" distL="114300" distR="114300" simplePos="0" relativeHeight="251980288" behindDoc="1" locked="0" layoutInCell="1" allowOverlap="1" wp14:anchorId="7C1B4064" wp14:editId="3C8235D3">
              <wp:simplePos x="0" y="0"/>
              <wp:positionH relativeFrom="page">
                <wp:posOffset>597535</wp:posOffset>
              </wp:positionH>
              <wp:positionV relativeFrom="paragraph">
                <wp:posOffset>0</wp:posOffset>
              </wp:positionV>
              <wp:extent cx="5410200" cy="298450"/>
              <wp:effectExtent l="0" t="0" r="0" b="6350"/>
              <wp:wrapNone/>
              <wp:docPr id="33" name="Casella di tes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634DE" w14:textId="77777777" w:rsidR="0015343E" w:rsidRPr="00E932F6" w:rsidRDefault="0015343E" w:rsidP="003323D8">
                          <w:pPr>
                            <w:ind w:left="20" w:right="-20"/>
                            <w:rPr>
                              <w:rFonts w:eastAsia="Arial" w:cs="Arial"/>
                              <w:i/>
                              <w:sz w:val="20"/>
                              <w:szCs w:val="20"/>
                              <w:lang w:val="it-IT"/>
                            </w:rPr>
                          </w:pPr>
                          <w:r w:rsidRPr="00E932F6">
                            <w:rPr>
                              <w:rFonts w:eastAsia="Arial" w:cs="Arial"/>
                              <w:i/>
                              <w:sz w:val="20"/>
                              <w:szCs w:val="20"/>
                              <w:lang w:val="it-IT"/>
                            </w:rPr>
                            <w:t xml:space="preserve">AGID / </w:t>
                          </w:r>
                          <w:r w:rsidRPr="005A2669">
                            <w:rPr>
                              <w:rFonts w:eastAsia="Arial" w:cs="Arial"/>
                              <w:b/>
                              <w:i/>
                              <w:color w:val="FF0000"/>
                              <w:sz w:val="20"/>
                              <w:szCs w:val="20"/>
                              <w:lang w:val="it-IT"/>
                            </w:rPr>
                            <w:t>Altri contributor</w:t>
                          </w:r>
                          <w:r w:rsidRPr="00E932F6">
                            <w:rPr>
                              <w:rFonts w:eastAsia="Arial" w:cs="Arial"/>
                              <w:i/>
                              <w:sz w:val="20"/>
                              <w:szCs w:val="20"/>
                              <w:lang w:val="it-IT"/>
                            </w:rPr>
                            <w:t>i – Specifiche d’implementazione per l’interoperabilità</w:t>
                          </w:r>
                        </w:p>
                        <w:p w14:paraId="38A731EB" w14:textId="77777777" w:rsidR="0015343E" w:rsidRPr="009B032B" w:rsidRDefault="0015343E" w:rsidP="003323D8">
                          <w:pPr>
                            <w:ind w:left="20" w:right="-20"/>
                            <w:rPr>
                              <w:rFonts w:eastAsia="Arial" w:cs="Arial"/>
                              <w:i/>
                              <w:sz w:val="20"/>
                              <w:szCs w:val="20"/>
                              <w:lang w:val="it-IT"/>
                            </w:rPr>
                          </w:pPr>
                          <w:r w:rsidRPr="00E932F6">
                            <w:rPr>
                              <w:rFonts w:eastAsia="Arial" w:cs="Arial"/>
                              <w:i/>
                              <w:sz w:val="20"/>
                              <w:szCs w:val="20"/>
                              <w:lang w:val="it-IT"/>
                            </w:rPr>
                            <w:t>Estensione Italiana di openPEPPOL BIS 42A– Processo dell’Ordine Pre-Concordato di Fornitura elettronico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B4064" id="Casella di testo 33" o:spid="_x0000_s1031" type="#_x0000_t202" style="position:absolute;margin-left:47.05pt;margin-top:0;width:426pt;height:23.5pt;z-index:-25133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" filled="f" stroked="f">
              <v:textbox inset="0,0,0,0">
                <w:txbxContent>
                  <w:p w14:paraId="758634DE" w14:textId="77777777" w:rsidR="0015343E" w:rsidRPr="00E932F6" w:rsidRDefault="0015343E" w:rsidP="003323D8">
                    <w:pPr>
                      <w:ind w:left="20" w:right="-20"/>
                      <w:rPr>
                        <w:rFonts w:eastAsia="Arial" w:cs="Arial"/>
                        <w:i/>
                        <w:sz w:val="20"/>
                        <w:szCs w:val="20"/>
                        <w:lang w:val="it-IT"/>
                      </w:rPr>
                    </w:pPr>
                    <w:r w:rsidRPr="00E932F6">
                      <w:rPr>
                        <w:rFonts w:eastAsia="Arial" w:cs="Arial"/>
                        <w:i/>
                        <w:sz w:val="20"/>
                        <w:szCs w:val="20"/>
                        <w:lang w:val="it-IT"/>
                      </w:rPr>
                      <w:t xml:space="preserve">AGID / </w:t>
                    </w:r>
                    <w:r w:rsidRPr="005A2669">
                      <w:rPr>
                        <w:rFonts w:eastAsia="Arial" w:cs="Arial"/>
                        <w:b/>
                        <w:i/>
                        <w:color w:val="FF0000"/>
                        <w:sz w:val="20"/>
                        <w:szCs w:val="20"/>
                        <w:lang w:val="it-IT"/>
                      </w:rPr>
                      <w:t>Altri contributor</w:t>
                    </w:r>
                    <w:r w:rsidRPr="00E932F6">
                      <w:rPr>
                        <w:rFonts w:eastAsia="Arial" w:cs="Arial"/>
                        <w:i/>
                        <w:sz w:val="20"/>
                        <w:szCs w:val="20"/>
                        <w:lang w:val="it-IT"/>
                      </w:rPr>
                      <w:t>i – Specifiche d’implementazione per l’interoperabilità</w:t>
                    </w:r>
                  </w:p>
                  <w:p w14:paraId="38A731EB" w14:textId="77777777" w:rsidR="0015343E" w:rsidRPr="009B032B" w:rsidRDefault="0015343E" w:rsidP="003323D8">
                    <w:pPr>
                      <w:ind w:left="20" w:right="-20"/>
                      <w:rPr>
                        <w:rFonts w:eastAsia="Arial" w:cs="Arial"/>
                        <w:i/>
                        <w:sz w:val="20"/>
                        <w:szCs w:val="20"/>
                        <w:lang w:val="it-IT"/>
                      </w:rPr>
                    </w:pPr>
                    <w:r w:rsidRPr="00E932F6">
                      <w:rPr>
                        <w:rFonts w:eastAsia="Arial" w:cs="Arial"/>
                        <w:i/>
                        <w:sz w:val="20"/>
                        <w:szCs w:val="20"/>
                        <w:lang w:val="it-IT"/>
                      </w:rPr>
                      <w:t>Estensione Italiana di openPEPPOL BIS 42A– Processo dell’Ordine Pre-Concordato di Fornitura elettronico</w:t>
                    </w:r>
                  </w:p>
                </w:txbxContent>
              </v:textbox>
              <w10:wrap anchorx="page"/>
            </v:shape>
          </w:pict>
        </mc:Fallback>
      </mc:AlternateContent>
    </w:r>
    <w:r>
      <w:tab/>
    </w:r>
    <w:r>
      <w:tab/>
    </w:r>
  </w:p>
  <w:p w14:paraId="72D22193" w14:textId="77777777" w:rsidR="0015343E" w:rsidRDefault="0015343E" w:rsidP="000A3186">
    <w:pPr>
      <w:tabs>
        <w:tab w:val="left" w:pos="1758"/>
        <w:tab w:val="left" w:pos="4410"/>
        <w:tab w:val="center" w:pos="4536"/>
        <w:tab w:val="right" w:pos="9072"/>
        <w:tab w:val="right" w:pos="10037"/>
      </w:tabs>
    </w:pPr>
  </w:p>
  <w:p w14:paraId="025EEE48" w14:textId="77777777" w:rsidR="0015343E" w:rsidRDefault="0015343E" w:rsidP="000A3186">
    <w:pPr>
      <w:tabs>
        <w:tab w:val="left" w:pos="1758"/>
        <w:tab w:val="left" w:pos="4410"/>
        <w:tab w:val="center" w:pos="4536"/>
        <w:tab w:val="right" w:pos="9072"/>
        <w:tab w:val="right" w:pos="10037"/>
      </w:tabs>
    </w:pPr>
  </w:p>
  <w:p w14:paraId="3262FEED" w14:textId="134246EB" w:rsidR="0015343E" w:rsidRPr="00B830B3" w:rsidRDefault="0015343E" w:rsidP="00921392">
    <w:pPr>
      <w:tabs>
        <w:tab w:val="left" w:pos="1758"/>
        <w:tab w:val="left" w:pos="4410"/>
        <w:tab w:val="center" w:pos="4536"/>
        <w:tab w:val="right" w:pos="9072"/>
        <w:tab w:val="right" w:pos="10037"/>
      </w:tabs>
      <w:jc w:val="center"/>
    </w:pPr>
    <w:r w:rsidRPr="00826013">
      <w:rPr>
        <w:sz w:val="20"/>
        <w:szCs w:val="20"/>
        <w:lang w:val="it-IT"/>
      </w:rPr>
      <w:t xml:space="preserve">Pag. </w:t>
    </w:r>
    <w:r w:rsidRPr="00826013">
      <w:rPr>
        <w:b/>
        <w:bCs/>
        <w:sz w:val="20"/>
        <w:szCs w:val="20"/>
      </w:rPr>
      <w:fldChar w:fldCharType="begin"/>
    </w:r>
    <w:r w:rsidRPr="00826013">
      <w:rPr>
        <w:b/>
        <w:bCs/>
        <w:sz w:val="20"/>
        <w:szCs w:val="20"/>
      </w:rPr>
      <w:instrText>PAGE  \* Arabic  \* MERGEFORMAT</w:instrText>
    </w:r>
    <w:r w:rsidRPr="00826013">
      <w:rPr>
        <w:b/>
        <w:bCs/>
        <w:sz w:val="20"/>
        <w:szCs w:val="20"/>
      </w:rPr>
      <w:fldChar w:fldCharType="separate"/>
    </w:r>
    <w:r w:rsidR="00E60747">
      <w:rPr>
        <w:b/>
        <w:bCs/>
        <w:noProof/>
        <w:sz w:val="20"/>
        <w:szCs w:val="20"/>
      </w:rPr>
      <w:t>62</w:t>
    </w:r>
    <w:r w:rsidRPr="00826013">
      <w:rPr>
        <w:b/>
        <w:bCs/>
        <w:sz w:val="20"/>
        <w:szCs w:val="20"/>
      </w:rPr>
      <w:fldChar w:fldCharType="end"/>
    </w:r>
    <w:r>
      <w:rPr>
        <w:sz w:val="20"/>
        <w:szCs w:val="20"/>
        <w:lang w:val="it-IT"/>
      </w:rPr>
      <w:t xml:space="preserve"> di</w:t>
    </w:r>
    <w:r w:rsidRPr="00826013">
      <w:rPr>
        <w:sz w:val="20"/>
        <w:szCs w:val="20"/>
        <w:lang w:val="it-IT"/>
      </w:rPr>
      <w:t xml:space="preserve"> </w:t>
    </w:r>
    <w:r w:rsidRPr="00826013">
      <w:rPr>
        <w:b/>
        <w:bCs/>
        <w:sz w:val="20"/>
        <w:szCs w:val="20"/>
      </w:rPr>
      <w:fldChar w:fldCharType="begin"/>
    </w:r>
    <w:r w:rsidRPr="00826013">
      <w:rPr>
        <w:b/>
        <w:bCs/>
        <w:sz w:val="20"/>
        <w:szCs w:val="20"/>
      </w:rPr>
      <w:instrText>NUMPAGES  \* Arabic  \* MERGEFORMAT</w:instrText>
    </w:r>
    <w:r w:rsidRPr="00826013">
      <w:rPr>
        <w:b/>
        <w:bCs/>
        <w:sz w:val="20"/>
        <w:szCs w:val="20"/>
      </w:rPr>
      <w:fldChar w:fldCharType="separate"/>
    </w:r>
    <w:r w:rsidR="00E60747" w:rsidRPr="00E60747">
      <w:rPr>
        <w:b/>
        <w:bCs/>
        <w:noProof/>
        <w:sz w:val="20"/>
        <w:szCs w:val="20"/>
        <w:lang w:val="it-IT"/>
      </w:rPr>
      <w:t>71</w:t>
    </w:r>
    <w:r w:rsidRPr="00826013">
      <w:rPr>
        <w:b/>
        <w:bCs/>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8F634" w14:textId="77777777" w:rsidR="0015343E" w:rsidRDefault="0015343E" w:rsidP="00F47B21">
    <w:pPr>
      <w:pStyle w:val="Footer"/>
      <w:jc w:val="right"/>
    </w:pPr>
  </w:p>
  <w:p w14:paraId="2159EBF4" w14:textId="77777777" w:rsidR="0015343E" w:rsidRDefault="0015343E" w:rsidP="00F47B21">
    <w:pPr>
      <w:pStyle w:val="Footer"/>
      <w:jc w:val="right"/>
    </w:pPr>
    <w:r>
      <w:rPr>
        <w:noProof/>
      </w:rPr>
      <mc:AlternateContent>
        <mc:Choice Requires="wps">
          <w:drawing>
            <wp:anchor distT="0" distB="0" distL="114300" distR="114300" simplePos="0" relativeHeight="251664384" behindDoc="1" locked="0" layoutInCell="1" allowOverlap="1" wp14:anchorId="6442C887" wp14:editId="426291F6">
              <wp:simplePos x="0" y="0"/>
              <wp:positionH relativeFrom="page">
                <wp:posOffset>685800</wp:posOffset>
              </wp:positionH>
              <wp:positionV relativeFrom="paragraph">
                <wp:posOffset>25400</wp:posOffset>
              </wp:positionV>
              <wp:extent cx="3781958" cy="298450"/>
              <wp:effectExtent l="0" t="0" r="9525" b="6350"/>
              <wp:wrapNone/>
              <wp:docPr id="1"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958"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DA3F0" w14:textId="77777777" w:rsidR="0015343E" w:rsidRPr="009B032B" w:rsidRDefault="0015343E" w:rsidP="00F47B21">
                          <w:pPr>
                            <w:spacing w:line="224" w:lineRule="exact"/>
                            <w:ind w:left="20" w:right="-50"/>
                            <w:rPr>
                              <w:rFonts w:eastAsia="Arial" w:cs="Arial"/>
                              <w:sz w:val="20"/>
                              <w:szCs w:val="20"/>
                              <w:lang w:val="it-IT"/>
                            </w:rPr>
                          </w:pPr>
                          <w:r>
                            <w:rPr>
                              <w:rFonts w:eastAsia="Arial" w:cs="Arial"/>
                              <w:spacing w:val="-1"/>
                              <w:sz w:val="20"/>
                              <w:szCs w:val="20"/>
                              <w:lang w:val="it-IT"/>
                            </w:rPr>
                            <w:t xml:space="preserve">AGID / </w:t>
                          </w:r>
                          <w:r w:rsidRPr="009B032B">
                            <w:rPr>
                              <w:rFonts w:eastAsia="Arial" w:cs="Arial"/>
                              <w:spacing w:val="-1"/>
                              <w:sz w:val="20"/>
                              <w:szCs w:val="20"/>
                              <w:lang w:val="it-IT"/>
                            </w:rPr>
                            <w:t>Intercent-ER – Specifiche d’implementazione per l’interoperabilità</w:t>
                          </w:r>
                        </w:p>
                        <w:p w14:paraId="73A6F644" w14:textId="77777777" w:rsidR="0015343E" w:rsidRPr="009B032B" w:rsidRDefault="0015343E" w:rsidP="00F47B21">
                          <w:pPr>
                            <w:ind w:left="20" w:right="-20"/>
                            <w:rPr>
                              <w:rFonts w:eastAsia="Arial" w:cs="Arial"/>
                              <w:i/>
                              <w:sz w:val="20"/>
                              <w:szCs w:val="20"/>
                              <w:lang w:val="it-IT"/>
                            </w:rPr>
                          </w:pPr>
                          <w:r w:rsidRPr="009B032B">
                            <w:rPr>
                              <w:rFonts w:eastAsia="Arial" w:cs="Arial"/>
                              <w:i/>
                              <w:spacing w:val="-1"/>
                              <w:sz w:val="20"/>
                              <w:szCs w:val="20"/>
                              <w:lang w:val="it-IT"/>
                            </w:rPr>
                            <w:t>Estensione Italiana di openPEPPOL B</w:t>
                          </w:r>
                          <w:r w:rsidRPr="009B032B">
                            <w:rPr>
                              <w:rFonts w:eastAsia="Arial" w:cs="Arial"/>
                              <w:i/>
                              <w:sz w:val="20"/>
                              <w:szCs w:val="20"/>
                              <w:lang w:val="it-IT"/>
                            </w:rPr>
                            <w:t>IS</w:t>
                          </w:r>
                          <w:r w:rsidRPr="009B032B">
                            <w:rPr>
                              <w:rFonts w:eastAsia="Arial" w:cs="Arial"/>
                              <w:i/>
                              <w:spacing w:val="-2"/>
                              <w:sz w:val="20"/>
                              <w:szCs w:val="20"/>
                              <w:lang w:val="it-IT"/>
                            </w:rPr>
                            <w:t xml:space="preserve"> 3A</w:t>
                          </w:r>
                          <w:r w:rsidRPr="009B032B">
                            <w:rPr>
                              <w:rFonts w:eastAsia="Arial" w:cs="Arial"/>
                              <w:i/>
                              <w:sz w:val="20"/>
                              <w:szCs w:val="20"/>
                              <w:lang w:val="it-IT"/>
                            </w:rPr>
                            <w:t xml:space="preserve"> –</w:t>
                          </w:r>
                          <w:r w:rsidRPr="009B032B">
                            <w:rPr>
                              <w:rFonts w:eastAsia="Arial" w:cs="Arial"/>
                              <w:i/>
                              <w:spacing w:val="-2"/>
                              <w:sz w:val="20"/>
                              <w:szCs w:val="20"/>
                              <w:lang w:val="it-IT"/>
                            </w:rPr>
                            <w:t xml:space="preserve"> Ordine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2C887" id="_x0000_t202" coordsize="21600,21600" o:spt="202" path="m,l,21600r21600,l21600,xe">
              <v:stroke joinstyle="miter"/>
              <v:path gradientshapeok="t" o:connecttype="rect"/>
            </v:shapetype>
            <v:shape id="_x0000_s1032" type="#_x0000_t202" style="position:absolute;left:0;text-align:left;margin-left:54pt;margin-top:2pt;width:297.8pt;height:2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" filled="f" stroked="f">
              <v:textbox inset="0,0,0,0">
                <w:txbxContent>
                  <w:p w14:paraId="0D9DA3F0" w14:textId="77777777" w:rsidR="0015343E" w:rsidRPr="009B032B" w:rsidRDefault="0015343E" w:rsidP="00F47B21">
                    <w:pPr>
                      <w:spacing w:line="224" w:lineRule="exact"/>
                      <w:ind w:left="20" w:right="-50"/>
                      <w:rPr>
                        <w:rFonts w:eastAsia="Arial" w:cs="Arial"/>
                        <w:sz w:val="20"/>
                        <w:szCs w:val="20"/>
                        <w:lang w:val="it-IT"/>
                      </w:rPr>
                    </w:pPr>
                    <w:r>
                      <w:rPr>
                        <w:rFonts w:eastAsia="Arial" w:cs="Arial"/>
                        <w:spacing w:val="-1"/>
                        <w:sz w:val="20"/>
                        <w:szCs w:val="20"/>
                        <w:lang w:val="it-IT"/>
                      </w:rPr>
                      <w:t xml:space="preserve">AGID / </w:t>
                    </w:r>
                    <w:r w:rsidRPr="009B032B">
                      <w:rPr>
                        <w:rFonts w:eastAsia="Arial" w:cs="Arial"/>
                        <w:spacing w:val="-1"/>
                        <w:sz w:val="20"/>
                        <w:szCs w:val="20"/>
                        <w:lang w:val="it-IT"/>
                      </w:rPr>
                      <w:t>Intercent-ER – Specifiche d’implementazione per l’interoperabilità</w:t>
                    </w:r>
                  </w:p>
                  <w:p w14:paraId="73A6F644" w14:textId="77777777" w:rsidR="0015343E" w:rsidRPr="009B032B" w:rsidRDefault="0015343E" w:rsidP="00F47B21">
                    <w:pPr>
                      <w:ind w:left="20" w:right="-20"/>
                      <w:rPr>
                        <w:rFonts w:eastAsia="Arial" w:cs="Arial"/>
                        <w:i/>
                        <w:sz w:val="20"/>
                        <w:szCs w:val="20"/>
                        <w:lang w:val="it-IT"/>
                      </w:rPr>
                    </w:pPr>
                    <w:r w:rsidRPr="009B032B">
                      <w:rPr>
                        <w:rFonts w:eastAsia="Arial" w:cs="Arial"/>
                        <w:i/>
                        <w:spacing w:val="-1"/>
                        <w:sz w:val="20"/>
                        <w:szCs w:val="20"/>
                        <w:lang w:val="it-IT"/>
                      </w:rPr>
                      <w:t>Estensione Italiana di openPEPPOL B</w:t>
                    </w:r>
                    <w:r w:rsidRPr="009B032B">
                      <w:rPr>
                        <w:rFonts w:eastAsia="Arial" w:cs="Arial"/>
                        <w:i/>
                        <w:sz w:val="20"/>
                        <w:szCs w:val="20"/>
                        <w:lang w:val="it-IT"/>
                      </w:rPr>
                      <w:t>IS</w:t>
                    </w:r>
                    <w:r w:rsidRPr="009B032B">
                      <w:rPr>
                        <w:rFonts w:eastAsia="Arial" w:cs="Arial"/>
                        <w:i/>
                        <w:spacing w:val="-2"/>
                        <w:sz w:val="20"/>
                        <w:szCs w:val="20"/>
                        <w:lang w:val="it-IT"/>
                      </w:rPr>
                      <w:t xml:space="preserve"> 3A</w:t>
                    </w:r>
                    <w:r w:rsidRPr="009B032B">
                      <w:rPr>
                        <w:rFonts w:eastAsia="Arial" w:cs="Arial"/>
                        <w:i/>
                        <w:sz w:val="20"/>
                        <w:szCs w:val="20"/>
                        <w:lang w:val="it-IT"/>
                      </w:rPr>
                      <w:t xml:space="preserve"> –</w:t>
                    </w:r>
                    <w:r w:rsidRPr="009B032B">
                      <w:rPr>
                        <w:rFonts w:eastAsia="Arial" w:cs="Arial"/>
                        <w:i/>
                        <w:spacing w:val="-2"/>
                        <w:sz w:val="20"/>
                        <w:szCs w:val="20"/>
                        <w:lang w:val="it-IT"/>
                      </w:rPr>
                      <w:t xml:space="preserve"> Ordine</w:t>
                    </w:r>
                  </w:p>
                </w:txbxContent>
              </v:textbox>
              <w10:wrap anchorx="page"/>
            </v:shape>
          </w:pict>
        </mc:Fallback>
      </mc:AlternateContent>
    </w:r>
    <w:r>
      <w:fldChar w:fldCharType="begin"/>
    </w:r>
    <w:r>
      <w:instrText>PAGE   \* MERGEFORMAT</w:instrText>
    </w:r>
    <w:r>
      <w:fldChar w:fldCharType="separate"/>
    </w:r>
    <w:r w:rsidRPr="00204E68">
      <w:rPr>
        <w:noProof/>
        <w:lang w:val="it-IT"/>
      </w:rPr>
      <w:t>3</w:t>
    </w:r>
    <w:r>
      <w:fldChar w:fldCharType="end"/>
    </w:r>
  </w:p>
  <w:p w14:paraId="11BDB8ED" w14:textId="77777777" w:rsidR="0015343E" w:rsidRPr="00044CB4" w:rsidRDefault="0015343E" w:rsidP="00F47B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7B94F" w14:textId="6A643E81" w:rsidR="0015343E" w:rsidRPr="005B048E" w:rsidRDefault="0015343E" w:rsidP="00B64B6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CE15E" w14:textId="3201FDF5" w:rsidR="0015343E" w:rsidRPr="00B830B3" w:rsidRDefault="0015343E" w:rsidP="00204E68">
    <w:pPr>
      <w:tabs>
        <w:tab w:val="center" w:pos="4536"/>
        <w:tab w:val="right" w:pos="9072"/>
      </w:tabs>
      <w:jc w:val="right"/>
    </w:pPr>
    <w:r w:rsidRPr="00B830B3">
      <w:rPr>
        <w:noProof/>
      </w:rPr>
      <mc:AlternateContent>
        <mc:Choice Requires="wps">
          <w:drawing>
            <wp:anchor distT="0" distB="0" distL="114300" distR="114300" simplePos="0" relativeHeight="251978240" behindDoc="1" locked="0" layoutInCell="1" allowOverlap="1" wp14:anchorId="742A8657" wp14:editId="1E70A5FA">
              <wp:simplePos x="0" y="0"/>
              <wp:positionH relativeFrom="page">
                <wp:posOffset>597535</wp:posOffset>
              </wp:positionH>
              <wp:positionV relativeFrom="paragraph">
                <wp:posOffset>0</wp:posOffset>
              </wp:positionV>
              <wp:extent cx="5410200" cy="298450"/>
              <wp:effectExtent l="0" t="0" r="0" b="6350"/>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6AC62" w14:textId="1EC6C4CC" w:rsidR="0015343E" w:rsidRPr="009B032B" w:rsidRDefault="0015343E" w:rsidP="008672D7">
                          <w:pPr>
                            <w:ind w:left="20" w:right="-20"/>
                            <w:rPr>
                              <w:rFonts w:eastAsia="Arial" w:cs="Arial"/>
                              <w:i/>
                              <w:sz w:val="20"/>
                              <w:szCs w:val="20"/>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2A8657" id="_x0000_t202" coordsize="21600,21600" o:spt="202" path="m,l,21600r21600,l21600,xe">
              <v:stroke joinstyle="miter"/>
              <v:path gradientshapeok="t" o:connecttype="rect"/>
            </v:shapetype>
            <v:shape id="Casella di testo 2" o:spid="_x0000_s1033" type="#_x0000_t202" style="position:absolute;left:0;text-align:left;margin-left:47.05pt;margin-top:0;width:426pt;height:23.5pt;z-index:-25133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" filled="f" stroked="f">
              <v:textbox inset="0,0,0,0">
                <w:txbxContent>
                  <w:p w14:paraId="4E86AC62" w14:textId="1EC6C4CC" w:rsidR="006B09D3" w:rsidRPr="009B032B" w:rsidRDefault="006B09D3" w:rsidP="008672D7">
                    <w:pPr>
                      <w:ind w:left="20" w:right="-20"/>
                      <w:rPr>
                        <w:rFonts w:eastAsia="Arial" w:cs="Arial"/>
                        <w:i/>
                        <w:sz w:val="20"/>
                        <w:szCs w:val="20"/>
                        <w:lang w:val="it-IT"/>
                      </w:rPr>
                    </w:pPr>
                  </w:p>
                </w:txbxContent>
              </v:textbox>
              <w10:wrap anchorx="page"/>
            </v:shape>
          </w:pict>
        </mc:Fallback>
      </mc:AlternateContent>
    </w:r>
    <w:r w:rsidRPr="00B830B3">
      <w:fldChar w:fldCharType="begin"/>
    </w:r>
    <w:r w:rsidRPr="00B830B3">
      <w:instrText>PAGE   \* MERGEFORMAT</w:instrText>
    </w:r>
    <w:r w:rsidRPr="00B830B3">
      <w:fldChar w:fldCharType="separate"/>
    </w:r>
    <w:r w:rsidR="00E60747" w:rsidRPr="00E60747">
      <w:rPr>
        <w:noProof/>
        <w:lang w:val="it-IT"/>
      </w:rPr>
      <w:t>71</w:t>
    </w:r>
    <w:r w:rsidRPr="00B830B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8F448" w14:textId="77777777" w:rsidR="00F724CA" w:rsidRDefault="00F724CA" w:rsidP="0015016A">
      <w:r>
        <w:separator/>
      </w:r>
    </w:p>
  </w:footnote>
  <w:footnote w:type="continuationSeparator" w:id="0">
    <w:p w14:paraId="062F5E1F" w14:textId="77777777" w:rsidR="00F724CA" w:rsidRDefault="00F724CA" w:rsidP="00150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47D3" w14:textId="4AD99764" w:rsidR="0015343E" w:rsidRDefault="0015343E" w:rsidP="005F77F8">
    <w:pPr>
      <w:pStyle w:val="Header"/>
      <w:tabs>
        <w:tab w:val="clear" w:pos="4536"/>
        <w:tab w:val="clear" w:pos="9072"/>
        <w:tab w:val="left" w:pos="6987"/>
        <w:tab w:val="left" w:pos="7200"/>
        <w:tab w:val="left" w:pos="8550"/>
      </w:tabs>
    </w:pPr>
    <w:r>
      <w:tab/>
    </w:r>
    <w:r>
      <w:tab/>
    </w:r>
    <w:r>
      <w:tab/>
      <w:t xml:space="preserve"> </w:t>
    </w:r>
    <w:r>
      <w:tab/>
      <w:t xml:space="preserve">      </w:t>
    </w:r>
    <w:r>
      <w:tab/>
    </w:r>
  </w:p>
  <w:p w14:paraId="0123121E" w14:textId="77777777" w:rsidR="0015343E" w:rsidRPr="00C60A7F" w:rsidRDefault="0015343E" w:rsidP="00B830B3">
    <w:pPr>
      <w:pStyle w:val="Header"/>
      <w:tabs>
        <w:tab w:val="clear" w:pos="4536"/>
        <w:tab w:val="clear" w:pos="9072"/>
        <w:tab w:val="left" w:pos="6987"/>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528A9" w14:textId="77777777" w:rsidR="0015343E" w:rsidRPr="00C60A7F" w:rsidRDefault="0015343E" w:rsidP="007A6EA4">
    <w:pPr>
      <w:pStyle w:val="Header"/>
      <w:tabs>
        <w:tab w:val="clear" w:pos="4536"/>
        <w:tab w:val="clear" w:pos="9072"/>
        <w:tab w:val="left" w:pos="6987"/>
      </w:tabs>
    </w:pPr>
    <w:r>
      <w:rPr>
        <w:noProof/>
      </w:rPr>
      <w:drawing>
        <wp:anchor distT="0" distB="0" distL="114300" distR="114300" simplePos="0" relativeHeight="251660288" behindDoc="0" locked="0" layoutInCell="1" allowOverlap="1" wp14:anchorId="76F4D011" wp14:editId="4A8B9278">
          <wp:simplePos x="0" y="0"/>
          <wp:positionH relativeFrom="column">
            <wp:posOffset>2244725</wp:posOffset>
          </wp:positionH>
          <wp:positionV relativeFrom="paragraph">
            <wp:posOffset>332740</wp:posOffset>
          </wp:positionV>
          <wp:extent cx="1695450" cy="247650"/>
          <wp:effectExtent l="0" t="0" r="0" b="0"/>
          <wp:wrapNone/>
          <wp:docPr id="10045" name="Immagine 1297" descr="http://www.ubl-italia.org/ubl-italia//images/Logo-UBL-Itali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8" descr="http://www.ubl-italia.org/ubl-italia//images/Logo-UBL-Italia-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E4">
      <w:rPr>
        <w:i/>
        <w:noProof/>
        <w:sz w:val="20"/>
        <w:szCs w:val="20"/>
      </w:rPr>
      <w:drawing>
        <wp:inline distT="0" distB="0" distL="0" distR="0" wp14:anchorId="0F008D11" wp14:editId="677EDE3B">
          <wp:extent cx="1645920" cy="365760"/>
          <wp:effectExtent l="0" t="0" r="0" b="0"/>
          <wp:docPr id="10046" name="Immagine 1294" descr="logo-AGI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9" descr="logo-AGID_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5920" cy="365760"/>
                  </a:xfrm>
                  <a:prstGeom prst="rect">
                    <a:avLst/>
                  </a:prstGeom>
                  <a:noFill/>
                  <a:ln>
                    <a:noFill/>
                  </a:ln>
                </pic:spPr>
              </pic:pic>
            </a:graphicData>
          </a:graphic>
        </wp:inline>
      </w:drawing>
    </w:r>
    <w:r>
      <w:tab/>
      <w:t xml:space="preserve"> </w:t>
    </w:r>
    <w:r>
      <w:tab/>
      <w:t xml:space="preserve">      </w:t>
    </w:r>
    <w:r w:rsidRPr="00B05BE4">
      <w:rPr>
        <w:i/>
        <w:noProof/>
        <w:sz w:val="20"/>
        <w:szCs w:val="20"/>
      </w:rPr>
      <w:drawing>
        <wp:inline distT="0" distB="0" distL="0" distR="0" wp14:anchorId="13B725AE" wp14:editId="09207912">
          <wp:extent cx="1367790" cy="607060"/>
          <wp:effectExtent l="0" t="0" r="3810" b="2540"/>
          <wp:docPr id="10047" name="Immagine 1293" descr="orizzontale4c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00" descr="orizzontale4col-T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7790" cy="607060"/>
                  </a:xfrm>
                  <a:prstGeom prst="rect">
                    <a:avLst/>
                  </a:prstGeom>
                  <a:noFill/>
                  <a:ln>
                    <a:noFill/>
                  </a:ln>
                </pic:spPr>
              </pic:pic>
            </a:graphicData>
          </a:graphic>
        </wp:inline>
      </w:drawing>
    </w:r>
  </w:p>
  <w:p w14:paraId="6BB595C3" w14:textId="77777777" w:rsidR="0015343E" w:rsidRPr="007A6EA4" w:rsidRDefault="0015343E" w:rsidP="007A6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7A941" w14:textId="77777777" w:rsidR="0015343E" w:rsidRPr="00C60A7F" w:rsidRDefault="0015343E" w:rsidP="00F47B21">
    <w:pPr>
      <w:pStyle w:val="Header"/>
      <w:tabs>
        <w:tab w:val="clear" w:pos="4536"/>
        <w:tab w:val="clear" w:pos="9072"/>
        <w:tab w:val="left" w:pos="6987"/>
      </w:tabs>
    </w:pPr>
    <w:r>
      <w:rPr>
        <w:noProof/>
      </w:rPr>
      <w:drawing>
        <wp:anchor distT="0" distB="0" distL="114300" distR="114300" simplePos="0" relativeHeight="251652096" behindDoc="0" locked="0" layoutInCell="1" allowOverlap="1" wp14:anchorId="684153F5" wp14:editId="21EE4D87">
          <wp:simplePos x="0" y="0"/>
          <wp:positionH relativeFrom="column">
            <wp:posOffset>2154555</wp:posOffset>
          </wp:positionH>
          <wp:positionV relativeFrom="paragraph">
            <wp:posOffset>269875</wp:posOffset>
          </wp:positionV>
          <wp:extent cx="1695450" cy="247650"/>
          <wp:effectExtent l="0" t="0" r="0" b="0"/>
          <wp:wrapNone/>
          <wp:docPr id="3" name="Immagine 1302" descr="http://www.ubl-italia.org/ubl-italia//images/Logo-UBL-Itali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8" descr="http://www.ubl-italia.org/ubl-italia//images/Logo-UBL-Italia-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E4">
      <w:rPr>
        <w:i/>
        <w:noProof/>
        <w:sz w:val="20"/>
        <w:szCs w:val="20"/>
      </w:rPr>
      <w:drawing>
        <wp:inline distT="0" distB="0" distL="0" distR="0" wp14:anchorId="5AD7B9DE" wp14:editId="4E20EB6A">
          <wp:extent cx="1645920" cy="365760"/>
          <wp:effectExtent l="0" t="0" r="0" b="0"/>
          <wp:docPr id="4" name="Immagine 1303" descr="logo-AGI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9" descr="logo-AGID_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5920" cy="365760"/>
                  </a:xfrm>
                  <a:prstGeom prst="rect">
                    <a:avLst/>
                  </a:prstGeom>
                  <a:noFill/>
                  <a:ln>
                    <a:noFill/>
                  </a:ln>
                </pic:spPr>
              </pic:pic>
            </a:graphicData>
          </a:graphic>
        </wp:inline>
      </w:drawing>
    </w:r>
    <w:r>
      <w:tab/>
    </w:r>
    <w:r>
      <w:tab/>
    </w:r>
    <w:r w:rsidRPr="00B05BE4">
      <w:rPr>
        <w:i/>
        <w:noProof/>
        <w:sz w:val="20"/>
        <w:szCs w:val="20"/>
      </w:rPr>
      <w:drawing>
        <wp:inline distT="0" distB="0" distL="0" distR="0" wp14:anchorId="70949C3A" wp14:editId="5FF42443">
          <wp:extent cx="1367790" cy="607060"/>
          <wp:effectExtent l="0" t="0" r="3810" b="2540"/>
          <wp:docPr id="6" name="Immagine 1311" descr="orizzontale4c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00" descr="orizzontale4col-T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7790" cy="607060"/>
                  </a:xfrm>
                  <a:prstGeom prst="rect">
                    <a:avLst/>
                  </a:prstGeom>
                  <a:noFill/>
                  <a:ln>
                    <a:noFill/>
                  </a:ln>
                </pic:spPr>
              </pic:pic>
            </a:graphicData>
          </a:graphic>
        </wp:inline>
      </w:drawing>
    </w:r>
  </w:p>
  <w:p w14:paraId="6B34E8F8" w14:textId="77777777" w:rsidR="0015343E" w:rsidRPr="00700223" w:rsidRDefault="0015343E" w:rsidP="00F47B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35606" w14:textId="7872543C" w:rsidR="0015343E" w:rsidRPr="00C60A7F" w:rsidRDefault="0015343E" w:rsidP="00204E68">
    <w:pPr>
      <w:pStyle w:val="Header"/>
      <w:tabs>
        <w:tab w:val="clear" w:pos="4536"/>
        <w:tab w:val="clear" w:pos="9072"/>
        <w:tab w:val="left" w:pos="6987"/>
      </w:tabs>
    </w:pPr>
    <w:r>
      <w:tab/>
      <w:t xml:space="preserve"> </w:t>
    </w:r>
    <w:r>
      <w:tab/>
      <w:t xml:space="preserve">      </w:t>
    </w:r>
  </w:p>
  <w:p w14:paraId="1057FE9F" w14:textId="77777777" w:rsidR="0015343E" w:rsidRDefault="0015343E" w:rsidP="000515C1">
    <w:pPr>
      <w:spacing w:line="200" w:lineRule="exact"/>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6EBB" w14:textId="77777777" w:rsidR="0015343E" w:rsidRPr="00C60A7F" w:rsidRDefault="0015343E" w:rsidP="00F47B21">
    <w:pPr>
      <w:pStyle w:val="Header"/>
      <w:tabs>
        <w:tab w:val="clear" w:pos="4536"/>
        <w:tab w:val="clear" w:pos="9072"/>
        <w:tab w:val="left" w:pos="6987"/>
      </w:tabs>
    </w:pPr>
    <w:r>
      <w:rPr>
        <w:noProof/>
      </w:rPr>
      <w:drawing>
        <wp:anchor distT="0" distB="0" distL="114300" distR="114300" simplePos="0" relativeHeight="251662336" behindDoc="0" locked="0" layoutInCell="1" allowOverlap="1" wp14:anchorId="76FF08EE" wp14:editId="38C45651">
          <wp:simplePos x="0" y="0"/>
          <wp:positionH relativeFrom="column">
            <wp:posOffset>2154555</wp:posOffset>
          </wp:positionH>
          <wp:positionV relativeFrom="paragraph">
            <wp:posOffset>269875</wp:posOffset>
          </wp:positionV>
          <wp:extent cx="1695450" cy="247650"/>
          <wp:effectExtent l="0" t="0" r="0" b="0"/>
          <wp:wrapNone/>
          <wp:docPr id="21" name="Immagine 1302" descr="http://www.ubl-italia.org/ubl-italia//images/Logo-UBL-Itali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8" descr="http://www.ubl-italia.org/ubl-italia//images/Logo-UBL-Italia-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E4">
      <w:rPr>
        <w:i/>
        <w:noProof/>
        <w:sz w:val="20"/>
        <w:szCs w:val="20"/>
      </w:rPr>
      <w:drawing>
        <wp:inline distT="0" distB="0" distL="0" distR="0" wp14:anchorId="658E45FC" wp14:editId="427E276E">
          <wp:extent cx="1645920" cy="365760"/>
          <wp:effectExtent l="0" t="0" r="0" b="0"/>
          <wp:docPr id="22" name="Immagine 1303" descr="logo-AGI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9" descr="logo-AGID_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5920" cy="365760"/>
                  </a:xfrm>
                  <a:prstGeom prst="rect">
                    <a:avLst/>
                  </a:prstGeom>
                  <a:noFill/>
                  <a:ln>
                    <a:noFill/>
                  </a:ln>
                </pic:spPr>
              </pic:pic>
            </a:graphicData>
          </a:graphic>
        </wp:inline>
      </w:drawing>
    </w:r>
    <w:r>
      <w:tab/>
    </w:r>
    <w:r>
      <w:tab/>
    </w:r>
    <w:r w:rsidRPr="00B05BE4">
      <w:rPr>
        <w:i/>
        <w:noProof/>
        <w:sz w:val="20"/>
        <w:szCs w:val="20"/>
      </w:rPr>
      <w:drawing>
        <wp:inline distT="0" distB="0" distL="0" distR="0" wp14:anchorId="420CEB25" wp14:editId="7CBB8ECF">
          <wp:extent cx="1367790" cy="607060"/>
          <wp:effectExtent l="0" t="0" r="3810" b="2540"/>
          <wp:docPr id="23" name="Immagine 1311" descr="orizzontale4c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00" descr="orizzontale4col-T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7790" cy="607060"/>
                  </a:xfrm>
                  <a:prstGeom prst="rect">
                    <a:avLst/>
                  </a:prstGeom>
                  <a:noFill/>
                  <a:ln>
                    <a:noFill/>
                  </a:ln>
                </pic:spPr>
              </pic:pic>
            </a:graphicData>
          </a:graphic>
        </wp:inline>
      </w:drawing>
    </w:r>
  </w:p>
  <w:p w14:paraId="4CF5E2E2" w14:textId="77777777" w:rsidR="0015343E" w:rsidRPr="00700223" w:rsidRDefault="0015343E" w:rsidP="00F47B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C5FC2" w14:textId="521FEAAA" w:rsidR="0015343E" w:rsidRPr="00C82AB8" w:rsidRDefault="0015343E" w:rsidP="00C82AB8">
    <w:pPr>
      <w:tabs>
        <w:tab w:val="left" w:pos="6987"/>
      </w:tabs>
    </w:pPr>
    <w:r w:rsidRPr="00C82AB8">
      <w:tab/>
    </w:r>
    <w:r w:rsidRPr="00C82AB8">
      <w:tab/>
    </w:r>
    <w:r w:rsidRPr="00C82AB8">
      <w:tab/>
    </w:r>
    <w:r w:rsidRPr="00C82AB8">
      <w:tab/>
    </w:r>
    <w:r w:rsidRPr="00C82AB8">
      <w:tab/>
    </w:r>
    <w:r w:rsidRPr="00C82AB8">
      <w:tab/>
    </w:r>
    <w:r w:rsidRPr="00C82AB8">
      <w:tab/>
    </w:r>
    <w:r w:rsidRPr="00C82AB8">
      <w:tab/>
    </w:r>
    <w:r w:rsidRPr="00C82AB8">
      <w:tab/>
    </w:r>
  </w:p>
  <w:p w14:paraId="0F028460" w14:textId="77777777" w:rsidR="0015343E" w:rsidRDefault="0015343E" w:rsidP="000515C1">
    <w:pPr>
      <w:spacing w:line="200" w:lineRule="exact"/>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C37D" w14:textId="7D3614BE" w:rsidR="0015343E" w:rsidRPr="00C60A7F" w:rsidRDefault="0015343E" w:rsidP="00C82AB8">
    <w:pPr>
      <w:pStyle w:val="Header"/>
      <w:tabs>
        <w:tab w:val="clear" w:pos="4536"/>
        <w:tab w:val="clear" w:pos="9072"/>
        <w:tab w:val="left" w:pos="6987"/>
      </w:tabs>
    </w:pPr>
    <w:r>
      <w:tab/>
      <w:t xml:space="preserve"> </w:t>
    </w:r>
    <w:r>
      <w:tab/>
      <w:t xml:space="preserve">      </w:t>
    </w:r>
  </w:p>
  <w:p w14:paraId="1EF642F7" w14:textId="77777777" w:rsidR="0015343E" w:rsidRPr="00C82AB8" w:rsidRDefault="0015343E" w:rsidP="00C8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6.5pt;visibility:visible" o:bullet="t">
        <v:imagedata r:id="rId1" o:title=""/>
      </v:shape>
    </w:pict>
  </w:numPicBullet>
  <w:abstractNum w:abstractNumId="0" w15:restartNumberingAfterBreak="0">
    <w:nsid w:val="00000016"/>
    <w:multiLevelType w:val="singleLevel"/>
    <w:tmpl w:val="00000016"/>
    <w:name w:val="WW8Num33"/>
    <w:lvl w:ilvl="0">
      <w:start w:val="1"/>
      <w:numFmt w:val="bullet"/>
      <w:lvlText w:val=""/>
      <w:lvlPicBulletId w:val="0"/>
      <w:lvlJc w:val="left"/>
      <w:pPr>
        <w:tabs>
          <w:tab w:val="num" w:pos="0"/>
        </w:tabs>
        <w:ind w:left="720" w:hanging="360"/>
      </w:pPr>
      <w:rPr>
        <w:rFonts w:ascii="Symbol" w:hAnsi="Symbol" w:cs="Symbol" w:hint="default"/>
      </w:rPr>
    </w:lvl>
  </w:abstractNum>
  <w:abstractNum w:abstractNumId="1" w15:restartNumberingAfterBreak="0">
    <w:nsid w:val="00000029"/>
    <w:multiLevelType w:val="singleLevel"/>
    <w:tmpl w:val="00000029"/>
    <w:name w:val="WW8Num58"/>
    <w:lvl w:ilvl="0">
      <w:start w:val="1"/>
      <w:numFmt w:val="bullet"/>
      <w:lvlText w:val=""/>
      <w:lvlPicBulletId w:val="0"/>
      <w:lvlJc w:val="left"/>
      <w:pPr>
        <w:tabs>
          <w:tab w:val="num" w:pos="0"/>
        </w:tabs>
        <w:ind w:left="720" w:hanging="360"/>
      </w:pPr>
      <w:rPr>
        <w:rFonts w:ascii="Symbol" w:hAnsi="Symbol" w:cs="Symbol" w:hint="default"/>
      </w:rPr>
    </w:lvl>
  </w:abstractNum>
  <w:abstractNum w:abstractNumId="2"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7400B"/>
    <w:multiLevelType w:val="multilevel"/>
    <w:tmpl w:val="D64CD8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71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70200B9"/>
    <w:multiLevelType w:val="hybridMultilevel"/>
    <w:tmpl w:val="DBB2CA9C"/>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691957"/>
    <w:multiLevelType w:val="hybridMultilevel"/>
    <w:tmpl w:val="94E6CB60"/>
    <w:lvl w:ilvl="0" w:tplc="6540BEA0">
      <w:start w:val="1"/>
      <w:numFmt w:val="bullet"/>
      <w:lvlText w:val="-"/>
      <w:lvlJc w:val="left"/>
      <w:pPr>
        <w:ind w:left="720" w:hanging="360"/>
      </w:pPr>
      <w:rPr>
        <w:rFonts w:ascii="Arial" w:hAnsi="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4360049"/>
    <w:multiLevelType w:val="hybridMultilevel"/>
    <w:tmpl w:val="207EDE60"/>
    <w:lvl w:ilvl="0" w:tplc="1F508866">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267B34"/>
    <w:multiLevelType w:val="hybridMultilevel"/>
    <w:tmpl w:val="8B9E8DB4"/>
    <w:lvl w:ilvl="0" w:tplc="1F508866">
      <w:start w:val="1"/>
      <w:numFmt w:val="bullet"/>
      <w:lvlText w:val=""/>
      <w:lvlPicBulletId w:val="0"/>
      <w:lvlJc w:val="left"/>
      <w:pPr>
        <w:ind w:left="1080" w:hanging="360"/>
      </w:pPr>
      <w:rPr>
        <w:rFonts w:ascii="Symbol" w:hAnsi="Symbol" w:hint="default"/>
      </w:rPr>
    </w:lvl>
    <w:lvl w:ilvl="1" w:tplc="0410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6BC6BF0"/>
    <w:multiLevelType w:val="hybridMultilevel"/>
    <w:tmpl w:val="4E7683EA"/>
    <w:lvl w:ilvl="0" w:tplc="1F508866">
      <w:start w:val="1"/>
      <w:numFmt w:val="bullet"/>
      <w:lvlText w:val=""/>
      <w:lvlPicBulletId w:val="0"/>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3D422A"/>
    <w:multiLevelType w:val="hybridMultilevel"/>
    <w:tmpl w:val="34B8F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9B84E4F"/>
    <w:multiLevelType w:val="hybridMultilevel"/>
    <w:tmpl w:val="DD00D9B2"/>
    <w:lvl w:ilvl="0" w:tplc="6540BEA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F040DB"/>
    <w:multiLevelType w:val="multilevel"/>
    <w:tmpl w:val="83B05F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E5F46D7"/>
    <w:multiLevelType w:val="hybridMultilevel"/>
    <w:tmpl w:val="ECDC34FC"/>
    <w:lvl w:ilvl="0" w:tplc="6540BEA0">
      <w:start w:val="1"/>
      <w:numFmt w:val="bullet"/>
      <w:lvlText w:val="-"/>
      <w:lvlJc w:val="left"/>
      <w:pPr>
        <w:ind w:left="720" w:hanging="360"/>
      </w:pPr>
      <w:rPr>
        <w:rFonts w:ascii="Arial" w:hAnsi="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C56E72"/>
    <w:multiLevelType w:val="hybridMultilevel"/>
    <w:tmpl w:val="C6E6D7E0"/>
    <w:lvl w:ilvl="0" w:tplc="CE2C2184">
      <w:start w:val="1"/>
      <w:numFmt w:val="bullet"/>
      <w:lvlText w:val=""/>
      <w:lvlJc w:val="left"/>
      <w:pPr>
        <w:ind w:left="360" w:hanging="360"/>
      </w:pPr>
      <w:rPr>
        <w:rFonts w:ascii="Symbol" w:hAnsi="Symbol" w:hint="default"/>
      </w:rPr>
    </w:lvl>
    <w:lvl w:ilvl="1" w:tplc="6540BEA0">
      <w:start w:val="1"/>
      <w:numFmt w:val="bullet"/>
      <w:lvlText w:val="-"/>
      <w:lvlJc w:val="left"/>
      <w:pPr>
        <w:ind w:left="1080" w:hanging="360"/>
      </w:pPr>
      <w:rPr>
        <w:rFonts w:ascii="Arial" w:hAnsi="Arial"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04C3CB5"/>
    <w:multiLevelType w:val="hybridMultilevel"/>
    <w:tmpl w:val="46D24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E641E1"/>
    <w:multiLevelType w:val="hybridMultilevel"/>
    <w:tmpl w:val="12EA1952"/>
    <w:lvl w:ilvl="0" w:tplc="CE2C218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EA7979"/>
    <w:multiLevelType w:val="hybridMultilevel"/>
    <w:tmpl w:val="E076B954"/>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2BF2A1F"/>
    <w:multiLevelType w:val="hybridMultilevel"/>
    <w:tmpl w:val="530A3108"/>
    <w:lvl w:ilvl="0" w:tplc="3D66CC6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9" w15:restartNumberingAfterBreak="0">
    <w:nsid w:val="27523812"/>
    <w:multiLevelType w:val="hybridMultilevel"/>
    <w:tmpl w:val="83A4CF4A"/>
    <w:lvl w:ilvl="0" w:tplc="6540BEA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7940697"/>
    <w:multiLevelType w:val="hybridMultilevel"/>
    <w:tmpl w:val="185003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AA468D"/>
    <w:multiLevelType w:val="hybridMultilevel"/>
    <w:tmpl w:val="847AC46A"/>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4100003">
      <w:start w:val="1"/>
      <w:numFmt w:val="bullet"/>
      <w:lvlText w:val="o"/>
      <w:lvlJc w:val="left"/>
      <w:pPr>
        <w:ind w:left="2520" w:hanging="360"/>
      </w:pPr>
      <w:rPr>
        <w:rFonts w:ascii="Courier New" w:hAnsi="Courier New" w:cs="Courier New"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51223FF"/>
    <w:multiLevelType w:val="hybridMultilevel"/>
    <w:tmpl w:val="3260FF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5152F72"/>
    <w:multiLevelType w:val="hybridMultilevel"/>
    <w:tmpl w:val="73A4DF1E"/>
    <w:lvl w:ilvl="0" w:tplc="CE2C2184">
      <w:start w:val="1"/>
      <w:numFmt w:val="bullet"/>
      <w:lvlText w:val=""/>
      <w:lvlJc w:val="left"/>
      <w:pPr>
        <w:ind w:left="1160" w:hanging="360"/>
      </w:pPr>
      <w:rPr>
        <w:rFonts w:ascii="Symbol" w:hAnsi="Symbol" w:hint="default"/>
      </w:rPr>
    </w:lvl>
    <w:lvl w:ilvl="1" w:tplc="04100005">
      <w:start w:val="1"/>
      <w:numFmt w:val="bullet"/>
      <w:lvlText w:val=""/>
      <w:lvlJc w:val="left"/>
      <w:pPr>
        <w:ind w:left="1880" w:hanging="360"/>
      </w:pPr>
      <w:rPr>
        <w:rFonts w:ascii="Wingdings" w:hAnsi="Wingdings" w:hint="default"/>
      </w:rPr>
    </w:lvl>
    <w:lvl w:ilvl="2" w:tplc="04100005">
      <w:start w:val="1"/>
      <w:numFmt w:val="bullet"/>
      <w:lvlText w:val=""/>
      <w:lvlJc w:val="left"/>
      <w:pPr>
        <w:ind w:left="2600" w:hanging="360"/>
      </w:pPr>
      <w:rPr>
        <w:rFonts w:ascii="Wingdings" w:hAnsi="Wingdings" w:hint="default"/>
      </w:rPr>
    </w:lvl>
    <w:lvl w:ilvl="3" w:tplc="04100001">
      <w:start w:val="1"/>
      <w:numFmt w:val="bullet"/>
      <w:lvlText w:val=""/>
      <w:lvlJc w:val="left"/>
      <w:pPr>
        <w:ind w:left="3320" w:hanging="360"/>
      </w:pPr>
      <w:rPr>
        <w:rFonts w:ascii="Symbol" w:hAnsi="Symbol" w:hint="default"/>
      </w:rPr>
    </w:lvl>
    <w:lvl w:ilvl="4" w:tplc="04100003" w:tentative="1">
      <w:start w:val="1"/>
      <w:numFmt w:val="bullet"/>
      <w:lvlText w:val="o"/>
      <w:lvlJc w:val="left"/>
      <w:pPr>
        <w:ind w:left="4040" w:hanging="360"/>
      </w:pPr>
      <w:rPr>
        <w:rFonts w:ascii="Courier New" w:hAnsi="Courier New" w:cs="Courier New" w:hint="default"/>
      </w:rPr>
    </w:lvl>
    <w:lvl w:ilvl="5" w:tplc="04100005" w:tentative="1">
      <w:start w:val="1"/>
      <w:numFmt w:val="bullet"/>
      <w:lvlText w:val=""/>
      <w:lvlJc w:val="left"/>
      <w:pPr>
        <w:ind w:left="4760" w:hanging="360"/>
      </w:pPr>
      <w:rPr>
        <w:rFonts w:ascii="Wingdings" w:hAnsi="Wingdings" w:hint="default"/>
      </w:rPr>
    </w:lvl>
    <w:lvl w:ilvl="6" w:tplc="04100001" w:tentative="1">
      <w:start w:val="1"/>
      <w:numFmt w:val="bullet"/>
      <w:lvlText w:val=""/>
      <w:lvlJc w:val="left"/>
      <w:pPr>
        <w:ind w:left="5480" w:hanging="360"/>
      </w:pPr>
      <w:rPr>
        <w:rFonts w:ascii="Symbol" w:hAnsi="Symbol" w:hint="default"/>
      </w:rPr>
    </w:lvl>
    <w:lvl w:ilvl="7" w:tplc="04100003" w:tentative="1">
      <w:start w:val="1"/>
      <w:numFmt w:val="bullet"/>
      <w:lvlText w:val="o"/>
      <w:lvlJc w:val="left"/>
      <w:pPr>
        <w:ind w:left="6200" w:hanging="360"/>
      </w:pPr>
      <w:rPr>
        <w:rFonts w:ascii="Courier New" w:hAnsi="Courier New" w:cs="Courier New" w:hint="default"/>
      </w:rPr>
    </w:lvl>
    <w:lvl w:ilvl="8" w:tplc="04100005" w:tentative="1">
      <w:start w:val="1"/>
      <w:numFmt w:val="bullet"/>
      <w:lvlText w:val=""/>
      <w:lvlJc w:val="left"/>
      <w:pPr>
        <w:ind w:left="6920" w:hanging="360"/>
      </w:pPr>
      <w:rPr>
        <w:rFonts w:ascii="Wingdings" w:hAnsi="Wingdings" w:hint="default"/>
      </w:rPr>
    </w:lvl>
  </w:abstractNum>
  <w:abstractNum w:abstractNumId="24" w15:restartNumberingAfterBreak="0">
    <w:nsid w:val="3718632E"/>
    <w:multiLevelType w:val="hybridMultilevel"/>
    <w:tmpl w:val="5F5848D4"/>
    <w:lvl w:ilvl="0" w:tplc="1F508866">
      <w:start w:val="1"/>
      <w:numFmt w:val="bullet"/>
      <w:lvlText w:val=""/>
      <w:lvlPicBulletId w:val="0"/>
      <w:lvlJc w:val="left"/>
      <w:pPr>
        <w:ind w:left="7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9CB51CD"/>
    <w:multiLevelType w:val="hybridMultilevel"/>
    <w:tmpl w:val="EF74E5CA"/>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4100003">
      <w:start w:val="1"/>
      <w:numFmt w:val="bullet"/>
      <w:lvlText w:val="o"/>
      <w:lvlJc w:val="left"/>
      <w:pPr>
        <w:ind w:left="2520" w:hanging="360"/>
      </w:pPr>
      <w:rPr>
        <w:rFonts w:ascii="Courier New" w:hAnsi="Courier New" w:cs="Courier New"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C886FAD"/>
    <w:multiLevelType w:val="hybridMultilevel"/>
    <w:tmpl w:val="FAF050F4"/>
    <w:lvl w:ilvl="0" w:tplc="6540BEA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8A6223"/>
    <w:multiLevelType w:val="hybridMultilevel"/>
    <w:tmpl w:val="29FE5538"/>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475E135C"/>
    <w:multiLevelType w:val="hybridMultilevel"/>
    <w:tmpl w:val="A824107A"/>
    <w:lvl w:ilvl="0" w:tplc="6540BEA0">
      <w:start w:val="1"/>
      <w:numFmt w:val="bullet"/>
      <w:lvlText w:val="-"/>
      <w:lvlJc w:val="left"/>
      <w:pPr>
        <w:ind w:left="843" w:hanging="360"/>
      </w:pPr>
      <w:rPr>
        <w:rFonts w:ascii="Arial" w:hAnsi="Aria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29" w15:restartNumberingAfterBreak="0">
    <w:nsid w:val="4838464C"/>
    <w:multiLevelType w:val="hybridMultilevel"/>
    <w:tmpl w:val="2FCE5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BAF4504"/>
    <w:multiLevelType w:val="hybridMultilevel"/>
    <w:tmpl w:val="C98C7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D382FDB"/>
    <w:multiLevelType w:val="hybridMultilevel"/>
    <w:tmpl w:val="C7BC0FA4"/>
    <w:lvl w:ilvl="0" w:tplc="EDF8DE4A">
      <w:start w:val="1"/>
      <w:numFmt w:val="bullet"/>
      <w:lvlText w:val="­"/>
      <w:lvlJc w:val="left"/>
      <w:pPr>
        <w:ind w:left="1874" w:hanging="360"/>
      </w:pPr>
      <w:rPr>
        <w:rFonts w:ascii="Courier New" w:hAnsi="Courier New" w:hint="default"/>
        <w:color w:val="auto"/>
      </w:rPr>
    </w:lvl>
    <w:lvl w:ilvl="1" w:tplc="04100003">
      <w:start w:val="1"/>
      <w:numFmt w:val="bullet"/>
      <w:lvlText w:val="o"/>
      <w:lvlJc w:val="left"/>
      <w:pPr>
        <w:ind w:left="2594" w:hanging="360"/>
      </w:pPr>
      <w:rPr>
        <w:rFonts w:ascii="Courier New" w:hAnsi="Courier New" w:cs="Courier New" w:hint="default"/>
      </w:rPr>
    </w:lvl>
    <w:lvl w:ilvl="2" w:tplc="04100005" w:tentative="1">
      <w:start w:val="1"/>
      <w:numFmt w:val="bullet"/>
      <w:lvlText w:val=""/>
      <w:lvlJc w:val="left"/>
      <w:pPr>
        <w:ind w:left="3314" w:hanging="360"/>
      </w:pPr>
      <w:rPr>
        <w:rFonts w:ascii="Wingdings" w:hAnsi="Wingdings" w:hint="default"/>
      </w:rPr>
    </w:lvl>
    <w:lvl w:ilvl="3" w:tplc="04100001" w:tentative="1">
      <w:start w:val="1"/>
      <w:numFmt w:val="bullet"/>
      <w:lvlText w:val=""/>
      <w:lvlJc w:val="left"/>
      <w:pPr>
        <w:ind w:left="4034" w:hanging="360"/>
      </w:pPr>
      <w:rPr>
        <w:rFonts w:ascii="Symbol" w:hAnsi="Symbol" w:hint="default"/>
      </w:rPr>
    </w:lvl>
    <w:lvl w:ilvl="4" w:tplc="04100003" w:tentative="1">
      <w:start w:val="1"/>
      <w:numFmt w:val="bullet"/>
      <w:lvlText w:val="o"/>
      <w:lvlJc w:val="left"/>
      <w:pPr>
        <w:ind w:left="4754" w:hanging="360"/>
      </w:pPr>
      <w:rPr>
        <w:rFonts w:ascii="Courier New" w:hAnsi="Courier New" w:cs="Courier New" w:hint="default"/>
      </w:rPr>
    </w:lvl>
    <w:lvl w:ilvl="5" w:tplc="04100005" w:tentative="1">
      <w:start w:val="1"/>
      <w:numFmt w:val="bullet"/>
      <w:lvlText w:val=""/>
      <w:lvlJc w:val="left"/>
      <w:pPr>
        <w:ind w:left="5474" w:hanging="360"/>
      </w:pPr>
      <w:rPr>
        <w:rFonts w:ascii="Wingdings" w:hAnsi="Wingdings" w:hint="default"/>
      </w:rPr>
    </w:lvl>
    <w:lvl w:ilvl="6" w:tplc="04100001" w:tentative="1">
      <w:start w:val="1"/>
      <w:numFmt w:val="bullet"/>
      <w:lvlText w:val=""/>
      <w:lvlJc w:val="left"/>
      <w:pPr>
        <w:ind w:left="6194" w:hanging="360"/>
      </w:pPr>
      <w:rPr>
        <w:rFonts w:ascii="Symbol" w:hAnsi="Symbol" w:hint="default"/>
      </w:rPr>
    </w:lvl>
    <w:lvl w:ilvl="7" w:tplc="04100003" w:tentative="1">
      <w:start w:val="1"/>
      <w:numFmt w:val="bullet"/>
      <w:lvlText w:val="o"/>
      <w:lvlJc w:val="left"/>
      <w:pPr>
        <w:ind w:left="6914" w:hanging="360"/>
      </w:pPr>
      <w:rPr>
        <w:rFonts w:ascii="Courier New" w:hAnsi="Courier New" w:cs="Courier New" w:hint="default"/>
      </w:rPr>
    </w:lvl>
    <w:lvl w:ilvl="8" w:tplc="04100005" w:tentative="1">
      <w:start w:val="1"/>
      <w:numFmt w:val="bullet"/>
      <w:lvlText w:val=""/>
      <w:lvlJc w:val="left"/>
      <w:pPr>
        <w:ind w:left="7634" w:hanging="360"/>
      </w:pPr>
      <w:rPr>
        <w:rFonts w:ascii="Wingdings" w:hAnsi="Wingdings" w:hint="default"/>
      </w:rPr>
    </w:lvl>
  </w:abstractNum>
  <w:abstractNum w:abstractNumId="32" w15:restartNumberingAfterBreak="0">
    <w:nsid w:val="500477A4"/>
    <w:multiLevelType w:val="hybridMultilevel"/>
    <w:tmpl w:val="65807126"/>
    <w:lvl w:ilvl="0" w:tplc="1F508866">
      <w:start w:val="1"/>
      <w:numFmt w:val="bullet"/>
      <w:lvlText w:val=""/>
      <w:lvlPicBulletId w:val="0"/>
      <w:lvlJc w:val="left"/>
      <w:pPr>
        <w:ind w:left="360" w:hanging="360"/>
      </w:pPr>
      <w:rPr>
        <w:rFonts w:ascii="Symbol" w:hAnsi="Symbol"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3" w15:restartNumberingAfterBreak="0">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49514D4"/>
    <w:multiLevelType w:val="multilevel"/>
    <w:tmpl w:val="92A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61517"/>
    <w:multiLevelType w:val="hybridMultilevel"/>
    <w:tmpl w:val="A782C83E"/>
    <w:lvl w:ilvl="0" w:tplc="6540BEA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9027A06"/>
    <w:multiLevelType w:val="hybridMultilevel"/>
    <w:tmpl w:val="1012CA66"/>
    <w:lvl w:ilvl="0" w:tplc="6540BEA0">
      <w:start w:val="1"/>
      <w:numFmt w:val="bullet"/>
      <w:lvlText w:val="-"/>
      <w:lvlJc w:val="left"/>
      <w:pPr>
        <w:ind w:left="710"/>
      </w:pPr>
      <w:rPr>
        <w:rFonts w:ascii="Arial" w:hAnsi="Aria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E1F1D06"/>
    <w:multiLevelType w:val="hybridMultilevel"/>
    <w:tmpl w:val="3AF4FBC2"/>
    <w:lvl w:ilvl="0" w:tplc="1F508866">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1F71270"/>
    <w:multiLevelType w:val="hybridMultilevel"/>
    <w:tmpl w:val="1EA863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02760C"/>
    <w:multiLevelType w:val="hybridMultilevel"/>
    <w:tmpl w:val="A81844EC"/>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5D0343E"/>
    <w:multiLevelType w:val="hybridMultilevel"/>
    <w:tmpl w:val="B5DAF19A"/>
    <w:lvl w:ilvl="0" w:tplc="6540BEA0">
      <w:start w:val="1"/>
      <w:numFmt w:val="bullet"/>
      <w:lvlText w:val="-"/>
      <w:lvlJc w:val="left"/>
      <w:pPr>
        <w:ind w:left="720" w:hanging="360"/>
      </w:pPr>
      <w:rPr>
        <w:rFonts w:ascii="Arial" w:hAnsi="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6C0C660D"/>
    <w:multiLevelType w:val="hybridMultilevel"/>
    <w:tmpl w:val="86B2D22A"/>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1946AA"/>
    <w:multiLevelType w:val="hybridMultilevel"/>
    <w:tmpl w:val="65CEF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B7792A"/>
    <w:multiLevelType w:val="hybridMultilevel"/>
    <w:tmpl w:val="FFB09502"/>
    <w:lvl w:ilvl="0" w:tplc="1F508866">
      <w:start w:val="1"/>
      <w:numFmt w:val="bullet"/>
      <w:lvlText w:val=""/>
      <w:lvlPicBulletId w:val="0"/>
      <w:lvlJc w:val="left"/>
      <w:pPr>
        <w:ind w:left="34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E821D65"/>
    <w:multiLevelType w:val="hybridMultilevel"/>
    <w:tmpl w:val="C55E3E3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32"/>
  </w:num>
  <w:num w:numId="4">
    <w:abstractNumId w:val="2"/>
  </w:num>
  <w:num w:numId="5">
    <w:abstractNumId w:val="41"/>
  </w:num>
  <w:num w:numId="6">
    <w:abstractNumId w:val="29"/>
  </w:num>
  <w:num w:numId="7">
    <w:abstractNumId w:val="43"/>
  </w:num>
  <w:num w:numId="8">
    <w:abstractNumId w:val="44"/>
  </w:num>
  <w:num w:numId="9">
    <w:abstractNumId w:val="18"/>
  </w:num>
  <w:num w:numId="10">
    <w:abstractNumId w:val="0"/>
  </w:num>
  <w:num w:numId="11">
    <w:abstractNumId w:val="1"/>
  </w:num>
  <w:num w:numId="12">
    <w:abstractNumId w:val="3"/>
  </w:num>
  <w:num w:numId="13">
    <w:abstractNumId w:val="6"/>
  </w:num>
  <w:num w:numId="14">
    <w:abstractNumId w:val="22"/>
  </w:num>
  <w:num w:numId="15">
    <w:abstractNumId w:val="38"/>
  </w:num>
  <w:num w:numId="16">
    <w:abstractNumId w:val="42"/>
  </w:num>
  <w:num w:numId="17">
    <w:abstractNumId w:val="27"/>
  </w:num>
  <w:num w:numId="18">
    <w:abstractNumId w:val="4"/>
  </w:num>
  <w:num w:numId="19">
    <w:abstractNumId w:val="30"/>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num>
  <w:num w:numId="22">
    <w:abstractNumId w:val="24"/>
  </w:num>
  <w:num w:numId="23">
    <w:abstractNumId w:val="16"/>
  </w:num>
  <w:num w:numId="24">
    <w:abstractNumId w:val="17"/>
  </w:num>
  <w:num w:numId="25">
    <w:abstractNumId w:val="20"/>
  </w:num>
  <w:num w:numId="26">
    <w:abstractNumId w:val="8"/>
  </w:num>
  <w:num w:numId="27">
    <w:abstractNumId w:val="1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13"/>
  </w:num>
  <w:num w:numId="36">
    <w:abstractNumId w:val="7"/>
  </w:num>
  <w:num w:numId="37">
    <w:abstractNumId w:val="25"/>
  </w:num>
  <w:num w:numId="38">
    <w:abstractNumId w:val="21"/>
  </w:num>
  <w:num w:numId="39">
    <w:abstractNumId w:val="36"/>
  </w:num>
  <w:num w:numId="40">
    <w:abstractNumId w:val="5"/>
  </w:num>
  <w:num w:numId="41">
    <w:abstractNumId w:val="40"/>
  </w:num>
  <w:num w:numId="42">
    <w:abstractNumId w:val="19"/>
  </w:num>
  <w:num w:numId="43">
    <w:abstractNumId w:val="26"/>
  </w:num>
  <w:num w:numId="44">
    <w:abstractNumId w:val="35"/>
  </w:num>
  <w:num w:numId="45">
    <w:abstractNumId w:val="10"/>
  </w:num>
  <w:num w:numId="46">
    <w:abstractNumId w:val="28"/>
  </w:num>
  <w:num w:numId="47">
    <w:abstractNumId w:val="3"/>
  </w:num>
  <w:num w:numId="48">
    <w:abstractNumId w:val="12"/>
  </w:num>
  <w:num w:numId="49">
    <w:abstractNumId w:val="23"/>
  </w:num>
  <w:num w:numId="50">
    <w:abstractNumId w:val="31"/>
  </w:num>
  <w:num w:numId="51">
    <w:abstractNumId w:val="37"/>
  </w:num>
  <w:num w:numId="52">
    <w:abstractNumId w:val="14"/>
  </w:num>
  <w:num w:numId="53">
    <w:abstractNumId w:val="3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STRONARDO FRANCESCO">
    <w15:presenceInfo w15:providerId="AD" w15:userId="S-1-5-21-557467652-188112398-619646970-3785"/>
  </w15:person>
  <w15:person w15:author="Cernigliaro, Giuseppe (IT - Bologna)">
    <w15:presenceInfo w15:providerId="AD" w15:userId="S-1-5-21-2094927150-201071529-617630493-1302324"/>
  </w15:person>
  <w15:person w15:author="Bertocchi Elisa">
    <w15:presenceInfo w15:providerId="AD" w15:userId="S-1-5-21-530726339-931938001-1011632211-63346"/>
  </w15:person>
  <w15:person w15:author="VICINI PIERLUIGI">
    <w15:presenceInfo w15:providerId="AD" w15:userId="S-1-5-21-557467652-188112398-619646970-19707"/>
  </w15:person>
  <w15:person w15:author="Chiacchia Alan">
    <w15:presenceInfo w15:providerId="AD" w15:userId="S-1-5-21-159729401-51585362-1235820382-3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trackRevisions/>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6A"/>
    <w:rsid w:val="0000187F"/>
    <w:rsid w:val="000026C4"/>
    <w:rsid w:val="000042BC"/>
    <w:rsid w:val="00004729"/>
    <w:rsid w:val="00005A5F"/>
    <w:rsid w:val="000072A1"/>
    <w:rsid w:val="0000780A"/>
    <w:rsid w:val="000125E5"/>
    <w:rsid w:val="00014675"/>
    <w:rsid w:val="0001509A"/>
    <w:rsid w:val="00020E0B"/>
    <w:rsid w:val="000248BA"/>
    <w:rsid w:val="00025F8D"/>
    <w:rsid w:val="00026CBF"/>
    <w:rsid w:val="000302BC"/>
    <w:rsid w:val="00030339"/>
    <w:rsid w:val="0003107D"/>
    <w:rsid w:val="00031662"/>
    <w:rsid w:val="0003196B"/>
    <w:rsid w:val="00032587"/>
    <w:rsid w:val="000412F1"/>
    <w:rsid w:val="00047017"/>
    <w:rsid w:val="00047B84"/>
    <w:rsid w:val="00047CC8"/>
    <w:rsid w:val="0005037A"/>
    <w:rsid w:val="000515C1"/>
    <w:rsid w:val="00052D09"/>
    <w:rsid w:val="00054EE4"/>
    <w:rsid w:val="000569B9"/>
    <w:rsid w:val="00062349"/>
    <w:rsid w:val="00062997"/>
    <w:rsid w:val="000632A0"/>
    <w:rsid w:val="00063A83"/>
    <w:rsid w:val="0006419D"/>
    <w:rsid w:val="0006515E"/>
    <w:rsid w:val="00065431"/>
    <w:rsid w:val="00065E13"/>
    <w:rsid w:val="00071FC5"/>
    <w:rsid w:val="000732A3"/>
    <w:rsid w:val="0007659D"/>
    <w:rsid w:val="00077970"/>
    <w:rsid w:val="00077FB0"/>
    <w:rsid w:val="00081BD4"/>
    <w:rsid w:val="00083670"/>
    <w:rsid w:val="00083B8F"/>
    <w:rsid w:val="00091777"/>
    <w:rsid w:val="00091F35"/>
    <w:rsid w:val="00095B25"/>
    <w:rsid w:val="00097284"/>
    <w:rsid w:val="000A1A3E"/>
    <w:rsid w:val="000A3186"/>
    <w:rsid w:val="000A338B"/>
    <w:rsid w:val="000A3A06"/>
    <w:rsid w:val="000A4538"/>
    <w:rsid w:val="000B0AF5"/>
    <w:rsid w:val="000B1330"/>
    <w:rsid w:val="000B2C2F"/>
    <w:rsid w:val="000B329A"/>
    <w:rsid w:val="000B41C3"/>
    <w:rsid w:val="000B53EB"/>
    <w:rsid w:val="000B5F26"/>
    <w:rsid w:val="000B694F"/>
    <w:rsid w:val="000B754E"/>
    <w:rsid w:val="000C1BD3"/>
    <w:rsid w:val="000C2B30"/>
    <w:rsid w:val="000C3993"/>
    <w:rsid w:val="000C3DBD"/>
    <w:rsid w:val="000C4682"/>
    <w:rsid w:val="000C4730"/>
    <w:rsid w:val="000C5957"/>
    <w:rsid w:val="000C6DB7"/>
    <w:rsid w:val="000D33C0"/>
    <w:rsid w:val="000D3C01"/>
    <w:rsid w:val="000D3C37"/>
    <w:rsid w:val="000D5814"/>
    <w:rsid w:val="000D5EA2"/>
    <w:rsid w:val="000E2D80"/>
    <w:rsid w:val="000E40F9"/>
    <w:rsid w:val="000E705C"/>
    <w:rsid w:val="000F13D1"/>
    <w:rsid w:val="000F16DA"/>
    <w:rsid w:val="000F2060"/>
    <w:rsid w:val="000F2426"/>
    <w:rsid w:val="000F248B"/>
    <w:rsid w:val="000F3142"/>
    <w:rsid w:val="000F4B46"/>
    <w:rsid w:val="000F606C"/>
    <w:rsid w:val="000F76AA"/>
    <w:rsid w:val="000F7C1B"/>
    <w:rsid w:val="0010110D"/>
    <w:rsid w:val="001069E9"/>
    <w:rsid w:val="00107967"/>
    <w:rsid w:val="00110A1D"/>
    <w:rsid w:val="00111089"/>
    <w:rsid w:val="0011253C"/>
    <w:rsid w:val="001125F7"/>
    <w:rsid w:val="00114EBC"/>
    <w:rsid w:val="00115890"/>
    <w:rsid w:val="00121FB3"/>
    <w:rsid w:val="00124765"/>
    <w:rsid w:val="001271C4"/>
    <w:rsid w:val="0012724F"/>
    <w:rsid w:val="00127278"/>
    <w:rsid w:val="00127D69"/>
    <w:rsid w:val="00130292"/>
    <w:rsid w:val="00131872"/>
    <w:rsid w:val="001337EC"/>
    <w:rsid w:val="00135F99"/>
    <w:rsid w:val="00136AFB"/>
    <w:rsid w:val="001406AC"/>
    <w:rsid w:val="00140BFC"/>
    <w:rsid w:val="001412B9"/>
    <w:rsid w:val="001424EF"/>
    <w:rsid w:val="00143095"/>
    <w:rsid w:val="00143692"/>
    <w:rsid w:val="001441FB"/>
    <w:rsid w:val="00144CEF"/>
    <w:rsid w:val="0014562F"/>
    <w:rsid w:val="001477EB"/>
    <w:rsid w:val="0015016A"/>
    <w:rsid w:val="0015343E"/>
    <w:rsid w:val="00154284"/>
    <w:rsid w:val="0015478B"/>
    <w:rsid w:val="001552FA"/>
    <w:rsid w:val="001555ED"/>
    <w:rsid w:val="001558B2"/>
    <w:rsid w:val="0015636B"/>
    <w:rsid w:val="00156886"/>
    <w:rsid w:val="0016337E"/>
    <w:rsid w:val="0016578A"/>
    <w:rsid w:val="00165996"/>
    <w:rsid w:val="00166797"/>
    <w:rsid w:val="00166A88"/>
    <w:rsid w:val="00171080"/>
    <w:rsid w:val="00173522"/>
    <w:rsid w:val="00175253"/>
    <w:rsid w:val="00176795"/>
    <w:rsid w:val="00176984"/>
    <w:rsid w:val="0018245C"/>
    <w:rsid w:val="00183F20"/>
    <w:rsid w:val="00185179"/>
    <w:rsid w:val="00186325"/>
    <w:rsid w:val="001866B5"/>
    <w:rsid w:val="001903E8"/>
    <w:rsid w:val="00192196"/>
    <w:rsid w:val="00193C14"/>
    <w:rsid w:val="00195BE4"/>
    <w:rsid w:val="00195D24"/>
    <w:rsid w:val="0019676D"/>
    <w:rsid w:val="001972AE"/>
    <w:rsid w:val="00197A43"/>
    <w:rsid w:val="00197CF8"/>
    <w:rsid w:val="001A12FE"/>
    <w:rsid w:val="001A1F27"/>
    <w:rsid w:val="001A330A"/>
    <w:rsid w:val="001A35D5"/>
    <w:rsid w:val="001A701C"/>
    <w:rsid w:val="001B14CF"/>
    <w:rsid w:val="001B1D97"/>
    <w:rsid w:val="001B5F13"/>
    <w:rsid w:val="001B61A1"/>
    <w:rsid w:val="001B61C4"/>
    <w:rsid w:val="001B6D6D"/>
    <w:rsid w:val="001B76D0"/>
    <w:rsid w:val="001C0147"/>
    <w:rsid w:val="001C094A"/>
    <w:rsid w:val="001C0B74"/>
    <w:rsid w:val="001C17C5"/>
    <w:rsid w:val="001C1CEE"/>
    <w:rsid w:val="001C57EE"/>
    <w:rsid w:val="001C613D"/>
    <w:rsid w:val="001C6FEC"/>
    <w:rsid w:val="001D2CC8"/>
    <w:rsid w:val="001D377F"/>
    <w:rsid w:val="001D39B0"/>
    <w:rsid w:val="001D4A11"/>
    <w:rsid w:val="001E1A50"/>
    <w:rsid w:val="001E27F5"/>
    <w:rsid w:val="001E39F2"/>
    <w:rsid w:val="001F00A7"/>
    <w:rsid w:val="001F0A0B"/>
    <w:rsid w:val="001F0A44"/>
    <w:rsid w:val="001F1008"/>
    <w:rsid w:val="001F145C"/>
    <w:rsid w:val="001F362D"/>
    <w:rsid w:val="001F4669"/>
    <w:rsid w:val="001F5E05"/>
    <w:rsid w:val="001F7BD9"/>
    <w:rsid w:val="002014B1"/>
    <w:rsid w:val="002044CC"/>
    <w:rsid w:val="002048A5"/>
    <w:rsid w:val="00204E68"/>
    <w:rsid w:val="002050B3"/>
    <w:rsid w:val="0020611F"/>
    <w:rsid w:val="00206225"/>
    <w:rsid w:val="00206BD7"/>
    <w:rsid w:val="00212A0D"/>
    <w:rsid w:val="00215E5B"/>
    <w:rsid w:val="0021664E"/>
    <w:rsid w:val="00217F72"/>
    <w:rsid w:val="0022044E"/>
    <w:rsid w:val="00222EE8"/>
    <w:rsid w:val="002247C5"/>
    <w:rsid w:val="00224A76"/>
    <w:rsid w:val="0023565B"/>
    <w:rsid w:val="00235C4E"/>
    <w:rsid w:val="0023689D"/>
    <w:rsid w:val="00236F51"/>
    <w:rsid w:val="0023744E"/>
    <w:rsid w:val="002379AD"/>
    <w:rsid w:val="00240BC4"/>
    <w:rsid w:val="00242A18"/>
    <w:rsid w:val="0024390A"/>
    <w:rsid w:val="002515E0"/>
    <w:rsid w:val="00252323"/>
    <w:rsid w:val="002560D1"/>
    <w:rsid w:val="0025676C"/>
    <w:rsid w:val="00257085"/>
    <w:rsid w:val="002633BC"/>
    <w:rsid w:val="002637BF"/>
    <w:rsid w:val="002644C1"/>
    <w:rsid w:val="00265D6B"/>
    <w:rsid w:val="002662B6"/>
    <w:rsid w:val="002670D0"/>
    <w:rsid w:val="00267619"/>
    <w:rsid w:val="002679D5"/>
    <w:rsid w:val="0027058D"/>
    <w:rsid w:val="00271CEA"/>
    <w:rsid w:val="0027413E"/>
    <w:rsid w:val="00277320"/>
    <w:rsid w:val="00280835"/>
    <w:rsid w:val="00280B60"/>
    <w:rsid w:val="00282FB7"/>
    <w:rsid w:val="002862A1"/>
    <w:rsid w:val="00287D84"/>
    <w:rsid w:val="00290E0A"/>
    <w:rsid w:val="002917A3"/>
    <w:rsid w:val="002936B8"/>
    <w:rsid w:val="00293CD3"/>
    <w:rsid w:val="002A037C"/>
    <w:rsid w:val="002A03C4"/>
    <w:rsid w:val="002A0747"/>
    <w:rsid w:val="002A1264"/>
    <w:rsid w:val="002A2C77"/>
    <w:rsid w:val="002A4275"/>
    <w:rsid w:val="002A43D0"/>
    <w:rsid w:val="002A4864"/>
    <w:rsid w:val="002A4E9B"/>
    <w:rsid w:val="002A73CF"/>
    <w:rsid w:val="002B078D"/>
    <w:rsid w:val="002B267A"/>
    <w:rsid w:val="002B5F91"/>
    <w:rsid w:val="002B7CFC"/>
    <w:rsid w:val="002C0034"/>
    <w:rsid w:val="002C04E2"/>
    <w:rsid w:val="002C2173"/>
    <w:rsid w:val="002C48D0"/>
    <w:rsid w:val="002C7FF9"/>
    <w:rsid w:val="002D015C"/>
    <w:rsid w:val="002D1370"/>
    <w:rsid w:val="002D14F4"/>
    <w:rsid w:val="002D475A"/>
    <w:rsid w:val="002D5785"/>
    <w:rsid w:val="002E0A08"/>
    <w:rsid w:val="002E78A2"/>
    <w:rsid w:val="002E7CA9"/>
    <w:rsid w:val="002F009E"/>
    <w:rsid w:val="002F4A6B"/>
    <w:rsid w:val="002F5485"/>
    <w:rsid w:val="002F7FEE"/>
    <w:rsid w:val="0030001F"/>
    <w:rsid w:val="0030192C"/>
    <w:rsid w:val="00302A0E"/>
    <w:rsid w:val="003047AE"/>
    <w:rsid w:val="00306008"/>
    <w:rsid w:val="00307586"/>
    <w:rsid w:val="00307982"/>
    <w:rsid w:val="00311065"/>
    <w:rsid w:val="00312352"/>
    <w:rsid w:val="00314125"/>
    <w:rsid w:val="00315D99"/>
    <w:rsid w:val="003177BD"/>
    <w:rsid w:val="00317E4E"/>
    <w:rsid w:val="00320888"/>
    <w:rsid w:val="003217C5"/>
    <w:rsid w:val="00323390"/>
    <w:rsid w:val="0032663E"/>
    <w:rsid w:val="003279E7"/>
    <w:rsid w:val="00330C9A"/>
    <w:rsid w:val="00330E95"/>
    <w:rsid w:val="0033177C"/>
    <w:rsid w:val="003323D8"/>
    <w:rsid w:val="00337284"/>
    <w:rsid w:val="0033775A"/>
    <w:rsid w:val="0034203E"/>
    <w:rsid w:val="003421E5"/>
    <w:rsid w:val="00342FBB"/>
    <w:rsid w:val="003452EA"/>
    <w:rsid w:val="00345CB1"/>
    <w:rsid w:val="00346B80"/>
    <w:rsid w:val="0035257F"/>
    <w:rsid w:val="003534F3"/>
    <w:rsid w:val="00357A3E"/>
    <w:rsid w:val="003612C2"/>
    <w:rsid w:val="00364C55"/>
    <w:rsid w:val="003657E5"/>
    <w:rsid w:val="00371CE5"/>
    <w:rsid w:val="00371E40"/>
    <w:rsid w:val="003738EB"/>
    <w:rsid w:val="00374DBF"/>
    <w:rsid w:val="00376A06"/>
    <w:rsid w:val="00380739"/>
    <w:rsid w:val="00381FD8"/>
    <w:rsid w:val="00382724"/>
    <w:rsid w:val="00384B18"/>
    <w:rsid w:val="00390C96"/>
    <w:rsid w:val="0039127D"/>
    <w:rsid w:val="003914BA"/>
    <w:rsid w:val="003919DE"/>
    <w:rsid w:val="003929BB"/>
    <w:rsid w:val="0039416E"/>
    <w:rsid w:val="0039441B"/>
    <w:rsid w:val="0039491B"/>
    <w:rsid w:val="00396258"/>
    <w:rsid w:val="0039778E"/>
    <w:rsid w:val="00397A0A"/>
    <w:rsid w:val="003A0F69"/>
    <w:rsid w:val="003A2208"/>
    <w:rsid w:val="003A2E6B"/>
    <w:rsid w:val="003A39E9"/>
    <w:rsid w:val="003A697A"/>
    <w:rsid w:val="003B03F6"/>
    <w:rsid w:val="003B0632"/>
    <w:rsid w:val="003B0891"/>
    <w:rsid w:val="003B1CE3"/>
    <w:rsid w:val="003B2A58"/>
    <w:rsid w:val="003B40FD"/>
    <w:rsid w:val="003C00F5"/>
    <w:rsid w:val="003C1396"/>
    <w:rsid w:val="003C3B56"/>
    <w:rsid w:val="003C427D"/>
    <w:rsid w:val="003C475D"/>
    <w:rsid w:val="003C5761"/>
    <w:rsid w:val="003D1E93"/>
    <w:rsid w:val="003D2990"/>
    <w:rsid w:val="003D3D8D"/>
    <w:rsid w:val="003D4507"/>
    <w:rsid w:val="003D637E"/>
    <w:rsid w:val="003D63C3"/>
    <w:rsid w:val="003D78CF"/>
    <w:rsid w:val="003D7B81"/>
    <w:rsid w:val="003E3959"/>
    <w:rsid w:val="003E622C"/>
    <w:rsid w:val="003E7248"/>
    <w:rsid w:val="003F2C39"/>
    <w:rsid w:val="003F30BA"/>
    <w:rsid w:val="003F327B"/>
    <w:rsid w:val="003F6B7B"/>
    <w:rsid w:val="00400E55"/>
    <w:rsid w:val="00400F5B"/>
    <w:rsid w:val="00402018"/>
    <w:rsid w:val="004020ED"/>
    <w:rsid w:val="00402EBE"/>
    <w:rsid w:val="00406253"/>
    <w:rsid w:val="00407799"/>
    <w:rsid w:val="00407D48"/>
    <w:rsid w:val="004111DD"/>
    <w:rsid w:val="0041229A"/>
    <w:rsid w:val="00414235"/>
    <w:rsid w:val="004143DD"/>
    <w:rsid w:val="00417426"/>
    <w:rsid w:val="00423A44"/>
    <w:rsid w:val="00423E58"/>
    <w:rsid w:val="004248D6"/>
    <w:rsid w:val="00424A9D"/>
    <w:rsid w:val="00426A5A"/>
    <w:rsid w:val="00427DDE"/>
    <w:rsid w:val="00431AD9"/>
    <w:rsid w:val="0043203C"/>
    <w:rsid w:val="00433661"/>
    <w:rsid w:val="0043474E"/>
    <w:rsid w:val="00437745"/>
    <w:rsid w:val="004379BB"/>
    <w:rsid w:val="00437F1C"/>
    <w:rsid w:val="004424E0"/>
    <w:rsid w:val="0044341E"/>
    <w:rsid w:val="00444253"/>
    <w:rsid w:val="0044517C"/>
    <w:rsid w:val="004455EB"/>
    <w:rsid w:val="00450D4D"/>
    <w:rsid w:val="0045102E"/>
    <w:rsid w:val="00452983"/>
    <w:rsid w:val="004554BF"/>
    <w:rsid w:val="00455EBF"/>
    <w:rsid w:val="00456C68"/>
    <w:rsid w:val="00457723"/>
    <w:rsid w:val="004577BC"/>
    <w:rsid w:val="0046357F"/>
    <w:rsid w:val="00463AA9"/>
    <w:rsid w:val="00463C18"/>
    <w:rsid w:val="004649AC"/>
    <w:rsid w:val="00472645"/>
    <w:rsid w:val="00473757"/>
    <w:rsid w:val="00473CCB"/>
    <w:rsid w:val="004769DE"/>
    <w:rsid w:val="00476C5C"/>
    <w:rsid w:val="004821DC"/>
    <w:rsid w:val="00482427"/>
    <w:rsid w:val="00482B09"/>
    <w:rsid w:val="00484CFB"/>
    <w:rsid w:val="00487471"/>
    <w:rsid w:val="00487566"/>
    <w:rsid w:val="004879A7"/>
    <w:rsid w:val="00492233"/>
    <w:rsid w:val="00492531"/>
    <w:rsid w:val="00492B1D"/>
    <w:rsid w:val="00492C23"/>
    <w:rsid w:val="00494327"/>
    <w:rsid w:val="004962E0"/>
    <w:rsid w:val="0049732D"/>
    <w:rsid w:val="004976C5"/>
    <w:rsid w:val="004A0B2A"/>
    <w:rsid w:val="004A2E41"/>
    <w:rsid w:val="004A30E1"/>
    <w:rsid w:val="004A6C7B"/>
    <w:rsid w:val="004A7723"/>
    <w:rsid w:val="004A78C3"/>
    <w:rsid w:val="004B175A"/>
    <w:rsid w:val="004B4EB2"/>
    <w:rsid w:val="004B5A42"/>
    <w:rsid w:val="004C15AC"/>
    <w:rsid w:val="004C3568"/>
    <w:rsid w:val="004D1F22"/>
    <w:rsid w:val="004D37B3"/>
    <w:rsid w:val="004D418A"/>
    <w:rsid w:val="004D6519"/>
    <w:rsid w:val="004E01C2"/>
    <w:rsid w:val="004E4A87"/>
    <w:rsid w:val="004F0584"/>
    <w:rsid w:val="004F110F"/>
    <w:rsid w:val="004F254D"/>
    <w:rsid w:val="004F3785"/>
    <w:rsid w:val="004F3F91"/>
    <w:rsid w:val="004F641D"/>
    <w:rsid w:val="00500348"/>
    <w:rsid w:val="00500CE8"/>
    <w:rsid w:val="00501010"/>
    <w:rsid w:val="00510BAD"/>
    <w:rsid w:val="005123C1"/>
    <w:rsid w:val="00514529"/>
    <w:rsid w:val="00514FC8"/>
    <w:rsid w:val="005155A5"/>
    <w:rsid w:val="00516EA1"/>
    <w:rsid w:val="005208F0"/>
    <w:rsid w:val="00526294"/>
    <w:rsid w:val="00526615"/>
    <w:rsid w:val="00531726"/>
    <w:rsid w:val="0053352A"/>
    <w:rsid w:val="00541451"/>
    <w:rsid w:val="005428F0"/>
    <w:rsid w:val="00543AD9"/>
    <w:rsid w:val="0054422B"/>
    <w:rsid w:val="005475E0"/>
    <w:rsid w:val="00551574"/>
    <w:rsid w:val="0055261B"/>
    <w:rsid w:val="00552FA1"/>
    <w:rsid w:val="00554A2F"/>
    <w:rsid w:val="0055618E"/>
    <w:rsid w:val="00557B37"/>
    <w:rsid w:val="005602FF"/>
    <w:rsid w:val="00560323"/>
    <w:rsid w:val="005615AC"/>
    <w:rsid w:val="00562465"/>
    <w:rsid w:val="00562DDC"/>
    <w:rsid w:val="00566F4D"/>
    <w:rsid w:val="00570CD5"/>
    <w:rsid w:val="005719BC"/>
    <w:rsid w:val="00572280"/>
    <w:rsid w:val="005737E6"/>
    <w:rsid w:val="0057483B"/>
    <w:rsid w:val="00574A62"/>
    <w:rsid w:val="00575E0C"/>
    <w:rsid w:val="00576B3E"/>
    <w:rsid w:val="005806E2"/>
    <w:rsid w:val="0058668E"/>
    <w:rsid w:val="00587F90"/>
    <w:rsid w:val="005906C5"/>
    <w:rsid w:val="00592913"/>
    <w:rsid w:val="005933B0"/>
    <w:rsid w:val="00597F42"/>
    <w:rsid w:val="005A2669"/>
    <w:rsid w:val="005A2922"/>
    <w:rsid w:val="005A5062"/>
    <w:rsid w:val="005A57FF"/>
    <w:rsid w:val="005A668E"/>
    <w:rsid w:val="005A6841"/>
    <w:rsid w:val="005A76FD"/>
    <w:rsid w:val="005B048E"/>
    <w:rsid w:val="005B0B1B"/>
    <w:rsid w:val="005B3313"/>
    <w:rsid w:val="005B3695"/>
    <w:rsid w:val="005B3F43"/>
    <w:rsid w:val="005C15F1"/>
    <w:rsid w:val="005C321D"/>
    <w:rsid w:val="005C4EF0"/>
    <w:rsid w:val="005C610E"/>
    <w:rsid w:val="005C6F69"/>
    <w:rsid w:val="005C75BA"/>
    <w:rsid w:val="005D3567"/>
    <w:rsid w:val="005D44AF"/>
    <w:rsid w:val="005D4E38"/>
    <w:rsid w:val="005D52BE"/>
    <w:rsid w:val="005D5C24"/>
    <w:rsid w:val="005D60A9"/>
    <w:rsid w:val="005D729F"/>
    <w:rsid w:val="005E00CE"/>
    <w:rsid w:val="005E52E0"/>
    <w:rsid w:val="005F049C"/>
    <w:rsid w:val="005F1CC1"/>
    <w:rsid w:val="005F55AC"/>
    <w:rsid w:val="005F6F05"/>
    <w:rsid w:val="005F77F8"/>
    <w:rsid w:val="00603148"/>
    <w:rsid w:val="0060502B"/>
    <w:rsid w:val="006154A5"/>
    <w:rsid w:val="006235B2"/>
    <w:rsid w:val="00623D46"/>
    <w:rsid w:val="0062645E"/>
    <w:rsid w:val="006305DB"/>
    <w:rsid w:val="006312DE"/>
    <w:rsid w:val="00631E01"/>
    <w:rsid w:val="006347C9"/>
    <w:rsid w:val="00634920"/>
    <w:rsid w:val="00634DFB"/>
    <w:rsid w:val="0063589D"/>
    <w:rsid w:val="00635CC5"/>
    <w:rsid w:val="006373A2"/>
    <w:rsid w:val="00642491"/>
    <w:rsid w:val="00642FEB"/>
    <w:rsid w:val="006475C9"/>
    <w:rsid w:val="006506C1"/>
    <w:rsid w:val="0065095F"/>
    <w:rsid w:val="0065164A"/>
    <w:rsid w:val="00652494"/>
    <w:rsid w:val="00657C72"/>
    <w:rsid w:val="00664182"/>
    <w:rsid w:val="006652BF"/>
    <w:rsid w:val="00665F2D"/>
    <w:rsid w:val="006678D4"/>
    <w:rsid w:val="00672FB0"/>
    <w:rsid w:val="00673E1B"/>
    <w:rsid w:val="00674381"/>
    <w:rsid w:val="00674BA9"/>
    <w:rsid w:val="00674E11"/>
    <w:rsid w:val="00675783"/>
    <w:rsid w:val="0067633C"/>
    <w:rsid w:val="0068155A"/>
    <w:rsid w:val="00682B40"/>
    <w:rsid w:val="00682D9C"/>
    <w:rsid w:val="00684E32"/>
    <w:rsid w:val="006853C1"/>
    <w:rsid w:val="00685AE4"/>
    <w:rsid w:val="00686151"/>
    <w:rsid w:val="00686D29"/>
    <w:rsid w:val="00690853"/>
    <w:rsid w:val="00691699"/>
    <w:rsid w:val="00693B93"/>
    <w:rsid w:val="00694A8F"/>
    <w:rsid w:val="00695177"/>
    <w:rsid w:val="0069548F"/>
    <w:rsid w:val="006A388D"/>
    <w:rsid w:val="006A48F2"/>
    <w:rsid w:val="006A5208"/>
    <w:rsid w:val="006A6108"/>
    <w:rsid w:val="006A6CB0"/>
    <w:rsid w:val="006A6E6F"/>
    <w:rsid w:val="006A7621"/>
    <w:rsid w:val="006A78B2"/>
    <w:rsid w:val="006B05D4"/>
    <w:rsid w:val="006B09D3"/>
    <w:rsid w:val="006B286C"/>
    <w:rsid w:val="006B307E"/>
    <w:rsid w:val="006B3161"/>
    <w:rsid w:val="006B34DC"/>
    <w:rsid w:val="006B53B7"/>
    <w:rsid w:val="006B559F"/>
    <w:rsid w:val="006C0C08"/>
    <w:rsid w:val="006C1BD8"/>
    <w:rsid w:val="006C1E5F"/>
    <w:rsid w:val="006C2C3B"/>
    <w:rsid w:val="006C3304"/>
    <w:rsid w:val="006C4139"/>
    <w:rsid w:val="006D046A"/>
    <w:rsid w:val="006D0746"/>
    <w:rsid w:val="006D1D46"/>
    <w:rsid w:val="006D2BD1"/>
    <w:rsid w:val="006D30A8"/>
    <w:rsid w:val="006E147D"/>
    <w:rsid w:val="006E1D95"/>
    <w:rsid w:val="006E1E56"/>
    <w:rsid w:val="006E39D1"/>
    <w:rsid w:val="006E7A96"/>
    <w:rsid w:val="006F3060"/>
    <w:rsid w:val="006F36C6"/>
    <w:rsid w:val="006F4227"/>
    <w:rsid w:val="006F6BDA"/>
    <w:rsid w:val="006F78F6"/>
    <w:rsid w:val="006F7D0A"/>
    <w:rsid w:val="0070035B"/>
    <w:rsid w:val="00700435"/>
    <w:rsid w:val="0070271B"/>
    <w:rsid w:val="0070389C"/>
    <w:rsid w:val="0070637A"/>
    <w:rsid w:val="00710951"/>
    <w:rsid w:val="00711340"/>
    <w:rsid w:val="00711F57"/>
    <w:rsid w:val="007135D1"/>
    <w:rsid w:val="00715E0B"/>
    <w:rsid w:val="00720B00"/>
    <w:rsid w:val="00722DA0"/>
    <w:rsid w:val="007234CA"/>
    <w:rsid w:val="007240F8"/>
    <w:rsid w:val="007254CC"/>
    <w:rsid w:val="00730D19"/>
    <w:rsid w:val="00732B6C"/>
    <w:rsid w:val="007330F3"/>
    <w:rsid w:val="00733697"/>
    <w:rsid w:val="00734A0E"/>
    <w:rsid w:val="00734AA3"/>
    <w:rsid w:val="00734C6E"/>
    <w:rsid w:val="007360AD"/>
    <w:rsid w:val="0073635C"/>
    <w:rsid w:val="00741055"/>
    <w:rsid w:val="00742F2C"/>
    <w:rsid w:val="0074390B"/>
    <w:rsid w:val="00746513"/>
    <w:rsid w:val="007468F6"/>
    <w:rsid w:val="007529F3"/>
    <w:rsid w:val="007550F5"/>
    <w:rsid w:val="0075615E"/>
    <w:rsid w:val="00757065"/>
    <w:rsid w:val="00757923"/>
    <w:rsid w:val="00761392"/>
    <w:rsid w:val="007638FF"/>
    <w:rsid w:val="00763B17"/>
    <w:rsid w:val="00764641"/>
    <w:rsid w:val="00764C88"/>
    <w:rsid w:val="00766A66"/>
    <w:rsid w:val="0077021A"/>
    <w:rsid w:val="00770DA8"/>
    <w:rsid w:val="007712B0"/>
    <w:rsid w:val="007776B0"/>
    <w:rsid w:val="00777A0F"/>
    <w:rsid w:val="007805C0"/>
    <w:rsid w:val="007806B9"/>
    <w:rsid w:val="0078142E"/>
    <w:rsid w:val="0078359F"/>
    <w:rsid w:val="00785565"/>
    <w:rsid w:val="00786340"/>
    <w:rsid w:val="00787963"/>
    <w:rsid w:val="007903BC"/>
    <w:rsid w:val="00790DF7"/>
    <w:rsid w:val="00792A5D"/>
    <w:rsid w:val="00793629"/>
    <w:rsid w:val="007939D5"/>
    <w:rsid w:val="00796781"/>
    <w:rsid w:val="00796EE4"/>
    <w:rsid w:val="00797826"/>
    <w:rsid w:val="007A0111"/>
    <w:rsid w:val="007A028C"/>
    <w:rsid w:val="007A09B9"/>
    <w:rsid w:val="007A0A59"/>
    <w:rsid w:val="007A18A5"/>
    <w:rsid w:val="007A2B58"/>
    <w:rsid w:val="007A3A56"/>
    <w:rsid w:val="007A473A"/>
    <w:rsid w:val="007A57CF"/>
    <w:rsid w:val="007A6EA4"/>
    <w:rsid w:val="007B0015"/>
    <w:rsid w:val="007B164A"/>
    <w:rsid w:val="007B217F"/>
    <w:rsid w:val="007B3C74"/>
    <w:rsid w:val="007B4795"/>
    <w:rsid w:val="007B666C"/>
    <w:rsid w:val="007C452D"/>
    <w:rsid w:val="007C5686"/>
    <w:rsid w:val="007C67DB"/>
    <w:rsid w:val="007C68E2"/>
    <w:rsid w:val="007C74EE"/>
    <w:rsid w:val="007C7959"/>
    <w:rsid w:val="007D0B2B"/>
    <w:rsid w:val="007D2640"/>
    <w:rsid w:val="007D371E"/>
    <w:rsid w:val="007D4FC8"/>
    <w:rsid w:val="007D5665"/>
    <w:rsid w:val="007D58BC"/>
    <w:rsid w:val="007E069F"/>
    <w:rsid w:val="007E3825"/>
    <w:rsid w:val="007E46EC"/>
    <w:rsid w:val="007F08E1"/>
    <w:rsid w:val="007F500A"/>
    <w:rsid w:val="007F5AA6"/>
    <w:rsid w:val="007F5E12"/>
    <w:rsid w:val="007F5F01"/>
    <w:rsid w:val="007F6604"/>
    <w:rsid w:val="007F6A48"/>
    <w:rsid w:val="007F6D2B"/>
    <w:rsid w:val="007F71D8"/>
    <w:rsid w:val="00800751"/>
    <w:rsid w:val="00805F93"/>
    <w:rsid w:val="008074FB"/>
    <w:rsid w:val="008111C9"/>
    <w:rsid w:val="00811BDD"/>
    <w:rsid w:val="00813952"/>
    <w:rsid w:val="00820064"/>
    <w:rsid w:val="00820EBA"/>
    <w:rsid w:val="00821FC6"/>
    <w:rsid w:val="0082309B"/>
    <w:rsid w:val="00825AFC"/>
    <w:rsid w:val="00826013"/>
    <w:rsid w:val="008264AF"/>
    <w:rsid w:val="00826922"/>
    <w:rsid w:val="00826B50"/>
    <w:rsid w:val="00832F71"/>
    <w:rsid w:val="00833542"/>
    <w:rsid w:val="008337EF"/>
    <w:rsid w:val="00837023"/>
    <w:rsid w:val="008374A9"/>
    <w:rsid w:val="00837677"/>
    <w:rsid w:val="0083770A"/>
    <w:rsid w:val="0084013B"/>
    <w:rsid w:val="0084043B"/>
    <w:rsid w:val="00840746"/>
    <w:rsid w:val="00841EDA"/>
    <w:rsid w:val="00842086"/>
    <w:rsid w:val="008443F4"/>
    <w:rsid w:val="00845B1D"/>
    <w:rsid w:val="00851C6B"/>
    <w:rsid w:val="00853D6D"/>
    <w:rsid w:val="00860C7E"/>
    <w:rsid w:val="00861C42"/>
    <w:rsid w:val="00862D56"/>
    <w:rsid w:val="00863E7F"/>
    <w:rsid w:val="00865113"/>
    <w:rsid w:val="008672D7"/>
    <w:rsid w:val="00867A0A"/>
    <w:rsid w:val="008700C7"/>
    <w:rsid w:val="0087175D"/>
    <w:rsid w:val="00876FA4"/>
    <w:rsid w:val="00877898"/>
    <w:rsid w:val="0088041A"/>
    <w:rsid w:val="008827AB"/>
    <w:rsid w:val="00883C8A"/>
    <w:rsid w:val="00884264"/>
    <w:rsid w:val="00884C73"/>
    <w:rsid w:val="00885D80"/>
    <w:rsid w:val="00886107"/>
    <w:rsid w:val="00887266"/>
    <w:rsid w:val="00887411"/>
    <w:rsid w:val="0089480F"/>
    <w:rsid w:val="0089511F"/>
    <w:rsid w:val="008955EA"/>
    <w:rsid w:val="0089674C"/>
    <w:rsid w:val="008979A5"/>
    <w:rsid w:val="00897A7F"/>
    <w:rsid w:val="008A0486"/>
    <w:rsid w:val="008A12FD"/>
    <w:rsid w:val="008A3693"/>
    <w:rsid w:val="008A6377"/>
    <w:rsid w:val="008A71B1"/>
    <w:rsid w:val="008B3DFC"/>
    <w:rsid w:val="008B44AD"/>
    <w:rsid w:val="008B52B0"/>
    <w:rsid w:val="008B5DBE"/>
    <w:rsid w:val="008B6694"/>
    <w:rsid w:val="008C276C"/>
    <w:rsid w:val="008C3B52"/>
    <w:rsid w:val="008C44A3"/>
    <w:rsid w:val="008D0F19"/>
    <w:rsid w:val="008D171B"/>
    <w:rsid w:val="008D4688"/>
    <w:rsid w:val="008D78BF"/>
    <w:rsid w:val="008E29E5"/>
    <w:rsid w:val="008E69DB"/>
    <w:rsid w:val="008F10F0"/>
    <w:rsid w:val="008F1D65"/>
    <w:rsid w:val="008F61B9"/>
    <w:rsid w:val="008F6D5D"/>
    <w:rsid w:val="008F6D70"/>
    <w:rsid w:val="008F7E90"/>
    <w:rsid w:val="00900D8D"/>
    <w:rsid w:val="00900FD6"/>
    <w:rsid w:val="009053B9"/>
    <w:rsid w:val="00905DAF"/>
    <w:rsid w:val="00906611"/>
    <w:rsid w:val="009073F5"/>
    <w:rsid w:val="00910CA5"/>
    <w:rsid w:val="009112D9"/>
    <w:rsid w:val="00911DA2"/>
    <w:rsid w:val="00913061"/>
    <w:rsid w:val="009140E6"/>
    <w:rsid w:val="009151AE"/>
    <w:rsid w:val="00916671"/>
    <w:rsid w:val="009172C7"/>
    <w:rsid w:val="00920C3A"/>
    <w:rsid w:val="009211E1"/>
    <w:rsid w:val="00921392"/>
    <w:rsid w:val="00922B23"/>
    <w:rsid w:val="00922FF7"/>
    <w:rsid w:val="009243B0"/>
    <w:rsid w:val="00926CDA"/>
    <w:rsid w:val="00927CD8"/>
    <w:rsid w:val="00927E4D"/>
    <w:rsid w:val="0093003D"/>
    <w:rsid w:val="00930190"/>
    <w:rsid w:val="0093039C"/>
    <w:rsid w:val="00934433"/>
    <w:rsid w:val="009357BB"/>
    <w:rsid w:val="0093654C"/>
    <w:rsid w:val="00936E7F"/>
    <w:rsid w:val="00942411"/>
    <w:rsid w:val="0094283A"/>
    <w:rsid w:val="0094553A"/>
    <w:rsid w:val="00946395"/>
    <w:rsid w:val="00947E45"/>
    <w:rsid w:val="00951314"/>
    <w:rsid w:val="009518C2"/>
    <w:rsid w:val="00951D72"/>
    <w:rsid w:val="00952809"/>
    <w:rsid w:val="0095396F"/>
    <w:rsid w:val="00956E4E"/>
    <w:rsid w:val="00957E9B"/>
    <w:rsid w:val="00965A40"/>
    <w:rsid w:val="009662BA"/>
    <w:rsid w:val="00967974"/>
    <w:rsid w:val="00971251"/>
    <w:rsid w:val="009725E7"/>
    <w:rsid w:val="00973A27"/>
    <w:rsid w:val="009746AD"/>
    <w:rsid w:val="00974EB8"/>
    <w:rsid w:val="0097697F"/>
    <w:rsid w:val="00977BAB"/>
    <w:rsid w:val="009831B6"/>
    <w:rsid w:val="00984AAB"/>
    <w:rsid w:val="00986077"/>
    <w:rsid w:val="00986E20"/>
    <w:rsid w:val="009872E6"/>
    <w:rsid w:val="00987CC0"/>
    <w:rsid w:val="00992EC8"/>
    <w:rsid w:val="0099614E"/>
    <w:rsid w:val="00996D43"/>
    <w:rsid w:val="0099751B"/>
    <w:rsid w:val="00997C5F"/>
    <w:rsid w:val="009A2366"/>
    <w:rsid w:val="009A4648"/>
    <w:rsid w:val="009A4935"/>
    <w:rsid w:val="009A517A"/>
    <w:rsid w:val="009A57B8"/>
    <w:rsid w:val="009A5E38"/>
    <w:rsid w:val="009A62E9"/>
    <w:rsid w:val="009A73C6"/>
    <w:rsid w:val="009B3DE9"/>
    <w:rsid w:val="009B42B2"/>
    <w:rsid w:val="009B49C9"/>
    <w:rsid w:val="009B4C4E"/>
    <w:rsid w:val="009B6073"/>
    <w:rsid w:val="009B69F2"/>
    <w:rsid w:val="009B6B12"/>
    <w:rsid w:val="009B732F"/>
    <w:rsid w:val="009C0C48"/>
    <w:rsid w:val="009C208A"/>
    <w:rsid w:val="009D0548"/>
    <w:rsid w:val="009D1054"/>
    <w:rsid w:val="009D3665"/>
    <w:rsid w:val="009D416E"/>
    <w:rsid w:val="009D4BA6"/>
    <w:rsid w:val="009D4F62"/>
    <w:rsid w:val="009D61B8"/>
    <w:rsid w:val="009D7BE2"/>
    <w:rsid w:val="009E4499"/>
    <w:rsid w:val="009E629C"/>
    <w:rsid w:val="009F173E"/>
    <w:rsid w:val="009F38A9"/>
    <w:rsid w:val="009F4100"/>
    <w:rsid w:val="009F5C4B"/>
    <w:rsid w:val="009F6756"/>
    <w:rsid w:val="009F7851"/>
    <w:rsid w:val="00A0223C"/>
    <w:rsid w:val="00A0303B"/>
    <w:rsid w:val="00A03A22"/>
    <w:rsid w:val="00A045AD"/>
    <w:rsid w:val="00A050A5"/>
    <w:rsid w:val="00A12F64"/>
    <w:rsid w:val="00A20ECC"/>
    <w:rsid w:val="00A2174C"/>
    <w:rsid w:val="00A2210D"/>
    <w:rsid w:val="00A22285"/>
    <w:rsid w:val="00A22351"/>
    <w:rsid w:val="00A23645"/>
    <w:rsid w:val="00A2581A"/>
    <w:rsid w:val="00A26C12"/>
    <w:rsid w:val="00A27760"/>
    <w:rsid w:val="00A31A82"/>
    <w:rsid w:val="00A32605"/>
    <w:rsid w:val="00A33899"/>
    <w:rsid w:val="00A40316"/>
    <w:rsid w:val="00A425A2"/>
    <w:rsid w:val="00A42626"/>
    <w:rsid w:val="00A42778"/>
    <w:rsid w:val="00A428FC"/>
    <w:rsid w:val="00A4331D"/>
    <w:rsid w:val="00A433E2"/>
    <w:rsid w:val="00A43A5E"/>
    <w:rsid w:val="00A43BA5"/>
    <w:rsid w:val="00A47569"/>
    <w:rsid w:val="00A52D21"/>
    <w:rsid w:val="00A53D08"/>
    <w:rsid w:val="00A54DF6"/>
    <w:rsid w:val="00A6377E"/>
    <w:rsid w:val="00A63FF5"/>
    <w:rsid w:val="00A67403"/>
    <w:rsid w:val="00A7060F"/>
    <w:rsid w:val="00A83AF4"/>
    <w:rsid w:val="00A84EED"/>
    <w:rsid w:val="00A86635"/>
    <w:rsid w:val="00A86917"/>
    <w:rsid w:val="00A87519"/>
    <w:rsid w:val="00A8757F"/>
    <w:rsid w:val="00A9173F"/>
    <w:rsid w:val="00A92036"/>
    <w:rsid w:val="00A930D8"/>
    <w:rsid w:val="00A937AF"/>
    <w:rsid w:val="00A96B7B"/>
    <w:rsid w:val="00A97A00"/>
    <w:rsid w:val="00AA025D"/>
    <w:rsid w:val="00AA22AD"/>
    <w:rsid w:val="00AA244C"/>
    <w:rsid w:val="00AA5291"/>
    <w:rsid w:val="00AA55D7"/>
    <w:rsid w:val="00AA6074"/>
    <w:rsid w:val="00AB30A1"/>
    <w:rsid w:val="00AB4E57"/>
    <w:rsid w:val="00AB7C87"/>
    <w:rsid w:val="00AC02F4"/>
    <w:rsid w:val="00AC0EB9"/>
    <w:rsid w:val="00AC31F5"/>
    <w:rsid w:val="00AC4C83"/>
    <w:rsid w:val="00AC549A"/>
    <w:rsid w:val="00AC6714"/>
    <w:rsid w:val="00AC77D5"/>
    <w:rsid w:val="00AC77F6"/>
    <w:rsid w:val="00AC7F41"/>
    <w:rsid w:val="00AD0CF2"/>
    <w:rsid w:val="00AD29C2"/>
    <w:rsid w:val="00AD3662"/>
    <w:rsid w:val="00AD42B0"/>
    <w:rsid w:val="00AD43DB"/>
    <w:rsid w:val="00AD5C1F"/>
    <w:rsid w:val="00AD7198"/>
    <w:rsid w:val="00AE045C"/>
    <w:rsid w:val="00AE0EA4"/>
    <w:rsid w:val="00AE11CE"/>
    <w:rsid w:val="00AE1C86"/>
    <w:rsid w:val="00AE55C3"/>
    <w:rsid w:val="00AE5B48"/>
    <w:rsid w:val="00AF2F7D"/>
    <w:rsid w:val="00AF30ED"/>
    <w:rsid w:val="00AF424D"/>
    <w:rsid w:val="00AF4A11"/>
    <w:rsid w:val="00AF4ABB"/>
    <w:rsid w:val="00AF6A6E"/>
    <w:rsid w:val="00B004FA"/>
    <w:rsid w:val="00B01A69"/>
    <w:rsid w:val="00B01CD2"/>
    <w:rsid w:val="00B01FCE"/>
    <w:rsid w:val="00B0220C"/>
    <w:rsid w:val="00B03182"/>
    <w:rsid w:val="00B05610"/>
    <w:rsid w:val="00B05CB1"/>
    <w:rsid w:val="00B06721"/>
    <w:rsid w:val="00B11148"/>
    <w:rsid w:val="00B12D6B"/>
    <w:rsid w:val="00B15760"/>
    <w:rsid w:val="00B15B55"/>
    <w:rsid w:val="00B17DC8"/>
    <w:rsid w:val="00B219C4"/>
    <w:rsid w:val="00B3049D"/>
    <w:rsid w:val="00B31BF3"/>
    <w:rsid w:val="00B31F9C"/>
    <w:rsid w:val="00B320C6"/>
    <w:rsid w:val="00B33F25"/>
    <w:rsid w:val="00B40330"/>
    <w:rsid w:val="00B413A4"/>
    <w:rsid w:val="00B4228D"/>
    <w:rsid w:val="00B4252D"/>
    <w:rsid w:val="00B4488D"/>
    <w:rsid w:val="00B45F8B"/>
    <w:rsid w:val="00B5063B"/>
    <w:rsid w:val="00B508A2"/>
    <w:rsid w:val="00B51D00"/>
    <w:rsid w:val="00B53DA4"/>
    <w:rsid w:val="00B55241"/>
    <w:rsid w:val="00B56885"/>
    <w:rsid w:val="00B5705F"/>
    <w:rsid w:val="00B60A38"/>
    <w:rsid w:val="00B64B6D"/>
    <w:rsid w:val="00B64CE4"/>
    <w:rsid w:val="00B657A2"/>
    <w:rsid w:val="00B657E0"/>
    <w:rsid w:val="00B71058"/>
    <w:rsid w:val="00B716DA"/>
    <w:rsid w:val="00B75F94"/>
    <w:rsid w:val="00B7761A"/>
    <w:rsid w:val="00B7789B"/>
    <w:rsid w:val="00B830B3"/>
    <w:rsid w:val="00B84AF5"/>
    <w:rsid w:val="00B85958"/>
    <w:rsid w:val="00B85F04"/>
    <w:rsid w:val="00B872E9"/>
    <w:rsid w:val="00B8764A"/>
    <w:rsid w:val="00B94AD5"/>
    <w:rsid w:val="00B94CFF"/>
    <w:rsid w:val="00B951E3"/>
    <w:rsid w:val="00B95DDE"/>
    <w:rsid w:val="00B96EB2"/>
    <w:rsid w:val="00BA1986"/>
    <w:rsid w:val="00BA3881"/>
    <w:rsid w:val="00BA4E09"/>
    <w:rsid w:val="00BA66CB"/>
    <w:rsid w:val="00BB0035"/>
    <w:rsid w:val="00BB5742"/>
    <w:rsid w:val="00BB732A"/>
    <w:rsid w:val="00BC2332"/>
    <w:rsid w:val="00BC2794"/>
    <w:rsid w:val="00BC2F7C"/>
    <w:rsid w:val="00BC39E0"/>
    <w:rsid w:val="00BC4401"/>
    <w:rsid w:val="00BC7A89"/>
    <w:rsid w:val="00BC7F0F"/>
    <w:rsid w:val="00BD18D1"/>
    <w:rsid w:val="00BD34DA"/>
    <w:rsid w:val="00BD4C39"/>
    <w:rsid w:val="00BD77AA"/>
    <w:rsid w:val="00BE097F"/>
    <w:rsid w:val="00BE0DD9"/>
    <w:rsid w:val="00BE42BE"/>
    <w:rsid w:val="00BE4BF5"/>
    <w:rsid w:val="00BE5F58"/>
    <w:rsid w:val="00BE73CF"/>
    <w:rsid w:val="00BF1851"/>
    <w:rsid w:val="00BF3BD9"/>
    <w:rsid w:val="00BF3CDC"/>
    <w:rsid w:val="00BF4964"/>
    <w:rsid w:val="00C0107A"/>
    <w:rsid w:val="00C0270D"/>
    <w:rsid w:val="00C03A3F"/>
    <w:rsid w:val="00C03E1F"/>
    <w:rsid w:val="00C04DF1"/>
    <w:rsid w:val="00C10202"/>
    <w:rsid w:val="00C10666"/>
    <w:rsid w:val="00C10CAC"/>
    <w:rsid w:val="00C1522A"/>
    <w:rsid w:val="00C15507"/>
    <w:rsid w:val="00C16ECA"/>
    <w:rsid w:val="00C2007A"/>
    <w:rsid w:val="00C20DDF"/>
    <w:rsid w:val="00C21E56"/>
    <w:rsid w:val="00C224B4"/>
    <w:rsid w:val="00C22676"/>
    <w:rsid w:val="00C233F6"/>
    <w:rsid w:val="00C26D65"/>
    <w:rsid w:val="00C27D9F"/>
    <w:rsid w:val="00C301D8"/>
    <w:rsid w:val="00C309B7"/>
    <w:rsid w:val="00C355D0"/>
    <w:rsid w:val="00C4034D"/>
    <w:rsid w:val="00C40474"/>
    <w:rsid w:val="00C43B83"/>
    <w:rsid w:val="00C456C1"/>
    <w:rsid w:val="00C45950"/>
    <w:rsid w:val="00C46FAE"/>
    <w:rsid w:val="00C47D43"/>
    <w:rsid w:val="00C50542"/>
    <w:rsid w:val="00C505C2"/>
    <w:rsid w:val="00C555C1"/>
    <w:rsid w:val="00C559F6"/>
    <w:rsid w:val="00C5636F"/>
    <w:rsid w:val="00C62BE0"/>
    <w:rsid w:val="00C63C45"/>
    <w:rsid w:val="00C64C4B"/>
    <w:rsid w:val="00C64F14"/>
    <w:rsid w:val="00C655C7"/>
    <w:rsid w:val="00C65709"/>
    <w:rsid w:val="00C663C3"/>
    <w:rsid w:val="00C67972"/>
    <w:rsid w:val="00C71646"/>
    <w:rsid w:val="00C718B2"/>
    <w:rsid w:val="00C73433"/>
    <w:rsid w:val="00C7517A"/>
    <w:rsid w:val="00C8217B"/>
    <w:rsid w:val="00C82AB8"/>
    <w:rsid w:val="00C841CD"/>
    <w:rsid w:val="00C8548E"/>
    <w:rsid w:val="00C87872"/>
    <w:rsid w:val="00C906D9"/>
    <w:rsid w:val="00C913A3"/>
    <w:rsid w:val="00C92F03"/>
    <w:rsid w:val="00C9410C"/>
    <w:rsid w:val="00CA2EDE"/>
    <w:rsid w:val="00CA341B"/>
    <w:rsid w:val="00CA3449"/>
    <w:rsid w:val="00CA3892"/>
    <w:rsid w:val="00CA39F0"/>
    <w:rsid w:val="00CA61B0"/>
    <w:rsid w:val="00CA6DC0"/>
    <w:rsid w:val="00CB30FB"/>
    <w:rsid w:val="00CB45B5"/>
    <w:rsid w:val="00CB552F"/>
    <w:rsid w:val="00CB654E"/>
    <w:rsid w:val="00CC0B0B"/>
    <w:rsid w:val="00CC1849"/>
    <w:rsid w:val="00CC2BF2"/>
    <w:rsid w:val="00CC3990"/>
    <w:rsid w:val="00CD1791"/>
    <w:rsid w:val="00CD17AD"/>
    <w:rsid w:val="00CE13D5"/>
    <w:rsid w:val="00CE36CD"/>
    <w:rsid w:val="00CE5AC9"/>
    <w:rsid w:val="00CE64FE"/>
    <w:rsid w:val="00CE66A0"/>
    <w:rsid w:val="00CF0CDA"/>
    <w:rsid w:val="00CF0DB2"/>
    <w:rsid w:val="00CF2D62"/>
    <w:rsid w:val="00CF586F"/>
    <w:rsid w:val="00CF6656"/>
    <w:rsid w:val="00CF7665"/>
    <w:rsid w:val="00CF7C53"/>
    <w:rsid w:val="00D0228E"/>
    <w:rsid w:val="00D03F95"/>
    <w:rsid w:val="00D05169"/>
    <w:rsid w:val="00D05AFF"/>
    <w:rsid w:val="00D05F25"/>
    <w:rsid w:val="00D10006"/>
    <w:rsid w:val="00D10DCD"/>
    <w:rsid w:val="00D132B3"/>
    <w:rsid w:val="00D136E2"/>
    <w:rsid w:val="00D14131"/>
    <w:rsid w:val="00D155F8"/>
    <w:rsid w:val="00D16A30"/>
    <w:rsid w:val="00D175F7"/>
    <w:rsid w:val="00D17769"/>
    <w:rsid w:val="00D177A3"/>
    <w:rsid w:val="00D210E4"/>
    <w:rsid w:val="00D320C1"/>
    <w:rsid w:val="00D352B1"/>
    <w:rsid w:val="00D35724"/>
    <w:rsid w:val="00D36765"/>
    <w:rsid w:val="00D41721"/>
    <w:rsid w:val="00D43061"/>
    <w:rsid w:val="00D43B6A"/>
    <w:rsid w:val="00D44C89"/>
    <w:rsid w:val="00D52620"/>
    <w:rsid w:val="00D52746"/>
    <w:rsid w:val="00D5343C"/>
    <w:rsid w:val="00D55FE8"/>
    <w:rsid w:val="00D5679D"/>
    <w:rsid w:val="00D56A7E"/>
    <w:rsid w:val="00D600F6"/>
    <w:rsid w:val="00D6086A"/>
    <w:rsid w:val="00D612E2"/>
    <w:rsid w:val="00D64FE9"/>
    <w:rsid w:val="00D67E5D"/>
    <w:rsid w:val="00D709C7"/>
    <w:rsid w:val="00D7171C"/>
    <w:rsid w:val="00D71EEE"/>
    <w:rsid w:val="00D73C09"/>
    <w:rsid w:val="00D742C4"/>
    <w:rsid w:val="00D7645A"/>
    <w:rsid w:val="00D76C00"/>
    <w:rsid w:val="00D76F80"/>
    <w:rsid w:val="00D8005B"/>
    <w:rsid w:val="00D80416"/>
    <w:rsid w:val="00D8169D"/>
    <w:rsid w:val="00D82324"/>
    <w:rsid w:val="00D82CE1"/>
    <w:rsid w:val="00D86E7D"/>
    <w:rsid w:val="00D87AF3"/>
    <w:rsid w:val="00D91E2F"/>
    <w:rsid w:val="00D94A54"/>
    <w:rsid w:val="00DA4AA2"/>
    <w:rsid w:val="00DA70CC"/>
    <w:rsid w:val="00DB3E99"/>
    <w:rsid w:val="00DB5696"/>
    <w:rsid w:val="00DC13AB"/>
    <w:rsid w:val="00DC246E"/>
    <w:rsid w:val="00DC718A"/>
    <w:rsid w:val="00DD07C2"/>
    <w:rsid w:val="00DD0FCC"/>
    <w:rsid w:val="00DD171A"/>
    <w:rsid w:val="00DD23A7"/>
    <w:rsid w:val="00DD34B4"/>
    <w:rsid w:val="00DD464C"/>
    <w:rsid w:val="00DD5800"/>
    <w:rsid w:val="00DD5AE4"/>
    <w:rsid w:val="00DE0327"/>
    <w:rsid w:val="00DE13C9"/>
    <w:rsid w:val="00DE18E6"/>
    <w:rsid w:val="00DE3693"/>
    <w:rsid w:val="00DE53D2"/>
    <w:rsid w:val="00DE609D"/>
    <w:rsid w:val="00DE6317"/>
    <w:rsid w:val="00DE6EF4"/>
    <w:rsid w:val="00DE7C6A"/>
    <w:rsid w:val="00DF2483"/>
    <w:rsid w:val="00DF59D4"/>
    <w:rsid w:val="00DF7018"/>
    <w:rsid w:val="00E00D05"/>
    <w:rsid w:val="00E039EC"/>
    <w:rsid w:val="00E04A54"/>
    <w:rsid w:val="00E10427"/>
    <w:rsid w:val="00E10A8A"/>
    <w:rsid w:val="00E1439A"/>
    <w:rsid w:val="00E14810"/>
    <w:rsid w:val="00E20B20"/>
    <w:rsid w:val="00E20B78"/>
    <w:rsid w:val="00E21C1E"/>
    <w:rsid w:val="00E227F0"/>
    <w:rsid w:val="00E239A1"/>
    <w:rsid w:val="00E24099"/>
    <w:rsid w:val="00E2508C"/>
    <w:rsid w:val="00E30334"/>
    <w:rsid w:val="00E32179"/>
    <w:rsid w:val="00E32E1D"/>
    <w:rsid w:val="00E32E89"/>
    <w:rsid w:val="00E33FC9"/>
    <w:rsid w:val="00E344AB"/>
    <w:rsid w:val="00E35D8C"/>
    <w:rsid w:val="00E3665A"/>
    <w:rsid w:val="00E36AE1"/>
    <w:rsid w:val="00E3705C"/>
    <w:rsid w:val="00E37FCE"/>
    <w:rsid w:val="00E41CAE"/>
    <w:rsid w:val="00E435A4"/>
    <w:rsid w:val="00E44491"/>
    <w:rsid w:val="00E44BE7"/>
    <w:rsid w:val="00E450C6"/>
    <w:rsid w:val="00E4617C"/>
    <w:rsid w:val="00E51395"/>
    <w:rsid w:val="00E54341"/>
    <w:rsid w:val="00E57444"/>
    <w:rsid w:val="00E57CCE"/>
    <w:rsid w:val="00E60747"/>
    <w:rsid w:val="00E61271"/>
    <w:rsid w:val="00E62408"/>
    <w:rsid w:val="00E65D6A"/>
    <w:rsid w:val="00E71795"/>
    <w:rsid w:val="00E74CC8"/>
    <w:rsid w:val="00E7746C"/>
    <w:rsid w:val="00E8182B"/>
    <w:rsid w:val="00E84454"/>
    <w:rsid w:val="00E85FD1"/>
    <w:rsid w:val="00E90D8D"/>
    <w:rsid w:val="00E914F1"/>
    <w:rsid w:val="00E91A44"/>
    <w:rsid w:val="00E91D83"/>
    <w:rsid w:val="00E932F6"/>
    <w:rsid w:val="00E943F5"/>
    <w:rsid w:val="00E956DA"/>
    <w:rsid w:val="00EA1013"/>
    <w:rsid w:val="00EA1796"/>
    <w:rsid w:val="00EA35C7"/>
    <w:rsid w:val="00EA391B"/>
    <w:rsid w:val="00EA5450"/>
    <w:rsid w:val="00EA5EF4"/>
    <w:rsid w:val="00EA655F"/>
    <w:rsid w:val="00EB0444"/>
    <w:rsid w:val="00EB09EE"/>
    <w:rsid w:val="00EB0DA4"/>
    <w:rsid w:val="00EB21CB"/>
    <w:rsid w:val="00EB33DE"/>
    <w:rsid w:val="00EB3DCD"/>
    <w:rsid w:val="00EB60B0"/>
    <w:rsid w:val="00EB760C"/>
    <w:rsid w:val="00EB79FA"/>
    <w:rsid w:val="00EC07F2"/>
    <w:rsid w:val="00EC0C4F"/>
    <w:rsid w:val="00EC24D1"/>
    <w:rsid w:val="00EC5074"/>
    <w:rsid w:val="00EC5EAC"/>
    <w:rsid w:val="00ED2AA3"/>
    <w:rsid w:val="00ED44D4"/>
    <w:rsid w:val="00ED5CD3"/>
    <w:rsid w:val="00ED73BB"/>
    <w:rsid w:val="00ED7CC7"/>
    <w:rsid w:val="00ED7F28"/>
    <w:rsid w:val="00EE119F"/>
    <w:rsid w:val="00EE15EB"/>
    <w:rsid w:val="00EE1A75"/>
    <w:rsid w:val="00EE3853"/>
    <w:rsid w:val="00EE3E64"/>
    <w:rsid w:val="00EE7538"/>
    <w:rsid w:val="00EF20BC"/>
    <w:rsid w:val="00EF327C"/>
    <w:rsid w:val="00EF4A15"/>
    <w:rsid w:val="00EF673C"/>
    <w:rsid w:val="00EF6BA4"/>
    <w:rsid w:val="00EF6CDB"/>
    <w:rsid w:val="00F003C1"/>
    <w:rsid w:val="00F0120A"/>
    <w:rsid w:val="00F041F8"/>
    <w:rsid w:val="00F05824"/>
    <w:rsid w:val="00F06739"/>
    <w:rsid w:val="00F11157"/>
    <w:rsid w:val="00F13A9D"/>
    <w:rsid w:val="00F153CE"/>
    <w:rsid w:val="00F24911"/>
    <w:rsid w:val="00F25529"/>
    <w:rsid w:val="00F2666E"/>
    <w:rsid w:val="00F270E9"/>
    <w:rsid w:val="00F300CC"/>
    <w:rsid w:val="00F30AE1"/>
    <w:rsid w:val="00F31BCA"/>
    <w:rsid w:val="00F3398F"/>
    <w:rsid w:val="00F34406"/>
    <w:rsid w:val="00F356EC"/>
    <w:rsid w:val="00F372A6"/>
    <w:rsid w:val="00F416FE"/>
    <w:rsid w:val="00F41832"/>
    <w:rsid w:val="00F42DF9"/>
    <w:rsid w:val="00F432D7"/>
    <w:rsid w:val="00F448F5"/>
    <w:rsid w:val="00F454BE"/>
    <w:rsid w:val="00F46182"/>
    <w:rsid w:val="00F4689F"/>
    <w:rsid w:val="00F476B2"/>
    <w:rsid w:val="00F47B21"/>
    <w:rsid w:val="00F47E28"/>
    <w:rsid w:val="00F50DC2"/>
    <w:rsid w:val="00F532E9"/>
    <w:rsid w:val="00F54496"/>
    <w:rsid w:val="00F56DC3"/>
    <w:rsid w:val="00F577B8"/>
    <w:rsid w:val="00F6024B"/>
    <w:rsid w:val="00F604B0"/>
    <w:rsid w:val="00F60D78"/>
    <w:rsid w:val="00F62A4E"/>
    <w:rsid w:val="00F63F42"/>
    <w:rsid w:val="00F64D6A"/>
    <w:rsid w:val="00F6771A"/>
    <w:rsid w:val="00F724CA"/>
    <w:rsid w:val="00F7496E"/>
    <w:rsid w:val="00F80F9C"/>
    <w:rsid w:val="00F81BD7"/>
    <w:rsid w:val="00F8295F"/>
    <w:rsid w:val="00F82E5F"/>
    <w:rsid w:val="00F82F1A"/>
    <w:rsid w:val="00F8508B"/>
    <w:rsid w:val="00F878A2"/>
    <w:rsid w:val="00F900E4"/>
    <w:rsid w:val="00F90B01"/>
    <w:rsid w:val="00F914B7"/>
    <w:rsid w:val="00F920B3"/>
    <w:rsid w:val="00F93DAA"/>
    <w:rsid w:val="00F943F3"/>
    <w:rsid w:val="00FA0262"/>
    <w:rsid w:val="00FA1C01"/>
    <w:rsid w:val="00FA48FD"/>
    <w:rsid w:val="00FA4F73"/>
    <w:rsid w:val="00FA5265"/>
    <w:rsid w:val="00FA5BF4"/>
    <w:rsid w:val="00FA5EA1"/>
    <w:rsid w:val="00FA6436"/>
    <w:rsid w:val="00FB0D5E"/>
    <w:rsid w:val="00FB1C29"/>
    <w:rsid w:val="00FB2875"/>
    <w:rsid w:val="00FB405B"/>
    <w:rsid w:val="00FB40A9"/>
    <w:rsid w:val="00FB45A5"/>
    <w:rsid w:val="00FB5E91"/>
    <w:rsid w:val="00FB6DD2"/>
    <w:rsid w:val="00FC2A75"/>
    <w:rsid w:val="00FC3CDD"/>
    <w:rsid w:val="00FC55A4"/>
    <w:rsid w:val="00FC5771"/>
    <w:rsid w:val="00FC5D30"/>
    <w:rsid w:val="00FD243E"/>
    <w:rsid w:val="00FD27A9"/>
    <w:rsid w:val="00FD4173"/>
    <w:rsid w:val="00FD6B7D"/>
    <w:rsid w:val="00FE029E"/>
    <w:rsid w:val="00FE0439"/>
    <w:rsid w:val="00FE08AB"/>
    <w:rsid w:val="00FE09FD"/>
    <w:rsid w:val="00FE218F"/>
    <w:rsid w:val="00FE2CCF"/>
    <w:rsid w:val="00FE5FF9"/>
    <w:rsid w:val="00FE61C0"/>
    <w:rsid w:val="00FE6BA8"/>
    <w:rsid w:val="00FE74CC"/>
    <w:rsid w:val="00FE7FD1"/>
    <w:rsid w:val="00FF1D5D"/>
    <w:rsid w:val="00FF6E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EFD0"/>
  <w15:docId w15:val="{F714ED39-1732-41E1-96B3-5C3753DF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27D"/>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2"/>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2"/>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2"/>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2"/>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2"/>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2"/>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2"/>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2"/>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lang w:val="en-US" w:eastAsia="en-US"/>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rsid w:val="0015016A"/>
    <w:rPr>
      <w:rFonts w:ascii="Cambria" w:eastAsia="Times New Roman" w:hAnsi="Cambria"/>
      <w:i/>
      <w:iCs/>
      <w:sz w:val="22"/>
      <w:szCs w:val="22"/>
      <w:lang w:val="en-US" w:eastAsia="en-US"/>
    </w:rPr>
  </w:style>
  <w:style w:type="character" w:customStyle="1" w:styleId="Heading8Char">
    <w:name w:val="Heading 8 Char"/>
    <w:link w:val="Heading8"/>
    <w:uiPriority w:val="9"/>
    <w:rsid w:val="0015016A"/>
    <w:rPr>
      <w:rFonts w:ascii="Cambria" w:eastAsia="Times New Roman" w:hAnsi="Cambria"/>
      <w:lang w:val="en-US" w:eastAsia="en-US"/>
    </w:rPr>
  </w:style>
  <w:style w:type="character" w:customStyle="1" w:styleId="Heading9Char">
    <w:name w:val="Heading 9 Char"/>
    <w:link w:val="Heading9"/>
    <w:uiPriority w:val="9"/>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4"/>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F54496"/>
  </w:style>
  <w:style w:type="table" w:customStyle="1" w:styleId="LightList-Accent1120">
    <w:name w:val="Light List - Accent 1120"/>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F5449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F5449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F5449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F54496"/>
  </w:style>
  <w:style w:type="numbering" w:customStyle="1" w:styleId="NoList111">
    <w:name w:val="No List111"/>
    <w:next w:val="NoList"/>
    <w:uiPriority w:val="99"/>
    <w:semiHidden/>
    <w:unhideWhenUsed/>
    <w:rsid w:val="00F54496"/>
  </w:style>
  <w:style w:type="table" w:customStyle="1" w:styleId="LightList-Accent1126">
    <w:name w:val="Light List - Accent 112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F54496"/>
  </w:style>
  <w:style w:type="numbering" w:customStyle="1" w:styleId="NoList31">
    <w:name w:val="No List31"/>
    <w:next w:val="NoList"/>
    <w:uiPriority w:val="99"/>
    <w:semiHidden/>
    <w:unhideWhenUsed/>
    <w:rsid w:val="00F54496"/>
  </w:style>
  <w:style w:type="table" w:customStyle="1" w:styleId="TableGrid10">
    <w:name w:val="TableGrid1"/>
    <w:rsid w:val="00F5449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F54496"/>
  </w:style>
  <w:style w:type="numbering" w:customStyle="1" w:styleId="NoList51">
    <w:name w:val="No List51"/>
    <w:next w:val="NoList"/>
    <w:uiPriority w:val="99"/>
    <w:semiHidden/>
    <w:unhideWhenUsed/>
    <w:rsid w:val="00F54496"/>
  </w:style>
  <w:style w:type="numbering" w:customStyle="1" w:styleId="NoList61">
    <w:name w:val="No List61"/>
    <w:next w:val="NoList"/>
    <w:uiPriority w:val="99"/>
    <w:semiHidden/>
    <w:unhideWhenUsed/>
    <w:rsid w:val="00F54496"/>
  </w:style>
  <w:style w:type="numbering" w:customStyle="1" w:styleId="NoList71">
    <w:name w:val="No List71"/>
    <w:next w:val="NoList"/>
    <w:uiPriority w:val="99"/>
    <w:semiHidden/>
    <w:unhideWhenUsed/>
    <w:rsid w:val="00F54496"/>
  </w:style>
  <w:style w:type="numbering" w:customStyle="1" w:styleId="NoList81">
    <w:name w:val="No List81"/>
    <w:next w:val="NoList"/>
    <w:uiPriority w:val="99"/>
    <w:semiHidden/>
    <w:unhideWhenUsed/>
    <w:rsid w:val="00F54496"/>
  </w:style>
  <w:style w:type="numbering" w:customStyle="1" w:styleId="NoList91">
    <w:name w:val="No List91"/>
    <w:next w:val="NoList"/>
    <w:uiPriority w:val="99"/>
    <w:semiHidden/>
    <w:unhideWhenUsed/>
    <w:rsid w:val="00F54496"/>
  </w:style>
  <w:style w:type="numbering" w:customStyle="1" w:styleId="NoList101">
    <w:name w:val="No List101"/>
    <w:next w:val="NoList"/>
    <w:uiPriority w:val="99"/>
    <w:semiHidden/>
    <w:unhideWhenUsed/>
    <w:rsid w:val="00F54496"/>
  </w:style>
  <w:style w:type="numbering" w:customStyle="1" w:styleId="NoList121">
    <w:name w:val="No List121"/>
    <w:next w:val="NoList"/>
    <w:uiPriority w:val="99"/>
    <w:semiHidden/>
    <w:unhideWhenUsed/>
    <w:rsid w:val="00F54496"/>
  </w:style>
  <w:style w:type="numbering" w:customStyle="1" w:styleId="NoList131">
    <w:name w:val="No List131"/>
    <w:next w:val="NoList"/>
    <w:uiPriority w:val="99"/>
    <w:semiHidden/>
    <w:unhideWhenUsed/>
    <w:rsid w:val="00F54496"/>
  </w:style>
  <w:style w:type="table" w:customStyle="1" w:styleId="TableNormal11">
    <w:name w:val="Table Normal11"/>
    <w:semiHidden/>
    <w:rsid w:val="00F5449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F54496"/>
  </w:style>
  <w:style w:type="numbering" w:customStyle="1" w:styleId="NoList151">
    <w:name w:val="No List151"/>
    <w:next w:val="NoList"/>
    <w:uiPriority w:val="99"/>
    <w:semiHidden/>
    <w:unhideWhenUsed/>
    <w:rsid w:val="00F54496"/>
  </w:style>
  <w:style w:type="numbering" w:customStyle="1" w:styleId="NoList161">
    <w:name w:val="No List161"/>
    <w:next w:val="NoList"/>
    <w:uiPriority w:val="99"/>
    <w:semiHidden/>
    <w:unhideWhenUsed/>
    <w:rsid w:val="00F54496"/>
  </w:style>
  <w:style w:type="numbering" w:customStyle="1" w:styleId="NoList171">
    <w:name w:val="No List171"/>
    <w:next w:val="NoList"/>
    <w:uiPriority w:val="99"/>
    <w:semiHidden/>
    <w:unhideWhenUsed/>
    <w:rsid w:val="00F54496"/>
  </w:style>
  <w:style w:type="numbering" w:customStyle="1" w:styleId="NoList181">
    <w:name w:val="No List181"/>
    <w:next w:val="NoList"/>
    <w:uiPriority w:val="99"/>
    <w:semiHidden/>
    <w:unhideWhenUsed/>
    <w:rsid w:val="00F54496"/>
  </w:style>
  <w:style w:type="numbering" w:customStyle="1" w:styleId="NoList191">
    <w:name w:val="No List191"/>
    <w:next w:val="NoList"/>
    <w:uiPriority w:val="99"/>
    <w:semiHidden/>
    <w:unhideWhenUsed/>
    <w:rsid w:val="00F54496"/>
  </w:style>
  <w:style w:type="numbering" w:customStyle="1" w:styleId="NoList1111">
    <w:name w:val="No List1111"/>
    <w:next w:val="NoList"/>
    <w:uiPriority w:val="99"/>
    <w:semiHidden/>
    <w:unhideWhenUsed/>
    <w:rsid w:val="00F54496"/>
  </w:style>
  <w:style w:type="numbering" w:customStyle="1" w:styleId="NoList211">
    <w:name w:val="No List211"/>
    <w:next w:val="NoList"/>
    <w:uiPriority w:val="99"/>
    <w:semiHidden/>
    <w:unhideWhenUsed/>
    <w:rsid w:val="00F54496"/>
  </w:style>
  <w:style w:type="numbering" w:customStyle="1" w:styleId="NoList311">
    <w:name w:val="No List311"/>
    <w:next w:val="NoList"/>
    <w:uiPriority w:val="99"/>
    <w:semiHidden/>
    <w:unhideWhenUsed/>
    <w:rsid w:val="00F54496"/>
  </w:style>
  <w:style w:type="numbering" w:customStyle="1" w:styleId="NoList411">
    <w:name w:val="No List411"/>
    <w:next w:val="NoList"/>
    <w:uiPriority w:val="99"/>
    <w:semiHidden/>
    <w:unhideWhenUsed/>
    <w:rsid w:val="00F54496"/>
  </w:style>
  <w:style w:type="numbering" w:customStyle="1" w:styleId="NoList511">
    <w:name w:val="No List511"/>
    <w:next w:val="NoList"/>
    <w:uiPriority w:val="99"/>
    <w:semiHidden/>
    <w:unhideWhenUsed/>
    <w:rsid w:val="00F54496"/>
  </w:style>
  <w:style w:type="numbering" w:customStyle="1" w:styleId="NoList611">
    <w:name w:val="No List611"/>
    <w:next w:val="NoList"/>
    <w:uiPriority w:val="99"/>
    <w:semiHidden/>
    <w:unhideWhenUsed/>
    <w:rsid w:val="00F54496"/>
  </w:style>
  <w:style w:type="numbering" w:customStyle="1" w:styleId="NoList711">
    <w:name w:val="No List711"/>
    <w:next w:val="NoList"/>
    <w:uiPriority w:val="99"/>
    <w:semiHidden/>
    <w:unhideWhenUsed/>
    <w:rsid w:val="00F54496"/>
  </w:style>
  <w:style w:type="numbering" w:customStyle="1" w:styleId="NoList811">
    <w:name w:val="No List811"/>
    <w:next w:val="NoList"/>
    <w:uiPriority w:val="99"/>
    <w:semiHidden/>
    <w:unhideWhenUsed/>
    <w:rsid w:val="00F54496"/>
  </w:style>
  <w:style w:type="numbering" w:customStyle="1" w:styleId="NoList911">
    <w:name w:val="No List911"/>
    <w:next w:val="NoList"/>
    <w:uiPriority w:val="99"/>
    <w:semiHidden/>
    <w:unhideWhenUsed/>
    <w:rsid w:val="00F54496"/>
  </w:style>
  <w:style w:type="numbering" w:customStyle="1" w:styleId="NoList1011">
    <w:name w:val="No List1011"/>
    <w:next w:val="NoList"/>
    <w:uiPriority w:val="99"/>
    <w:semiHidden/>
    <w:unhideWhenUsed/>
    <w:rsid w:val="00F54496"/>
  </w:style>
  <w:style w:type="numbering" w:customStyle="1" w:styleId="NoList1211">
    <w:name w:val="No List1211"/>
    <w:next w:val="NoList"/>
    <w:uiPriority w:val="99"/>
    <w:semiHidden/>
    <w:unhideWhenUsed/>
    <w:rsid w:val="00F54496"/>
  </w:style>
  <w:style w:type="numbering" w:customStyle="1" w:styleId="NoList1311">
    <w:name w:val="No List1311"/>
    <w:next w:val="NoList"/>
    <w:uiPriority w:val="99"/>
    <w:semiHidden/>
    <w:unhideWhenUsed/>
    <w:rsid w:val="00F54496"/>
  </w:style>
  <w:style w:type="numbering" w:customStyle="1" w:styleId="NoList1411">
    <w:name w:val="No List1411"/>
    <w:next w:val="NoList"/>
    <w:uiPriority w:val="99"/>
    <w:semiHidden/>
    <w:unhideWhenUsed/>
    <w:rsid w:val="00F54496"/>
  </w:style>
  <w:style w:type="numbering" w:customStyle="1" w:styleId="NoList1511">
    <w:name w:val="No List1511"/>
    <w:next w:val="NoList"/>
    <w:uiPriority w:val="99"/>
    <w:semiHidden/>
    <w:unhideWhenUsed/>
    <w:rsid w:val="00F54496"/>
  </w:style>
  <w:style w:type="numbering" w:customStyle="1" w:styleId="NoList1611">
    <w:name w:val="No List1611"/>
    <w:next w:val="NoList"/>
    <w:uiPriority w:val="99"/>
    <w:semiHidden/>
    <w:unhideWhenUsed/>
    <w:rsid w:val="00F54496"/>
  </w:style>
  <w:style w:type="numbering" w:customStyle="1" w:styleId="NoList1711">
    <w:name w:val="No List1711"/>
    <w:next w:val="NoList"/>
    <w:uiPriority w:val="99"/>
    <w:semiHidden/>
    <w:unhideWhenUsed/>
    <w:rsid w:val="00F54496"/>
  </w:style>
  <w:style w:type="numbering" w:customStyle="1" w:styleId="NoList20">
    <w:name w:val="No List20"/>
    <w:next w:val="NoList"/>
    <w:uiPriority w:val="99"/>
    <w:semiHidden/>
    <w:unhideWhenUsed/>
    <w:rsid w:val="00F54496"/>
  </w:style>
  <w:style w:type="table" w:customStyle="1" w:styleId="LightList-Accent1127">
    <w:name w:val="Light List - Accent 112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F5449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F5449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F5449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F54496"/>
  </w:style>
  <w:style w:type="numbering" w:customStyle="1" w:styleId="NoList112">
    <w:name w:val="No List112"/>
    <w:next w:val="NoList"/>
    <w:uiPriority w:val="99"/>
    <w:semiHidden/>
    <w:unhideWhenUsed/>
    <w:rsid w:val="00F54496"/>
  </w:style>
  <w:style w:type="table" w:customStyle="1" w:styleId="LightList-Accent1128">
    <w:name w:val="Light List - Accent 1128"/>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F54496"/>
  </w:style>
  <w:style w:type="numbering" w:customStyle="1" w:styleId="NoList32">
    <w:name w:val="No List32"/>
    <w:next w:val="NoList"/>
    <w:uiPriority w:val="99"/>
    <w:semiHidden/>
    <w:unhideWhenUsed/>
    <w:rsid w:val="00F54496"/>
  </w:style>
  <w:style w:type="table" w:customStyle="1" w:styleId="TableGrid20">
    <w:name w:val="TableGrid2"/>
    <w:rsid w:val="00F54496"/>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F54496"/>
  </w:style>
  <w:style w:type="numbering" w:customStyle="1" w:styleId="NoList52">
    <w:name w:val="No List52"/>
    <w:next w:val="NoList"/>
    <w:uiPriority w:val="99"/>
    <w:semiHidden/>
    <w:unhideWhenUsed/>
    <w:rsid w:val="00F54496"/>
  </w:style>
  <w:style w:type="numbering" w:customStyle="1" w:styleId="NoList62">
    <w:name w:val="No List62"/>
    <w:next w:val="NoList"/>
    <w:uiPriority w:val="99"/>
    <w:semiHidden/>
    <w:unhideWhenUsed/>
    <w:rsid w:val="00F54496"/>
  </w:style>
  <w:style w:type="numbering" w:customStyle="1" w:styleId="NoList72">
    <w:name w:val="No List72"/>
    <w:next w:val="NoList"/>
    <w:uiPriority w:val="99"/>
    <w:semiHidden/>
    <w:unhideWhenUsed/>
    <w:rsid w:val="00F54496"/>
  </w:style>
  <w:style w:type="numbering" w:customStyle="1" w:styleId="NoList82">
    <w:name w:val="No List82"/>
    <w:next w:val="NoList"/>
    <w:uiPriority w:val="99"/>
    <w:semiHidden/>
    <w:unhideWhenUsed/>
    <w:rsid w:val="00F54496"/>
  </w:style>
  <w:style w:type="numbering" w:customStyle="1" w:styleId="NoList92">
    <w:name w:val="No List92"/>
    <w:next w:val="NoList"/>
    <w:uiPriority w:val="99"/>
    <w:semiHidden/>
    <w:unhideWhenUsed/>
    <w:rsid w:val="00F54496"/>
  </w:style>
  <w:style w:type="numbering" w:customStyle="1" w:styleId="NoList102">
    <w:name w:val="No List102"/>
    <w:next w:val="NoList"/>
    <w:uiPriority w:val="99"/>
    <w:semiHidden/>
    <w:unhideWhenUsed/>
    <w:rsid w:val="00F54496"/>
  </w:style>
  <w:style w:type="numbering" w:customStyle="1" w:styleId="NoList122">
    <w:name w:val="No List122"/>
    <w:next w:val="NoList"/>
    <w:uiPriority w:val="99"/>
    <w:semiHidden/>
    <w:unhideWhenUsed/>
    <w:rsid w:val="00F54496"/>
  </w:style>
  <w:style w:type="numbering" w:customStyle="1" w:styleId="NoList132">
    <w:name w:val="No List132"/>
    <w:next w:val="NoList"/>
    <w:uiPriority w:val="99"/>
    <w:semiHidden/>
    <w:unhideWhenUsed/>
    <w:rsid w:val="00F54496"/>
  </w:style>
  <w:style w:type="table" w:customStyle="1" w:styleId="TableNormal12">
    <w:name w:val="Table Normal12"/>
    <w:semiHidden/>
    <w:rsid w:val="00F5449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F54496"/>
  </w:style>
  <w:style w:type="numbering" w:customStyle="1" w:styleId="NoList152">
    <w:name w:val="No List152"/>
    <w:next w:val="NoList"/>
    <w:uiPriority w:val="99"/>
    <w:semiHidden/>
    <w:unhideWhenUsed/>
    <w:rsid w:val="00F54496"/>
  </w:style>
  <w:style w:type="numbering" w:customStyle="1" w:styleId="NoList162">
    <w:name w:val="No List162"/>
    <w:next w:val="NoList"/>
    <w:uiPriority w:val="99"/>
    <w:semiHidden/>
    <w:unhideWhenUsed/>
    <w:rsid w:val="00F54496"/>
  </w:style>
  <w:style w:type="numbering" w:customStyle="1" w:styleId="NoList172">
    <w:name w:val="No List172"/>
    <w:next w:val="NoList"/>
    <w:uiPriority w:val="99"/>
    <w:semiHidden/>
    <w:unhideWhenUsed/>
    <w:rsid w:val="00F54496"/>
  </w:style>
  <w:style w:type="numbering" w:customStyle="1" w:styleId="NoList23">
    <w:name w:val="No List23"/>
    <w:next w:val="NoList"/>
    <w:uiPriority w:val="99"/>
    <w:semiHidden/>
    <w:unhideWhenUsed/>
    <w:rsid w:val="00F54496"/>
  </w:style>
  <w:style w:type="table" w:customStyle="1" w:styleId="LightList-Accent1129">
    <w:name w:val="Light List - Accent 1129"/>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F5449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F5449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F5449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F54496"/>
  </w:style>
  <w:style w:type="numbering" w:customStyle="1" w:styleId="NoList114">
    <w:name w:val="No List114"/>
    <w:next w:val="NoList"/>
    <w:uiPriority w:val="99"/>
    <w:semiHidden/>
    <w:unhideWhenUsed/>
    <w:rsid w:val="00F54496"/>
  </w:style>
  <w:style w:type="table" w:customStyle="1" w:styleId="LightList-Accent11210">
    <w:name w:val="Light List - Accent 11210"/>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F5449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F5449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F54496"/>
  </w:style>
  <w:style w:type="numbering" w:customStyle="1" w:styleId="NoList33">
    <w:name w:val="No List33"/>
    <w:next w:val="NoList"/>
    <w:uiPriority w:val="99"/>
    <w:semiHidden/>
    <w:unhideWhenUsed/>
    <w:rsid w:val="00F54496"/>
  </w:style>
  <w:style w:type="table" w:customStyle="1" w:styleId="TableGrid30">
    <w:name w:val="TableGrid3"/>
    <w:rsid w:val="00F54496"/>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F54496"/>
  </w:style>
  <w:style w:type="numbering" w:customStyle="1" w:styleId="NoList53">
    <w:name w:val="No List53"/>
    <w:next w:val="NoList"/>
    <w:uiPriority w:val="99"/>
    <w:semiHidden/>
    <w:unhideWhenUsed/>
    <w:rsid w:val="00F54496"/>
  </w:style>
  <w:style w:type="numbering" w:customStyle="1" w:styleId="NoList63">
    <w:name w:val="No List63"/>
    <w:next w:val="NoList"/>
    <w:uiPriority w:val="99"/>
    <w:semiHidden/>
    <w:unhideWhenUsed/>
    <w:rsid w:val="00F54496"/>
  </w:style>
  <w:style w:type="numbering" w:customStyle="1" w:styleId="NoList73">
    <w:name w:val="No List73"/>
    <w:next w:val="NoList"/>
    <w:uiPriority w:val="99"/>
    <w:semiHidden/>
    <w:unhideWhenUsed/>
    <w:rsid w:val="00F54496"/>
  </w:style>
  <w:style w:type="numbering" w:customStyle="1" w:styleId="NoList83">
    <w:name w:val="No List83"/>
    <w:next w:val="NoList"/>
    <w:uiPriority w:val="99"/>
    <w:semiHidden/>
    <w:unhideWhenUsed/>
    <w:rsid w:val="00F54496"/>
  </w:style>
  <w:style w:type="numbering" w:customStyle="1" w:styleId="NoList93">
    <w:name w:val="No List93"/>
    <w:next w:val="NoList"/>
    <w:uiPriority w:val="99"/>
    <w:semiHidden/>
    <w:unhideWhenUsed/>
    <w:rsid w:val="00F54496"/>
  </w:style>
  <w:style w:type="numbering" w:customStyle="1" w:styleId="NoList103">
    <w:name w:val="No List103"/>
    <w:next w:val="NoList"/>
    <w:uiPriority w:val="99"/>
    <w:semiHidden/>
    <w:unhideWhenUsed/>
    <w:rsid w:val="00F54496"/>
  </w:style>
  <w:style w:type="numbering" w:customStyle="1" w:styleId="NoList123">
    <w:name w:val="No List123"/>
    <w:next w:val="NoList"/>
    <w:uiPriority w:val="99"/>
    <w:semiHidden/>
    <w:unhideWhenUsed/>
    <w:rsid w:val="00F54496"/>
  </w:style>
  <w:style w:type="numbering" w:customStyle="1" w:styleId="NoList133">
    <w:name w:val="No List133"/>
    <w:next w:val="NoList"/>
    <w:uiPriority w:val="99"/>
    <w:semiHidden/>
    <w:unhideWhenUsed/>
    <w:rsid w:val="00F54496"/>
  </w:style>
  <w:style w:type="table" w:customStyle="1" w:styleId="TableNormal13">
    <w:name w:val="Table Normal13"/>
    <w:semiHidden/>
    <w:rsid w:val="00F5449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F54496"/>
  </w:style>
  <w:style w:type="numbering" w:customStyle="1" w:styleId="NoList153">
    <w:name w:val="No List153"/>
    <w:next w:val="NoList"/>
    <w:uiPriority w:val="99"/>
    <w:semiHidden/>
    <w:unhideWhenUsed/>
    <w:rsid w:val="00F54496"/>
  </w:style>
  <w:style w:type="numbering" w:customStyle="1" w:styleId="NoList163">
    <w:name w:val="No List163"/>
    <w:next w:val="NoList"/>
    <w:uiPriority w:val="99"/>
    <w:semiHidden/>
    <w:unhideWhenUsed/>
    <w:rsid w:val="00F54496"/>
  </w:style>
  <w:style w:type="numbering" w:customStyle="1" w:styleId="NoList173">
    <w:name w:val="No List173"/>
    <w:next w:val="NoList"/>
    <w:uiPriority w:val="99"/>
    <w:semiHidden/>
    <w:unhideWhenUsed/>
    <w:rsid w:val="00F54496"/>
  </w:style>
  <w:style w:type="character" w:customStyle="1" w:styleId="hscoswrapper">
    <w:name w:val="hs_cos_wrapper"/>
    <w:basedOn w:val="DefaultParagraphFont"/>
    <w:rsid w:val="00F54496"/>
  </w:style>
  <w:style w:type="table" w:styleId="LightList-Accent1">
    <w:name w:val="Light List Accent 1"/>
    <w:basedOn w:val="TableNormal"/>
    <w:uiPriority w:val="61"/>
    <w:rsid w:val="00F544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nzione1">
    <w:name w:val="Menzione1"/>
    <w:basedOn w:val="DefaultParagraphFont"/>
    <w:uiPriority w:val="99"/>
    <w:semiHidden/>
    <w:unhideWhenUsed/>
    <w:rsid w:val="00F54496"/>
    <w:rPr>
      <w:color w:val="2B579A"/>
      <w:shd w:val="clear" w:color="auto" w:fill="E6E6E6"/>
    </w:rPr>
  </w:style>
  <w:style w:type="table" w:customStyle="1" w:styleId="TableGrid5">
    <w:name w:val="Table Grid5"/>
    <w:basedOn w:val="TableNormal"/>
    <w:next w:val="TableGrid"/>
    <w:rsid w:val="00F5449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78142E"/>
  </w:style>
  <w:style w:type="table" w:customStyle="1" w:styleId="LightList-Accent1130">
    <w:name w:val="Light List - Accent 1130"/>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4">
    <w:name w:val="Light List - Accent 124"/>
    <w:basedOn w:val="TableNormal"/>
    <w:uiPriority w:val="61"/>
    <w:rsid w:val="0078142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4">
    <w:name w:val="Light List14"/>
    <w:basedOn w:val="TableNormal"/>
    <w:uiPriority w:val="61"/>
    <w:rsid w:val="0078142E"/>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30">
    <w:name w:val="Table Grid330"/>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7814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9">
    <w:name w:val="Light List - Accent 11129"/>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9">
    <w:name w:val="Table Grid3129"/>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8">
    <w:name w:val="Light List - Accent 11111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8">
    <w:name w:val="Table Grid3111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uiPriority w:val="99"/>
    <w:semiHidden/>
    <w:unhideWhenUsed/>
    <w:rsid w:val="0078142E"/>
  </w:style>
  <w:style w:type="numbering" w:customStyle="1" w:styleId="NoList116">
    <w:name w:val="No List116"/>
    <w:next w:val="NoList"/>
    <w:uiPriority w:val="99"/>
    <w:semiHidden/>
    <w:unhideWhenUsed/>
    <w:rsid w:val="0078142E"/>
  </w:style>
  <w:style w:type="table" w:customStyle="1" w:styleId="LightList-Accent11218">
    <w:name w:val="Light List - Accent 1121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8">
    <w:name w:val="Table Grid321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0">
    <w:name w:val="Light List - Accent 111210"/>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0">
    <w:name w:val="Table Grid31210"/>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8">
    <w:name w:val="Light List - Accent 113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8">
    <w:name w:val="Table Grid33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8">
    <w:name w:val="Light List - Accent 1113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8">
    <w:name w:val="Table Grid313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8">
    <w:name w:val="Light List - Accent 114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8">
    <w:name w:val="Table Grid34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8">
    <w:name w:val="Light List - Accent 1114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8">
    <w:name w:val="Table Grid314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9">
    <w:name w:val="Light List - Accent 111119"/>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9">
    <w:name w:val="Table Grid31119"/>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9">
    <w:name w:val="Light List - Accent 11219"/>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9">
    <w:name w:val="Table Grid3219"/>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8">
    <w:name w:val="Light List - Accent 11121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8">
    <w:name w:val="Table Grid3121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8">
    <w:name w:val="Light List - Accent 115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8">
    <w:name w:val="Table Grid35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8">
    <w:name w:val="Light List - Accent 1115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8">
    <w:name w:val="Table Grid315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8">
    <w:name w:val="Light List - Accent 116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8">
    <w:name w:val="Table Grid36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8">
    <w:name w:val="Light List - Accent 11168"/>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8">
    <w:name w:val="Table Grid3168"/>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4">
    <w:name w:val="Light List - Accent 117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4">
    <w:name w:val="Table Grid37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4">
    <w:name w:val="Light List - Accent 1117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4">
    <w:name w:val="Table Grid317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4">
    <w:name w:val="Light List - Accent 1111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4">
    <w:name w:val="Table Grid311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4">
    <w:name w:val="Light List - Accent 112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4">
    <w:name w:val="Table Grid32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4">
    <w:name w:val="Light List - Accent 1112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4">
    <w:name w:val="Table Grid312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4">
    <w:name w:val="Light List - Accent 113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4">
    <w:name w:val="Table Grid33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4">
    <w:name w:val="Light List - Accent 1113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4">
    <w:name w:val="Table Grid313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4">
    <w:name w:val="Light List - Accent 114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4">
    <w:name w:val="Table Grid34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4">
    <w:name w:val="Light List - Accent 1114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4">
    <w:name w:val="Table Grid314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4">
    <w:name w:val="Light List - Accent 11111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4">
    <w:name w:val="Table Grid3111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4">
    <w:name w:val="Light List - Accent 1121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4">
    <w:name w:val="Table Grid321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4">
    <w:name w:val="Light List - Accent 11121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4">
    <w:name w:val="Table Grid3121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4">
    <w:name w:val="Light List - Accent 115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4">
    <w:name w:val="Table Grid35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4">
    <w:name w:val="Light List - Accent 1115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4">
    <w:name w:val="Table Grid315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4">
    <w:name w:val="Light List - Accent 116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4">
    <w:name w:val="Table Grid36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4">
    <w:name w:val="Light List - Accent 11161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4">
    <w:name w:val="Table Grid3161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4">
    <w:name w:val="Light List - Accent 118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4">
    <w:name w:val="Table Grid38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4">
    <w:name w:val="Light List - Accent 1118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4">
    <w:name w:val="Table Grid318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4">
    <w:name w:val="Light List - Accent 1111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4">
    <w:name w:val="Table Grid311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4">
    <w:name w:val="Light List - Accent 112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4">
    <w:name w:val="Table Grid32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4">
    <w:name w:val="Light List - Accent 1112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4">
    <w:name w:val="Table Grid312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4">
    <w:name w:val="Light List - Accent 113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4">
    <w:name w:val="Table Grid33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4">
    <w:name w:val="Light List - Accent 1113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4">
    <w:name w:val="Table Grid313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4">
    <w:name w:val="Light List - Accent 114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4">
    <w:name w:val="Table Grid34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4">
    <w:name w:val="Light List - Accent 1114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4">
    <w:name w:val="Table Grid314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4">
    <w:name w:val="Light List - Accent 11111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4">
    <w:name w:val="Table Grid3111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4">
    <w:name w:val="Light List - Accent 1121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4">
    <w:name w:val="Table Grid321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4">
    <w:name w:val="Light List - Accent 11121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4">
    <w:name w:val="Table Grid3121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4">
    <w:name w:val="Light List - Accent 115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4">
    <w:name w:val="Table Grid35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4">
    <w:name w:val="Light List - Accent 1115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4">
    <w:name w:val="Table Grid315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4">
    <w:name w:val="Light List - Accent 116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4">
    <w:name w:val="Table Grid36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4">
    <w:name w:val="Light List - Accent 11162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4">
    <w:name w:val="Table Grid3162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4">
    <w:name w:val="Light List - Accent 119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4">
    <w:name w:val="Table Grid39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4">
    <w:name w:val="Light List - Accent 1119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4">
    <w:name w:val="Table Grid319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4">
    <w:name w:val="Light List - Accent 1111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4">
    <w:name w:val="Table Grid311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4">
    <w:name w:val="Light List - Accent 112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4">
    <w:name w:val="Table Grid32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4">
    <w:name w:val="Light List - Accent 1112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4">
    <w:name w:val="Table Grid312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4">
    <w:name w:val="Light List - Accent 113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4">
    <w:name w:val="Table Grid33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4">
    <w:name w:val="Light List - Accent 1113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4">
    <w:name w:val="Table Grid313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4">
    <w:name w:val="Light List - Accent 114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4">
    <w:name w:val="Table Grid34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4">
    <w:name w:val="Light List - Accent 1114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4">
    <w:name w:val="Table Grid314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4">
    <w:name w:val="Light List - Accent 11111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4">
    <w:name w:val="Table Grid3111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4">
    <w:name w:val="Light List - Accent 1121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4">
    <w:name w:val="Table Grid321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4">
    <w:name w:val="Light List - Accent 11121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4">
    <w:name w:val="Table Grid3121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4">
    <w:name w:val="Light List - Accent 115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4">
    <w:name w:val="Table Grid35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4">
    <w:name w:val="Light List - Accent 1115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4">
    <w:name w:val="Table Grid315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4">
    <w:name w:val="Light List - Accent 116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4">
    <w:name w:val="Table Grid36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4">
    <w:name w:val="Light List - Accent 11163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4">
    <w:name w:val="Table Grid3163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4">
    <w:name w:val="Light List - Accent 1110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4">
    <w:name w:val="Table Grid310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4">
    <w:name w:val="Light List - Accent 11110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4">
    <w:name w:val="Table Grid3110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4">
    <w:name w:val="Light List - Accent 11115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4">
    <w:name w:val="Table Grid3115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4">
    <w:name w:val="Light List - Accent 1125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4">
    <w:name w:val="Table Grid325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4">
    <w:name w:val="Light List - Accent 11125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4">
    <w:name w:val="Table Grid3125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4">
    <w:name w:val="Light List - Accent 113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4">
    <w:name w:val="Table Grid33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4">
    <w:name w:val="Light List - Accent 1113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4">
    <w:name w:val="Table Grid313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4">
    <w:name w:val="Light List - Accent 114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4">
    <w:name w:val="Table Grid34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4">
    <w:name w:val="Light List - Accent 1114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4">
    <w:name w:val="Table Grid314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4">
    <w:name w:val="Light List - Accent 11111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4">
    <w:name w:val="Table Grid3111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4">
    <w:name w:val="Light List - Accent 1121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4">
    <w:name w:val="Table Grid321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4">
    <w:name w:val="Light List - Accent 11121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4">
    <w:name w:val="Table Grid3121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4">
    <w:name w:val="Light List - Accent 115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4">
    <w:name w:val="Table Grid35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4">
    <w:name w:val="Light List - Accent 1115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4">
    <w:name w:val="Table Grid315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4">
    <w:name w:val="Light List - Accent 116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4">
    <w:name w:val="Table Grid36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4">
    <w:name w:val="Light List - Accent 111644"/>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4">
    <w:name w:val="Table Grid31644"/>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unhideWhenUsed/>
    <w:rsid w:val="0078142E"/>
  </w:style>
  <w:style w:type="numbering" w:customStyle="1" w:styleId="NoList34">
    <w:name w:val="No List34"/>
    <w:next w:val="NoList"/>
    <w:uiPriority w:val="99"/>
    <w:semiHidden/>
    <w:unhideWhenUsed/>
    <w:rsid w:val="0078142E"/>
  </w:style>
  <w:style w:type="table" w:customStyle="1" w:styleId="TableGrid40">
    <w:name w:val="TableGrid4"/>
    <w:rsid w:val="0078142E"/>
    <w:rPr>
      <w:rFonts w:eastAsia="Times New Roman"/>
      <w:sz w:val="22"/>
      <w:szCs w:val="22"/>
      <w:lang w:val="en-GB" w:eastAsia="en-GB"/>
    </w:rPr>
    <w:tblPr>
      <w:tblCellMar>
        <w:top w:w="0" w:type="dxa"/>
        <w:left w:w="0" w:type="dxa"/>
        <w:bottom w:w="0" w:type="dxa"/>
        <w:right w:w="0" w:type="dxa"/>
      </w:tblCellMar>
    </w:tblPr>
  </w:style>
  <w:style w:type="numbering" w:customStyle="1" w:styleId="NoList44">
    <w:name w:val="No List44"/>
    <w:next w:val="NoList"/>
    <w:uiPriority w:val="99"/>
    <w:semiHidden/>
    <w:unhideWhenUsed/>
    <w:rsid w:val="0078142E"/>
  </w:style>
  <w:style w:type="numbering" w:customStyle="1" w:styleId="NoList54">
    <w:name w:val="No List54"/>
    <w:next w:val="NoList"/>
    <w:uiPriority w:val="99"/>
    <w:semiHidden/>
    <w:unhideWhenUsed/>
    <w:rsid w:val="0078142E"/>
  </w:style>
  <w:style w:type="numbering" w:customStyle="1" w:styleId="NoList64">
    <w:name w:val="No List64"/>
    <w:next w:val="NoList"/>
    <w:uiPriority w:val="99"/>
    <w:semiHidden/>
    <w:unhideWhenUsed/>
    <w:rsid w:val="0078142E"/>
  </w:style>
  <w:style w:type="numbering" w:customStyle="1" w:styleId="NoList74">
    <w:name w:val="No List74"/>
    <w:next w:val="NoList"/>
    <w:uiPriority w:val="99"/>
    <w:semiHidden/>
    <w:unhideWhenUsed/>
    <w:rsid w:val="0078142E"/>
  </w:style>
  <w:style w:type="numbering" w:customStyle="1" w:styleId="NoList84">
    <w:name w:val="No List84"/>
    <w:next w:val="NoList"/>
    <w:uiPriority w:val="99"/>
    <w:semiHidden/>
    <w:unhideWhenUsed/>
    <w:rsid w:val="0078142E"/>
  </w:style>
  <w:style w:type="numbering" w:customStyle="1" w:styleId="NoList94">
    <w:name w:val="No List94"/>
    <w:next w:val="NoList"/>
    <w:uiPriority w:val="99"/>
    <w:semiHidden/>
    <w:unhideWhenUsed/>
    <w:rsid w:val="0078142E"/>
  </w:style>
  <w:style w:type="numbering" w:customStyle="1" w:styleId="NoList104">
    <w:name w:val="No List104"/>
    <w:next w:val="NoList"/>
    <w:uiPriority w:val="99"/>
    <w:semiHidden/>
    <w:unhideWhenUsed/>
    <w:rsid w:val="0078142E"/>
  </w:style>
  <w:style w:type="numbering" w:customStyle="1" w:styleId="NoList124">
    <w:name w:val="No List124"/>
    <w:next w:val="NoList"/>
    <w:uiPriority w:val="99"/>
    <w:semiHidden/>
    <w:unhideWhenUsed/>
    <w:rsid w:val="0078142E"/>
  </w:style>
  <w:style w:type="numbering" w:customStyle="1" w:styleId="NoList134">
    <w:name w:val="No List134"/>
    <w:next w:val="NoList"/>
    <w:uiPriority w:val="99"/>
    <w:semiHidden/>
    <w:unhideWhenUsed/>
    <w:rsid w:val="0078142E"/>
  </w:style>
  <w:style w:type="table" w:customStyle="1" w:styleId="TableNormal14">
    <w:name w:val="Table Normal14"/>
    <w:semiHidden/>
    <w:rsid w:val="0078142E"/>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4">
    <w:name w:val="No List144"/>
    <w:next w:val="NoList"/>
    <w:uiPriority w:val="99"/>
    <w:semiHidden/>
    <w:unhideWhenUsed/>
    <w:rsid w:val="0078142E"/>
  </w:style>
  <w:style w:type="numbering" w:customStyle="1" w:styleId="NoList154">
    <w:name w:val="No List154"/>
    <w:next w:val="NoList"/>
    <w:uiPriority w:val="99"/>
    <w:semiHidden/>
    <w:unhideWhenUsed/>
    <w:rsid w:val="0078142E"/>
  </w:style>
  <w:style w:type="numbering" w:customStyle="1" w:styleId="NoList164">
    <w:name w:val="No List164"/>
    <w:next w:val="NoList"/>
    <w:uiPriority w:val="99"/>
    <w:semiHidden/>
    <w:unhideWhenUsed/>
    <w:rsid w:val="0078142E"/>
  </w:style>
  <w:style w:type="numbering" w:customStyle="1" w:styleId="NoList174">
    <w:name w:val="No List174"/>
    <w:next w:val="NoList"/>
    <w:uiPriority w:val="99"/>
    <w:semiHidden/>
    <w:unhideWhenUsed/>
    <w:rsid w:val="0078142E"/>
  </w:style>
  <w:style w:type="numbering" w:customStyle="1" w:styleId="NoList182">
    <w:name w:val="No List182"/>
    <w:next w:val="NoList"/>
    <w:uiPriority w:val="99"/>
    <w:semiHidden/>
    <w:unhideWhenUsed/>
    <w:rsid w:val="0078142E"/>
  </w:style>
  <w:style w:type="table" w:customStyle="1" w:styleId="LightList-Accent11201">
    <w:name w:val="Light List - Accent 1120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1">
    <w:name w:val="Light List - Accent 1211"/>
    <w:basedOn w:val="TableNormal"/>
    <w:uiPriority w:val="61"/>
    <w:rsid w:val="0078142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1">
    <w:name w:val="Light List111"/>
    <w:basedOn w:val="TableNormal"/>
    <w:uiPriority w:val="61"/>
    <w:rsid w:val="0078142E"/>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1">
    <w:name w:val="Table Grid320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14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1">
    <w:name w:val="Light List - Accent 1111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1">
    <w:name w:val="Table Grid311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1">
    <w:name w:val="Light List - Accent 1111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1">
    <w:name w:val="Table Grid311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2">
    <w:name w:val="No List192"/>
    <w:next w:val="NoList"/>
    <w:uiPriority w:val="99"/>
    <w:semiHidden/>
    <w:unhideWhenUsed/>
    <w:rsid w:val="0078142E"/>
  </w:style>
  <w:style w:type="numbering" w:customStyle="1" w:styleId="NoList1112">
    <w:name w:val="No List1112"/>
    <w:next w:val="NoList"/>
    <w:uiPriority w:val="99"/>
    <w:semiHidden/>
    <w:unhideWhenUsed/>
    <w:rsid w:val="0078142E"/>
  </w:style>
  <w:style w:type="table" w:customStyle="1" w:styleId="LightList-Accent11261">
    <w:name w:val="Light List - Accent 112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1">
    <w:name w:val="Table Grid32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1">
    <w:name w:val="Light List - Accent 1112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1">
    <w:name w:val="Table Grid312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1">
    <w:name w:val="Light List - Accent 113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1">
    <w:name w:val="Table Grid33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1">
    <w:name w:val="Light List - Accent 1113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1">
    <w:name w:val="Table Grid313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1">
    <w:name w:val="Light List - Accent 114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1">
    <w:name w:val="Table Grid34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1">
    <w:name w:val="Light List - Accent 1114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1">
    <w:name w:val="Table Grid314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1">
    <w:name w:val="Light List - Accent 11111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1">
    <w:name w:val="Table Grid3111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1">
    <w:name w:val="Light List - Accent 1121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1">
    <w:name w:val="Table Grid321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1">
    <w:name w:val="Light List - Accent 11121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1">
    <w:name w:val="Table Grid3121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1">
    <w:name w:val="Light List - Accent 115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1">
    <w:name w:val="Table Grid35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1">
    <w:name w:val="Light List - Accent 1115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1">
    <w:name w:val="Table Grid315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1">
    <w:name w:val="Light List - Accent 116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1">
    <w:name w:val="Table Grid36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1">
    <w:name w:val="Light List - Accent 11165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1">
    <w:name w:val="Table Grid3165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1">
    <w:name w:val="Light List - Accent 117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1">
    <w:name w:val="Table Grid37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1">
    <w:name w:val="Light List - Accent 1117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1">
    <w:name w:val="Table Grid317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1">
    <w:name w:val="Light List - Accent 1111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1">
    <w:name w:val="Table Grid311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1">
    <w:name w:val="Light List - Accent 112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1">
    <w:name w:val="Table Grid32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1">
    <w:name w:val="Light List - Accent 1112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1">
    <w:name w:val="Table Grid312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1">
    <w:name w:val="Light List - Accent 113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1">
    <w:name w:val="Table Grid33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1">
    <w:name w:val="Light List - Accent 1113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1">
    <w:name w:val="Table Grid313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1">
    <w:name w:val="Light List - Accent 114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1">
    <w:name w:val="Table Grid34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1">
    <w:name w:val="Light List - Accent 1114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1">
    <w:name w:val="Table Grid314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1">
    <w:name w:val="Light List - Accent 11111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1">
    <w:name w:val="Table Grid3111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1">
    <w:name w:val="Light List - Accent 1121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1">
    <w:name w:val="Table Grid321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1">
    <w:name w:val="Light List - Accent 11121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1">
    <w:name w:val="Table Grid3121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1">
    <w:name w:val="Light List - Accent 115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1">
    <w:name w:val="Table Grid35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1">
    <w:name w:val="Light List - Accent 1115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1">
    <w:name w:val="Table Grid315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1">
    <w:name w:val="Light List - Accent 116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1">
    <w:name w:val="Table Grid36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1">
    <w:name w:val="Light List - Accent 11161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1">
    <w:name w:val="Table Grid3161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1">
    <w:name w:val="Light List - Accent 118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1">
    <w:name w:val="Table Grid38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1">
    <w:name w:val="Light List - Accent 1118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1">
    <w:name w:val="Table Grid318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1">
    <w:name w:val="Light List - Accent 1111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1">
    <w:name w:val="Table Grid311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1">
    <w:name w:val="Light List - Accent 112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1">
    <w:name w:val="Table Grid32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1">
    <w:name w:val="Light List - Accent 1112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1">
    <w:name w:val="Table Grid312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1">
    <w:name w:val="Light List - Accent 113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1">
    <w:name w:val="Table Grid33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1">
    <w:name w:val="Light List - Accent 1113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1">
    <w:name w:val="Table Grid313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1">
    <w:name w:val="Light List - Accent 114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1">
    <w:name w:val="Table Grid34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1">
    <w:name w:val="Light List - Accent 1114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1">
    <w:name w:val="Table Grid314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1">
    <w:name w:val="Light List - Accent 11111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1">
    <w:name w:val="Table Grid3111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1">
    <w:name w:val="Light List - Accent 1121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1">
    <w:name w:val="Table Grid321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1">
    <w:name w:val="Light List - Accent 11121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1">
    <w:name w:val="Table Grid3121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1">
    <w:name w:val="Light List - Accent 115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1">
    <w:name w:val="Table Grid35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1">
    <w:name w:val="Light List - Accent 1115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1">
    <w:name w:val="Table Grid315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1">
    <w:name w:val="Light List - Accent 116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1">
    <w:name w:val="Table Grid36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1">
    <w:name w:val="Light List - Accent 11162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1">
    <w:name w:val="Table Grid3162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1">
    <w:name w:val="Light List - Accent 119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1">
    <w:name w:val="Table Grid39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1">
    <w:name w:val="Light List - Accent 1119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1">
    <w:name w:val="Table Grid319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1">
    <w:name w:val="Light List - Accent 1111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1">
    <w:name w:val="Table Grid311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1">
    <w:name w:val="Light List - Accent 112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1">
    <w:name w:val="Table Grid32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1">
    <w:name w:val="Light List - Accent 1112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1">
    <w:name w:val="Table Grid312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1">
    <w:name w:val="Light List - Accent 113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1">
    <w:name w:val="Table Grid33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1">
    <w:name w:val="Light List - Accent 1113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1">
    <w:name w:val="Table Grid313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1">
    <w:name w:val="Light List - Accent 114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1">
    <w:name w:val="Table Grid34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1">
    <w:name w:val="Light List - Accent 1114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1">
    <w:name w:val="Table Grid314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1">
    <w:name w:val="Light List - Accent 11111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1">
    <w:name w:val="Table Grid3111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1">
    <w:name w:val="Light List - Accent 1121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1">
    <w:name w:val="Table Grid321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1">
    <w:name w:val="Light List - Accent 11121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1">
    <w:name w:val="Table Grid3121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1">
    <w:name w:val="Light List - Accent 115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1">
    <w:name w:val="Table Grid35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1">
    <w:name w:val="Light List - Accent 1115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1">
    <w:name w:val="Table Grid315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1">
    <w:name w:val="Light List - Accent 116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1">
    <w:name w:val="Table Grid36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1">
    <w:name w:val="Light List - Accent 11163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1">
    <w:name w:val="Table Grid3163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1">
    <w:name w:val="Light List - Accent 1110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1">
    <w:name w:val="Table Grid310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1">
    <w:name w:val="Light List - Accent 11110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1">
    <w:name w:val="Table Grid3110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1">
    <w:name w:val="Light List - Accent 11115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1">
    <w:name w:val="Table Grid3115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1">
    <w:name w:val="Light List - Accent 1125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1">
    <w:name w:val="Table Grid325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1">
    <w:name w:val="Light List - Accent 11125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1">
    <w:name w:val="Table Grid3125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1">
    <w:name w:val="Light List - Accent 113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1">
    <w:name w:val="Table Grid33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1">
    <w:name w:val="Light List - Accent 1113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1">
    <w:name w:val="Table Grid313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1">
    <w:name w:val="Light List - Accent 114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1">
    <w:name w:val="Table Grid34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1">
    <w:name w:val="Light List - Accent 1114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1">
    <w:name w:val="Table Grid314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1">
    <w:name w:val="Light List - Accent 11111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1">
    <w:name w:val="Table Grid3111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1">
    <w:name w:val="Light List - Accent 1121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1">
    <w:name w:val="Table Grid321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1">
    <w:name w:val="Light List - Accent 11121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1">
    <w:name w:val="Table Grid3121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1">
    <w:name w:val="Light List - Accent 115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1">
    <w:name w:val="Table Grid35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1">
    <w:name w:val="Light List - Accent 1115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1">
    <w:name w:val="Table Grid315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1">
    <w:name w:val="Light List - Accent 116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1">
    <w:name w:val="Table Grid36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1">
    <w:name w:val="Light List - Accent 111641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1">
    <w:name w:val="Table Grid31641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78142E"/>
  </w:style>
  <w:style w:type="numbering" w:customStyle="1" w:styleId="NoList312">
    <w:name w:val="No List312"/>
    <w:next w:val="NoList"/>
    <w:uiPriority w:val="99"/>
    <w:semiHidden/>
    <w:unhideWhenUsed/>
    <w:rsid w:val="0078142E"/>
  </w:style>
  <w:style w:type="table" w:customStyle="1" w:styleId="TableGrid110">
    <w:name w:val="TableGrid11"/>
    <w:rsid w:val="0078142E"/>
    <w:rPr>
      <w:rFonts w:eastAsia="Times New Roman"/>
      <w:sz w:val="22"/>
      <w:szCs w:val="22"/>
      <w:lang w:val="en-GB" w:eastAsia="en-GB"/>
    </w:rPr>
    <w:tblPr>
      <w:tblCellMar>
        <w:top w:w="0" w:type="dxa"/>
        <w:left w:w="0" w:type="dxa"/>
        <w:bottom w:w="0" w:type="dxa"/>
        <w:right w:w="0" w:type="dxa"/>
      </w:tblCellMar>
    </w:tblPr>
  </w:style>
  <w:style w:type="numbering" w:customStyle="1" w:styleId="NoList412">
    <w:name w:val="No List412"/>
    <w:next w:val="NoList"/>
    <w:uiPriority w:val="99"/>
    <w:semiHidden/>
    <w:unhideWhenUsed/>
    <w:rsid w:val="0078142E"/>
  </w:style>
  <w:style w:type="numbering" w:customStyle="1" w:styleId="NoList512">
    <w:name w:val="No List512"/>
    <w:next w:val="NoList"/>
    <w:uiPriority w:val="99"/>
    <w:semiHidden/>
    <w:unhideWhenUsed/>
    <w:rsid w:val="0078142E"/>
  </w:style>
  <w:style w:type="numbering" w:customStyle="1" w:styleId="NoList612">
    <w:name w:val="No List612"/>
    <w:next w:val="NoList"/>
    <w:uiPriority w:val="99"/>
    <w:semiHidden/>
    <w:unhideWhenUsed/>
    <w:rsid w:val="0078142E"/>
  </w:style>
  <w:style w:type="numbering" w:customStyle="1" w:styleId="NoList712">
    <w:name w:val="No List712"/>
    <w:next w:val="NoList"/>
    <w:uiPriority w:val="99"/>
    <w:semiHidden/>
    <w:unhideWhenUsed/>
    <w:rsid w:val="0078142E"/>
  </w:style>
  <w:style w:type="numbering" w:customStyle="1" w:styleId="NoList812">
    <w:name w:val="No List812"/>
    <w:next w:val="NoList"/>
    <w:uiPriority w:val="99"/>
    <w:semiHidden/>
    <w:unhideWhenUsed/>
    <w:rsid w:val="0078142E"/>
  </w:style>
  <w:style w:type="numbering" w:customStyle="1" w:styleId="NoList912">
    <w:name w:val="No List912"/>
    <w:next w:val="NoList"/>
    <w:uiPriority w:val="99"/>
    <w:semiHidden/>
    <w:unhideWhenUsed/>
    <w:rsid w:val="0078142E"/>
  </w:style>
  <w:style w:type="numbering" w:customStyle="1" w:styleId="NoList1012">
    <w:name w:val="No List1012"/>
    <w:next w:val="NoList"/>
    <w:uiPriority w:val="99"/>
    <w:semiHidden/>
    <w:unhideWhenUsed/>
    <w:rsid w:val="0078142E"/>
  </w:style>
  <w:style w:type="numbering" w:customStyle="1" w:styleId="NoList1212">
    <w:name w:val="No List1212"/>
    <w:next w:val="NoList"/>
    <w:uiPriority w:val="99"/>
    <w:semiHidden/>
    <w:unhideWhenUsed/>
    <w:rsid w:val="0078142E"/>
  </w:style>
  <w:style w:type="numbering" w:customStyle="1" w:styleId="NoList1312">
    <w:name w:val="No List1312"/>
    <w:next w:val="NoList"/>
    <w:uiPriority w:val="99"/>
    <w:semiHidden/>
    <w:unhideWhenUsed/>
    <w:rsid w:val="0078142E"/>
  </w:style>
  <w:style w:type="table" w:customStyle="1" w:styleId="TableNormal111">
    <w:name w:val="Table Normal111"/>
    <w:semiHidden/>
    <w:rsid w:val="0078142E"/>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2">
    <w:name w:val="No List1412"/>
    <w:next w:val="NoList"/>
    <w:uiPriority w:val="99"/>
    <w:semiHidden/>
    <w:unhideWhenUsed/>
    <w:rsid w:val="0078142E"/>
  </w:style>
  <w:style w:type="numbering" w:customStyle="1" w:styleId="NoList1512">
    <w:name w:val="No List1512"/>
    <w:next w:val="NoList"/>
    <w:uiPriority w:val="99"/>
    <w:semiHidden/>
    <w:unhideWhenUsed/>
    <w:rsid w:val="0078142E"/>
  </w:style>
  <w:style w:type="numbering" w:customStyle="1" w:styleId="NoList1612">
    <w:name w:val="No List1612"/>
    <w:next w:val="NoList"/>
    <w:uiPriority w:val="99"/>
    <w:semiHidden/>
    <w:unhideWhenUsed/>
    <w:rsid w:val="0078142E"/>
  </w:style>
  <w:style w:type="numbering" w:customStyle="1" w:styleId="NoList1712">
    <w:name w:val="No List1712"/>
    <w:next w:val="NoList"/>
    <w:uiPriority w:val="99"/>
    <w:semiHidden/>
    <w:unhideWhenUsed/>
    <w:rsid w:val="0078142E"/>
  </w:style>
  <w:style w:type="numbering" w:customStyle="1" w:styleId="NoList201">
    <w:name w:val="No List201"/>
    <w:next w:val="NoList"/>
    <w:uiPriority w:val="99"/>
    <w:semiHidden/>
    <w:unhideWhenUsed/>
    <w:rsid w:val="0078142E"/>
  </w:style>
  <w:style w:type="table" w:customStyle="1" w:styleId="LightList-Accent11271">
    <w:name w:val="Light List - Accent 112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1">
    <w:name w:val="Light List - Accent 1221"/>
    <w:basedOn w:val="TableNormal"/>
    <w:uiPriority w:val="61"/>
    <w:rsid w:val="0078142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1">
    <w:name w:val="Light List121"/>
    <w:basedOn w:val="TableNormal"/>
    <w:uiPriority w:val="61"/>
    <w:rsid w:val="0078142E"/>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1">
    <w:name w:val="Table Grid32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7814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1">
    <w:name w:val="Light List - Accent 11118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1">
    <w:name w:val="Table Grid3118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1">
    <w:name w:val="Light List - Accent 11119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1">
    <w:name w:val="Table Grid3119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1">
    <w:name w:val="No List1101"/>
    <w:next w:val="NoList"/>
    <w:uiPriority w:val="99"/>
    <w:semiHidden/>
    <w:unhideWhenUsed/>
    <w:rsid w:val="0078142E"/>
  </w:style>
  <w:style w:type="numbering" w:customStyle="1" w:styleId="NoList1121">
    <w:name w:val="No List1121"/>
    <w:next w:val="NoList"/>
    <w:uiPriority w:val="99"/>
    <w:semiHidden/>
    <w:unhideWhenUsed/>
    <w:rsid w:val="0078142E"/>
  </w:style>
  <w:style w:type="table" w:customStyle="1" w:styleId="LightList-Accent11281">
    <w:name w:val="Light List - Accent 1128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1">
    <w:name w:val="Table Grid328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1">
    <w:name w:val="Light List - Accent 1112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1">
    <w:name w:val="Table Grid312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1">
    <w:name w:val="Light List - Accent 113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1">
    <w:name w:val="Table Grid33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1">
    <w:name w:val="Light List - Accent 1113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1">
    <w:name w:val="Table Grid313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1">
    <w:name w:val="Light List - Accent 114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1">
    <w:name w:val="Table Grid34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1">
    <w:name w:val="Light List - Accent 1114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1">
    <w:name w:val="Table Grid314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1">
    <w:name w:val="Light List - Accent 11111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1">
    <w:name w:val="Table Grid3111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1">
    <w:name w:val="Light List - Accent 1121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1">
    <w:name w:val="Table Grid321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1">
    <w:name w:val="Light List - Accent 11121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1">
    <w:name w:val="Table Grid3121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1">
    <w:name w:val="Light List - Accent 115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1">
    <w:name w:val="Table Grid35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1">
    <w:name w:val="Light List - Accent 1115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1">
    <w:name w:val="Table Grid315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1">
    <w:name w:val="Light List - Accent 116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1">
    <w:name w:val="Table Grid36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1">
    <w:name w:val="Light List - Accent 11166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1">
    <w:name w:val="Table Grid3166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1">
    <w:name w:val="Light List - Accent 117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1">
    <w:name w:val="Table Grid37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1">
    <w:name w:val="Light List - Accent 1117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1">
    <w:name w:val="Table Grid317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1">
    <w:name w:val="Light List - Accent 1111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1">
    <w:name w:val="Table Grid311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1">
    <w:name w:val="Light List - Accent 112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1">
    <w:name w:val="Table Grid32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1">
    <w:name w:val="Light List - Accent 1112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1">
    <w:name w:val="Table Grid312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1">
    <w:name w:val="Light List - Accent 113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1">
    <w:name w:val="Table Grid33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1">
    <w:name w:val="Light List - Accent 1113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1">
    <w:name w:val="Table Grid313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1">
    <w:name w:val="Light List - Accent 114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1">
    <w:name w:val="Table Grid34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1">
    <w:name w:val="Light List - Accent 1114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1">
    <w:name w:val="Table Grid314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1">
    <w:name w:val="Light List - Accent 11111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1">
    <w:name w:val="Table Grid3111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1">
    <w:name w:val="Light List - Accent 1121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1">
    <w:name w:val="Table Grid321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1">
    <w:name w:val="Light List - Accent 11121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1">
    <w:name w:val="Table Grid3121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1">
    <w:name w:val="Light List - Accent 115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1">
    <w:name w:val="Table Grid35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1">
    <w:name w:val="Light List - Accent 1115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1">
    <w:name w:val="Table Grid315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1">
    <w:name w:val="Light List - Accent 116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1">
    <w:name w:val="Table Grid36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1">
    <w:name w:val="Light List - Accent 11161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1">
    <w:name w:val="Table Grid3161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1">
    <w:name w:val="Light List - Accent 118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1">
    <w:name w:val="Table Grid38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1">
    <w:name w:val="Light List - Accent 1118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1">
    <w:name w:val="Table Grid318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1">
    <w:name w:val="Light List - Accent 1111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1">
    <w:name w:val="Table Grid311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1">
    <w:name w:val="Light List - Accent 112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1">
    <w:name w:val="Table Grid32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1">
    <w:name w:val="Light List - Accent 1112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1">
    <w:name w:val="Table Grid312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1">
    <w:name w:val="Light List - Accent 113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1">
    <w:name w:val="Table Grid33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1">
    <w:name w:val="Light List - Accent 1113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1">
    <w:name w:val="Table Grid313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1">
    <w:name w:val="Light List - Accent 114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1">
    <w:name w:val="Table Grid34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1">
    <w:name w:val="Light List - Accent 1114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1">
    <w:name w:val="Table Grid314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1">
    <w:name w:val="Light List - Accent 11111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1">
    <w:name w:val="Table Grid3111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1">
    <w:name w:val="Light List - Accent 1121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1">
    <w:name w:val="Table Grid321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1">
    <w:name w:val="Light List - Accent 11121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1">
    <w:name w:val="Table Grid3121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1">
    <w:name w:val="Light List - Accent 115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1">
    <w:name w:val="Table Grid35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1">
    <w:name w:val="Light List - Accent 1115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1">
    <w:name w:val="Table Grid315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1">
    <w:name w:val="Light List - Accent 116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1">
    <w:name w:val="Table Grid36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1">
    <w:name w:val="Light List - Accent 11162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1">
    <w:name w:val="Table Grid3162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1">
    <w:name w:val="Light List - Accent 119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1">
    <w:name w:val="Table Grid39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1">
    <w:name w:val="Light List - Accent 1119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1">
    <w:name w:val="Table Grid319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1">
    <w:name w:val="Light List - Accent 1111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1">
    <w:name w:val="Table Grid311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1">
    <w:name w:val="Light List - Accent 112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1">
    <w:name w:val="Table Grid32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1">
    <w:name w:val="Light List - Accent 1112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1">
    <w:name w:val="Table Grid312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1">
    <w:name w:val="Light List - Accent 113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1">
    <w:name w:val="Table Grid33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1">
    <w:name w:val="Light List - Accent 1113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1">
    <w:name w:val="Table Grid313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1">
    <w:name w:val="Light List - Accent 114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1">
    <w:name w:val="Table Grid34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1">
    <w:name w:val="Light List - Accent 1114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1">
    <w:name w:val="Table Grid314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1">
    <w:name w:val="Light List - Accent 11111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1">
    <w:name w:val="Table Grid3111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1">
    <w:name w:val="Light List - Accent 1121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1">
    <w:name w:val="Table Grid321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1">
    <w:name w:val="Light List - Accent 11121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1">
    <w:name w:val="Table Grid3121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1">
    <w:name w:val="Light List - Accent 115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1">
    <w:name w:val="Table Grid35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1">
    <w:name w:val="Light List - Accent 1115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1">
    <w:name w:val="Table Grid315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1">
    <w:name w:val="Light List - Accent 116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1">
    <w:name w:val="Table Grid36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1">
    <w:name w:val="Light List - Accent 11163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1">
    <w:name w:val="Table Grid3163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1">
    <w:name w:val="Light List - Accent 1110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1">
    <w:name w:val="Table Grid310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1">
    <w:name w:val="Light List - Accent 11110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1">
    <w:name w:val="Table Grid3110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1">
    <w:name w:val="Light List - Accent 11115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1">
    <w:name w:val="Table Grid3115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1">
    <w:name w:val="Light List - Accent 1125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1">
    <w:name w:val="Table Grid325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1">
    <w:name w:val="Light List - Accent 11125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1">
    <w:name w:val="Table Grid3125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1">
    <w:name w:val="Light List - Accent 113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1">
    <w:name w:val="Table Grid33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1">
    <w:name w:val="Light List - Accent 1113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1">
    <w:name w:val="Table Grid313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1">
    <w:name w:val="Light List - Accent 114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1">
    <w:name w:val="Table Grid34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1">
    <w:name w:val="Light List - Accent 1114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1">
    <w:name w:val="Table Grid314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1">
    <w:name w:val="Light List - Accent 11111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1">
    <w:name w:val="Table Grid3111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1">
    <w:name w:val="Light List - Accent 1121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1">
    <w:name w:val="Table Grid321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1">
    <w:name w:val="Light List - Accent 11121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1">
    <w:name w:val="Table Grid3121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1">
    <w:name w:val="Light List - Accent 115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1">
    <w:name w:val="Table Grid35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1">
    <w:name w:val="Light List - Accent 1115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1">
    <w:name w:val="Table Grid315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1">
    <w:name w:val="Light List - Accent 116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1">
    <w:name w:val="Table Grid36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1">
    <w:name w:val="Light List - Accent 111642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1">
    <w:name w:val="Table Grid31642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78142E"/>
  </w:style>
  <w:style w:type="numbering" w:customStyle="1" w:styleId="NoList321">
    <w:name w:val="No List321"/>
    <w:next w:val="NoList"/>
    <w:uiPriority w:val="99"/>
    <w:semiHidden/>
    <w:unhideWhenUsed/>
    <w:rsid w:val="0078142E"/>
  </w:style>
  <w:style w:type="table" w:customStyle="1" w:styleId="TableGrid210">
    <w:name w:val="TableGrid21"/>
    <w:rsid w:val="0078142E"/>
    <w:rPr>
      <w:rFonts w:eastAsia="Times New Roman"/>
      <w:sz w:val="22"/>
      <w:szCs w:val="22"/>
      <w:lang w:val="en-GB" w:eastAsia="en-GB"/>
    </w:rPr>
    <w:tblPr>
      <w:tblCellMar>
        <w:top w:w="0" w:type="dxa"/>
        <w:left w:w="0" w:type="dxa"/>
        <w:bottom w:w="0" w:type="dxa"/>
        <w:right w:w="0" w:type="dxa"/>
      </w:tblCellMar>
    </w:tblPr>
  </w:style>
  <w:style w:type="numbering" w:customStyle="1" w:styleId="NoList421">
    <w:name w:val="No List421"/>
    <w:next w:val="NoList"/>
    <w:uiPriority w:val="99"/>
    <w:semiHidden/>
    <w:unhideWhenUsed/>
    <w:rsid w:val="0078142E"/>
  </w:style>
  <w:style w:type="numbering" w:customStyle="1" w:styleId="NoList521">
    <w:name w:val="No List521"/>
    <w:next w:val="NoList"/>
    <w:uiPriority w:val="99"/>
    <w:semiHidden/>
    <w:unhideWhenUsed/>
    <w:rsid w:val="0078142E"/>
  </w:style>
  <w:style w:type="numbering" w:customStyle="1" w:styleId="NoList621">
    <w:name w:val="No List621"/>
    <w:next w:val="NoList"/>
    <w:uiPriority w:val="99"/>
    <w:semiHidden/>
    <w:unhideWhenUsed/>
    <w:rsid w:val="0078142E"/>
  </w:style>
  <w:style w:type="numbering" w:customStyle="1" w:styleId="NoList721">
    <w:name w:val="No List721"/>
    <w:next w:val="NoList"/>
    <w:uiPriority w:val="99"/>
    <w:semiHidden/>
    <w:unhideWhenUsed/>
    <w:rsid w:val="0078142E"/>
  </w:style>
  <w:style w:type="numbering" w:customStyle="1" w:styleId="NoList821">
    <w:name w:val="No List821"/>
    <w:next w:val="NoList"/>
    <w:uiPriority w:val="99"/>
    <w:semiHidden/>
    <w:unhideWhenUsed/>
    <w:rsid w:val="0078142E"/>
  </w:style>
  <w:style w:type="numbering" w:customStyle="1" w:styleId="NoList921">
    <w:name w:val="No List921"/>
    <w:next w:val="NoList"/>
    <w:uiPriority w:val="99"/>
    <w:semiHidden/>
    <w:unhideWhenUsed/>
    <w:rsid w:val="0078142E"/>
  </w:style>
  <w:style w:type="numbering" w:customStyle="1" w:styleId="NoList1021">
    <w:name w:val="No List1021"/>
    <w:next w:val="NoList"/>
    <w:uiPriority w:val="99"/>
    <w:semiHidden/>
    <w:unhideWhenUsed/>
    <w:rsid w:val="0078142E"/>
  </w:style>
  <w:style w:type="numbering" w:customStyle="1" w:styleId="NoList1221">
    <w:name w:val="No List1221"/>
    <w:next w:val="NoList"/>
    <w:uiPriority w:val="99"/>
    <w:semiHidden/>
    <w:unhideWhenUsed/>
    <w:rsid w:val="0078142E"/>
  </w:style>
  <w:style w:type="numbering" w:customStyle="1" w:styleId="NoList1321">
    <w:name w:val="No List1321"/>
    <w:next w:val="NoList"/>
    <w:uiPriority w:val="99"/>
    <w:semiHidden/>
    <w:unhideWhenUsed/>
    <w:rsid w:val="0078142E"/>
  </w:style>
  <w:style w:type="table" w:customStyle="1" w:styleId="TableNormal121">
    <w:name w:val="Table Normal121"/>
    <w:semiHidden/>
    <w:rsid w:val="0078142E"/>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1">
    <w:name w:val="No List1421"/>
    <w:next w:val="NoList"/>
    <w:uiPriority w:val="99"/>
    <w:semiHidden/>
    <w:unhideWhenUsed/>
    <w:rsid w:val="0078142E"/>
  </w:style>
  <w:style w:type="numbering" w:customStyle="1" w:styleId="NoList1521">
    <w:name w:val="No List1521"/>
    <w:next w:val="NoList"/>
    <w:uiPriority w:val="99"/>
    <w:semiHidden/>
    <w:unhideWhenUsed/>
    <w:rsid w:val="0078142E"/>
  </w:style>
  <w:style w:type="numbering" w:customStyle="1" w:styleId="NoList1621">
    <w:name w:val="No List1621"/>
    <w:next w:val="NoList"/>
    <w:uiPriority w:val="99"/>
    <w:semiHidden/>
    <w:unhideWhenUsed/>
    <w:rsid w:val="0078142E"/>
  </w:style>
  <w:style w:type="numbering" w:customStyle="1" w:styleId="NoList1721">
    <w:name w:val="No List1721"/>
    <w:next w:val="NoList"/>
    <w:uiPriority w:val="99"/>
    <w:semiHidden/>
    <w:unhideWhenUsed/>
    <w:rsid w:val="0078142E"/>
  </w:style>
  <w:style w:type="numbering" w:customStyle="1" w:styleId="NoList231">
    <w:name w:val="No List231"/>
    <w:next w:val="NoList"/>
    <w:uiPriority w:val="99"/>
    <w:semiHidden/>
    <w:unhideWhenUsed/>
    <w:rsid w:val="0078142E"/>
  </w:style>
  <w:style w:type="table" w:customStyle="1" w:styleId="LightList-Accent11291">
    <w:name w:val="Light List - Accent 1129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1">
    <w:name w:val="Light List - Accent 1231"/>
    <w:basedOn w:val="TableNormal"/>
    <w:uiPriority w:val="61"/>
    <w:rsid w:val="0078142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1">
    <w:name w:val="Light List131"/>
    <w:basedOn w:val="TableNormal"/>
    <w:uiPriority w:val="61"/>
    <w:rsid w:val="0078142E"/>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1">
    <w:name w:val="Table Grid329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7814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1">
    <w:name w:val="Light List - Accent 11120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1">
    <w:name w:val="Table Grid3120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1">
    <w:name w:val="Light List - Accent 111110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1">
    <w:name w:val="Table Grid31110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uiPriority w:val="99"/>
    <w:semiHidden/>
    <w:unhideWhenUsed/>
    <w:rsid w:val="0078142E"/>
  </w:style>
  <w:style w:type="numbering" w:customStyle="1" w:styleId="NoList1141">
    <w:name w:val="No List1141"/>
    <w:next w:val="NoList"/>
    <w:uiPriority w:val="99"/>
    <w:semiHidden/>
    <w:unhideWhenUsed/>
    <w:rsid w:val="0078142E"/>
  </w:style>
  <w:style w:type="table" w:customStyle="1" w:styleId="LightList-Accent112101">
    <w:name w:val="Light List - Accent 11210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1">
    <w:name w:val="Table Grid3210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1">
    <w:name w:val="Light List - Accent 11128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1">
    <w:name w:val="Table Grid3128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1">
    <w:name w:val="Light List - Accent 113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1">
    <w:name w:val="Table Grid33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1">
    <w:name w:val="Light List - Accent 1113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1">
    <w:name w:val="Table Grid313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1">
    <w:name w:val="Light List - Accent 114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1">
    <w:name w:val="Table Grid34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1">
    <w:name w:val="Light List - Accent 1114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1">
    <w:name w:val="Table Grid314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1">
    <w:name w:val="Light List - Accent 11111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1">
    <w:name w:val="Table Grid3111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1">
    <w:name w:val="Light List - Accent 1121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1">
    <w:name w:val="Table Grid321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1">
    <w:name w:val="Light List - Accent 11121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1">
    <w:name w:val="Table Grid3121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1">
    <w:name w:val="Light List - Accent 115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1">
    <w:name w:val="Table Grid35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1">
    <w:name w:val="Light List - Accent 1115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1">
    <w:name w:val="Table Grid315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1">
    <w:name w:val="Light List - Accent 116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1">
    <w:name w:val="Table Grid36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1">
    <w:name w:val="Light List - Accent 11167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1">
    <w:name w:val="Table Grid3167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1">
    <w:name w:val="Light List - Accent 117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1">
    <w:name w:val="Table Grid37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1">
    <w:name w:val="Light List - Accent 1117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1">
    <w:name w:val="Table Grid317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1">
    <w:name w:val="Light List - Accent 1111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1">
    <w:name w:val="Table Grid311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1">
    <w:name w:val="Light List - Accent 112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1">
    <w:name w:val="Table Grid32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1">
    <w:name w:val="Light List - Accent 1112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1">
    <w:name w:val="Table Grid312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1">
    <w:name w:val="Light List - Accent 113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1">
    <w:name w:val="Table Grid33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1">
    <w:name w:val="Light List - Accent 1113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1">
    <w:name w:val="Table Grid313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1">
    <w:name w:val="Light List - Accent 114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1">
    <w:name w:val="Table Grid34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1">
    <w:name w:val="Light List - Accent 1114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1">
    <w:name w:val="Table Grid314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1">
    <w:name w:val="Light List - Accent 11111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1">
    <w:name w:val="Table Grid3111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1">
    <w:name w:val="Light List - Accent 1121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1">
    <w:name w:val="Table Grid321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1">
    <w:name w:val="Light List - Accent 11121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1">
    <w:name w:val="Table Grid3121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1">
    <w:name w:val="Light List - Accent 115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1">
    <w:name w:val="Table Grid35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1">
    <w:name w:val="Light List - Accent 1115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1">
    <w:name w:val="Table Grid315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1">
    <w:name w:val="Light List - Accent 116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1">
    <w:name w:val="Table Grid36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1">
    <w:name w:val="Light List - Accent 11161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1">
    <w:name w:val="Table Grid3161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1">
    <w:name w:val="Light List - Accent 118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1">
    <w:name w:val="Table Grid38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1">
    <w:name w:val="Light List - Accent 1118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1">
    <w:name w:val="Table Grid318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1">
    <w:name w:val="Light List - Accent 1111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1">
    <w:name w:val="Table Grid311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1">
    <w:name w:val="Light List - Accent 112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1">
    <w:name w:val="Table Grid32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1">
    <w:name w:val="Light List - Accent 1112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1">
    <w:name w:val="Table Grid312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1">
    <w:name w:val="Light List - Accent 113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1">
    <w:name w:val="Table Grid33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1">
    <w:name w:val="Light List - Accent 1113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1">
    <w:name w:val="Table Grid313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1">
    <w:name w:val="Light List - Accent 114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1">
    <w:name w:val="Table Grid34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1">
    <w:name w:val="Light List - Accent 1114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1">
    <w:name w:val="Table Grid314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1">
    <w:name w:val="Light List - Accent 11111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1">
    <w:name w:val="Table Grid3111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1">
    <w:name w:val="Light List - Accent 1121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1">
    <w:name w:val="Table Grid321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1">
    <w:name w:val="Light List - Accent 11121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1">
    <w:name w:val="Table Grid3121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1">
    <w:name w:val="Light List - Accent 115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1">
    <w:name w:val="Table Grid35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1">
    <w:name w:val="Light List - Accent 1115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1">
    <w:name w:val="Table Grid315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1">
    <w:name w:val="Light List - Accent 116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1">
    <w:name w:val="Table Grid36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1">
    <w:name w:val="Light List - Accent 11162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1">
    <w:name w:val="Table Grid3162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1">
    <w:name w:val="Light List - Accent 119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1">
    <w:name w:val="Table Grid39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1">
    <w:name w:val="Light List - Accent 1119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1">
    <w:name w:val="Table Grid319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1">
    <w:name w:val="Light List - Accent 1111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1">
    <w:name w:val="Table Grid311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1">
    <w:name w:val="Light List - Accent 112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1">
    <w:name w:val="Table Grid32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1">
    <w:name w:val="Light List - Accent 1112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1">
    <w:name w:val="Table Grid312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1">
    <w:name w:val="Light List - Accent 113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1">
    <w:name w:val="Table Grid33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1">
    <w:name w:val="Light List - Accent 1113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1">
    <w:name w:val="Table Grid313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1">
    <w:name w:val="Light List - Accent 114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1">
    <w:name w:val="Table Grid34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1">
    <w:name w:val="Light List - Accent 1114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1">
    <w:name w:val="Table Grid314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1">
    <w:name w:val="Light List - Accent 11111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1">
    <w:name w:val="Table Grid3111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1">
    <w:name w:val="Light List - Accent 1121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1">
    <w:name w:val="Table Grid321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1">
    <w:name w:val="Light List - Accent 11121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1">
    <w:name w:val="Table Grid3121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1">
    <w:name w:val="Light List - Accent 115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1">
    <w:name w:val="Table Grid35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1">
    <w:name w:val="Light List - Accent 1115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1">
    <w:name w:val="Table Grid315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1">
    <w:name w:val="Light List - Accent 116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1">
    <w:name w:val="Table Grid36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1">
    <w:name w:val="Light List - Accent 11163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1">
    <w:name w:val="Table Grid3163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1">
    <w:name w:val="Light List - Accent 1110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1">
    <w:name w:val="Table Grid310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1">
    <w:name w:val="Light List - Accent 11110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1">
    <w:name w:val="Table Grid3110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1">
    <w:name w:val="Light List - Accent 11115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1">
    <w:name w:val="Table Grid3115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1">
    <w:name w:val="Light List - Accent 1125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1">
    <w:name w:val="Table Grid325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1">
    <w:name w:val="Light List - Accent 11125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1">
    <w:name w:val="Table Grid3125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1">
    <w:name w:val="Light List - Accent 113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1">
    <w:name w:val="Table Grid33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1">
    <w:name w:val="Light List - Accent 1113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1">
    <w:name w:val="Table Grid313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1">
    <w:name w:val="Light List - Accent 114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1">
    <w:name w:val="Table Grid34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1">
    <w:name w:val="Light List - Accent 1114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1">
    <w:name w:val="Table Grid314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1">
    <w:name w:val="Light List - Accent 11111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1">
    <w:name w:val="Table Grid3111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1">
    <w:name w:val="Light List - Accent 1121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1">
    <w:name w:val="Table Grid321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1">
    <w:name w:val="Light List - Accent 11121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1">
    <w:name w:val="Table Grid3121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1">
    <w:name w:val="Light List - Accent 115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1">
    <w:name w:val="Table Grid35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1">
    <w:name w:val="Light List - Accent 1115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1">
    <w:name w:val="Table Grid315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1">
    <w:name w:val="Light List - Accent 116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1">
    <w:name w:val="Table Grid36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1">
    <w:name w:val="Light List - Accent 1116431"/>
    <w:basedOn w:val="TableNormal"/>
    <w:next w:val="LightList-Accent12"/>
    <w:uiPriority w:val="61"/>
    <w:rsid w:val="0078142E"/>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1">
    <w:name w:val="Table Grid316431"/>
    <w:basedOn w:val="TableNormal"/>
    <w:next w:val="TableGrid"/>
    <w:uiPriority w:val="59"/>
    <w:rsid w:val="0078142E"/>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uiPriority w:val="99"/>
    <w:semiHidden/>
    <w:unhideWhenUsed/>
    <w:rsid w:val="0078142E"/>
  </w:style>
  <w:style w:type="numbering" w:customStyle="1" w:styleId="NoList331">
    <w:name w:val="No List331"/>
    <w:next w:val="NoList"/>
    <w:uiPriority w:val="99"/>
    <w:semiHidden/>
    <w:unhideWhenUsed/>
    <w:rsid w:val="0078142E"/>
  </w:style>
  <w:style w:type="table" w:customStyle="1" w:styleId="TableGrid31a">
    <w:name w:val="TableGrid31"/>
    <w:rsid w:val="0078142E"/>
    <w:rPr>
      <w:rFonts w:eastAsia="Times New Roman"/>
      <w:sz w:val="22"/>
      <w:szCs w:val="22"/>
      <w:lang w:val="en-GB" w:eastAsia="en-GB"/>
    </w:rPr>
    <w:tblPr>
      <w:tblCellMar>
        <w:top w:w="0" w:type="dxa"/>
        <w:left w:w="0" w:type="dxa"/>
        <w:bottom w:w="0" w:type="dxa"/>
        <w:right w:w="0" w:type="dxa"/>
      </w:tblCellMar>
    </w:tblPr>
  </w:style>
  <w:style w:type="numbering" w:customStyle="1" w:styleId="NoList431">
    <w:name w:val="No List431"/>
    <w:next w:val="NoList"/>
    <w:uiPriority w:val="99"/>
    <w:semiHidden/>
    <w:unhideWhenUsed/>
    <w:rsid w:val="0078142E"/>
  </w:style>
  <w:style w:type="numbering" w:customStyle="1" w:styleId="NoList531">
    <w:name w:val="No List531"/>
    <w:next w:val="NoList"/>
    <w:uiPriority w:val="99"/>
    <w:semiHidden/>
    <w:unhideWhenUsed/>
    <w:rsid w:val="0078142E"/>
  </w:style>
  <w:style w:type="numbering" w:customStyle="1" w:styleId="NoList631">
    <w:name w:val="No List631"/>
    <w:next w:val="NoList"/>
    <w:uiPriority w:val="99"/>
    <w:semiHidden/>
    <w:unhideWhenUsed/>
    <w:rsid w:val="0078142E"/>
  </w:style>
  <w:style w:type="numbering" w:customStyle="1" w:styleId="NoList731">
    <w:name w:val="No List731"/>
    <w:next w:val="NoList"/>
    <w:uiPriority w:val="99"/>
    <w:semiHidden/>
    <w:unhideWhenUsed/>
    <w:rsid w:val="0078142E"/>
  </w:style>
  <w:style w:type="numbering" w:customStyle="1" w:styleId="NoList831">
    <w:name w:val="No List831"/>
    <w:next w:val="NoList"/>
    <w:uiPriority w:val="99"/>
    <w:semiHidden/>
    <w:unhideWhenUsed/>
    <w:rsid w:val="0078142E"/>
  </w:style>
  <w:style w:type="numbering" w:customStyle="1" w:styleId="NoList931">
    <w:name w:val="No List931"/>
    <w:next w:val="NoList"/>
    <w:uiPriority w:val="99"/>
    <w:semiHidden/>
    <w:unhideWhenUsed/>
    <w:rsid w:val="0078142E"/>
  </w:style>
  <w:style w:type="numbering" w:customStyle="1" w:styleId="NoList1031">
    <w:name w:val="No List1031"/>
    <w:next w:val="NoList"/>
    <w:uiPriority w:val="99"/>
    <w:semiHidden/>
    <w:unhideWhenUsed/>
    <w:rsid w:val="0078142E"/>
  </w:style>
  <w:style w:type="numbering" w:customStyle="1" w:styleId="NoList1231">
    <w:name w:val="No List1231"/>
    <w:next w:val="NoList"/>
    <w:uiPriority w:val="99"/>
    <w:semiHidden/>
    <w:unhideWhenUsed/>
    <w:rsid w:val="0078142E"/>
  </w:style>
  <w:style w:type="numbering" w:customStyle="1" w:styleId="NoList1331">
    <w:name w:val="No List1331"/>
    <w:next w:val="NoList"/>
    <w:uiPriority w:val="99"/>
    <w:semiHidden/>
    <w:unhideWhenUsed/>
    <w:rsid w:val="0078142E"/>
  </w:style>
  <w:style w:type="table" w:customStyle="1" w:styleId="TableNormal131">
    <w:name w:val="Table Normal131"/>
    <w:semiHidden/>
    <w:rsid w:val="0078142E"/>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1">
    <w:name w:val="No List1431"/>
    <w:next w:val="NoList"/>
    <w:uiPriority w:val="99"/>
    <w:semiHidden/>
    <w:unhideWhenUsed/>
    <w:rsid w:val="0078142E"/>
  </w:style>
  <w:style w:type="numbering" w:customStyle="1" w:styleId="NoList1531">
    <w:name w:val="No List1531"/>
    <w:next w:val="NoList"/>
    <w:uiPriority w:val="99"/>
    <w:semiHidden/>
    <w:unhideWhenUsed/>
    <w:rsid w:val="0078142E"/>
  </w:style>
  <w:style w:type="numbering" w:customStyle="1" w:styleId="NoList1631">
    <w:name w:val="No List1631"/>
    <w:next w:val="NoList"/>
    <w:uiPriority w:val="99"/>
    <w:semiHidden/>
    <w:unhideWhenUsed/>
    <w:rsid w:val="0078142E"/>
  </w:style>
  <w:style w:type="numbering" w:customStyle="1" w:styleId="NoList1731">
    <w:name w:val="No List1731"/>
    <w:next w:val="NoList"/>
    <w:uiPriority w:val="99"/>
    <w:semiHidden/>
    <w:unhideWhenUsed/>
    <w:rsid w:val="0078142E"/>
  </w:style>
  <w:style w:type="table" w:customStyle="1" w:styleId="LightList-Accent13">
    <w:name w:val="Light List - Accent 13"/>
    <w:basedOn w:val="TableNormal"/>
    <w:next w:val="LightList-Accent1"/>
    <w:uiPriority w:val="61"/>
    <w:rsid w:val="007814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51">
    <w:name w:val="Table Grid51"/>
    <w:basedOn w:val="TableNormal"/>
    <w:next w:val="TableGrid"/>
    <w:rsid w:val="007814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89F"/>
  </w:style>
  <w:style w:type="table" w:customStyle="1" w:styleId="LightList-Accent1139">
    <w:name w:val="Light List - Accent 113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5">
    <w:name w:val="Light List - Accent 125"/>
    <w:basedOn w:val="TableNormal"/>
    <w:uiPriority w:val="61"/>
    <w:rsid w:val="00F4689F"/>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5">
    <w:name w:val="Light List15"/>
    <w:basedOn w:val="TableNormal"/>
    <w:uiPriority w:val="61"/>
    <w:rsid w:val="00F4689F"/>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39">
    <w:name w:val="Table Grid33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F4689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0">
    <w:name w:val="Light List - Accent 1113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0">
    <w:name w:val="Table Grid313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0">
    <w:name w:val="Light List - Accent 11112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0">
    <w:name w:val="Table Grid3112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
    <w:name w:val="No List117"/>
    <w:next w:val="NoList"/>
    <w:uiPriority w:val="99"/>
    <w:semiHidden/>
    <w:unhideWhenUsed/>
    <w:rsid w:val="00F4689F"/>
  </w:style>
  <w:style w:type="numbering" w:customStyle="1" w:styleId="NoList118">
    <w:name w:val="No List118"/>
    <w:next w:val="NoList"/>
    <w:uiPriority w:val="99"/>
    <w:semiHidden/>
    <w:unhideWhenUsed/>
    <w:rsid w:val="00F4689F"/>
  </w:style>
  <w:style w:type="table" w:customStyle="1" w:styleId="LightList-Accent11220">
    <w:name w:val="Light List - Accent 1122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0">
    <w:name w:val="Table Grid322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9">
    <w:name w:val="Light List - Accent 11121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9">
    <w:name w:val="Table Grid3121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0">
    <w:name w:val="Light List - Accent 1131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0">
    <w:name w:val="Table Grid331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9">
    <w:name w:val="Light List - Accent 1113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9">
    <w:name w:val="Table Grid313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9">
    <w:name w:val="Light List - Accent 114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9">
    <w:name w:val="Table Grid34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9">
    <w:name w:val="Light List - Accent 1114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9">
    <w:name w:val="Table Grid314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0">
    <w:name w:val="Light List - Accent 111111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0">
    <w:name w:val="Table Grid31111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0">
    <w:name w:val="Light List - Accent 11211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0">
    <w:name w:val="Table Grid3211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0">
    <w:name w:val="Light List - Accent 1112110"/>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0">
    <w:name w:val="Table Grid312110"/>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9">
    <w:name w:val="Light List - Accent 115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9">
    <w:name w:val="Table Grid35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9">
    <w:name w:val="Light List - Accent 1115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9">
    <w:name w:val="Table Grid315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9">
    <w:name w:val="Light List - Accent 116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9">
    <w:name w:val="Table Grid36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9">
    <w:name w:val="Light List - Accent 11169"/>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9">
    <w:name w:val="Table Grid3169"/>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5">
    <w:name w:val="Light List - Accent 117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5">
    <w:name w:val="Table Grid37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5">
    <w:name w:val="Light List - Accent 1117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5">
    <w:name w:val="Table Grid317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5">
    <w:name w:val="Light List - Accent 1111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5">
    <w:name w:val="Table Grid311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5">
    <w:name w:val="Light List - Accent 112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5">
    <w:name w:val="Table Grid32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5">
    <w:name w:val="Light List - Accent 1112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5">
    <w:name w:val="Table Grid312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5">
    <w:name w:val="Light List - Accent 113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5">
    <w:name w:val="Table Grid33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5">
    <w:name w:val="Light List - Accent 1113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5">
    <w:name w:val="Table Grid313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5">
    <w:name w:val="Light List - Accent 114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5">
    <w:name w:val="Table Grid34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5">
    <w:name w:val="Light List - Accent 1114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5">
    <w:name w:val="Table Grid314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5">
    <w:name w:val="Light List - Accent 11111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5">
    <w:name w:val="Table Grid3111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5">
    <w:name w:val="Light List - Accent 1121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5">
    <w:name w:val="Table Grid321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5">
    <w:name w:val="Light List - Accent 11121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5">
    <w:name w:val="Table Grid3121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5">
    <w:name w:val="Light List - Accent 115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5">
    <w:name w:val="Table Grid35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5">
    <w:name w:val="Light List - Accent 1115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5">
    <w:name w:val="Table Grid315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5">
    <w:name w:val="Light List - Accent 116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5">
    <w:name w:val="Table Grid36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5">
    <w:name w:val="Light List - Accent 11161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5">
    <w:name w:val="Table Grid3161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5">
    <w:name w:val="Light List - Accent 118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5">
    <w:name w:val="Table Grid38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5">
    <w:name w:val="Light List - Accent 1118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5">
    <w:name w:val="Table Grid318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5">
    <w:name w:val="Light List - Accent 1111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5">
    <w:name w:val="Table Grid311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5">
    <w:name w:val="Light List - Accent 112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5">
    <w:name w:val="Table Grid32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5">
    <w:name w:val="Light List - Accent 1112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5">
    <w:name w:val="Table Grid312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5">
    <w:name w:val="Light List - Accent 113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5">
    <w:name w:val="Table Grid33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5">
    <w:name w:val="Light List - Accent 1113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5">
    <w:name w:val="Table Grid313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5">
    <w:name w:val="Light List - Accent 114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5">
    <w:name w:val="Table Grid34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5">
    <w:name w:val="Light List - Accent 1114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5">
    <w:name w:val="Table Grid314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5">
    <w:name w:val="Light List - Accent 11111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5">
    <w:name w:val="Table Grid3111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5">
    <w:name w:val="Light List - Accent 1121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5">
    <w:name w:val="Table Grid321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5">
    <w:name w:val="Light List - Accent 11121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5">
    <w:name w:val="Table Grid3121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5">
    <w:name w:val="Light List - Accent 115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5">
    <w:name w:val="Table Grid35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5">
    <w:name w:val="Light List - Accent 1115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5">
    <w:name w:val="Table Grid315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5">
    <w:name w:val="Light List - Accent 116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5">
    <w:name w:val="Table Grid36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5">
    <w:name w:val="Light List - Accent 11162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5">
    <w:name w:val="Table Grid3162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5">
    <w:name w:val="Light List - Accent 119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5">
    <w:name w:val="Table Grid39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5">
    <w:name w:val="Light List - Accent 1119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5">
    <w:name w:val="Table Grid319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5">
    <w:name w:val="Light List - Accent 1111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5">
    <w:name w:val="Table Grid311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5">
    <w:name w:val="Light List - Accent 112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5">
    <w:name w:val="Table Grid32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5">
    <w:name w:val="Light List - Accent 1112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5">
    <w:name w:val="Table Grid312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5">
    <w:name w:val="Light List - Accent 113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5">
    <w:name w:val="Table Grid33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5">
    <w:name w:val="Light List - Accent 1113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5">
    <w:name w:val="Table Grid313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5">
    <w:name w:val="Light List - Accent 114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5">
    <w:name w:val="Table Grid34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5">
    <w:name w:val="Light List - Accent 1114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5">
    <w:name w:val="Table Grid314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5">
    <w:name w:val="Light List - Accent 11111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5">
    <w:name w:val="Table Grid3111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5">
    <w:name w:val="Light List - Accent 1121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5">
    <w:name w:val="Table Grid321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5">
    <w:name w:val="Light List - Accent 11121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5">
    <w:name w:val="Table Grid3121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5">
    <w:name w:val="Light List - Accent 115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5">
    <w:name w:val="Table Grid35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5">
    <w:name w:val="Light List - Accent 1115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5">
    <w:name w:val="Table Grid315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5">
    <w:name w:val="Light List - Accent 116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5">
    <w:name w:val="Table Grid36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5">
    <w:name w:val="Light List - Accent 11163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5">
    <w:name w:val="Table Grid3163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5">
    <w:name w:val="Light List - Accent 1110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5">
    <w:name w:val="Table Grid310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5">
    <w:name w:val="Light List - Accent 11110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5">
    <w:name w:val="Table Grid3110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5">
    <w:name w:val="Light List - Accent 11115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5">
    <w:name w:val="Table Grid3115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5">
    <w:name w:val="Light List - Accent 1125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5">
    <w:name w:val="Table Grid325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5">
    <w:name w:val="Light List - Accent 11125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5">
    <w:name w:val="Table Grid3125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5">
    <w:name w:val="Light List - Accent 113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5">
    <w:name w:val="Table Grid33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5">
    <w:name w:val="Light List - Accent 1113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5">
    <w:name w:val="Table Grid313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5">
    <w:name w:val="Light List - Accent 114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5">
    <w:name w:val="Table Grid34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5">
    <w:name w:val="Light List - Accent 1114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5">
    <w:name w:val="Table Grid314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5">
    <w:name w:val="Light List - Accent 11111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5">
    <w:name w:val="Table Grid3111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5">
    <w:name w:val="Light List - Accent 1121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5">
    <w:name w:val="Table Grid321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5">
    <w:name w:val="Light List - Accent 11121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5">
    <w:name w:val="Table Grid3121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5">
    <w:name w:val="Light List - Accent 115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5">
    <w:name w:val="Table Grid35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5">
    <w:name w:val="Light List - Accent 1115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5">
    <w:name w:val="Table Grid315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5">
    <w:name w:val="Light List - Accent 116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5">
    <w:name w:val="Table Grid36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5">
    <w:name w:val="Light List - Accent 111645"/>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5">
    <w:name w:val="Table Grid31645"/>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89F"/>
  </w:style>
  <w:style w:type="numbering" w:customStyle="1" w:styleId="NoList35">
    <w:name w:val="No List35"/>
    <w:next w:val="NoList"/>
    <w:uiPriority w:val="99"/>
    <w:semiHidden/>
    <w:unhideWhenUsed/>
    <w:rsid w:val="00F4689F"/>
  </w:style>
  <w:style w:type="table" w:customStyle="1" w:styleId="TableGrid50">
    <w:name w:val="TableGrid5"/>
    <w:rsid w:val="00F4689F"/>
    <w:rPr>
      <w:rFonts w:eastAsia="Times New Roman"/>
      <w:sz w:val="22"/>
      <w:szCs w:val="22"/>
      <w:lang w:val="en-GB" w:eastAsia="en-GB"/>
    </w:rPr>
    <w:tblPr>
      <w:tblCellMar>
        <w:top w:w="0" w:type="dxa"/>
        <w:left w:w="0" w:type="dxa"/>
        <w:bottom w:w="0" w:type="dxa"/>
        <w:right w:w="0" w:type="dxa"/>
      </w:tblCellMar>
    </w:tblPr>
  </w:style>
  <w:style w:type="numbering" w:customStyle="1" w:styleId="NoList45">
    <w:name w:val="No List45"/>
    <w:next w:val="NoList"/>
    <w:uiPriority w:val="99"/>
    <w:semiHidden/>
    <w:unhideWhenUsed/>
    <w:rsid w:val="00F4689F"/>
  </w:style>
  <w:style w:type="numbering" w:customStyle="1" w:styleId="NoList55">
    <w:name w:val="No List55"/>
    <w:next w:val="NoList"/>
    <w:uiPriority w:val="99"/>
    <w:semiHidden/>
    <w:unhideWhenUsed/>
    <w:rsid w:val="00F4689F"/>
  </w:style>
  <w:style w:type="numbering" w:customStyle="1" w:styleId="NoList65">
    <w:name w:val="No List65"/>
    <w:next w:val="NoList"/>
    <w:uiPriority w:val="99"/>
    <w:semiHidden/>
    <w:unhideWhenUsed/>
    <w:rsid w:val="00F4689F"/>
  </w:style>
  <w:style w:type="numbering" w:customStyle="1" w:styleId="NoList75">
    <w:name w:val="No List75"/>
    <w:next w:val="NoList"/>
    <w:uiPriority w:val="99"/>
    <w:semiHidden/>
    <w:unhideWhenUsed/>
    <w:rsid w:val="00F4689F"/>
  </w:style>
  <w:style w:type="numbering" w:customStyle="1" w:styleId="NoList85">
    <w:name w:val="No List85"/>
    <w:next w:val="NoList"/>
    <w:uiPriority w:val="99"/>
    <w:semiHidden/>
    <w:unhideWhenUsed/>
    <w:rsid w:val="00F4689F"/>
  </w:style>
  <w:style w:type="numbering" w:customStyle="1" w:styleId="NoList95">
    <w:name w:val="No List95"/>
    <w:next w:val="NoList"/>
    <w:uiPriority w:val="99"/>
    <w:semiHidden/>
    <w:unhideWhenUsed/>
    <w:rsid w:val="00F4689F"/>
  </w:style>
  <w:style w:type="numbering" w:customStyle="1" w:styleId="NoList105">
    <w:name w:val="No List105"/>
    <w:next w:val="NoList"/>
    <w:uiPriority w:val="99"/>
    <w:semiHidden/>
    <w:unhideWhenUsed/>
    <w:rsid w:val="00F4689F"/>
  </w:style>
  <w:style w:type="numbering" w:customStyle="1" w:styleId="NoList125">
    <w:name w:val="No List125"/>
    <w:next w:val="NoList"/>
    <w:uiPriority w:val="99"/>
    <w:semiHidden/>
    <w:unhideWhenUsed/>
    <w:rsid w:val="00F4689F"/>
  </w:style>
  <w:style w:type="numbering" w:customStyle="1" w:styleId="NoList135">
    <w:name w:val="No List135"/>
    <w:next w:val="NoList"/>
    <w:uiPriority w:val="99"/>
    <w:semiHidden/>
    <w:unhideWhenUsed/>
    <w:rsid w:val="00F4689F"/>
  </w:style>
  <w:style w:type="table" w:customStyle="1" w:styleId="TableNormal15">
    <w:name w:val="Table Normal15"/>
    <w:semiHidden/>
    <w:rsid w:val="00F4689F"/>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5">
    <w:name w:val="No List145"/>
    <w:next w:val="NoList"/>
    <w:uiPriority w:val="99"/>
    <w:semiHidden/>
    <w:unhideWhenUsed/>
    <w:rsid w:val="00F4689F"/>
  </w:style>
  <w:style w:type="numbering" w:customStyle="1" w:styleId="NoList155">
    <w:name w:val="No List155"/>
    <w:next w:val="NoList"/>
    <w:uiPriority w:val="99"/>
    <w:semiHidden/>
    <w:unhideWhenUsed/>
    <w:rsid w:val="00F4689F"/>
  </w:style>
  <w:style w:type="numbering" w:customStyle="1" w:styleId="NoList165">
    <w:name w:val="No List165"/>
    <w:next w:val="NoList"/>
    <w:uiPriority w:val="99"/>
    <w:semiHidden/>
    <w:unhideWhenUsed/>
    <w:rsid w:val="00F4689F"/>
  </w:style>
  <w:style w:type="numbering" w:customStyle="1" w:styleId="NoList175">
    <w:name w:val="No List175"/>
    <w:next w:val="NoList"/>
    <w:uiPriority w:val="99"/>
    <w:semiHidden/>
    <w:unhideWhenUsed/>
    <w:rsid w:val="00F4689F"/>
  </w:style>
  <w:style w:type="numbering" w:customStyle="1" w:styleId="NoList183">
    <w:name w:val="No List183"/>
    <w:next w:val="NoList"/>
    <w:uiPriority w:val="99"/>
    <w:semiHidden/>
    <w:unhideWhenUsed/>
    <w:rsid w:val="00F4689F"/>
  </w:style>
  <w:style w:type="table" w:customStyle="1" w:styleId="LightList-Accent11202">
    <w:name w:val="Light List - Accent 1120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2">
    <w:name w:val="Light List - Accent 1212"/>
    <w:basedOn w:val="TableNormal"/>
    <w:uiPriority w:val="61"/>
    <w:rsid w:val="00F4689F"/>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2">
    <w:name w:val="Light List112"/>
    <w:basedOn w:val="TableNormal"/>
    <w:uiPriority w:val="61"/>
    <w:rsid w:val="00F4689F"/>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2">
    <w:name w:val="Table Grid320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F4689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2">
    <w:name w:val="Light List - Accent 1111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2">
    <w:name w:val="Table Grid311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2">
    <w:name w:val="Light List - Accent 1111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2">
    <w:name w:val="Table Grid311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3">
    <w:name w:val="No List193"/>
    <w:next w:val="NoList"/>
    <w:uiPriority w:val="99"/>
    <w:semiHidden/>
    <w:unhideWhenUsed/>
    <w:rsid w:val="00F4689F"/>
  </w:style>
  <w:style w:type="numbering" w:customStyle="1" w:styleId="NoList1113">
    <w:name w:val="No List1113"/>
    <w:next w:val="NoList"/>
    <w:uiPriority w:val="99"/>
    <w:semiHidden/>
    <w:unhideWhenUsed/>
    <w:rsid w:val="00F4689F"/>
  </w:style>
  <w:style w:type="table" w:customStyle="1" w:styleId="LightList-Accent11262">
    <w:name w:val="Light List - Accent 112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2">
    <w:name w:val="Table Grid32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2">
    <w:name w:val="Light List - Accent 1112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2">
    <w:name w:val="Table Grid312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2">
    <w:name w:val="Light List - Accent 113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2">
    <w:name w:val="Table Grid33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2">
    <w:name w:val="Light List - Accent 1113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2">
    <w:name w:val="Table Grid313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2">
    <w:name w:val="Light List - Accent 114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2">
    <w:name w:val="Table Grid34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2">
    <w:name w:val="Light List - Accent 1114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2">
    <w:name w:val="Table Grid314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2">
    <w:name w:val="Light List - Accent 11111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2">
    <w:name w:val="Table Grid3111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2">
    <w:name w:val="Light List - Accent 1121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2">
    <w:name w:val="Table Grid321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2">
    <w:name w:val="Light List - Accent 11121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2">
    <w:name w:val="Table Grid3121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2">
    <w:name w:val="Light List - Accent 115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2">
    <w:name w:val="Table Grid35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2">
    <w:name w:val="Light List - Accent 1115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2">
    <w:name w:val="Table Grid315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2">
    <w:name w:val="Light List - Accent 116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2">
    <w:name w:val="Table Grid36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2">
    <w:name w:val="Light List - Accent 11165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2">
    <w:name w:val="Table Grid3165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2">
    <w:name w:val="Light List - Accent 117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2">
    <w:name w:val="Table Grid37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2">
    <w:name w:val="Light List - Accent 1117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2">
    <w:name w:val="Table Grid317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2">
    <w:name w:val="Light List - Accent 1111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2">
    <w:name w:val="Table Grid311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2">
    <w:name w:val="Light List - Accent 112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2">
    <w:name w:val="Table Grid32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2">
    <w:name w:val="Light List - Accent 1112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2">
    <w:name w:val="Table Grid312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2">
    <w:name w:val="Light List - Accent 113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2">
    <w:name w:val="Table Grid33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2">
    <w:name w:val="Light List - Accent 1113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2">
    <w:name w:val="Table Grid313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2">
    <w:name w:val="Light List - Accent 114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2">
    <w:name w:val="Table Grid34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2">
    <w:name w:val="Light List - Accent 1114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2">
    <w:name w:val="Table Grid314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2">
    <w:name w:val="Light List - Accent 11111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2">
    <w:name w:val="Table Grid3111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2">
    <w:name w:val="Light List - Accent 1121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2">
    <w:name w:val="Table Grid321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2">
    <w:name w:val="Light List - Accent 11121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2">
    <w:name w:val="Table Grid3121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2">
    <w:name w:val="Light List - Accent 115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2">
    <w:name w:val="Table Grid35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2">
    <w:name w:val="Light List - Accent 1115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2">
    <w:name w:val="Table Grid315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2">
    <w:name w:val="Light List - Accent 116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2">
    <w:name w:val="Table Grid36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2">
    <w:name w:val="Light List - Accent 11161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2">
    <w:name w:val="Table Grid3161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2">
    <w:name w:val="Light List - Accent 118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2">
    <w:name w:val="Table Grid38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2">
    <w:name w:val="Light List - Accent 1118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2">
    <w:name w:val="Table Grid318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2">
    <w:name w:val="Light List - Accent 1111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2">
    <w:name w:val="Table Grid311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2">
    <w:name w:val="Light List - Accent 112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2">
    <w:name w:val="Table Grid32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2">
    <w:name w:val="Light List - Accent 1112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2">
    <w:name w:val="Table Grid312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2">
    <w:name w:val="Light List - Accent 113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2">
    <w:name w:val="Table Grid33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2">
    <w:name w:val="Light List - Accent 1113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2">
    <w:name w:val="Table Grid313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2">
    <w:name w:val="Light List - Accent 114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2">
    <w:name w:val="Table Grid34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2">
    <w:name w:val="Light List - Accent 1114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2">
    <w:name w:val="Table Grid314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2">
    <w:name w:val="Light List - Accent 11111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2">
    <w:name w:val="Table Grid3111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2">
    <w:name w:val="Light List - Accent 1121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2">
    <w:name w:val="Table Grid321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2">
    <w:name w:val="Light List - Accent 11121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2">
    <w:name w:val="Table Grid3121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2">
    <w:name w:val="Light List - Accent 115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2">
    <w:name w:val="Table Grid35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2">
    <w:name w:val="Light List - Accent 1115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2">
    <w:name w:val="Table Grid315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2">
    <w:name w:val="Light List - Accent 116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2">
    <w:name w:val="Table Grid36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2">
    <w:name w:val="Light List - Accent 11162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2">
    <w:name w:val="Table Grid3162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2">
    <w:name w:val="Light List - Accent 119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2">
    <w:name w:val="Table Grid39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2">
    <w:name w:val="Light List - Accent 1119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2">
    <w:name w:val="Table Grid319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2">
    <w:name w:val="Light List - Accent 1111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2">
    <w:name w:val="Table Grid311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2">
    <w:name w:val="Light List - Accent 112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2">
    <w:name w:val="Table Grid32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2">
    <w:name w:val="Light List - Accent 1112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2">
    <w:name w:val="Table Grid312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2">
    <w:name w:val="Light List - Accent 113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2">
    <w:name w:val="Table Grid33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2">
    <w:name w:val="Light List - Accent 1113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2">
    <w:name w:val="Table Grid313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2">
    <w:name w:val="Light List - Accent 114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2">
    <w:name w:val="Table Grid34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2">
    <w:name w:val="Light List - Accent 1114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2">
    <w:name w:val="Table Grid314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2">
    <w:name w:val="Light List - Accent 11111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2">
    <w:name w:val="Table Grid3111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2">
    <w:name w:val="Light List - Accent 1121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2">
    <w:name w:val="Table Grid321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2">
    <w:name w:val="Light List - Accent 11121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2">
    <w:name w:val="Table Grid3121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2">
    <w:name w:val="Light List - Accent 115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2">
    <w:name w:val="Table Grid35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2">
    <w:name w:val="Light List - Accent 1115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2">
    <w:name w:val="Table Grid315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2">
    <w:name w:val="Light List - Accent 116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2">
    <w:name w:val="Table Grid36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2">
    <w:name w:val="Light List - Accent 11163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2">
    <w:name w:val="Table Grid3163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2">
    <w:name w:val="Light List - Accent 1110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2">
    <w:name w:val="Table Grid310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2">
    <w:name w:val="Light List - Accent 11110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2">
    <w:name w:val="Table Grid3110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2">
    <w:name w:val="Light List - Accent 11115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2">
    <w:name w:val="Table Grid3115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2">
    <w:name w:val="Light List - Accent 1125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2">
    <w:name w:val="Table Grid325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2">
    <w:name w:val="Light List - Accent 11125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2">
    <w:name w:val="Table Grid3125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2">
    <w:name w:val="Light List - Accent 113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2">
    <w:name w:val="Table Grid33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2">
    <w:name w:val="Light List - Accent 1113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2">
    <w:name w:val="Table Grid313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2">
    <w:name w:val="Light List - Accent 114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2">
    <w:name w:val="Table Grid34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2">
    <w:name w:val="Light List - Accent 1114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2">
    <w:name w:val="Table Grid314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2">
    <w:name w:val="Light List - Accent 11111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2">
    <w:name w:val="Table Grid3111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2">
    <w:name w:val="Light List - Accent 1121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2">
    <w:name w:val="Table Grid321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2">
    <w:name w:val="Light List - Accent 11121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2">
    <w:name w:val="Table Grid3121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2">
    <w:name w:val="Light List - Accent 115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2">
    <w:name w:val="Table Grid35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2">
    <w:name w:val="Light List - Accent 1115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2">
    <w:name w:val="Table Grid315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2">
    <w:name w:val="Light List - Accent 116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2">
    <w:name w:val="Table Grid36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2">
    <w:name w:val="Light List - Accent 111641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2">
    <w:name w:val="Table Grid31641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F4689F"/>
  </w:style>
  <w:style w:type="numbering" w:customStyle="1" w:styleId="NoList313">
    <w:name w:val="No List313"/>
    <w:next w:val="NoList"/>
    <w:uiPriority w:val="99"/>
    <w:semiHidden/>
    <w:unhideWhenUsed/>
    <w:rsid w:val="00F4689F"/>
  </w:style>
  <w:style w:type="table" w:customStyle="1" w:styleId="TableGrid120">
    <w:name w:val="TableGrid12"/>
    <w:rsid w:val="00F4689F"/>
    <w:rPr>
      <w:rFonts w:eastAsia="Times New Roman"/>
      <w:sz w:val="22"/>
      <w:szCs w:val="22"/>
      <w:lang w:val="en-GB" w:eastAsia="en-GB"/>
    </w:rPr>
    <w:tblPr>
      <w:tblCellMar>
        <w:top w:w="0" w:type="dxa"/>
        <w:left w:w="0" w:type="dxa"/>
        <w:bottom w:w="0" w:type="dxa"/>
        <w:right w:w="0" w:type="dxa"/>
      </w:tblCellMar>
    </w:tblPr>
  </w:style>
  <w:style w:type="numbering" w:customStyle="1" w:styleId="NoList413">
    <w:name w:val="No List413"/>
    <w:next w:val="NoList"/>
    <w:uiPriority w:val="99"/>
    <w:semiHidden/>
    <w:unhideWhenUsed/>
    <w:rsid w:val="00F4689F"/>
  </w:style>
  <w:style w:type="numbering" w:customStyle="1" w:styleId="NoList513">
    <w:name w:val="No List513"/>
    <w:next w:val="NoList"/>
    <w:uiPriority w:val="99"/>
    <w:semiHidden/>
    <w:unhideWhenUsed/>
    <w:rsid w:val="00F4689F"/>
  </w:style>
  <w:style w:type="numbering" w:customStyle="1" w:styleId="NoList613">
    <w:name w:val="No List613"/>
    <w:next w:val="NoList"/>
    <w:uiPriority w:val="99"/>
    <w:semiHidden/>
    <w:unhideWhenUsed/>
    <w:rsid w:val="00F4689F"/>
  </w:style>
  <w:style w:type="numbering" w:customStyle="1" w:styleId="NoList713">
    <w:name w:val="No List713"/>
    <w:next w:val="NoList"/>
    <w:uiPriority w:val="99"/>
    <w:semiHidden/>
    <w:unhideWhenUsed/>
    <w:rsid w:val="00F4689F"/>
  </w:style>
  <w:style w:type="numbering" w:customStyle="1" w:styleId="NoList813">
    <w:name w:val="No List813"/>
    <w:next w:val="NoList"/>
    <w:uiPriority w:val="99"/>
    <w:semiHidden/>
    <w:unhideWhenUsed/>
    <w:rsid w:val="00F4689F"/>
  </w:style>
  <w:style w:type="numbering" w:customStyle="1" w:styleId="NoList913">
    <w:name w:val="No List913"/>
    <w:next w:val="NoList"/>
    <w:uiPriority w:val="99"/>
    <w:semiHidden/>
    <w:unhideWhenUsed/>
    <w:rsid w:val="00F4689F"/>
  </w:style>
  <w:style w:type="numbering" w:customStyle="1" w:styleId="NoList1013">
    <w:name w:val="No List1013"/>
    <w:next w:val="NoList"/>
    <w:uiPriority w:val="99"/>
    <w:semiHidden/>
    <w:unhideWhenUsed/>
    <w:rsid w:val="00F4689F"/>
  </w:style>
  <w:style w:type="numbering" w:customStyle="1" w:styleId="NoList1213">
    <w:name w:val="No List1213"/>
    <w:next w:val="NoList"/>
    <w:uiPriority w:val="99"/>
    <w:semiHidden/>
    <w:unhideWhenUsed/>
    <w:rsid w:val="00F4689F"/>
  </w:style>
  <w:style w:type="numbering" w:customStyle="1" w:styleId="NoList1313">
    <w:name w:val="No List1313"/>
    <w:next w:val="NoList"/>
    <w:uiPriority w:val="99"/>
    <w:semiHidden/>
    <w:unhideWhenUsed/>
    <w:rsid w:val="00F4689F"/>
  </w:style>
  <w:style w:type="table" w:customStyle="1" w:styleId="TableNormal112">
    <w:name w:val="Table Normal112"/>
    <w:semiHidden/>
    <w:rsid w:val="00F4689F"/>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3">
    <w:name w:val="No List1413"/>
    <w:next w:val="NoList"/>
    <w:uiPriority w:val="99"/>
    <w:semiHidden/>
    <w:unhideWhenUsed/>
    <w:rsid w:val="00F4689F"/>
  </w:style>
  <w:style w:type="numbering" w:customStyle="1" w:styleId="NoList1513">
    <w:name w:val="No List1513"/>
    <w:next w:val="NoList"/>
    <w:uiPriority w:val="99"/>
    <w:semiHidden/>
    <w:unhideWhenUsed/>
    <w:rsid w:val="00F4689F"/>
  </w:style>
  <w:style w:type="numbering" w:customStyle="1" w:styleId="NoList1613">
    <w:name w:val="No List1613"/>
    <w:next w:val="NoList"/>
    <w:uiPriority w:val="99"/>
    <w:semiHidden/>
    <w:unhideWhenUsed/>
    <w:rsid w:val="00F4689F"/>
  </w:style>
  <w:style w:type="numbering" w:customStyle="1" w:styleId="NoList1713">
    <w:name w:val="No List1713"/>
    <w:next w:val="NoList"/>
    <w:uiPriority w:val="99"/>
    <w:semiHidden/>
    <w:unhideWhenUsed/>
    <w:rsid w:val="00F4689F"/>
  </w:style>
  <w:style w:type="numbering" w:customStyle="1" w:styleId="NoList202">
    <w:name w:val="No List202"/>
    <w:next w:val="NoList"/>
    <w:uiPriority w:val="99"/>
    <w:semiHidden/>
    <w:unhideWhenUsed/>
    <w:rsid w:val="00F4689F"/>
  </w:style>
  <w:style w:type="table" w:customStyle="1" w:styleId="LightList-Accent11272">
    <w:name w:val="Light List - Accent 112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2">
    <w:name w:val="Light List - Accent 1222"/>
    <w:basedOn w:val="TableNormal"/>
    <w:uiPriority w:val="61"/>
    <w:rsid w:val="00F4689F"/>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2">
    <w:name w:val="Light List122"/>
    <w:basedOn w:val="TableNormal"/>
    <w:uiPriority w:val="61"/>
    <w:rsid w:val="00F4689F"/>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2">
    <w:name w:val="Table Grid32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F4689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2">
    <w:name w:val="Light List - Accent 11118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2">
    <w:name w:val="Table Grid3118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2">
    <w:name w:val="Light List - Accent 11119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2">
    <w:name w:val="Table Grid3119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2">
    <w:name w:val="No List1102"/>
    <w:next w:val="NoList"/>
    <w:uiPriority w:val="99"/>
    <w:semiHidden/>
    <w:unhideWhenUsed/>
    <w:rsid w:val="00F4689F"/>
  </w:style>
  <w:style w:type="numbering" w:customStyle="1" w:styleId="NoList1122">
    <w:name w:val="No List1122"/>
    <w:next w:val="NoList"/>
    <w:uiPriority w:val="99"/>
    <w:semiHidden/>
    <w:unhideWhenUsed/>
    <w:rsid w:val="00F4689F"/>
  </w:style>
  <w:style w:type="table" w:customStyle="1" w:styleId="LightList-Accent11282">
    <w:name w:val="Light List - Accent 1128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2">
    <w:name w:val="Table Grid328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2">
    <w:name w:val="Light List - Accent 1112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2">
    <w:name w:val="Table Grid312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2">
    <w:name w:val="Light List - Accent 113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2">
    <w:name w:val="Table Grid33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2">
    <w:name w:val="Light List - Accent 1113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2">
    <w:name w:val="Table Grid313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2">
    <w:name w:val="Light List - Accent 114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2">
    <w:name w:val="Table Grid34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2">
    <w:name w:val="Light List - Accent 1114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2">
    <w:name w:val="Table Grid314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2">
    <w:name w:val="Light List - Accent 11111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2">
    <w:name w:val="Table Grid3111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2">
    <w:name w:val="Light List - Accent 1121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2">
    <w:name w:val="Table Grid321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2">
    <w:name w:val="Light List - Accent 11121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2">
    <w:name w:val="Table Grid3121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2">
    <w:name w:val="Light List - Accent 115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2">
    <w:name w:val="Table Grid35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2">
    <w:name w:val="Light List - Accent 1115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2">
    <w:name w:val="Table Grid315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2">
    <w:name w:val="Light List - Accent 116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2">
    <w:name w:val="Table Grid36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2">
    <w:name w:val="Light List - Accent 11166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2">
    <w:name w:val="Table Grid3166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2">
    <w:name w:val="Light List - Accent 117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2">
    <w:name w:val="Table Grid37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2">
    <w:name w:val="Light List - Accent 1117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2">
    <w:name w:val="Table Grid317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2">
    <w:name w:val="Light List - Accent 1111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2">
    <w:name w:val="Table Grid311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2">
    <w:name w:val="Light List - Accent 112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2">
    <w:name w:val="Table Grid32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2">
    <w:name w:val="Light List - Accent 1112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2">
    <w:name w:val="Table Grid312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2">
    <w:name w:val="Light List - Accent 113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2">
    <w:name w:val="Table Grid33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2">
    <w:name w:val="Light List - Accent 1113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2">
    <w:name w:val="Table Grid313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2">
    <w:name w:val="Light List - Accent 114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2">
    <w:name w:val="Table Grid34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2">
    <w:name w:val="Light List - Accent 1114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2">
    <w:name w:val="Table Grid314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2">
    <w:name w:val="Light List - Accent 11111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2">
    <w:name w:val="Table Grid3111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2">
    <w:name w:val="Light List - Accent 1121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2">
    <w:name w:val="Table Grid321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2">
    <w:name w:val="Light List - Accent 11121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2">
    <w:name w:val="Table Grid3121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2">
    <w:name w:val="Light List - Accent 115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2">
    <w:name w:val="Table Grid35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2">
    <w:name w:val="Light List - Accent 1115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2">
    <w:name w:val="Table Grid315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2">
    <w:name w:val="Light List - Accent 116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2">
    <w:name w:val="Table Grid36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2">
    <w:name w:val="Light List - Accent 11161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2">
    <w:name w:val="Table Grid3161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2">
    <w:name w:val="Light List - Accent 118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2">
    <w:name w:val="Table Grid38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2">
    <w:name w:val="Light List - Accent 1118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2">
    <w:name w:val="Table Grid318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2">
    <w:name w:val="Light List - Accent 1111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2">
    <w:name w:val="Table Grid311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2">
    <w:name w:val="Light List - Accent 112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2">
    <w:name w:val="Table Grid32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2">
    <w:name w:val="Light List - Accent 1112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2">
    <w:name w:val="Table Grid312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2">
    <w:name w:val="Light List - Accent 113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2">
    <w:name w:val="Table Grid33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2">
    <w:name w:val="Light List - Accent 1113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2">
    <w:name w:val="Table Grid313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2">
    <w:name w:val="Light List - Accent 114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2">
    <w:name w:val="Table Grid34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2">
    <w:name w:val="Light List - Accent 1114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2">
    <w:name w:val="Table Grid314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2">
    <w:name w:val="Light List - Accent 11111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2">
    <w:name w:val="Table Grid3111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2">
    <w:name w:val="Light List - Accent 1121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2">
    <w:name w:val="Table Grid321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2">
    <w:name w:val="Light List - Accent 11121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2">
    <w:name w:val="Table Grid3121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2">
    <w:name w:val="Light List - Accent 115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2">
    <w:name w:val="Table Grid35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2">
    <w:name w:val="Light List - Accent 1115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2">
    <w:name w:val="Table Grid315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2">
    <w:name w:val="Light List - Accent 116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2">
    <w:name w:val="Table Grid36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2">
    <w:name w:val="Light List - Accent 11162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2">
    <w:name w:val="Table Grid3162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2">
    <w:name w:val="Light List - Accent 119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2">
    <w:name w:val="Table Grid39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2">
    <w:name w:val="Light List - Accent 1119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2">
    <w:name w:val="Table Grid319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2">
    <w:name w:val="Light List - Accent 1111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2">
    <w:name w:val="Table Grid311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2">
    <w:name w:val="Light List - Accent 112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2">
    <w:name w:val="Table Grid32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2">
    <w:name w:val="Light List - Accent 1112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2">
    <w:name w:val="Table Grid312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2">
    <w:name w:val="Light List - Accent 113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2">
    <w:name w:val="Table Grid33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2">
    <w:name w:val="Light List - Accent 1113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2">
    <w:name w:val="Table Grid313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2">
    <w:name w:val="Light List - Accent 114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2">
    <w:name w:val="Table Grid34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2">
    <w:name w:val="Light List - Accent 1114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2">
    <w:name w:val="Table Grid314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2">
    <w:name w:val="Light List - Accent 11111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2">
    <w:name w:val="Table Grid3111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2">
    <w:name w:val="Light List - Accent 1121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2">
    <w:name w:val="Table Grid321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2">
    <w:name w:val="Light List - Accent 11121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2">
    <w:name w:val="Table Grid3121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2">
    <w:name w:val="Light List - Accent 115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2">
    <w:name w:val="Table Grid35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2">
    <w:name w:val="Light List - Accent 1115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2">
    <w:name w:val="Table Grid315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2">
    <w:name w:val="Light List - Accent 116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2">
    <w:name w:val="Table Grid36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2">
    <w:name w:val="Light List - Accent 11163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2">
    <w:name w:val="Table Grid3163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2">
    <w:name w:val="Light List - Accent 1110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2">
    <w:name w:val="Table Grid310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2">
    <w:name w:val="Light List - Accent 11110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2">
    <w:name w:val="Table Grid3110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2">
    <w:name w:val="Light List - Accent 11115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2">
    <w:name w:val="Table Grid3115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2">
    <w:name w:val="Light List - Accent 1125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2">
    <w:name w:val="Table Grid325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2">
    <w:name w:val="Light List - Accent 11125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2">
    <w:name w:val="Table Grid3125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2">
    <w:name w:val="Light List - Accent 113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2">
    <w:name w:val="Table Grid33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2">
    <w:name w:val="Light List - Accent 1113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2">
    <w:name w:val="Table Grid313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2">
    <w:name w:val="Light List - Accent 114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2">
    <w:name w:val="Table Grid34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2">
    <w:name w:val="Light List - Accent 1114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2">
    <w:name w:val="Table Grid314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2">
    <w:name w:val="Light List - Accent 11111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2">
    <w:name w:val="Table Grid3111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2">
    <w:name w:val="Light List - Accent 1121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2">
    <w:name w:val="Table Grid321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2">
    <w:name w:val="Light List - Accent 11121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2">
    <w:name w:val="Table Grid3121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2">
    <w:name w:val="Light List - Accent 115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2">
    <w:name w:val="Table Grid35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2">
    <w:name w:val="Light List - Accent 1115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2">
    <w:name w:val="Table Grid315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2">
    <w:name w:val="Light List - Accent 116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2">
    <w:name w:val="Table Grid36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2">
    <w:name w:val="Light List - Accent 111642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2">
    <w:name w:val="Table Grid31642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semiHidden/>
    <w:unhideWhenUsed/>
    <w:rsid w:val="00F4689F"/>
  </w:style>
  <w:style w:type="numbering" w:customStyle="1" w:styleId="NoList322">
    <w:name w:val="No List322"/>
    <w:next w:val="NoList"/>
    <w:uiPriority w:val="99"/>
    <w:semiHidden/>
    <w:unhideWhenUsed/>
    <w:rsid w:val="00F4689F"/>
  </w:style>
  <w:style w:type="table" w:customStyle="1" w:styleId="TableGrid220">
    <w:name w:val="TableGrid22"/>
    <w:rsid w:val="00F4689F"/>
    <w:rPr>
      <w:rFonts w:eastAsia="Times New Roman"/>
      <w:sz w:val="22"/>
      <w:szCs w:val="22"/>
      <w:lang w:val="en-GB" w:eastAsia="en-GB"/>
    </w:rPr>
    <w:tblPr>
      <w:tblCellMar>
        <w:top w:w="0" w:type="dxa"/>
        <w:left w:w="0" w:type="dxa"/>
        <w:bottom w:w="0" w:type="dxa"/>
        <w:right w:w="0" w:type="dxa"/>
      </w:tblCellMar>
    </w:tblPr>
  </w:style>
  <w:style w:type="numbering" w:customStyle="1" w:styleId="NoList422">
    <w:name w:val="No List422"/>
    <w:next w:val="NoList"/>
    <w:uiPriority w:val="99"/>
    <w:semiHidden/>
    <w:unhideWhenUsed/>
    <w:rsid w:val="00F4689F"/>
  </w:style>
  <w:style w:type="numbering" w:customStyle="1" w:styleId="NoList522">
    <w:name w:val="No List522"/>
    <w:next w:val="NoList"/>
    <w:uiPriority w:val="99"/>
    <w:semiHidden/>
    <w:unhideWhenUsed/>
    <w:rsid w:val="00F4689F"/>
  </w:style>
  <w:style w:type="numbering" w:customStyle="1" w:styleId="NoList622">
    <w:name w:val="No List622"/>
    <w:next w:val="NoList"/>
    <w:uiPriority w:val="99"/>
    <w:semiHidden/>
    <w:unhideWhenUsed/>
    <w:rsid w:val="00F4689F"/>
  </w:style>
  <w:style w:type="numbering" w:customStyle="1" w:styleId="NoList722">
    <w:name w:val="No List722"/>
    <w:next w:val="NoList"/>
    <w:uiPriority w:val="99"/>
    <w:semiHidden/>
    <w:unhideWhenUsed/>
    <w:rsid w:val="00F4689F"/>
  </w:style>
  <w:style w:type="numbering" w:customStyle="1" w:styleId="NoList822">
    <w:name w:val="No List822"/>
    <w:next w:val="NoList"/>
    <w:uiPriority w:val="99"/>
    <w:semiHidden/>
    <w:unhideWhenUsed/>
    <w:rsid w:val="00F4689F"/>
  </w:style>
  <w:style w:type="numbering" w:customStyle="1" w:styleId="NoList922">
    <w:name w:val="No List922"/>
    <w:next w:val="NoList"/>
    <w:uiPriority w:val="99"/>
    <w:semiHidden/>
    <w:unhideWhenUsed/>
    <w:rsid w:val="00F4689F"/>
  </w:style>
  <w:style w:type="numbering" w:customStyle="1" w:styleId="NoList1022">
    <w:name w:val="No List1022"/>
    <w:next w:val="NoList"/>
    <w:uiPriority w:val="99"/>
    <w:semiHidden/>
    <w:unhideWhenUsed/>
    <w:rsid w:val="00F4689F"/>
  </w:style>
  <w:style w:type="numbering" w:customStyle="1" w:styleId="NoList1222">
    <w:name w:val="No List1222"/>
    <w:next w:val="NoList"/>
    <w:uiPriority w:val="99"/>
    <w:semiHidden/>
    <w:unhideWhenUsed/>
    <w:rsid w:val="00F4689F"/>
  </w:style>
  <w:style w:type="numbering" w:customStyle="1" w:styleId="NoList1322">
    <w:name w:val="No List1322"/>
    <w:next w:val="NoList"/>
    <w:uiPriority w:val="99"/>
    <w:semiHidden/>
    <w:unhideWhenUsed/>
    <w:rsid w:val="00F4689F"/>
  </w:style>
  <w:style w:type="table" w:customStyle="1" w:styleId="TableNormal122">
    <w:name w:val="Table Normal122"/>
    <w:semiHidden/>
    <w:rsid w:val="00F4689F"/>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2">
    <w:name w:val="No List1422"/>
    <w:next w:val="NoList"/>
    <w:uiPriority w:val="99"/>
    <w:semiHidden/>
    <w:unhideWhenUsed/>
    <w:rsid w:val="00F4689F"/>
  </w:style>
  <w:style w:type="numbering" w:customStyle="1" w:styleId="NoList1522">
    <w:name w:val="No List1522"/>
    <w:next w:val="NoList"/>
    <w:uiPriority w:val="99"/>
    <w:semiHidden/>
    <w:unhideWhenUsed/>
    <w:rsid w:val="00F4689F"/>
  </w:style>
  <w:style w:type="numbering" w:customStyle="1" w:styleId="NoList1622">
    <w:name w:val="No List1622"/>
    <w:next w:val="NoList"/>
    <w:uiPriority w:val="99"/>
    <w:semiHidden/>
    <w:unhideWhenUsed/>
    <w:rsid w:val="00F4689F"/>
  </w:style>
  <w:style w:type="numbering" w:customStyle="1" w:styleId="NoList1722">
    <w:name w:val="No List1722"/>
    <w:next w:val="NoList"/>
    <w:uiPriority w:val="99"/>
    <w:semiHidden/>
    <w:unhideWhenUsed/>
    <w:rsid w:val="00F4689F"/>
  </w:style>
  <w:style w:type="numbering" w:customStyle="1" w:styleId="NoList232">
    <w:name w:val="No List232"/>
    <w:next w:val="NoList"/>
    <w:uiPriority w:val="99"/>
    <w:semiHidden/>
    <w:unhideWhenUsed/>
    <w:rsid w:val="00F4689F"/>
  </w:style>
  <w:style w:type="table" w:customStyle="1" w:styleId="LightList-Accent11292">
    <w:name w:val="Light List - Accent 1129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2">
    <w:name w:val="Light List - Accent 1232"/>
    <w:basedOn w:val="TableNormal"/>
    <w:uiPriority w:val="61"/>
    <w:rsid w:val="00F4689F"/>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2">
    <w:name w:val="Light List132"/>
    <w:basedOn w:val="TableNormal"/>
    <w:uiPriority w:val="61"/>
    <w:rsid w:val="00F4689F"/>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2">
    <w:name w:val="Table Grid329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4689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2">
    <w:name w:val="Light List - Accent 11120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2">
    <w:name w:val="Table Grid3120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2">
    <w:name w:val="Light List - Accent 111110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2">
    <w:name w:val="Table Grid31110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uiPriority w:val="99"/>
    <w:semiHidden/>
    <w:unhideWhenUsed/>
    <w:rsid w:val="00F4689F"/>
  </w:style>
  <w:style w:type="numbering" w:customStyle="1" w:styleId="NoList1142">
    <w:name w:val="No List1142"/>
    <w:next w:val="NoList"/>
    <w:uiPriority w:val="99"/>
    <w:semiHidden/>
    <w:unhideWhenUsed/>
    <w:rsid w:val="00F4689F"/>
  </w:style>
  <w:style w:type="table" w:customStyle="1" w:styleId="LightList-Accent112102">
    <w:name w:val="Light List - Accent 11210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2">
    <w:name w:val="Table Grid3210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2">
    <w:name w:val="Light List - Accent 11128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2">
    <w:name w:val="Table Grid3128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2">
    <w:name w:val="Light List - Accent 113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2">
    <w:name w:val="Table Grid33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2">
    <w:name w:val="Light List - Accent 1113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2">
    <w:name w:val="Table Grid313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2">
    <w:name w:val="Light List - Accent 114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2">
    <w:name w:val="Table Grid34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2">
    <w:name w:val="Light List - Accent 1114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2">
    <w:name w:val="Table Grid314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2">
    <w:name w:val="Light List - Accent 11111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2">
    <w:name w:val="Table Grid3111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2">
    <w:name w:val="Light List - Accent 1121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2">
    <w:name w:val="Table Grid321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2">
    <w:name w:val="Light List - Accent 11121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2">
    <w:name w:val="Table Grid3121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2">
    <w:name w:val="Light List - Accent 115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2">
    <w:name w:val="Table Grid35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2">
    <w:name w:val="Light List - Accent 1115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2">
    <w:name w:val="Table Grid315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2">
    <w:name w:val="Light List - Accent 116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2">
    <w:name w:val="Table Grid36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2">
    <w:name w:val="Light List - Accent 11167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2">
    <w:name w:val="Table Grid3167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2">
    <w:name w:val="Light List - Accent 117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2">
    <w:name w:val="Table Grid37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2">
    <w:name w:val="Light List - Accent 1117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2">
    <w:name w:val="Table Grid317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2">
    <w:name w:val="Light List - Accent 1111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2">
    <w:name w:val="Table Grid311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2">
    <w:name w:val="Light List - Accent 112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2">
    <w:name w:val="Table Grid32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2">
    <w:name w:val="Light List - Accent 1112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2">
    <w:name w:val="Table Grid312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2">
    <w:name w:val="Light List - Accent 113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2">
    <w:name w:val="Table Grid33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2">
    <w:name w:val="Light List - Accent 1113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2">
    <w:name w:val="Table Grid313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2">
    <w:name w:val="Light List - Accent 114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2">
    <w:name w:val="Table Grid34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2">
    <w:name w:val="Light List - Accent 1114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2">
    <w:name w:val="Table Grid314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2">
    <w:name w:val="Light List - Accent 11111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2">
    <w:name w:val="Table Grid3111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2">
    <w:name w:val="Light List - Accent 1121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2">
    <w:name w:val="Table Grid321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2">
    <w:name w:val="Light List - Accent 11121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2">
    <w:name w:val="Table Grid3121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2">
    <w:name w:val="Light List - Accent 115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2">
    <w:name w:val="Table Grid35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2">
    <w:name w:val="Light List - Accent 1115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2">
    <w:name w:val="Table Grid315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2">
    <w:name w:val="Light List - Accent 116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2">
    <w:name w:val="Table Grid36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2">
    <w:name w:val="Light List - Accent 11161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2">
    <w:name w:val="Table Grid3161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2">
    <w:name w:val="Light List - Accent 118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2">
    <w:name w:val="Table Grid38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2">
    <w:name w:val="Light List - Accent 1118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2">
    <w:name w:val="Table Grid318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2">
    <w:name w:val="Light List - Accent 1111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2">
    <w:name w:val="Table Grid311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2">
    <w:name w:val="Light List - Accent 112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2">
    <w:name w:val="Table Grid32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2">
    <w:name w:val="Light List - Accent 1112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2">
    <w:name w:val="Table Grid312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2">
    <w:name w:val="Light List - Accent 113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2">
    <w:name w:val="Table Grid33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2">
    <w:name w:val="Light List - Accent 1113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2">
    <w:name w:val="Table Grid313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2">
    <w:name w:val="Light List - Accent 114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2">
    <w:name w:val="Table Grid34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2">
    <w:name w:val="Light List - Accent 1114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2">
    <w:name w:val="Table Grid314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2">
    <w:name w:val="Light List - Accent 11111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2">
    <w:name w:val="Table Grid3111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2">
    <w:name w:val="Light List - Accent 1121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2">
    <w:name w:val="Table Grid321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2">
    <w:name w:val="Light List - Accent 11121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2">
    <w:name w:val="Table Grid3121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2">
    <w:name w:val="Light List - Accent 115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2">
    <w:name w:val="Table Grid35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2">
    <w:name w:val="Light List - Accent 1115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2">
    <w:name w:val="Table Grid315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2">
    <w:name w:val="Light List - Accent 116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2">
    <w:name w:val="Table Grid36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2">
    <w:name w:val="Light List - Accent 11162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2">
    <w:name w:val="Table Grid3162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2">
    <w:name w:val="Light List - Accent 119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2">
    <w:name w:val="Table Grid39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2">
    <w:name w:val="Light List - Accent 1119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2">
    <w:name w:val="Table Grid319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2">
    <w:name w:val="Light List - Accent 1111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2">
    <w:name w:val="Table Grid311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2">
    <w:name w:val="Light List - Accent 112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2">
    <w:name w:val="Table Grid32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2">
    <w:name w:val="Light List - Accent 1112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2">
    <w:name w:val="Table Grid312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2">
    <w:name w:val="Light List - Accent 113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2">
    <w:name w:val="Table Grid33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2">
    <w:name w:val="Light List - Accent 1113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2">
    <w:name w:val="Table Grid313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2">
    <w:name w:val="Light List - Accent 114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2">
    <w:name w:val="Table Grid34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2">
    <w:name w:val="Light List - Accent 1114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2">
    <w:name w:val="Table Grid314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2">
    <w:name w:val="Light List - Accent 11111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2">
    <w:name w:val="Table Grid3111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2">
    <w:name w:val="Light List - Accent 1121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2">
    <w:name w:val="Table Grid321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2">
    <w:name w:val="Light List - Accent 11121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2">
    <w:name w:val="Table Grid3121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2">
    <w:name w:val="Light List - Accent 115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2">
    <w:name w:val="Table Grid35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2">
    <w:name w:val="Light List - Accent 1115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2">
    <w:name w:val="Table Grid315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2">
    <w:name w:val="Light List - Accent 116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2">
    <w:name w:val="Table Grid36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2">
    <w:name w:val="Light List - Accent 11163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2">
    <w:name w:val="Table Grid3163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2">
    <w:name w:val="Light List - Accent 1110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2">
    <w:name w:val="Table Grid310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2">
    <w:name w:val="Light List - Accent 11110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2">
    <w:name w:val="Table Grid3110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2">
    <w:name w:val="Light List - Accent 11115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2">
    <w:name w:val="Table Grid3115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2">
    <w:name w:val="Light List - Accent 1125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2">
    <w:name w:val="Table Grid325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2">
    <w:name w:val="Light List - Accent 11125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2">
    <w:name w:val="Table Grid3125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2">
    <w:name w:val="Light List - Accent 113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2">
    <w:name w:val="Table Grid33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2">
    <w:name w:val="Light List - Accent 1113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2">
    <w:name w:val="Table Grid313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2">
    <w:name w:val="Light List - Accent 114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2">
    <w:name w:val="Table Grid34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2">
    <w:name w:val="Light List - Accent 1114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2">
    <w:name w:val="Table Grid314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2">
    <w:name w:val="Light List - Accent 11111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2">
    <w:name w:val="Table Grid3111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2">
    <w:name w:val="Light List - Accent 1121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2">
    <w:name w:val="Table Grid321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2">
    <w:name w:val="Light List - Accent 11121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2">
    <w:name w:val="Table Grid3121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2">
    <w:name w:val="Light List - Accent 115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2">
    <w:name w:val="Table Grid35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2">
    <w:name w:val="Light List - Accent 1115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2">
    <w:name w:val="Table Grid315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2">
    <w:name w:val="Light List - Accent 116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2">
    <w:name w:val="Table Grid36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2">
    <w:name w:val="Light List - Accent 1116432"/>
    <w:basedOn w:val="TableNormal"/>
    <w:next w:val="LightList-Accent12"/>
    <w:uiPriority w:val="61"/>
    <w:rsid w:val="00F4689F"/>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2">
    <w:name w:val="Table Grid316432"/>
    <w:basedOn w:val="TableNormal"/>
    <w:next w:val="TableGrid"/>
    <w:uiPriority w:val="59"/>
    <w:rsid w:val="00F4689F"/>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uiPriority w:val="99"/>
    <w:semiHidden/>
    <w:unhideWhenUsed/>
    <w:rsid w:val="00F4689F"/>
  </w:style>
  <w:style w:type="numbering" w:customStyle="1" w:styleId="NoList332">
    <w:name w:val="No List332"/>
    <w:next w:val="NoList"/>
    <w:uiPriority w:val="99"/>
    <w:semiHidden/>
    <w:unhideWhenUsed/>
    <w:rsid w:val="00F4689F"/>
  </w:style>
  <w:style w:type="table" w:customStyle="1" w:styleId="TableGrid32a">
    <w:name w:val="TableGrid32"/>
    <w:rsid w:val="00F4689F"/>
    <w:rPr>
      <w:rFonts w:eastAsia="Times New Roman"/>
      <w:sz w:val="22"/>
      <w:szCs w:val="22"/>
      <w:lang w:val="en-GB" w:eastAsia="en-GB"/>
    </w:rPr>
    <w:tblPr>
      <w:tblCellMar>
        <w:top w:w="0" w:type="dxa"/>
        <w:left w:w="0" w:type="dxa"/>
        <w:bottom w:w="0" w:type="dxa"/>
        <w:right w:w="0" w:type="dxa"/>
      </w:tblCellMar>
    </w:tblPr>
  </w:style>
  <w:style w:type="numbering" w:customStyle="1" w:styleId="NoList432">
    <w:name w:val="No List432"/>
    <w:next w:val="NoList"/>
    <w:uiPriority w:val="99"/>
    <w:semiHidden/>
    <w:unhideWhenUsed/>
    <w:rsid w:val="00F4689F"/>
  </w:style>
  <w:style w:type="numbering" w:customStyle="1" w:styleId="NoList532">
    <w:name w:val="No List532"/>
    <w:next w:val="NoList"/>
    <w:uiPriority w:val="99"/>
    <w:semiHidden/>
    <w:unhideWhenUsed/>
    <w:rsid w:val="00F4689F"/>
  </w:style>
  <w:style w:type="numbering" w:customStyle="1" w:styleId="NoList632">
    <w:name w:val="No List632"/>
    <w:next w:val="NoList"/>
    <w:uiPriority w:val="99"/>
    <w:semiHidden/>
    <w:unhideWhenUsed/>
    <w:rsid w:val="00F4689F"/>
  </w:style>
  <w:style w:type="numbering" w:customStyle="1" w:styleId="NoList732">
    <w:name w:val="No List732"/>
    <w:next w:val="NoList"/>
    <w:uiPriority w:val="99"/>
    <w:semiHidden/>
    <w:unhideWhenUsed/>
    <w:rsid w:val="00F4689F"/>
  </w:style>
  <w:style w:type="numbering" w:customStyle="1" w:styleId="NoList832">
    <w:name w:val="No List832"/>
    <w:next w:val="NoList"/>
    <w:uiPriority w:val="99"/>
    <w:semiHidden/>
    <w:unhideWhenUsed/>
    <w:rsid w:val="00F4689F"/>
  </w:style>
  <w:style w:type="numbering" w:customStyle="1" w:styleId="NoList932">
    <w:name w:val="No List932"/>
    <w:next w:val="NoList"/>
    <w:uiPriority w:val="99"/>
    <w:semiHidden/>
    <w:unhideWhenUsed/>
    <w:rsid w:val="00F4689F"/>
  </w:style>
  <w:style w:type="numbering" w:customStyle="1" w:styleId="NoList1032">
    <w:name w:val="No List1032"/>
    <w:next w:val="NoList"/>
    <w:uiPriority w:val="99"/>
    <w:semiHidden/>
    <w:unhideWhenUsed/>
    <w:rsid w:val="00F4689F"/>
  </w:style>
  <w:style w:type="numbering" w:customStyle="1" w:styleId="NoList1232">
    <w:name w:val="No List1232"/>
    <w:next w:val="NoList"/>
    <w:uiPriority w:val="99"/>
    <w:semiHidden/>
    <w:unhideWhenUsed/>
    <w:rsid w:val="00F4689F"/>
  </w:style>
  <w:style w:type="numbering" w:customStyle="1" w:styleId="NoList1332">
    <w:name w:val="No List1332"/>
    <w:next w:val="NoList"/>
    <w:uiPriority w:val="99"/>
    <w:semiHidden/>
    <w:unhideWhenUsed/>
    <w:rsid w:val="00F4689F"/>
  </w:style>
  <w:style w:type="table" w:customStyle="1" w:styleId="TableNormal132">
    <w:name w:val="Table Normal132"/>
    <w:semiHidden/>
    <w:rsid w:val="00F4689F"/>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2">
    <w:name w:val="No List1432"/>
    <w:next w:val="NoList"/>
    <w:uiPriority w:val="99"/>
    <w:semiHidden/>
    <w:unhideWhenUsed/>
    <w:rsid w:val="00F4689F"/>
  </w:style>
  <w:style w:type="numbering" w:customStyle="1" w:styleId="NoList1532">
    <w:name w:val="No List1532"/>
    <w:next w:val="NoList"/>
    <w:uiPriority w:val="99"/>
    <w:semiHidden/>
    <w:unhideWhenUsed/>
    <w:rsid w:val="00F4689F"/>
  </w:style>
  <w:style w:type="numbering" w:customStyle="1" w:styleId="NoList1632">
    <w:name w:val="No List1632"/>
    <w:next w:val="NoList"/>
    <w:uiPriority w:val="99"/>
    <w:semiHidden/>
    <w:unhideWhenUsed/>
    <w:rsid w:val="00F4689F"/>
  </w:style>
  <w:style w:type="numbering" w:customStyle="1" w:styleId="NoList1732">
    <w:name w:val="No List1732"/>
    <w:next w:val="NoList"/>
    <w:uiPriority w:val="99"/>
    <w:semiHidden/>
    <w:unhideWhenUsed/>
    <w:rsid w:val="00F4689F"/>
  </w:style>
  <w:style w:type="table" w:customStyle="1" w:styleId="LightList-Accent14">
    <w:name w:val="Light List - Accent 14"/>
    <w:basedOn w:val="TableNormal"/>
    <w:next w:val="LightList-Accent1"/>
    <w:uiPriority w:val="61"/>
    <w:rsid w:val="00F4689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52">
    <w:name w:val="Table Grid52"/>
    <w:basedOn w:val="TableNormal"/>
    <w:next w:val="TableGrid"/>
    <w:rsid w:val="00F4689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text"/>
    <w:basedOn w:val="DefaultParagraphFont"/>
    <w:rsid w:val="0062645E"/>
  </w:style>
  <w:style w:type="character" w:customStyle="1" w:styleId="shorttext0">
    <w:name w:val="short_text"/>
    <w:basedOn w:val="DefaultParagraphFont"/>
    <w:rsid w:val="00E41CAE"/>
  </w:style>
  <w:style w:type="numbering" w:customStyle="1" w:styleId="Nessunelenco1">
    <w:name w:val="Nessun elenco1"/>
    <w:next w:val="NoList"/>
    <w:uiPriority w:val="99"/>
    <w:semiHidden/>
    <w:unhideWhenUsed/>
    <w:rsid w:val="00761392"/>
  </w:style>
  <w:style w:type="table" w:customStyle="1" w:styleId="LightList-Accent1140">
    <w:name w:val="Light List - Accent 114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6">
    <w:name w:val="Light List - Accent 126"/>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6">
    <w:name w:val="Light List16"/>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40">
    <w:name w:val="Table Grid34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0">
    <w:name w:val="Light List - Accent 1114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0">
    <w:name w:val="Table Grid314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6">
    <w:name w:val="Light List - Accent 1111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6">
    <w:name w:val="Table Grid311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761392"/>
  </w:style>
  <w:style w:type="numbering" w:customStyle="1" w:styleId="NoList1110">
    <w:name w:val="No List1110"/>
    <w:next w:val="NoList"/>
    <w:uiPriority w:val="99"/>
    <w:semiHidden/>
    <w:unhideWhenUsed/>
    <w:rsid w:val="00761392"/>
  </w:style>
  <w:style w:type="table" w:customStyle="1" w:styleId="LightList-Accent11226">
    <w:name w:val="Light List - Accent 112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6">
    <w:name w:val="Table Grid32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0">
    <w:name w:val="Light List - Accent 11122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0">
    <w:name w:val="Table Grid3122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6">
    <w:name w:val="Light List - Accent 113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6">
    <w:name w:val="Table Grid33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0">
    <w:name w:val="Light List - Accent 1113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0">
    <w:name w:val="Table Grid313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0">
    <w:name w:val="Light List - Accent 114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0">
    <w:name w:val="Table Grid34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0">
    <w:name w:val="Light List - Accent 1114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0">
    <w:name w:val="Table Grid314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6">
    <w:name w:val="Light List - Accent 11111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6">
    <w:name w:val="Table Grid3111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6">
    <w:name w:val="Light List - Accent 1121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6">
    <w:name w:val="Table Grid321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6">
    <w:name w:val="Light List - Accent 11121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6">
    <w:name w:val="Table Grid3121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0">
    <w:name w:val="Light List - Accent 115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0">
    <w:name w:val="Table Grid35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0">
    <w:name w:val="Light List - Accent 1115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0">
    <w:name w:val="Table Grid315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0">
    <w:name w:val="Light List - Accent 116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0">
    <w:name w:val="Table Grid36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0">
    <w:name w:val="Light List - Accent 111610"/>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0">
    <w:name w:val="Table Grid31610"/>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6">
    <w:name w:val="Light List - Accent 117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6">
    <w:name w:val="Table Grid37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6">
    <w:name w:val="Light List - Accent 1117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6">
    <w:name w:val="Table Grid317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7">
    <w:name w:val="Light List - Accent 111127"/>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7">
    <w:name w:val="Table Grid31127"/>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7">
    <w:name w:val="Light List - Accent 11227"/>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7">
    <w:name w:val="Table Grid3227"/>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6">
    <w:name w:val="Light List - Accent 1112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6">
    <w:name w:val="Table Grid312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7">
    <w:name w:val="Light List - Accent 11317"/>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7">
    <w:name w:val="Table Grid3317"/>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6">
    <w:name w:val="Light List - Accent 1113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6">
    <w:name w:val="Table Grid313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6">
    <w:name w:val="Light List - Accent 114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6">
    <w:name w:val="Table Grid34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6">
    <w:name w:val="Light List - Accent 1114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6">
    <w:name w:val="Table Grid314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7">
    <w:name w:val="Light List - Accent 1111117"/>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7">
    <w:name w:val="Table Grid311117"/>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7">
    <w:name w:val="Light List - Accent 112117"/>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7">
    <w:name w:val="Table Grid32117"/>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7">
    <w:name w:val="Light List - Accent 1112117"/>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7">
    <w:name w:val="Table Grid312117"/>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6">
    <w:name w:val="Light List - Accent 115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6">
    <w:name w:val="Table Grid35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6">
    <w:name w:val="Light List - Accent 1115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6">
    <w:name w:val="Table Grid315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6">
    <w:name w:val="Light List - Accent 116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6">
    <w:name w:val="Table Grid36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6">
    <w:name w:val="Light List - Accent 11161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6">
    <w:name w:val="Table Grid3161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6">
    <w:name w:val="Light List - Accent 118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6">
    <w:name w:val="Table Grid38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6">
    <w:name w:val="Light List - Accent 1118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6">
    <w:name w:val="Table Grid318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6">
    <w:name w:val="Light List - Accent 1111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6">
    <w:name w:val="Table Grid311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6">
    <w:name w:val="Light List - Accent 112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6">
    <w:name w:val="Table Grid32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6">
    <w:name w:val="Light List - Accent 1112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6">
    <w:name w:val="Table Grid312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6">
    <w:name w:val="Light List - Accent 113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6">
    <w:name w:val="Table Grid33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6">
    <w:name w:val="Light List - Accent 1113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6">
    <w:name w:val="Table Grid313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6">
    <w:name w:val="Light List - Accent 114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6">
    <w:name w:val="Table Grid34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6">
    <w:name w:val="Light List - Accent 1114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6">
    <w:name w:val="Table Grid314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6">
    <w:name w:val="Light List - Accent 11111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6">
    <w:name w:val="Table Grid3111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6">
    <w:name w:val="Light List - Accent 1121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6">
    <w:name w:val="Table Grid321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6">
    <w:name w:val="Light List - Accent 11121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6">
    <w:name w:val="Table Grid3121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6">
    <w:name w:val="Light List - Accent 115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6">
    <w:name w:val="Table Grid35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6">
    <w:name w:val="Light List - Accent 1115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6">
    <w:name w:val="Table Grid315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6">
    <w:name w:val="Light List - Accent 116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6">
    <w:name w:val="Table Grid36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6">
    <w:name w:val="Light List - Accent 11162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6">
    <w:name w:val="Table Grid3162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6">
    <w:name w:val="Light List - Accent 119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6">
    <w:name w:val="Table Grid39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6">
    <w:name w:val="Light List - Accent 1119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6">
    <w:name w:val="Table Grid319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6">
    <w:name w:val="Light List - Accent 1111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6">
    <w:name w:val="Table Grid311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6">
    <w:name w:val="Light List - Accent 112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6">
    <w:name w:val="Table Grid32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6">
    <w:name w:val="Light List - Accent 1112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6">
    <w:name w:val="Table Grid312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6">
    <w:name w:val="Light List - Accent 113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6">
    <w:name w:val="Table Grid33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6">
    <w:name w:val="Light List - Accent 1113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6">
    <w:name w:val="Table Grid313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6">
    <w:name w:val="Light List - Accent 114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6">
    <w:name w:val="Table Grid34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6">
    <w:name w:val="Light List - Accent 1114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6">
    <w:name w:val="Table Grid314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6">
    <w:name w:val="Light List - Accent 11111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6">
    <w:name w:val="Table Grid3111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6">
    <w:name w:val="Light List - Accent 1121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6">
    <w:name w:val="Table Grid321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6">
    <w:name w:val="Light List - Accent 11121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6">
    <w:name w:val="Table Grid3121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6">
    <w:name w:val="Light List - Accent 115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6">
    <w:name w:val="Table Grid35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6">
    <w:name w:val="Light List - Accent 1115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6">
    <w:name w:val="Table Grid315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6">
    <w:name w:val="Light List - Accent 116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6">
    <w:name w:val="Table Grid36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6">
    <w:name w:val="Light List - Accent 11163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6">
    <w:name w:val="Table Grid3163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6">
    <w:name w:val="Light List - Accent 1110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6">
    <w:name w:val="Table Grid310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6">
    <w:name w:val="Light List - Accent 11110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6">
    <w:name w:val="Table Grid3110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6">
    <w:name w:val="Light List - Accent 11115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6">
    <w:name w:val="Table Grid3115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6">
    <w:name w:val="Light List - Accent 1125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6">
    <w:name w:val="Table Grid325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6">
    <w:name w:val="Light List - Accent 11125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6">
    <w:name w:val="Table Grid3125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6">
    <w:name w:val="Light List - Accent 113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6">
    <w:name w:val="Table Grid33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6">
    <w:name w:val="Light List - Accent 1113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6">
    <w:name w:val="Table Grid313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6">
    <w:name w:val="Light List - Accent 114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6">
    <w:name w:val="Table Grid34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6">
    <w:name w:val="Light List - Accent 1114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6">
    <w:name w:val="Table Grid314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6">
    <w:name w:val="Light List - Accent 11111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6">
    <w:name w:val="Table Grid3111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6">
    <w:name w:val="Light List - Accent 1121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6">
    <w:name w:val="Table Grid321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6">
    <w:name w:val="Light List - Accent 11121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6">
    <w:name w:val="Table Grid3121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6">
    <w:name w:val="Light List - Accent 115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6">
    <w:name w:val="Table Grid35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6">
    <w:name w:val="Light List - Accent 1115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6">
    <w:name w:val="Table Grid315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6">
    <w:name w:val="Light List - Accent 116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6">
    <w:name w:val="Table Grid36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6">
    <w:name w:val="Light List - Accent 111646"/>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6">
    <w:name w:val="Table Grid31646"/>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uiPriority w:val="99"/>
    <w:semiHidden/>
    <w:unhideWhenUsed/>
    <w:rsid w:val="00761392"/>
  </w:style>
  <w:style w:type="numbering" w:customStyle="1" w:styleId="NoList36">
    <w:name w:val="No List36"/>
    <w:next w:val="NoList"/>
    <w:uiPriority w:val="99"/>
    <w:semiHidden/>
    <w:unhideWhenUsed/>
    <w:rsid w:val="00761392"/>
  </w:style>
  <w:style w:type="table" w:customStyle="1" w:styleId="TableGrid60">
    <w:name w:val="TableGrid6"/>
    <w:rsid w:val="00761392"/>
    <w:rPr>
      <w:rFonts w:eastAsia="Times New Roman"/>
      <w:sz w:val="22"/>
      <w:szCs w:val="22"/>
      <w:lang w:val="en-GB" w:eastAsia="en-GB"/>
    </w:rPr>
    <w:tblPr>
      <w:tblCellMar>
        <w:top w:w="0" w:type="dxa"/>
        <w:left w:w="0" w:type="dxa"/>
        <w:bottom w:w="0" w:type="dxa"/>
        <w:right w:w="0" w:type="dxa"/>
      </w:tblCellMar>
    </w:tblPr>
  </w:style>
  <w:style w:type="numbering" w:customStyle="1" w:styleId="NoList46">
    <w:name w:val="No List46"/>
    <w:next w:val="NoList"/>
    <w:uiPriority w:val="99"/>
    <w:semiHidden/>
    <w:unhideWhenUsed/>
    <w:rsid w:val="00761392"/>
  </w:style>
  <w:style w:type="numbering" w:customStyle="1" w:styleId="NoList56">
    <w:name w:val="No List56"/>
    <w:next w:val="NoList"/>
    <w:uiPriority w:val="99"/>
    <w:semiHidden/>
    <w:unhideWhenUsed/>
    <w:rsid w:val="00761392"/>
  </w:style>
  <w:style w:type="numbering" w:customStyle="1" w:styleId="NoList66">
    <w:name w:val="No List66"/>
    <w:next w:val="NoList"/>
    <w:uiPriority w:val="99"/>
    <w:semiHidden/>
    <w:unhideWhenUsed/>
    <w:rsid w:val="00761392"/>
  </w:style>
  <w:style w:type="numbering" w:customStyle="1" w:styleId="NoList76">
    <w:name w:val="No List76"/>
    <w:next w:val="NoList"/>
    <w:uiPriority w:val="99"/>
    <w:semiHidden/>
    <w:unhideWhenUsed/>
    <w:rsid w:val="00761392"/>
  </w:style>
  <w:style w:type="numbering" w:customStyle="1" w:styleId="NoList86">
    <w:name w:val="No List86"/>
    <w:next w:val="NoList"/>
    <w:uiPriority w:val="99"/>
    <w:semiHidden/>
    <w:unhideWhenUsed/>
    <w:rsid w:val="00761392"/>
  </w:style>
  <w:style w:type="numbering" w:customStyle="1" w:styleId="NoList96">
    <w:name w:val="No List96"/>
    <w:next w:val="NoList"/>
    <w:uiPriority w:val="99"/>
    <w:semiHidden/>
    <w:unhideWhenUsed/>
    <w:rsid w:val="00761392"/>
  </w:style>
  <w:style w:type="numbering" w:customStyle="1" w:styleId="NoList106">
    <w:name w:val="No List106"/>
    <w:next w:val="NoList"/>
    <w:uiPriority w:val="99"/>
    <w:semiHidden/>
    <w:unhideWhenUsed/>
    <w:rsid w:val="00761392"/>
  </w:style>
  <w:style w:type="numbering" w:customStyle="1" w:styleId="NoList126">
    <w:name w:val="No List126"/>
    <w:next w:val="NoList"/>
    <w:uiPriority w:val="99"/>
    <w:semiHidden/>
    <w:unhideWhenUsed/>
    <w:rsid w:val="00761392"/>
  </w:style>
  <w:style w:type="numbering" w:customStyle="1" w:styleId="NoList136">
    <w:name w:val="No List136"/>
    <w:next w:val="NoList"/>
    <w:uiPriority w:val="99"/>
    <w:semiHidden/>
    <w:unhideWhenUsed/>
    <w:rsid w:val="00761392"/>
  </w:style>
  <w:style w:type="table" w:customStyle="1" w:styleId="TableNormal16">
    <w:name w:val="Table Normal16"/>
    <w:semiHidden/>
    <w:rsid w:val="00761392"/>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6">
    <w:name w:val="No List146"/>
    <w:next w:val="NoList"/>
    <w:uiPriority w:val="99"/>
    <w:semiHidden/>
    <w:unhideWhenUsed/>
    <w:rsid w:val="00761392"/>
  </w:style>
  <w:style w:type="numbering" w:customStyle="1" w:styleId="NoList156">
    <w:name w:val="No List156"/>
    <w:next w:val="NoList"/>
    <w:uiPriority w:val="99"/>
    <w:semiHidden/>
    <w:unhideWhenUsed/>
    <w:rsid w:val="00761392"/>
  </w:style>
  <w:style w:type="numbering" w:customStyle="1" w:styleId="NoList166">
    <w:name w:val="No List166"/>
    <w:next w:val="NoList"/>
    <w:uiPriority w:val="99"/>
    <w:semiHidden/>
    <w:unhideWhenUsed/>
    <w:rsid w:val="00761392"/>
  </w:style>
  <w:style w:type="numbering" w:customStyle="1" w:styleId="NoList176">
    <w:name w:val="No List176"/>
    <w:next w:val="NoList"/>
    <w:uiPriority w:val="99"/>
    <w:semiHidden/>
    <w:unhideWhenUsed/>
    <w:rsid w:val="00761392"/>
  </w:style>
  <w:style w:type="numbering" w:customStyle="1" w:styleId="NoList184">
    <w:name w:val="No List184"/>
    <w:next w:val="NoList"/>
    <w:uiPriority w:val="99"/>
    <w:semiHidden/>
    <w:unhideWhenUsed/>
    <w:rsid w:val="00761392"/>
  </w:style>
  <w:style w:type="table" w:customStyle="1" w:styleId="LightList-Accent11203">
    <w:name w:val="Light List - Accent 1120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3">
    <w:name w:val="Light List - Accent 1213"/>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3">
    <w:name w:val="Light List113"/>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3">
    <w:name w:val="Table Grid320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3">
    <w:name w:val="Light List - Accent 1111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3">
    <w:name w:val="Table Grid311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3">
    <w:name w:val="Light List - Accent 1111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3">
    <w:name w:val="Table Grid311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4">
    <w:name w:val="No List194"/>
    <w:next w:val="NoList"/>
    <w:uiPriority w:val="99"/>
    <w:semiHidden/>
    <w:unhideWhenUsed/>
    <w:rsid w:val="00761392"/>
  </w:style>
  <w:style w:type="numbering" w:customStyle="1" w:styleId="NoList1114">
    <w:name w:val="No List1114"/>
    <w:next w:val="NoList"/>
    <w:uiPriority w:val="99"/>
    <w:semiHidden/>
    <w:unhideWhenUsed/>
    <w:rsid w:val="00761392"/>
  </w:style>
  <w:style w:type="table" w:customStyle="1" w:styleId="LightList-Accent11263">
    <w:name w:val="Light List - Accent 112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3">
    <w:name w:val="Table Grid32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3">
    <w:name w:val="Light List - Accent 1112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3">
    <w:name w:val="Table Grid312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3">
    <w:name w:val="Light List - Accent 113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3">
    <w:name w:val="Table Grid33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3">
    <w:name w:val="Light List - Accent 1113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3">
    <w:name w:val="Table Grid313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3">
    <w:name w:val="Light List - Accent 114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3">
    <w:name w:val="Table Grid34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3">
    <w:name w:val="Light List - Accent 1114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3">
    <w:name w:val="Table Grid314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3">
    <w:name w:val="Light List - Accent 11111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3">
    <w:name w:val="Table Grid3111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3">
    <w:name w:val="Light List - Accent 1121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3">
    <w:name w:val="Table Grid321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3">
    <w:name w:val="Light List - Accent 11121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3">
    <w:name w:val="Table Grid3121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3">
    <w:name w:val="Light List - Accent 115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3">
    <w:name w:val="Table Grid35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3">
    <w:name w:val="Light List - Accent 1115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3">
    <w:name w:val="Table Grid315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3">
    <w:name w:val="Light List - Accent 116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3">
    <w:name w:val="Table Grid36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3">
    <w:name w:val="Light List - Accent 11165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3">
    <w:name w:val="Table Grid3165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3">
    <w:name w:val="Light List - Accent 117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3">
    <w:name w:val="Table Grid37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3">
    <w:name w:val="Light List - Accent 1117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3">
    <w:name w:val="Table Grid317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3">
    <w:name w:val="Light List - Accent 1111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3">
    <w:name w:val="Table Grid311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3">
    <w:name w:val="Light List - Accent 112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3">
    <w:name w:val="Table Grid32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3">
    <w:name w:val="Light List - Accent 1112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3">
    <w:name w:val="Table Grid312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3">
    <w:name w:val="Light List - Accent 113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3">
    <w:name w:val="Table Grid33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3">
    <w:name w:val="Light List - Accent 1113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3">
    <w:name w:val="Table Grid313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3">
    <w:name w:val="Light List - Accent 114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3">
    <w:name w:val="Table Grid34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3">
    <w:name w:val="Light List - Accent 1114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3">
    <w:name w:val="Table Grid314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3">
    <w:name w:val="Light List - Accent 11111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3">
    <w:name w:val="Table Grid3111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3">
    <w:name w:val="Light List - Accent 1121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3">
    <w:name w:val="Table Grid321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3">
    <w:name w:val="Light List - Accent 11121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3">
    <w:name w:val="Table Grid3121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3">
    <w:name w:val="Light List - Accent 115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3">
    <w:name w:val="Table Grid35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3">
    <w:name w:val="Light List - Accent 1115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3">
    <w:name w:val="Table Grid315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3">
    <w:name w:val="Light List - Accent 116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3">
    <w:name w:val="Table Grid36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3">
    <w:name w:val="Light List - Accent 11161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3">
    <w:name w:val="Table Grid3161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3">
    <w:name w:val="Light List - Accent 118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3">
    <w:name w:val="Table Grid38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3">
    <w:name w:val="Light List - Accent 1118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3">
    <w:name w:val="Table Grid318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3">
    <w:name w:val="Light List - Accent 1111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3">
    <w:name w:val="Table Grid311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3">
    <w:name w:val="Light List - Accent 112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3">
    <w:name w:val="Table Grid32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3">
    <w:name w:val="Light List - Accent 1112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3">
    <w:name w:val="Table Grid312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3">
    <w:name w:val="Light List - Accent 113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3">
    <w:name w:val="Table Grid33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3">
    <w:name w:val="Light List - Accent 1113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3">
    <w:name w:val="Table Grid313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3">
    <w:name w:val="Light List - Accent 114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3">
    <w:name w:val="Table Grid34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3">
    <w:name w:val="Light List - Accent 1114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3">
    <w:name w:val="Table Grid314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3">
    <w:name w:val="Light List - Accent 11111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3">
    <w:name w:val="Table Grid3111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3">
    <w:name w:val="Light List - Accent 1121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3">
    <w:name w:val="Table Grid321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3">
    <w:name w:val="Light List - Accent 11121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3">
    <w:name w:val="Table Grid3121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3">
    <w:name w:val="Light List - Accent 115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3">
    <w:name w:val="Table Grid35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3">
    <w:name w:val="Light List - Accent 1115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3">
    <w:name w:val="Table Grid315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3">
    <w:name w:val="Light List - Accent 116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3">
    <w:name w:val="Table Grid36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3">
    <w:name w:val="Light List - Accent 11162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3">
    <w:name w:val="Table Grid3162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3">
    <w:name w:val="Light List - Accent 119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3">
    <w:name w:val="Table Grid39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3">
    <w:name w:val="Light List - Accent 1119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3">
    <w:name w:val="Table Grid319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3">
    <w:name w:val="Light List - Accent 1111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3">
    <w:name w:val="Table Grid311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3">
    <w:name w:val="Light List - Accent 112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3">
    <w:name w:val="Table Grid32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3">
    <w:name w:val="Light List - Accent 1112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3">
    <w:name w:val="Table Grid312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3">
    <w:name w:val="Light List - Accent 113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3">
    <w:name w:val="Table Grid33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3">
    <w:name w:val="Light List - Accent 1113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3">
    <w:name w:val="Table Grid313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3">
    <w:name w:val="Light List - Accent 114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3">
    <w:name w:val="Table Grid34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3">
    <w:name w:val="Light List - Accent 1114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3">
    <w:name w:val="Table Grid314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3">
    <w:name w:val="Light List - Accent 11111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3">
    <w:name w:val="Table Grid3111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3">
    <w:name w:val="Light List - Accent 1121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3">
    <w:name w:val="Table Grid321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3">
    <w:name w:val="Light List - Accent 11121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3">
    <w:name w:val="Table Grid3121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3">
    <w:name w:val="Light List - Accent 115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3">
    <w:name w:val="Table Grid35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3">
    <w:name w:val="Light List - Accent 1115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3">
    <w:name w:val="Table Grid315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3">
    <w:name w:val="Light List - Accent 116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3">
    <w:name w:val="Table Grid36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3">
    <w:name w:val="Light List - Accent 11163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3">
    <w:name w:val="Table Grid3163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3">
    <w:name w:val="Light List - Accent 1110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3">
    <w:name w:val="Table Grid310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3">
    <w:name w:val="Light List - Accent 11110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3">
    <w:name w:val="Table Grid3110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3">
    <w:name w:val="Light List - Accent 11115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3">
    <w:name w:val="Table Grid3115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3">
    <w:name w:val="Light List - Accent 1125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3">
    <w:name w:val="Table Grid325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3">
    <w:name w:val="Light List - Accent 11125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3">
    <w:name w:val="Table Grid3125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3">
    <w:name w:val="Light List - Accent 113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3">
    <w:name w:val="Table Grid33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3">
    <w:name w:val="Light List - Accent 1113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3">
    <w:name w:val="Table Grid313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3">
    <w:name w:val="Light List - Accent 114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3">
    <w:name w:val="Table Grid34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3">
    <w:name w:val="Light List - Accent 1114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3">
    <w:name w:val="Table Grid314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3">
    <w:name w:val="Light List - Accent 11111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3">
    <w:name w:val="Table Grid3111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3">
    <w:name w:val="Light List - Accent 1121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3">
    <w:name w:val="Table Grid321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3">
    <w:name w:val="Light List - Accent 11121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3">
    <w:name w:val="Table Grid3121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3">
    <w:name w:val="Light List - Accent 115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3">
    <w:name w:val="Table Grid35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3">
    <w:name w:val="Light List - Accent 1115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3">
    <w:name w:val="Table Grid315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3">
    <w:name w:val="Light List - Accent 116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3">
    <w:name w:val="Table Grid36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3">
    <w:name w:val="Light List - Accent 111641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3">
    <w:name w:val="Table Grid31641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uiPriority w:val="99"/>
    <w:semiHidden/>
    <w:unhideWhenUsed/>
    <w:rsid w:val="00761392"/>
  </w:style>
  <w:style w:type="numbering" w:customStyle="1" w:styleId="NoList314">
    <w:name w:val="No List314"/>
    <w:next w:val="NoList"/>
    <w:uiPriority w:val="99"/>
    <w:semiHidden/>
    <w:unhideWhenUsed/>
    <w:rsid w:val="00761392"/>
  </w:style>
  <w:style w:type="table" w:customStyle="1" w:styleId="TableGrid130">
    <w:name w:val="TableGrid13"/>
    <w:rsid w:val="00761392"/>
    <w:rPr>
      <w:rFonts w:eastAsia="Times New Roman"/>
      <w:sz w:val="22"/>
      <w:szCs w:val="22"/>
      <w:lang w:val="en-GB" w:eastAsia="en-GB"/>
    </w:rPr>
    <w:tblPr>
      <w:tblCellMar>
        <w:top w:w="0" w:type="dxa"/>
        <w:left w:w="0" w:type="dxa"/>
        <w:bottom w:w="0" w:type="dxa"/>
        <w:right w:w="0" w:type="dxa"/>
      </w:tblCellMar>
    </w:tblPr>
  </w:style>
  <w:style w:type="numbering" w:customStyle="1" w:styleId="NoList414">
    <w:name w:val="No List414"/>
    <w:next w:val="NoList"/>
    <w:uiPriority w:val="99"/>
    <w:semiHidden/>
    <w:unhideWhenUsed/>
    <w:rsid w:val="00761392"/>
  </w:style>
  <w:style w:type="numbering" w:customStyle="1" w:styleId="NoList514">
    <w:name w:val="No List514"/>
    <w:next w:val="NoList"/>
    <w:uiPriority w:val="99"/>
    <w:semiHidden/>
    <w:unhideWhenUsed/>
    <w:rsid w:val="00761392"/>
  </w:style>
  <w:style w:type="numbering" w:customStyle="1" w:styleId="NoList614">
    <w:name w:val="No List614"/>
    <w:next w:val="NoList"/>
    <w:uiPriority w:val="99"/>
    <w:semiHidden/>
    <w:unhideWhenUsed/>
    <w:rsid w:val="00761392"/>
  </w:style>
  <w:style w:type="numbering" w:customStyle="1" w:styleId="NoList714">
    <w:name w:val="No List714"/>
    <w:next w:val="NoList"/>
    <w:uiPriority w:val="99"/>
    <w:semiHidden/>
    <w:unhideWhenUsed/>
    <w:rsid w:val="00761392"/>
  </w:style>
  <w:style w:type="numbering" w:customStyle="1" w:styleId="NoList814">
    <w:name w:val="No List814"/>
    <w:next w:val="NoList"/>
    <w:uiPriority w:val="99"/>
    <w:semiHidden/>
    <w:unhideWhenUsed/>
    <w:rsid w:val="00761392"/>
  </w:style>
  <w:style w:type="numbering" w:customStyle="1" w:styleId="NoList914">
    <w:name w:val="No List914"/>
    <w:next w:val="NoList"/>
    <w:uiPriority w:val="99"/>
    <w:semiHidden/>
    <w:unhideWhenUsed/>
    <w:rsid w:val="00761392"/>
  </w:style>
  <w:style w:type="numbering" w:customStyle="1" w:styleId="NoList1014">
    <w:name w:val="No List1014"/>
    <w:next w:val="NoList"/>
    <w:uiPriority w:val="99"/>
    <w:semiHidden/>
    <w:unhideWhenUsed/>
    <w:rsid w:val="00761392"/>
  </w:style>
  <w:style w:type="numbering" w:customStyle="1" w:styleId="NoList1214">
    <w:name w:val="No List1214"/>
    <w:next w:val="NoList"/>
    <w:uiPriority w:val="99"/>
    <w:semiHidden/>
    <w:unhideWhenUsed/>
    <w:rsid w:val="00761392"/>
  </w:style>
  <w:style w:type="numbering" w:customStyle="1" w:styleId="NoList1314">
    <w:name w:val="No List1314"/>
    <w:next w:val="NoList"/>
    <w:uiPriority w:val="99"/>
    <w:semiHidden/>
    <w:unhideWhenUsed/>
    <w:rsid w:val="00761392"/>
  </w:style>
  <w:style w:type="table" w:customStyle="1" w:styleId="TableNormal113">
    <w:name w:val="Table Normal113"/>
    <w:semiHidden/>
    <w:rsid w:val="00761392"/>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4">
    <w:name w:val="No List1414"/>
    <w:next w:val="NoList"/>
    <w:uiPriority w:val="99"/>
    <w:semiHidden/>
    <w:unhideWhenUsed/>
    <w:rsid w:val="00761392"/>
  </w:style>
  <w:style w:type="numbering" w:customStyle="1" w:styleId="NoList1514">
    <w:name w:val="No List1514"/>
    <w:next w:val="NoList"/>
    <w:uiPriority w:val="99"/>
    <w:semiHidden/>
    <w:unhideWhenUsed/>
    <w:rsid w:val="00761392"/>
  </w:style>
  <w:style w:type="numbering" w:customStyle="1" w:styleId="NoList1614">
    <w:name w:val="No List1614"/>
    <w:next w:val="NoList"/>
    <w:uiPriority w:val="99"/>
    <w:semiHidden/>
    <w:unhideWhenUsed/>
    <w:rsid w:val="00761392"/>
  </w:style>
  <w:style w:type="numbering" w:customStyle="1" w:styleId="NoList1714">
    <w:name w:val="No List1714"/>
    <w:next w:val="NoList"/>
    <w:uiPriority w:val="99"/>
    <w:semiHidden/>
    <w:unhideWhenUsed/>
    <w:rsid w:val="00761392"/>
  </w:style>
  <w:style w:type="numbering" w:customStyle="1" w:styleId="NoList1811">
    <w:name w:val="No List1811"/>
    <w:next w:val="NoList"/>
    <w:uiPriority w:val="99"/>
    <w:semiHidden/>
    <w:unhideWhenUsed/>
    <w:rsid w:val="00761392"/>
  </w:style>
  <w:style w:type="numbering" w:customStyle="1" w:styleId="NoList1911">
    <w:name w:val="No List1911"/>
    <w:next w:val="NoList"/>
    <w:uiPriority w:val="99"/>
    <w:semiHidden/>
    <w:unhideWhenUsed/>
    <w:rsid w:val="00761392"/>
  </w:style>
  <w:style w:type="numbering" w:customStyle="1" w:styleId="NoList11111">
    <w:name w:val="No List11111"/>
    <w:next w:val="NoList"/>
    <w:uiPriority w:val="99"/>
    <w:semiHidden/>
    <w:unhideWhenUsed/>
    <w:rsid w:val="00761392"/>
  </w:style>
  <w:style w:type="numbering" w:customStyle="1" w:styleId="NoList2111">
    <w:name w:val="No List2111"/>
    <w:next w:val="NoList"/>
    <w:uiPriority w:val="99"/>
    <w:semiHidden/>
    <w:unhideWhenUsed/>
    <w:rsid w:val="00761392"/>
  </w:style>
  <w:style w:type="numbering" w:customStyle="1" w:styleId="NoList3111">
    <w:name w:val="No List3111"/>
    <w:next w:val="NoList"/>
    <w:uiPriority w:val="99"/>
    <w:semiHidden/>
    <w:unhideWhenUsed/>
    <w:rsid w:val="00761392"/>
  </w:style>
  <w:style w:type="numbering" w:customStyle="1" w:styleId="NoList4111">
    <w:name w:val="No List4111"/>
    <w:next w:val="NoList"/>
    <w:uiPriority w:val="99"/>
    <w:semiHidden/>
    <w:unhideWhenUsed/>
    <w:rsid w:val="00761392"/>
  </w:style>
  <w:style w:type="numbering" w:customStyle="1" w:styleId="NoList5111">
    <w:name w:val="No List5111"/>
    <w:next w:val="NoList"/>
    <w:uiPriority w:val="99"/>
    <w:semiHidden/>
    <w:unhideWhenUsed/>
    <w:rsid w:val="00761392"/>
  </w:style>
  <w:style w:type="numbering" w:customStyle="1" w:styleId="NoList6111">
    <w:name w:val="No List6111"/>
    <w:next w:val="NoList"/>
    <w:uiPriority w:val="99"/>
    <w:semiHidden/>
    <w:unhideWhenUsed/>
    <w:rsid w:val="00761392"/>
  </w:style>
  <w:style w:type="numbering" w:customStyle="1" w:styleId="NoList7111">
    <w:name w:val="No List7111"/>
    <w:next w:val="NoList"/>
    <w:uiPriority w:val="99"/>
    <w:semiHidden/>
    <w:unhideWhenUsed/>
    <w:rsid w:val="00761392"/>
  </w:style>
  <w:style w:type="numbering" w:customStyle="1" w:styleId="NoList8111">
    <w:name w:val="No List8111"/>
    <w:next w:val="NoList"/>
    <w:uiPriority w:val="99"/>
    <w:semiHidden/>
    <w:unhideWhenUsed/>
    <w:rsid w:val="00761392"/>
  </w:style>
  <w:style w:type="numbering" w:customStyle="1" w:styleId="NoList9111">
    <w:name w:val="No List9111"/>
    <w:next w:val="NoList"/>
    <w:uiPriority w:val="99"/>
    <w:semiHidden/>
    <w:unhideWhenUsed/>
    <w:rsid w:val="00761392"/>
  </w:style>
  <w:style w:type="numbering" w:customStyle="1" w:styleId="NoList10111">
    <w:name w:val="No List10111"/>
    <w:next w:val="NoList"/>
    <w:uiPriority w:val="99"/>
    <w:semiHidden/>
    <w:unhideWhenUsed/>
    <w:rsid w:val="00761392"/>
  </w:style>
  <w:style w:type="numbering" w:customStyle="1" w:styleId="NoList12111">
    <w:name w:val="No List12111"/>
    <w:next w:val="NoList"/>
    <w:uiPriority w:val="99"/>
    <w:semiHidden/>
    <w:unhideWhenUsed/>
    <w:rsid w:val="00761392"/>
  </w:style>
  <w:style w:type="numbering" w:customStyle="1" w:styleId="NoList13111">
    <w:name w:val="No List13111"/>
    <w:next w:val="NoList"/>
    <w:uiPriority w:val="99"/>
    <w:semiHidden/>
    <w:unhideWhenUsed/>
    <w:rsid w:val="00761392"/>
  </w:style>
  <w:style w:type="numbering" w:customStyle="1" w:styleId="NoList14111">
    <w:name w:val="No List14111"/>
    <w:next w:val="NoList"/>
    <w:uiPriority w:val="99"/>
    <w:semiHidden/>
    <w:unhideWhenUsed/>
    <w:rsid w:val="00761392"/>
  </w:style>
  <w:style w:type="numbering" w:customStyle="1" w:styleId="NoList15111">
    <w:name w:val="No List15111"/>
    <w:next w:val="NoList"/>
    <w:uiPriority w:val="99"/>
    <w:semiHidden/>
    <w:unhideWhenUsed/>
    <w:rsid w:val="00761392"/>
  </w:style>
  <w:style w:type="numbering" w:customStyle="1" w:styleId="NoList16111">
    <w:name w:val="No List16111"/>
    <w:next w:val="NoList"/>
    <w:uiPriority w:val="99"/>
    <w:semiHidden/>
    <w:unhideWhenUsed/>
    <w:rsid w:val="00761392"/>
  </w:style>
  <w:style w:type="numbering" w:customStyle="1" w:styleId="NoList17111">
    <w:name w:val="No List17111"/>
    <w:next w:val="NoList"/>
    <w:uiPriority w:val="99"/>
    <w:semiHidden/>
    <w:unhideWhenUsed/>
    <w:rsid w:val="00761392"/>
  </w:style>
  <w:style w:type="numbering" w:customStyle="1" w:styleId="NoList203">
    <w:name w:val="No List203"/>
    <w:next w:val="NoList"/>
    <w:uiPriority w:val="99"/>
    <w:semiHidden/>
    <w:unhideWhenUsed/>
    <w:rsid w:val="00761392"/>
  </w:style>
  <w:style w:type="table" w:customStyle="1" w:styleId="LightList-Accent11273">
    <w:name w:val="Light List - Accent 112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3">
    <w:name w:val="Light List - Accent 1223"/>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3">
    <w:name w:val="Light List123"/>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3">
    <w:name w:val="Table Grid32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3">
    <w:name w:val="Light List - Accent 11118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3">
    <w:name w:val="Table Grid3118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3">
    <w:name w:val="Light List - Accent 11119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3">
    <w:name w:val="Table Grid3119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3">
    <w:name w:val="No List1103"/>
    <w:next w:val="NoList"/>
    <w:uiPriority w:val="99"/>
    <w:semiHidden/>
    <w:unhideWhenUsed/>
    <w:rsid w:val="00761392"/>
  </w:style>
  <w:style w:type="numbering" w:customStyle="1" w:styleId="NoList1123">
    <w:name w:val="No List1123"/>
    <w:next w:val="NoList"/>
    <w:uiPriority w:val="99"/>
    <w:semiHidden/>
    <w:unhideWhenUsed/>
    <w:rsid w:val="00761392"/>
  </w:style>
  <w:style w:type="table" w:customStyle="1" w:styleId="LightList-Accent11283">
    <w:name w:val="Light List - Accent 1128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3">
    <w:name w:val="Table Grid328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3">
    <w:name w:val="Light List - Accent 1112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3">
    <w:name w:val="Table Grid312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3">
    <w:name w:val="Light List - Accent 113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3">
    <w:name w:val="Table Grid33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3">
    <w:name w:val="Light List - Accent 1113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3">
    <w:name w:val="Table Grid313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3">
    <w:name w:val="Light List - Accent 114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3">
    <w:name w:val="Table Grid34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3">
    <w:name w:val="Light List - Accent 1114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3">
    <w:name w:val="Table Grid314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3">
    <w:name w:val="Light List - Accent 11111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3">
    <w:name w:val="Table Grid3111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3">
    <w:name w:val="Light List - Accent 1121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3">
    <w:name w:val="Table Grid321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3">
    <w:name w:val="Light List - Accent 11121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3">
    <w:name w:val="Table Grid3121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3">
    <w:name w:val="Light List - Accent 115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3">
    <w:name w:val="Table Grid35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3">
    <w:name w:val="Light List - Accent 1115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3">
    <w:name w:val="Table Grid315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3">
    <w:name w:val="Light List - Accent 116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3">
    <w:name w:val="Table Grid36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3">
    <w:name w:val="Light List - Accent 11166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3">
    <w:name w:val="Table Grid3166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3">
    <w:name w:val="Light List - Accent 117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3">
    <w:name w:val="Table Grid37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3">
    <w:name w:val="Light List - Accent 1117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3">
    <w:name w:val="Table Grid317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3">
    <w:name w:val="Light List - Accent 1111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3">
    <w:name w:val="Table Grid311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3">
    <w:name w:val="Light List - Accent 112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3">
    <w:name w:val="Table Grid32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3">
    <w:name w:val="Light List - Accent 1112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3">
    <w:name w:val="Table Grid312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3">
    <w:name w:val="Light List - Accent 113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3">
    <w:name w:val="Table Grid33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3">
    <w:name w:val="Light List - Accent 1113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3">
    <w:name w:val="Table Grid313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3">
    <w:name w:val="Light List - Accent 114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3">
    <w:name w:val="Table Grid34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3">
    <w:name w:val="Light List - Accent 1114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3">
    <w:name w:val="Table Grid314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3">
    <w:name w:val="Light List - Accent 11111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3">
    <w:name w:val="Table Grid3111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3">
    <w:name w:val="Light List - Accent 1121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3">
    <w:name w:val="Table Grid321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3">
    <w:name w:val="Light List - Accent 11121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3">
    <w:name w:val="Table Grid3121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3">
    <w:name w:val="Light List - Accent 115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3">
    <w:name w:val="Table Grid35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3">
    <w:name w:val="Light List - Accent 1115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3">
    <w:name w:val="Table Grid315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3">
    <w:name w:val="Light List - Accent 116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3">
    <w:name w:val="Table Grid36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3">
    <w:name w:val="Light List - Accent 11161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3">
    <w:name w:val="Table Grid3161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3">
    <w:name w:val="Light List - Accent 118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3">
    <w:name w:val="Table Grid38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3">
    <w:name w:val="Light List - Accent 1118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3">
    <w:name w:val="Table Grid318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3">
    <w:name w:val="Light List - Accent 1111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3">
    <w:name w:val="Table Grid311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3">
    <w:name w:val="Light List - Accent 112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3">
    <w:name w:val="Table Grid32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3">
    <w:name w:val="Light List - Accent 1112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3">
    <w:name w:val="Table Grid312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3">
    <w:name w:val="Light List - Accent 113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3">
    <w:name w:val="Table Grid33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3">
    <w:name w:val="Light List - Accent 1113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3">
    <w:name w:val="Table Grid313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3">
    <w:name w:val="Light List - Accent 114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3">
    <w:name w:val="Table Grid34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3">
    <w:name w:val="Light List - Accent 1114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3">
    <w:name w:val="Table Grid314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3">
    <w:name w:val="Light List - Accent 11111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3">
    <w:name w:val="Table Grid3111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3">
    <w:name w:val="Light List - Accent 1121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3">
    <w:name w:val="Table Grid321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3">
    <w:name w:val="Light List - Accent 11121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3">
    <w:name w:val="Table Grid3121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3">
    <w:name w:val="Light List - Accent 115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3">
    <w:name w:val="Table Grid35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3">
    <w:name w:val="Light List - Accent 1115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3">
    <w:name w:val="Table Grid315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3">
    <w:name w:val="Light List - Accent 116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3">
    <w:name w:val="Table Grid36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3">
    <w:name w:val="Light List - Accent 11162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3">
    <w:name w:val="Table Grid3162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3">
    <w:name w:val="Light List - Accent 119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3">
    <w:name w:val="Table Grid39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3">
    <w:name w:val="Light List - Accent 1119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3">
    <w:name w:val="Table Grid319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3">
    <w:name w:val="Light List - Accent 1111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3">
    <w:name w:val="Table Grid311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3">
    <w:name w:val="Light List - Accent 112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3">
    <w:name w:val="Table Grid32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3">
    <w:name w:val="Light List - Accent 1112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3">
    <w:name w:val="Table Grid312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3">
    <w:name w:val="Light List - Accent 113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3">
    <w:name w:val="Table Grid33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3">
    <w:name w:val="Light List - Accent 1113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3">
    <w:name w:val="Table Grid313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3">
    <w:name w:val="Light List - Accent 114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3">
    <w:name w:val="Table Grid34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3">
    <w:name w:val="Light List - Accent 1114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3">
    <w:name w:val="Table Grid314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3">
    <w:name w:val="Light List - Accent 11111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3">
    <w:name w:val="Table Grid3111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3">
    <w:name w:val="Light List - Accent 1121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3">
    <w:name w:val="Table Grid321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3">
    <w:name w:val="Light List - Accent 11121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3">
    <w:name w:val="Table Grid3121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3">
    <w:name w:val="Light List - Accent 115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3">
    <w:name w:val="Table Grid35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3">
    <w:name w:val="Light List - Accent 1115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3">
    <w:name w:val="Table Grid315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3">
    <w:name w:val="Light List - Accent 116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3">
    <w:name w:val="Table Grid36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3">
    <w:name w:val="Light List - Accent 11163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3">
    <w:name w:val="Table Grid3163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3">
    <w:name w:val="Light List - Accent 1110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3">
    <w:name w:val="Table Grid310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3">
    <w:name w:val="Light List - Accent 11110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3">
    <w:name w:val="Table Grid3110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3">
    <w:name w:val="Light List - Accent 11115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3">
    <w:name w:val="Table Grid3115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3">
    <w:name w:val="Light List - Accent 1125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3">
    <w:name w:val="Table Grid325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3">
    <w:name w:val="Light List - Accent 11125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3">
    <w:name w:val="Table Grid3125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3">
    <w:name w:val="Light List - Accent 113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3">
    <w:name w:val="Table Grid33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3">
    <w:name w:val="Light List - Accent 1113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3">
    <w:name w:val="Table Grid313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3">
    <w:name w:val="Light List - Accent 114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3">
    <w:name w:val="Table Grid34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3">
    <w:name w:val="Light List - Accent 1114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3">
    <w:name w:val="Table Grid314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3">
    <w:name w:val="Light List - Accent 11111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3">
    <w:name w:val="Table Grid3111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3">
    <w:name w:val="Light List - Accent 1121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3">
    <w:name w:val="Table Grid321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3">
    <w:name w:val="Light List - Accent 11121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3">
    <w:name w:val="Table Grid3121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3">
    <w:name w:val="Light List - Accent 115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3">
    <w:name w:val="Table Grid35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3">
    <w:name w:val="Light List - Accent 1115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3">
    <w:name w:val="Table Grid315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3">
    <w:name w:val="Light List - Accent 116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3">
    <w:name w:val="Table Grid36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3">
    <w:name w:val="Light List - Accent 111642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3">
    <w:name w:val="Table Grid31642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uiPriority w:val="99"/>
    <w:semiHidden/>
    <w:unhideWhenUsed/>
    <w:rsid w:val="00761392"/>
  </w:style>
  <w:style w:type="numbering" w:customStyle="1" w:styleId="NoList323">
    <w:name w:val="No List323"/>
    <w:next w:val="NoList"/>
    <w:uiPriority w:val="99"/>
    <w:semiHidden/>
    <w:unhideWhenUsed/>
    <w:rsid w:val="00761392"/>
  </w:style>
  <w:style w:type="table" w:customStyle="1" w:styleId="TableGrid230">
    <w:name w:val="TableGrid23"/>
    <w:rsid w:val="00761392"/>
    <w:rPr>
      <w:rFonts w:eastAsia="Times New Roman"/>
      <w:sz w:val="22"/>
      <w:szCs w:val="22"/>
      <w:lang w:val="en-GB" w:eastAsia="en-GB"/>
    </w:rPr>
    <w:tblPr>
      <w:tblCellMar>
        <w:top w:w="0" w:type="dxa"/>
        <w:left w:w="0" w:type="dxa"/>
        <w:bottom w:w="0" w:type="dxa"/>
        <w:right w:w="0" w:type="dxa"/>
      </w:tblCellMar>
    </w:tblPr>
  </w:style>
  <w:style w:type="numbering" w:customStyle="1" w:styleId="NoList423">
    <w:name w:val="No List423"/>
    <w:next w:val="NoList"/>
    <w:uiPriority w:val="99"/>
    <w:semiHidden/>
    <w:unhideWhenUsed/>
    <w:rsid w:val="00761392"/>
  </w:style>
  <w:style w:type="numbering" w:customStyle="1" w:styleId="NoList523">
    <w:name w:val="No List523"/>
    <w:next w:val="NoList"/>
    <w:uiPriority w:val="99"/>
    <w:semiHidden/>
    <w:unhideWhenUsed/>
    <w:rsid w:val="00761392"/>
  </w:style>
  <w:style w:type="numbering" w:customStyle="1" w:styleId="NoList623">
    <w:name w:val="No List623"/>
    <w:next w:val="NoList"/>
    <w:uiPriority w:val="99"/>
    <w:semiHidden/>
    <w:unhideWhenUsed/>
    <w:rsid w:val="00761392"/>
  </w:style>
  <w:style w:type="numbering" w:customStyle="1" w:styleId="NoList723">
    <w:name w:val="No List723"/>
    <w:next w:val="NoList"/>
    <w:uiPriority w:val="99"/>
    <w:semiHidden/>
    <w:unhideWhenUsed/>
    <w:rsid w:val="00761392"/>
  </w:style>
  <w:style w:type="numbering" w:customStyle="1" w:styleId="NoList823">
    <w:name w:val="No List823"/>
    <w:next w:val="NoList"/>
    <w:uiPriority w:val="99"/>
    <w:semiHidden/>
    <w:unhideWhenUsed/>
    <w:rsid w:val="00761392"/>
  </w:style>
  <w:style w:type="numbering" w:customStyle="1" w:styleId="NoList923">
    <w:name w:val="No List923"/>
    <w:next w:val="NoList"/>
    <w:uiPriority w:val="99"/>
    <w:semiHidden/>
    <w:unhideWhenUsed/>
    <w:rsid w:val="00761392"/>
  </w:style>
  <w:style w:type="numbering" w:customStyle="1" w:styleId="NoList1023">
    <w:name w:val="No List1023"/>
    <w:next w:val="NoList"/>
    <w:uiPriority w:val="99"/>
    <w:semiHidden/>
    <w:unhideWhenUsed/>
    <w:rsid w:val="00761392"/>
  </w:style>
  <w:style w:type="numbering" w:customStyle="1" w:styleId="NoList1223">
    <w:name w:val="No List1223"/>
    <w:next w:val="NoList"/>
    <w:uiPriority w:val="99"/>
    <w:semiHidden/>
    <w:unhideWhenUsed/>
    <w:rsid w:val="00761392"/>
  </w:style>
  <w:style w:type="numbering" w:customStyle="1" w:styleId="NoList1323">
    <w:name w:val="No List1323"/>
    <w:next w:val="NoList"/>
    <w:uiPriority w:val="99"/>
    <w:semiHidden/>
    <w:unhideWhenUsed/>
    <w:rsid w:val="00761392"/>
  </w:style>
  <w:style w:type="table" w:customStyle="1" w:styleId="TableNormal123">
    <w:name w:val="Table Normal123"/>
    <w:semiHidden/>
    <w:rsid w:val="00761392"/>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3">
    <w:name w:val="No List1423"/>
    <w:next w:val="NoList"/>
    <w:uiPriority w:val="99"/>
    <w:semiHidden/>
    <w:unhideWhenUsed/>
    <w:rsid w:val="00761392"/>
  </w:style>
  <w:style w:type="numbering" w:customStyle="1" w:styleId="NoList1523">
    <w:name w:val="No List1523"/>
    <w:next w:val="NoList"/>
    <w:uiPriority w:val="99"/>
    <w:semiHidden/>
    <w:unhideWhenUsed/>
    <w:rsid w:val="00761392"/>
  </w:style>
  <w:style w:type="numbering" w:customStyle="1" w:styleId="NoList1623">
    <w:name w:val="No List1623"/>
    <w:next w:val="NoList"/>
    <w:uiPriority w:val="99"/>
    <w:semiHidden/>
    <w:unhideWhenUsed/>
    <w:rsid w:val="00761392"/>
  </w:style>
  <w:style w:type="numbering" w:customStyle="1" w:styleId="NoList1723">
    <w:name w:val="No List1723"/>
    <w:next w:val="NoList"/>
    <w:uiPriority w:val="99"/>
    <w:semiHidden/>
    <w:unhideWhenUsed/>
    <w:rsid w:val="00761392"/>
  </w:style>
  <w:style w:type="numbering" w:customStyle="1" w:styleId="NoList233">
    <w:name w:val="No List233"/>
    <w:next w:val="NoList"/>
    <w:uiPriority w:val="99"/>
    <w:semiHidden/>
    <w:unhideWhenUsed/>
    <w:rsid w:val="00761392"/>
  </w:style>
  <w:style w:type="table" w:customStyle="1" w:styleId="LightList-Accent11293">
    <w:name w:val="Light List - Accent 1129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3">
    <w:name w:val="Light List - Accent 1233"/>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3">
    <w:name w:val="Light List133"/>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3">
    <w:name w:val="Table Grid329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3">
    <w:name w:val="Light List - Accent 11120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3">
    <w:name w:val="Table Grid3120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3">
    <w:name w:val="Light List - Accent 111110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3">
    <w:name w:val="Table Grid31110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uiPriority w:val="99"/>
    <w:semiHidden/>
    <w:unhideWhenUsed/>
    <w:rsid w:val="00761392"/>
  </w:style>
  <w:style w:type="numbering" w:customStyle="1" w:styleId="NoList1143">
    <w:name w:val="No List1143"/>
    <w:next w:val="NoList"/>
    <w:uiPriority w:val="99"/>
    <w:semiHidden/>
    <w:unhideWhenUsed/>
    <w:rsid w:val="00761392"/>
  </w:style>
  <w:style w:type="table" w:customStyle="1" w:styleId="LightList-Accent112103">
    <w:name w:val="Light List - Accent 11210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3">
    <w:name w:val="Table Grid3210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3">
    <w:name w:val="Light List - Accent 11128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3">
    <w:name w:val="Table Grid3128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3">
    <w:name w:val="Light List - Accent 113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3">
    <w:name w:val="Table Grid33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3">
    <w:name w:val="Light List - Accent 1113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3">
    <w:name w:val="Table Grid313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3">
    <w:name w:val="Light List - Accent 114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3">
    <w:name w:val="Table Grid34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3">
    <w:name w:val="Light List - Accent 1114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3">
    <w:name w:val="Table Grid314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3">
    <w:name w:val="Light List - Accent 11111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3">
    <w:name w:val="Table Grid3111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3">
    <w:name w:val="Light List - Accent 1121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3">
    <w:name w:val="Table Grid321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3">
    <w:name w:val="Light List - Accent 11121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3">
    <w:name w:val="Table Grid3121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3">
    <w:name w:val="Light List - Accent 115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3">
    <w:name w:val="Table Grid35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3">
    <w:name w:val="Light List - Accent 1115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3">
    <w:name w:val="Table Grid315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3">
    <w:name w:val="Light List - Accent 116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3">
    <w:name w:val="Table Grid36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3">
    <w:name w:val="Light List - Accent 11167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3">
    <w:name w:val="Table Grid3167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3">
    <w:name w:val="Light List - Accent 117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3">
    <w:name w:val="Table Grid37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3">
    <w:name w:val="Light List - Accent 1117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3">
    <w:name w:val="Table Grid317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3">
    <w:name w:val="Light List - Accent 1111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3">
    <w:name w:val="Table Grid311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3">
    <w:name w:val="Light List - Accent 112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3">
    <w:name w:val="Table Grid32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3">
    <w:name w:val="Light List - Accent 1112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3">
    <w:name w:val="Table Grid312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3">
    <w:name w:val="Light List - Accent 113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3">
    <w:name w:val="Table Grid33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3">
    <w:name w:val="Light List - Accent 1113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3">
    <w:name w:val="Table Grid313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3">
    <w:name w:val="Light List - Accent 114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3">
    <w:name w:val="Table Grid34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3">
    <w:name w:val="Light List - Accent 1114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3">
    <w:name w:val="Table Grid314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3">
    <w:name w:val="Light List - Accent 11111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3">
    <w:name w:val="Table Grid3111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3">
    <w:name w:val="Light List - Accent 1121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3">
    <w:name w:val="Table Grid321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3">
    <w:name w:val="Light List - Accent 11121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3">
    <w:name w:val="Table Grid3121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3">
    <w:name w:val="Light List - Accent 115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3">
    <w:name w:val="Table Grid35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3">
    <w:name w:val="Light List - Accent 1115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3">
    <w:name w:val="Table Grid315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3">
    <w:name w:val="Light List - Accent 116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3">
    <w:name w:val="Table Grid36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3">
    <w:name w:val="Light List - Accent 11161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3">
    <w:name w:val="Table Grid3161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3">
    <w:name w:val="Light List - Accent 118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3">
    <w:name w:val="Table Grid38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3">
    <w:name w:val="Light List - Accent 1118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3">
    <w:name w:val="Table Grid318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3">
    <w:name w:val="Light List - Accent 1111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3">
    <w:name w:val="Table Grid311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3">
    <w:name w:val="Light List - Accent 112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3">
    <w:name w:val="Table Grid32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3">
    <w:name w:val="Light List - Accent 1112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3">
    <w:name w:val="Table Grid312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3">
    <w:name w:val="Light List - Accent 113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3">
    <w:name w:val="Table Grid33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3">
    <w:name w:val="Light List - Accent 1113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3">
    <w:name w:val="Table Grid313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3">
    <w:name w:val="Light List - Accent 114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3">
    <w:name w:val="Table Grid34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3">
    <w:name w:val="Light List - Accent 1114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3">
    <w:name w:val="Table Grid314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3">
    <w:name w:val="Light List - Accent 11111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3">
    <w:name w:val="Table Grid3111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3">
    <w:name w:val="Light List - Accent 1121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3">
    <w:name w:val="Table Grid321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3">
    <w:name w:val="Light List - Accent 11121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3">
    <w:name w:val="Table Grid3121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3">
    <w:name w:val="Light List - Accent 115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3">
    <w:name w:val="Table Grid35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3">
    <w:name w:val="Light List - Accent 1115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3">
    <w:name w:val="Table Grid315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3">
    <w:name w:val="Light List - Accent 116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3">
    <w:name w:val="Table Grid36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3">
    <w:name w:val="Light List - Accent 11162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3">
    <w:name w:val="Table Grid3162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3">
    <w:name w:val="Light List - Accent 119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3">
    <w:name w:val="Table Grid39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3">
    <w:name w:val="Light List - Accent 1119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3">
    <w:name w:val="Table Grid319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3">
    <w:name w:val="Light List - Accent 1111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3">
    <w:name w:val="Table Grid311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3">
    <w:name w:val="Light List - Accent 112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3">
    <w:name w:val="Table Grid32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3">
    <w:name w:val="Light List - Accent 1112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3">
    <w:name w:val="Table Grid312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3">
    <w:name w:val="Light List - Accent 113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3">
    <w:name w:val="Table Grid33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3">
    <w:name w:val="Light List - Accent 1113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3">
    <w:name w:val="Table Grid313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3">
    <w:name w:val="Light List - Accent 114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3">
    <w:name w:val="Table Grid34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3">
    <w:name w:val="Light List - Accent 1114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3">
    <w:name w:val="Table Grid314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3">
    <w:name w:val="Light List - Accent 11111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3">
    <w:name w:val="Table Grid3111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3">
    <w:name w:val="Light List - Accent 1121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3">
    <w:name w:val="Table Grid321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3">
    <w:name w:val="Light List - Accent 11121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3">
    <w:name w:val="Table Grid3121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3">
    <w:name w:val="Light List - Accent 115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3">
    <w:name w:val="Table Grid35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3">
    <w:name w:val="Light List - Accent 1115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3">
    <w:name w:val="Table Grid315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3">
    <w:name w:val="Light List - Accent 116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3">
    <w:name w:val="Table Grid36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3">
    <w:name w:val="Light List - Accent 11163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3">
    <w:name w:val="Table Grid3163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3">
    <w:name w:val="Light List - Accent 1110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3">
    <w:name w:val="Table Grid310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3">
    <w:name w:val="Light List - Accent 11110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3">
    <w:name w:val="Table Grid3110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3">
    <w:name w:val="Light List - Accent 11115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3">
    <w:name w:val="Table Grid3115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3">
    <w:name w:val="Light List - Accent 1125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3">
    <w:name w:val="Table Grid325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3">
    <w:name w:val="Light List - Accent 11125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3">
    <w:name w:val="Table Grid3125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3">
    <w:name w:val="Light List - Accent 113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3">
    <w:name w:val="Table Grid33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3">
    <w:name w:val="Light List - Accent 1113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3">
    <w:name w:val="Table Grid313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3">
    <w:name w:val="Light List - Accent 114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3">
    <w:name w:val="Table Grid34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3">
    <w:name w:val="Light List - Accent 1114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3">
    <w:name w:val="Table Grid314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3">
    <w:name w:val="Light List - Accent 11111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3">
    <w:name w:val="Table Grid3111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3">
    <w:name w:val="Light List - Accent 1121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3">
    <w:name w:val="Table Grid321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3">
    <w:name w:val="Light List - Accent 11121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3">
    <w:name w:val="Table Grid3121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3">
    <w:name w:val="Light List - Accent 115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3">
    <w:name w:val="Table Grid35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3">
    <w:name w:val="Light List - Accent 1115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3">
    <w:name w:val="Table Grid315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3">
    <w:name w:val="Light List - Accent 116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3">
    <w:name w:val="Table Grid36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3">
    <w:name w:val="Light List - Accent 1116433"/>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3">
    <w:name w:val="Table Grid316433"/>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3">
    <w:name w:val="No List243"/>
    <w:next w:val="NoList"/>
    <w:uiPriority w:val="99"/>
    <w:semiHidden/>
    <w:unhideWhenUsed/>
    <w:rsid w:val="00761392"/>
  </w:style>
  <w:style w:type="numbering" w:customStyle="1" w:styleId="NoList333">
    <w:name w:val="No List333"/>
    <w:next w:val="NoList"/>
    <w:uiPriority w:val="99"/>
    <w:semiHidden/>
    <w:unhideWhenUsed/>
    <w:rsid w:val="00761392"/>
  </w:style>
  <w:style w:type="table" w:customStyle="1" w:styleId="TableGrid33a">
    <w:name w:val="TableGrid33"/>
    <w:rsid w:val="00761392"/>
    <w:rPr>
      <w:rFonts w:eastAsia="Times New Roman"/>
      <w:sz w:val="22"/>
      <w:szCs w:val="22"/>
      <w:lang w:val="en-GB" w:eastAsia="en-GB"/>
    </w:rPr>
    <w:tblPr>
      <w:tblCellMar>
        <w:top w:w="0" w:type="dxa"/>
        <w:left w:w="0" w:type="dxa"/>
        <w:bottom w:w="0" w:type="dxa"/>
        <w:right w:w="0" w:type="dxa"/>
      </w:tblCellMar>
    </w:tblPr>
  </w:style>
  <w:style w:type="numbering" w:customStyle="1" w:styleId="NoList433">
    <w:name w:val="No List433"/>
    <w:next w:val="NoList"/>
    <w:uiPriority w:val="99"/>
    <w:semiHidden/>
    <w:unhideWhenUsed/>
    <w:rsid w:val="00761392"/>
  </w:style>
  <w:style w:type="numbering" w:customStyle="1" w:styleId="NoList533">
    <w:name w:val="No List533"/>
    <w:next w:val="NoList"/>
    <w:uiPriority w:val="99"/>
    <w:semiHidden/>
    <w:unhideWhenUsed/>
    <w:rsid w:val="00761392"/>
  </w:style>
  <w:style w:type="numbering" w:customStyle="1" w:styleId="NoList633">
    <w:name w:val="No List633"/>
    <w:next w:val="NoList"/>
    <w:uiPriority w:val="99"/>
    <w:semiHidden/>
    <w:unhideWhenUsed/>
    <w:rsid w:val="00761392"/>
  </w:style>
  <w:style w:type="numbering" w:customStyle="1" w:styleId="NoList733">
    <w:name w:val="No List733"/>
    <w:next w:val="NoList"/>
    <w:uiPriority w:val="99"/>
    <w:semiHidden/>
    <w:unhideWhenUsed/>
    <w:rsid w:val="00761392"/>
  </w:style>
  <w:style w:type="numbering" w:customStyle="1" w:styleId="NoList833">
    <w:name w:val="No List833"/>
    <w:next w:val="NoList"/>
    <w:uiPriority w:val="99"/>
    <w:semiHidden/>
    <w:unhideWhenUsed/>
    <w:rsid w:val="00761392"/>
  </w:style>
  <w:style w:type="numbering" w:customStyle="1" w:styleId="NoList933">
    <w:name w:val="No List933"/>
    <w:next w:val="NoList"/>
    <w:uiPriority w:val="99"/>
    <w:semiHidden/>
    <w:unhideWhenUsed/>
    <w:rsid w:val="00761392"/>
  </w:style>
  <w:style w:type="numbering" w:customStyle="1" w:styleId="NoList1033">
    <w:name w:val="No List1033"/>
    <w:next w:val="NoList"/>
    <w:uiPriority w:val="99"/>
    <w:semiHidden/>
    <w:unhideWhenUsed/>
    <w:rsid w:val="00761392"/>
  </w:style>
  <w:style w:type="numbering" w:customStyle="1" w:styleId="NoList1233">
    <w:name w:val="No List1233"/>
    <w:next w:val="NoList"/>
    <w:uiPriority w:val="99"/>
    <w:semiHidden/>
    <w:unhideWhenUsed/>
    <w:rsid w:val="00761392"/>
  </w:style>
  <w:style w:type="numbering" w:customStyle="1" w:styleId="NoList1333">
    <w:name w:val="No List1333"/>
    <w:next w:val="NoList"/>
    <w:uiPriority w:val="99"/>
    <w:semiHidden/>
    <w:unhideWhenUsed/>
    <w:rsid w:val="00761392"/>
  </w:style>
  <w:style w:type="table" w:customStyle="1" w:styleId="TableNormal133">
    <w:name w:val="Table Normal133"/>
    <w:semiHidden/>
    <w:rsid w:val="00761392"/>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3">
    <w:name w:val="No List1433"/>
    <w:next w:val="NoList"/>
    <w:uiPriority w:val="99"/>
    <w:semiHidden/>
    <w:unhideWhenUsed/>
    <w:rsid w:val="00761392"/>
  </w:style>
  <w:style w:type="numbering" w:customStyle="1" w:styleId="NoList1533">
    <w:name w:val="No List1533"/>
    <w:next w:val="NoList"/>
    <w:uiPriority w:val="99"/>
    <w:semiHidden/>
    <w:unhideWhenUsed/>
    <w:rsid w:val="00761392"/>
  </w:style>
  <w:style w:type="numbering" w:customStyle="1" w:styleId="NoList1633">
    <w:name w:val="No List1633"/>
    <w:next w:val="NoList"/>
    <w:uiPriority w:val="99"/>
    <w:semiHidden/>
    <w:unhideWhenUsed/>
    <w:rsid w:val="00761392"/>
  </w:style>
  <w:style w:type="numbering" w:customStyle="1" w:styleId="NoList1733">
    <w:name w:val="No List1733"/>
    <w:next w:val="NoList"/>
    <w:uiPriority w:val="99"/>
    <w:semiHidden/>
    <w:unhideWhenUsed/>
    <w:rsid w:val="00761392"/>
  </w:style>
  <w:style w:type="table" w:customStyle="1" w:styleId="Elencochiaro-Colore11">
    <w:name w:val="Elenco chiaro - Colore 11"/>
    <w:basedOn w:val="TableNormal"/>
    <w:next w:val="LightList-Accent1"/>
    <w:uiPriority w:val="61"/>
    <w:rsid w:val="0076139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53">
    <w:name w:val="Table Grid53"/>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uiPriority w:val="99"/>
    <w:semiHidden/>
    <w:unhideWhenUsed/>
    <w:rsid w:val="00761392"/>
  </w:style>
  <w:style w:type="table" w:customStyle="1" w:styleId="LightList-Accent11301">
    <w:name w:val="Light List - Accent 1130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41">
    <w:name w:val="Light List - Accent 1241"/>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41">
    <w:name w:val="Light List141"/>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301">
    <w:name w:val="Table Grid330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91">
    <w:name w:val="Light List - Accent 11129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91">
    <w:name w:val="Table Grid3129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81">
    <w:name w:val="Light List - Accent 11111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81">
    <w:name w:val="Table Grid3111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
    <w:name w:val="No List1151"/>
    <w:next w:val="NoList"/>
    <w:uiPriority w:val="99"/>
    <w:semiHidden/>
    <w:unhideWhenUsed/>
    <w:rsid w:val="00761392"/>
  </w:style>
  <w:style w:type="numbering" w:customStyle="1" w:styleId="NoList1161">
    <w:name w:val="No List1161"/>
    <w:next w:val="NoList"/>
    <w:uiPriority w:val="99"/>
    <w:semiHidden/>
    <w:unhideWhenUsed/>
    <w:rsid w:val="00761392"/>
  </w:style>
  <w:style w:type="table" w:customStyle="1" w:styleId="LightList-Accent112181">
    <w:name w:val="Light List - Accent 1121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81">
    <w:name w:val="Table Grid321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01">
    <w:name w:val="Light List - Accent 111210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01">
    <w:name w:val="Table Grid31210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81">
    <w:name w:val="Light List - Accent 113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81">
    <w:name w:val="Table Grid33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81">
    <w:name w:val="Light List - Accent 1113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81">
    <w:name w:val="Table Grid313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81">
    <w:name w:val="Light List - Accent 114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81">
    <w:name w:val="Table Grid34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81">
    <w:name w:val="Light List - Accent 1114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81">
    <w:name w:val="Table Grid314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91">
    <w:name w:val="Light List - Accent 111119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91">
    <w:name w:val="Table Grid31119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91">
    <w:name w:val="Light List - Accent 11219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91">
    <w:name w:val="Table Grid3219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81">
    <w:name w:val="Light List - Accent 11121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81">
    <w:name w:val="Table Grid3121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81">
    <w:name w:val="Light List - Accent 115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81">
    <w:name w:val="Table Grid35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81">
    <w:name w:val="Light List - Accent 1115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81">
    <w:name w:val="Table Grid315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81">
    <w:name w:val="Light List - Accent 116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81">
    <w:name w:val="Table Grid36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81">
    <w:name w:val="Light List - Accent 11168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81">
    <w:name w:val="Table Grid3168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41">
    <w:name w:val="Light List - Accent 117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41">
    <w:name w:val="Table Grid37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41">
    <w:name w:val="Light List - Accent 1117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41">
    <w:name w:val="Table Grid317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41">
    <w:name w:val="Light List - Accent 1111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41">
    <w:name w:val="Table Grid311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41">
    <w:name w:val="Light List - Accent 112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41">
    <w:name w:val="Table Grid32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41">
    <w:name w:val="Light List - Accent 1112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41">
    <w:name w:val="Table Grid312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41">
    <w:name w:val="Light List - Accent 113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41">
    <w:name w:val="Table Grid33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41">
    <w:name w:val="Light List - Accent 1113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41">
    <w:name w:val="Table Grid313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41">
    <w:name w:val="Light List - Accent 114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41">
    <w:name w:val="Table Grid34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41">
    <w:name w:val="Light List - Accent 1114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41">
    <w:name w:val="Table Grid314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41">
    <w:name w:val="Light List - Accent 11111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41">
    <w:name w:val="Table Grid3111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41">
    <w:name w:val="Light List - Accent 1121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41">
    <w:name w:val="Table Grid321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41">
    <w:name w:val="Light List - Accent 11121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41">
    <w:name w:val="Table Grid3121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41">
    <w:name w:val="Light List - Accent 115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41">
    <w:name w:val="Table Grid35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41">
    <w:name w:val="Light List - Accent 1115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41">
    <w:name w:val="Table Grid315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41">
    <w:name w:val="Light List - Accent 116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41">
    <w:name w:val="Table Grid36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41">
    <w:name w:val="Light List - Accent 11161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41">
    <w:name w:val="Table Grid3161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41">
    <w:name w:val="Light List - Accent 118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41">
    <w:name w:val="Table Grid38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41">
    <w:name w:val="Light List - Accent 1118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41">
    <w:name w:val="Table Grid318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41">
    <w:name w:val="Light List - Accent 1111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41">
    <w:name w:val="Table Grid311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41">
    <w:name w:val="Light List - Accent 112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41">
    <w:name w:val="Table Grid32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41">
    <w:name w:val="Light List - Accent 1112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41">
    <w:name w:val="Table Grid312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41">
    <w:name w:val="Light List - Accent 113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41">
    <w:name w:val="Table Grid33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41">
    <w:name w:val="Light List - Accent 1113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41">
    <w:name w:val="Table Grid313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41">
    <w:name w:val="Light List - Accent 114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41">
    <w:name w:val="Table Grid34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41">
    <w:name w:val="Light List - Accent 1114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41">
    <w:name w:val="Table Grid314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41">
    <w:name w:val="Light List - Accent 11111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41">
    <w:name w:val="Table Grid3111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41">
    <w:name w:val="Light List - Accent 1121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41">
    <w:name w:val="Table Grid321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41">
    <w:name w:val="Light List - Accent 11121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41">
    <w:name w:val="Table Grid3121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41">
    <w:name w:val="Light List - Accent 115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41">
    <w:name w:val="Table Grid35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41">
    <w:name w:val="Light List - Accent 1115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41">
    <w:name w:val="Table Grid315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41">
    <w:name w:val="Light List - Accent 116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41">
    <w:name w:val="Table Grid36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41">
    <w:name w:val="Light List - Accent 11162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41">
    <w:name w:val="Table Grid3162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41">
    <w:name w:val="Light List - Accent 119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41">
    <w:name w:val="Table Grid39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41">
    <w:name w:val="Light List - Accent 1119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41">
    <w:name w:val="Table Grid319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41">
    <w:name w:val="Light List - Accent 1111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41">
    <w:name w:val="Table Grid311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41">
    <w:name w:val="Light List - Accent 112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41">
    <w:name w:val="Table Grid32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41">
    <w:name w:val="Light List - Accent 1112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41">
    <w:name w:val="Table Grid312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41">
    <w:name w:val="Light List - Accent 113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41">
    <w:name w:val="Table Grid33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41">
    <w:name w:val="Light List - Accent 1113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41">
    <w:name w:val="Table Grid313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41">
    <w:name w:val="Light List - Accent 114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41">
    <w:name w:val="Table Grid34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41">
    <w:name w:val="Light List - Accent 1114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41">
    <w:name w:val="Table Grid314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41">
    <w:name w:val="Light List - Accent 11111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41">
    <w:name w:val="Table Grid3111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41">
    <w:name w:val="Light List - Accent 1121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41">
    <w:name w:val="Table Grid321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41">
    <w:name w:val="Light List - Accent 11121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41">
    <w:name w:val="Table Grid3121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41">
    <w:name w:val="Light List - Accent 115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41">
    <w:name w:val="Table Grid35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41">
    <w:name w:val="Light List - Accent 1115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41">
    <w:name w:val="Table Grid315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41">
    <w:name w:val="Light List - Accent 116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41">
    <w:name w:val="Table Grid36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41">
    <w:name w:val="Light List - Accent 11163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41">
    <w:name w:val="Table Grid3163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41">
    <w:name w:val="Light List - Accent 1110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41">
    <w:name w:val="Table Grid310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41">
    <w:name w:val="Light List - Accent 11110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41">
    <w:name w:val="Table Grid3110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41">
    <w:name w:val="Light List - Accent 11115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41">
    <w:name w:val="Table Grid3115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41">
    <w:name w:val="Light List - Accent 1125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41">
    <w:name w:val="Table Grid325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41">
    <w:name w:val="Light List - Accent 11125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41">
    <w:name w:val="Table Grid3125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41">
    <w:name w:val="Light List - Accent 113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41">
    <w:name w:val="Table Grid33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41">
    <w:name w:val="Light List - Accent 1113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41">
    <w:name w:val="Table Grid313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41">
    <w:name w:val="Light List - Accent 114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41">
    <w:name w:val="Table Grid34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41">
    <w:name w:val="Light List - Accent 1114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41">
    <w:name w:val="Table Grid314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41">
    <w:name w:val="Light List - Accent 11111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41">
    <w:name w:val="Table Grid3111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41">
    <w:name w:val="Light List - Accent 1121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41">
    <w:name w:val="Table Grid321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41">
    <w:name w:val="Light List - Accent 11121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41">
    <w:name w:val="Table Grid3121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41">
    <w:name w:val="Light List - Accent 115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41">
    <w:name w:val="Table Grid35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41">
    <w:name w:val="Light List - Accent 1115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41">
    <w:name w:val="Table Grid315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41">
    <w:name w:val="Light List - Accent 116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41">
    <w:name w:val="Table Grid36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41">
    <w:name w:val="Light List - Accent 111644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41">
    <w:name w:val="Table Grid31644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
    <w:name w:val="No List261"/>
    <w:next w:val="NoList"/>
    <w:uiPriority w:val="99"/>
    <w:semiHidden/>
    <w:unhideWhenUsed/>
    <w:rsid w:val="00761392"/>
  </w:style>
  <w:style w:type="numbering" w:customStyle="1" w:styleId="NoList341">
    <w:name w:val="No List341"/>
    <w:next w:val="NoList"/>
    <w:uiPriority w:val="99"/>
    <w:semiHidden/>
    <w:unhideWhenUsed/>
    <w:rsid w:val="00761392"/>
  </w:style>
  <w:style w:type="table" w:customStyle="1" w:styleId="TableGrid410">
    <w:name w:val="TableGrid41"/>
    <w:rsid w:val="00761392"/>
    <w:rPr>
      <w:rFonts w:eastAsia="Times New Roman"/>
      <w:sz w:val="22"/>
      <w:szCs w:val="22"/>
      <w:lang w:val="en-GB" w:eastAsia="en-GB"/>
    </w:rPr>
    <w:tblPr>
      <w:tblCellMar>
        <w:top w:w="0" w:type="dxa"/>
        <w:left w:w="0" w:type="dxa"/>
        <w:bottom w:w="0" w:type="dxa"/>
        <w:right w:w="0" w:type="dxa"/>
      </w:tblCellMar>
    </w:tblPr>
  </w:style>
  <w:style w:type="numbering" w:customStyle="1" w:styleId="NoList441">
    <w:name w:val="No List441"/>
    <w:next w:val="NoList"/>
    <w:uiPriority w:val="99"/>
    <w:semiHidden/>
    <w:unhideWhenUsed/>
    <w:rsid w:val="00761392"/>
  </w:style>
  <w:style w:type="numbering" w:customStyle="1" w:styleId="NoList541">
    <w:name w:val="No List541"/>
    <w:next w:val="NoList"/>
    <w:uiPriority w:val="99"/>
    <w:semiHidden/>
    <w:unhideWhenUsed/>
    <w:rsid w:val="00761392"/>
  </w:style>
  <w:style w:type="numbering" w:customStyle="1" w:styleId="NoList641">
    <w:name w:val="No List641"/>
    <w:next w:val="NoList"/>
    <w:uiPriority w:val="99"/>
    <w:semiHidden/>
    <w:unhideWhenUsed/>
    <w:rsid w:val="00761392"/>
  </w:style>
  <w:style w:type="numbering" w:customStyle="1" w:styleId="NoList741">
    <w:name w:val="No List741"/>
    <w:next w:val="NoList"/>
    <w:uiPriority w:val="99"/>
    <w:semiHidden/>
    <w:unhideWhenUsed/>
    <w:rsid w:val="00761392"/>
  </w:style>
  <w:style w:type="numbering" w:customStyle="1" w:styleId="NoList841">
    <w:name w:val="No List841"/>
    <w:next w:val="NoList"/>
    <w:uiPriority w:val="99"/>
    <w:semiHidden/>
    <w:unhideWhenUsed/>
    <w:rsid w:val="00761392"/>
  </w:style>
  <w:style w:type="numbering" w:customStyle="1" w:styleId="NoList941">
    <w:name w:val="No List941"/>
    <w:next w:val="NoList"/>
    <w:uiPriority w:val="99"/>
    <w:semiHidden/>
    <w:unhideWhenUsed/>
    <w:rsid w:val="00761392"/>
  </w:style>
  <w:style w:type="numbering" w:customStyle="1" w:styleId="NoList1041">
    <w:name w:val="No List1041"/>
    <w:next w:val="NoList"/>
    <w:uiPriority w:val="99"/>
    <w:semiHidden/>
    <w:unhideWhenUsed/>
    <w:rsid w:val="00761392"/>
  </w:style>
  <w:style w:type="numbering" w:customStyle="1" w:styleId="NoList1241">
    <w:name w:val="No List1241"/>
    <w:next w:val="NoList"/>
    <w:uiPriority w:val="99"/>
    <w:semiHidden/>
    <w:unhideWhenUsed/>
    <w:rsid w:val="00761392"/>
  </w:style>
  <w:style w:type="numbering" w:customStyle="1" w:styleId="NoList1341">
    <w:name w:val="No List1341"/>
    <w:next w:val="NoList"/>
    <w:uiPriority w:val="99"/>
    <w:semiHidden/>
    <w:unhideWhenUsed/>
    <w:rsid w:val="00761392"/>
  </w:style>
  <w:style w:type="table" w:customStyle="1" w:styleId="TableNormal141">
    <w:name w:val="Table Normal141"/>
    <w:semiHidden/>
    <w:rsid w:val="00761392"/>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41">
    <w:name w:val="No List1441"/>
    <w:next w:val="NoList"/>
    <w:uiPriority w:val="99"/>
    <w:semiHidden/>
    <w:unhideWhenUsed/>
    <w:rsid w:val="00761392"/>
  </w:style>
  <w:style w:type="numbering" w:customStyle="1" w:styleId="NoList1541">
    <w:name w:val="No List1541"/>
    <w:next w:val="NoList"/>
    <w:uiPriority w:val="99"/>
    <w:semiHidden/>
    <w:unhideWhenUsed/>
    <w:rsid w:val="00761392"/>
  </w:style>
  <w:style w:type="numbering" w:customStyle="1" w:styleId="NoList1641">
    <w:name w:val="No List1641"/>
    <w:next w:val="NoList"/>
    <w:uiPriority w:val="99"/>
    <w:semiHidden/>
    <w:unhideWhenUsed/>
    <w:rsid w:val="00761392"/>
  </w:style>
  <w:style w:type="numbering" w:customStyle="1" w:styleId="NoList1741">
    <w:name w:val="No List1741"/>
    <w:next w:val="NoList"/>
    <w:uiPriority w:val="99"/>
    <w:semiHidden/>
    <w:unhideWhenUsed/>
    <w:rsid w:val="00761392"/>
  </w:style>
  <w:style w:type="numbering" w:customStyle="1" w:styleId="NoList1821">
    <w:name w:val="No List1821"/>
    <w:next w:val="NoList"/>
    <w:uiPriority w:val="99"/>
    <w:semiHidden/>
    <w:unhideWhenUsed/>
    <w:rsid w:val="00761392"/>
  </w:style>
  <w:style w:type="table" w:customStyle="1" w:styleId="LightList-Accent112011">
    <w:name w:val="Light List - Accent 1120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11">
    <w:name w:val="Light List - Accent 12111"/>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11">
    <w:name w:val="Light List1111"/>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11">
    <w:name w:val="Table Grid320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11">
    <w:name w:val="Light List - Accent 1111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11">
    <w:name w:val="Table Grid311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11">
    <w:name w:val="Light List - Accent 11117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11">
    <w:name w:val="Table Grid3117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21">
    <w:name w:val="No List1921"/>
    <w:next w:val="NoList"/>
    <w:uiPriority w:val="99"/>
    <w:semiHidden/>
    <w:unhideWhenUsed/>
    <w:rsid w:val="00761392"/>
  </w:style>
  <w:style w:type="numbering" w:customStyle="1" w:styleId="NoList11121">
    <w:name w:val="No List11121"/>
    <w:next w:val="NoList"/>
    <w:uiPriority w:val="99"/>
    <w:semiHidden/>
    <w:unhideWhenUsed/>
    <w:rsid w:val="00761392"/>
  </w:style>
  <w:style w:type="table" w:customStyle="1" w:styleId="LightList-Accent112611">
    <w:name w:val="Light List - Accent 112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11">
    <w:name w:val="Table Grid32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11">
    <w:name w:val="Light List - Accent 1112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11">
    <w:name w:val="Table Grid312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11">
    <w:name w:val="Light List - Accent 113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11">
    <w:name w:val="Table Grid33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11">
    <w:name w:val="Light List - Accent 1113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11">
    <w:name w:val="Table Grid313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11">
    <w:name w:val="Light List - Accent 114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11">
    <w:name w:val="Table Grid34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11">
    <w:name w:val="Light List - Accent 1114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11">
    <w:name w:val="Table Grid314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11">
    <w:name w:val="Light List - Accent 11111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11">
    <w:name w:val="Table Grid3111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11">
    <w:name w:val="Light List - Accent 1121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11">
    <w:name w:val="Table Grid321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11">
    <w:name w:val="Light List - Accent 11121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11">
    <w:name w:val="Table Grid3121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11">
    <w:name w:val="Light List - Accent 115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11">
    <w:name w:val="Table Grid35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11">
    <w:name w:val="Light List - Accent 1115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11">
    <w:name w:val="Table Grid315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11">
    <w:name w:val="Light List - Accent 116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11">
    <w:name w:val="Table Grid36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11">
    <w:name w:val="Light List - Accent 11165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11">
    <w:name w:val="Table Grid3165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11">
    <w:name w:val="Light List - Accent 117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11">
    <w:name w:val="Table Grid37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11">
    <w:name w:val="Light List - Accent 1117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11">
    <w:name w:val="Table Grid317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11">
    <w:name w:val="Light List - Accent 1111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11">
    <w:name w:val="Table Grid311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11">
    <w:name w:val="Light List - Accent 112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11">
    <w:name w:val="Table Grid32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11">
    <w:name w:val="Light List - Accent 1112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11">
    <w:name w:val="Table Grid312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11">
    <w:name w:val="Light List - Accent 113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11">
    <w:name w:val="Table Grid33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11">
    <w:name w:val="Light List - Accent 1113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11">
    <w:name w:val="Table Grid313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11">
    <w:name w:val="Light List - Accent 114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11">
    <w:name w:val="Table Grid34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11">
    <w:name w:val="Light List - Accent 1114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11">
    <w:name w:val="Table Grid314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11">
    <w:name w:val="Light List - Accent 11111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11">
    <w:name w:val="Table Grid3111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11">
    <w:name w:val="Light List - Accent 1121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11">
    <w:name w:val="Table Grid321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11">
    <w:name w:val="Light List - Accent 11121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11">
    <w:name w:val="Table Grid3121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11">
    <w:name w:val="Light List - Accent 115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11">
    <w:name w:val="Table Grid35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11">
    <w:name w:val="Light List - Accent 1115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11">
    <w:name w:val="Table Grid315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11">
    <w:name w:val="Light List - Accent 116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11">
    <w:name w:val="Table Grid36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11">
    <w:name w:val="Light List - Accent 11161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11">
    <w:name w:val="Table Grid3161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11">
    <w:name w:val="Light List - Accent 118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11">
    <w:name w:val="Table Grid38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11">
    <w:name w:val="Light List - Accent 1118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11">
    <w:name w:val="Table Grid318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11">
    <w:name w:val="Light List - Accent 1111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11">
    <w:name w:val="Table Grid311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11">
    <w:name w:val="Light List - Accent 112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11">
    <w:name w:val="Table Grid32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11">
    <w:name w:val="Light List - Accent 1112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11">
    <w:name w:val="Table Grid312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11">
    <w:name w:val="Light List - Accent 113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11">
    <w:name w:val="Table Grid33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11">
    <w:name w:val="Light List - Accent 1113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11">
    <w:name w:val="Table Grid313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11">
    <w:name w:val="Light List - Accent 114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11">
    <w:name w:val="Table Grid34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11">
    <w:name w:val="Light List - Accent 1114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11">
    <w:name w:val="Table Grid314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11">
    <w:name w:val="Light List - Accent 11111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11">
    <w:name w:val="Table Grid3111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11">
    <w:name w:val="Light List - Accent 1121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11">
    <w:name w:val="Table Grid321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11">
    <w:name w:val="Light List - Accent 11121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11">
    <w:name w:val="Table Grid3121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11">
    <w:name w:val="Light List - Accent 115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11">
    <w:name w:val="Table Grid35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11">
    <w:name w:val="Light List - Accent 1115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11">
    <w:name w:val="Table Grid315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11">
    <w:name w:val="Light List - Accent 116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11">
    <w:name w:val="Table Grid36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11">
    <w:name w:val="Light List - Accent 11162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11">
    <w:name w:val="Table Grid3162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11">
    <w:name w:val="Light List - Accent 119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11">
    <w:name w:val="Table Grid39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11">
    <w:name w:val="Light List - Accent 1119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11">
    <w:name w:val="Table Grid319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11">
    <w:name w:val="Light List - Accent 1111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11">
    <w:name w:val="Table Grid311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11">
    <w:name w:val="Light List - Accent 112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11">
    <w:name w:val="Table Grid32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11">
    <w:name w:val="Light List - Accent 1112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11">
    <w:name w:val="Table Grid312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11">
    <w:name w:val="Light List - Accent 113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11">
    <w:name w:val="Table Grid33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11">
    <w:name w:val="Light List - Accent 1113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11">
    <w:name w:val="Table Grid313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11">
    <w:name w:val="Light List - Accent 114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11">
    <w:name w:val="Table Grid34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11">
    <w:name w:val="Light List - Accent 1114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11">
    <w:name w:val="Table Grid314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11">
    <w:name w:val="Light List - Accent 11111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11">
    <w:name w:val="Table Grid3111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11">
    <w:name w:val="Light List - Accent 1121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11">
    <w:name w:val="Table Grid321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11">
    <w:name w:val="Light List - Accent 11121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11">
    <w:name w:val="Table Grid3121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11">
    <w:name w:val="Light List - Accent 115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11">
    <w:name w:val="Table Grid35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11">
    <w:name w:val="Light List - Accent 1115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11">
    <w:name w:val="Table Grid315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11">
    <w:name w:val="Light List - Accent 116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11">
    <w:name w:val="Table Grid36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11">
    <w:name w:val="Light List - Accent 11163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11">
    <w:name w:val="Table Grid3163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11">
    <w:name w:val="Light List - Accent 1110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11">
    <w:name w:val="Table Grid310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11">
    <w:name w:val="Light List - Accent 11110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11">
    <w:name w:val="Table Grid3110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11">
    <w:name w:val="Light List - Accent 11115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11">
    <w:name w:val="Table Grid3115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11">
    <w:name w:val="Light List - Accent 1125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11">
    <w:name w:val="Table Grid325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11">
    <w:name w:val="Light List - Accent 11125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11">
    <w:name w:val="Table Grid3125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11">
    <w:name w:val="Light List - Accent 113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11">
    <w:name w:val="Table Grid33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11">
    <w:name w:val="Light List - Accent 1113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11">
    <w:name w:val="Table Grid313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11">
    <w:name w:val="Light List - Accent 114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11">
    <w:name w:val="Table Grid34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11">
    <w:name w:val="Light List - Accent 1114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11">
    <w:name w:val="Table Grid314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11">
    <w:name w:val="Light List - Accent 11111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11">
    <w:name w:val="Table Grid3111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11">
    <w:name w:val="Light List - Accent 1121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11">
    <w:name w:val="Table Grid321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11">
    <w:name w:val="Light List - Accent 11121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11">
    <w:name w:val="Table Grid3121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11">
    <w:name w:val="Light List - Accent 115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11">
    <w:name w:val="Table Grid35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11">
    <w:name w:val="Light List - Accent 1115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11">
    <w:name w:val="Table Grid315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11">
    <w:name w:val="Light List - Accent 116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11">
    <w:name w:val="Table Grid36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11">
    <w:name w:val="Light List - Accent 111641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11">
    <w:name w:val="Table Grid31641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761392"/>
  </w:style>
  <w:style w:type="numbering" w:customStyle="1" w:styleId="NoList3121">
    <w:name w:val="No List3121"/>
    <w:next w:val="NoList"/>
    <w:uiPriority w:val="99"/>
    <w:semiHidden/>
    <w:unhideWhenUsed/>
    <w:rsid w:val="00761392"/>
  </w:style>
  <w:style w:type="table" w:customStyle="1" w:styleId="TableGrid1110">
    <w:name w:val="TableGrid111"/>
    <w:rsid w:val="00761392"/>
    <w:rPr>
      <w:rFonts w:eastAsia="Times New Roman"/>
      <w:sz w:val="22"/>
      <w:szCs w:val="22"/>
      <w:lang w:val="en-GB" w:eastAsia="en-GB"/>
    </w:rPr>
    <w:tblPr>
      <w:tblCellMar>
        <w:top w:w="0" w:type="dxa"/>
        <w:left w:w="0" w:type="dxa"/>
        <w:bottom w:w="0" w:type="dxa"/>
        <w:right w:w="0" w:type="dxa"/>
      </w:tblCellMar>
    </w:tblPr>
  </w:style>
  <w:style w:type="numbering" w:customStyle="1" w:styleId="NoList4121">
    <w:name w:val="No List4121"/>
    <w:next w:val="NoList"/>
    <w:uiPriority w:val="99"/>
    <w:semiHidden/>
    <w:unhideWhenUsed/>
    <w:rsid w:val="00761392"/>
  </w:style>
  <w:style w:type="numbering" w:customStyle="1" w:styleId="NoList5121">
    <w:name w:val="No List5121"/>
    <w:next w:val="NoList"/>
    <w:uiPriority w:val="99"/>
    <w:semiHidden/>
    <w:unhideWhenUsed/>
    <w:rsid w:val="00761392"/>
  </w:style>
  <w:style w:type="numbering" w:customStyle="1" w:styleId="NoList6121">
    <w:name w:val="No List6121"/>
    <w:next w:val="NoList"/>
    <w:uiPriority w:val="99"/>
    <w:semiHidden/>
    <w:unhideWhenUsed/>
    <w:rsid w:val="00761392"/>
  </w:style>
  <w:style w:type="numbering" w:customStyle="1" w:styleId="NoList7121">
    <w:name w:val="No List7121"/>
    <w:next w:val="NoList"/>
    <w:uiPriority w:val="99"/>
    <w:semiHidden/>
    <w:unhideWhenUsed/>
    <w:rsid w:val="00761392"/>
  </w:style>
  <w:style w:type="numbering" w:customStyle="1" w:styleId="NoList8121">
    <w:name w:val="No List8121"/>
    <w:next w:val="NoList"/>
    <w:uiPriority w:val="99"/>
    <w:semiHidden/>
    <w:unhideWhenUsed/>
    <w:rsid w:val="00761392"/>
  </w:style>
  <w:style w:type="numbering" w:customStyle="1" w:styleId="NoList9121">
    <w:name w:val="No List9121"/>
    <w:next w:val="NoList"/>
    <w:uiPriority w:val="99"/>
    <w:semiHidden/>
    <w:unhideWhenUsed/>
    <w:rsid w:val="00761392"/>
  </w:style>
  <w:style w:type="numbering" w:customStyle="1" w:styleId="NoList10121">
    <w:name w:val="No List10121"/>
    <w:next w:val="NoList"/>
    <w:uiPriority w:val="99"/>
    <w:semiHidden/>
    <w:unhideWhenUsed/>
    <w:rsid w:val="00761392"/>
  </w:style>
  <w:style w:type="numbering" w:customStyle="1" w:styleId="NoList12121">
    <w:name w:val="No List12121"/>
    <w:next w:val="NoList"/>
    <w:uiPriority w:val="99"/>
    <w:semiHidden/>
    <w:unhideWhenUsed/>
    <w:rsid w:val="00761392"/>
  </w:style>
  <w:style w:type="numbering" w:customStyle="1" w:styleId="NoList13121">
    <w:name w:val="No List13121"/>
    <w:next w:val="NoList"/>
    <w:uiPriority w:val="99"/>
    <w:semiHidden/>
    <w:unhideWhenUsed/>
    <w:rsid w:val="00761392"/>
  </w:style>
  <w:style w:type="table" w:customStyle="1" w:styleId="TableNormal1111">
    <w:name w:val="Table Normal1111"/>
    <w:semiHidden/>
    <w:rsid w:val="00761392"/>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21">
    <w:name w:val="No List14121"/>
    <w:next w:val="NoList"/>
    <w:uiPriority w:val="99"/>
    <w:semiHidden/>
    <w:unhideWhenUsed/>
    <w:rsid w:val="00761392"/>
  </w:style>
  <w:style w:type="numbering" w:customStyle="1" w:styleId="NoList15121">
    <w:name w:val="No List15121"/>
    <w:next w:val="NoList"/>
    <w:uiPriority w:val="99"/>
    <w:semiHidden/>
    <w:unhideWhenUsed/>
    <w:rsid w:val="00761392"/>
  </w:style>
  <w:style w:type="numbering" w:customStyle="1" w:styleId="NoList16121">
    <w:name w:val="No List16121"/>
    <w:next w:val="NoList"/>
    <w:uiPriority w:val="99"/>
    <w:semiHidden/>
    <w:unhideWhenUsed/>
    <w:rsid w:val="00761392"/>
  </w:style>
  <w:style w:type="numbering" w:customStyle="1" w:styleId="NoList17121">
    <w:name w:val="No List17121"/>
    <w:next w:val="NoList"/>
    <w:uiPriority w:val="99"/>
    <w:semiHidden/>
    <w:unhideWhenUsed/>
    <w:rsid w:val="00761392"/>
  </w:style>
  <w:style w:type="numbering" w:customStyle="1" w:styleId="NoList2011">
    <w:name w:val="No List2011"/>
    <w:next w:val="NoList"/>
    <w:uiPriority w:val="99"/>
    <w:semiHidden/>
    <w:unhideWhenUsed/>
    <w:rsid w:val="00761392"/>
  </w:style>
  <w:style w:type="table" w:customStyle="1" w:styleId="LightList-Accent112711">
    <w:name w:val="Light List - Accent 1127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11">
    <w:name w:val="Light List - Accent 12211"/>
    <w:basedOn w:val="TableNormal"/>
    <w:uiPriority w:val="61"/>
    <w:rsid w:val="00761392"/>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11">
    <w:name w:val="Light List1211"/>
    <w:basedOn w:val="TableNormal"/>
    <w:uiPriority w:val="61"/>
    <w:rsid w:val="00761392"/>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11">
    <w:name w:val="Table Grid327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76139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11">
    <w:name w:val="Light List - Accent 11118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11">
    <w:name w:val="Table Grid3118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11">
    <w:name w:val="Light List - Accent 11119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11">
    <w:name w:val="Table Grid3119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11">
    <w:name w:val="No List11011"/>
    <w:next w:val="NoList"/>
    <w:uiPriority w:val="99"/>
    <w:semiHidden/>
    <w:unhideWhenUsed/>
    <w:rsid w:val="00761392"/>
  </w:style>
  <w:style w:type="numbering" w:customStyle="1" w:styleId="NoList11211">
    <w:name w:val="No List11211"/>
    <w:next w:val="NoList"/>
    <w:uiPriority w:val="99"/>
    <w:semiHidden/>
    <w:unhideWhenUsed/>
    <w:rsid w:val="00761392"/>
  </w:style>
  <w:style w:type="table" w:customStyle="1" w:styleId="LightList-Accent112811">
    <w:name w:val="Light List - Accent 1128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11">
    <w:name w:val="Table Grid328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11">
    <w:name w:val="Light List - Accent 11127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11">
    <w:name w:val="Table Grid3127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11">
    <w:name w:val="Light List - Accent 113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11">
    <w:name w:val="Table Grid33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11">
    <w:name w:val="Light List - Accent 1113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11">
    <w:name w:val="Table Grid313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11">
    <w:name w:val="Light List - Accent 114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11">
    <w:name w:val="Table Grid34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11">
    <w:name w:val="Light List - Accent 1114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11">
    <w:name w:val="Table Grid314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11">
    <w:name w:val="Light List - Accent 11111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11">
    <w:name w:val="Table Grid3111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11">
    <w:name w:val="Light List - Accent 1121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11">
    <w:name w:val="Table Grid321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11">
    <w:name w:val="Light List - Accent 11121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11">
    <w:name w:val="Table Grid3121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11">
    <w:name w:val="Light List - Accent 115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11">
    <w:name w:val="Table Grid35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11">
    <w:name w:val="Light List - Accent 1115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11">
    <w:name w:val="Table Grid315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11">
    <w:name w:val="Light List - Accent 116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11">
    <w:name w:val="Table Grid36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11">
    <w:name w:val="Light List - Accent 11166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11">
    <w:name w:val="Table Grid3166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11">
    <w:name w:val="Light List - Accent 1172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11">
    <w:name w:val="Table Grid372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11">
    <w:name w:val="Light List - Accent 1117211"/>
    <w:basedOn w:val="TableNormal"/>
    <w:next w:val="LightList-Accent12"/>
    <w:uiPriority w:val="61"/>
    <w:rsid w:val="00761392"/>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11">
    <w:name w:val="Table Grid317211"/>
    <w:basedOn w:val="TableNormal"/>
    <w:next w:val="TableGrid"/>
    <w:uiPriority w:val="59"/>
    <w:rsid w:val="00761392"/>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802">
      <w:bodyDiv w:val="1"/>
      <w:marLeft w:val="0"/>
      <w:marRight w:val="0"/>
      <w:marTop w:val="0"/>
      <w:marBottom w:val="0"/>
      <w:divBdr>
        <w:top w:val="none" w:sz="0" w:space="0" w:color="auto"/>
        <w:left w:val="none" w:sz="0" w:space="0" w:color="auto"/>
        <w:bottom w:val="none" w:sz="0" w:space="0" w:color="auto"/>
        <w:right w:val="none" w:sz="0" w:space="0" w:color="auto"/>
      </w:divBdr>
    </w:div>
    <w:div w:id="21060200">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85852414">
      <w:bodyDiv w:val="1"/>
      <w:marLeft w:val="0"/>
      <w:marRight w:val="0"/>
      <w:marTop w:val="0"/>
      <w:marBottom w:val="0"/>
      <w:divBdr>
        <w:top w:val="none" w:sz="0" w:space="0" w:color="auto"/>
        <w:left w:val="none" w:sz="0" w:space="0" w:color="auto"/>
        <w:bottom w:val="none" w:sz="0" w:space="0" w:color="auto"/>
        <w:right w:val="none" w:sz="0" w:space="0" w:color="auto"/>
      </w:divBdr>
    </w:div>
    <w:div w:id="95558576">
      <w:bodyDiv w:val="1"/>
      <w:marLeft w:val="0"/>
      <w:marRight w:val="0"/>
      <w:marTop w:val="0"/>
      <w:marBottom w:val="0"/>
      <w:divBdr>
        <w:top w:val="none" w:sz="0" w:space="0" w:color="auto"/>
        <w:left w:val="none" w:sz="0" w:space="0" w:color="auto"/>
        <w:bottom w:val="none" w:sz="0" w:space="0" w:color="auto"/>
        <w:right w:val="none" w:sz="0" w:space="0" w:color="auto"/>
      </w:divBdr>
    </w:div>
    <w:div w:id="101725939">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86020603">
      <w:bodyDiv w:val="1"/>
      <w:marLeft w:val="0"/>
      <w:marRight w:val="0"/>
      <w:marTop w:val="0"/>
      <w:marBottom w:val="0"/>
      <w:divBdr>
        <w:top w:val="none" w:sz="0" w:space="0" w:color="auto"/>
        <w:left w:val="none" w:sz="0" w:space="0" w:color="auto"/>
        <w:bottom w:val="none" w:sz="0" w:space="0" w:color="auto"/>
        <w:right w:val="none" w:sz="0" w:space="0" w:color="auto"/>
      </w:divBdr>
    </w:div>
    <w:div w:id="249198144">
      <w:bodyDiv w:val="1"/>
      <w:marLeft w:val="0"/>
      <w:marRight w:val="0"/>
      <w:marTop w:val="0"/>
      <w:marBottom w:val="0"/>
      <w:divBdr>
        <w:top w:val="none" w:sz="0" w:space="0" w:color="auto"/>
        <w:left w:val="none" w:sz="0" w:space="0" w:color="auto"/>
        <w:bottom w:val="none" w:sz="0" w:space="0" w:color="auto"/>
        <w:right w:val="none" w:sz="0" w:space="0" w:color="auto"/>
      </w:divBdr>
    </w:div>
    <w:div w:id="290482822">
      <w:bodyDiv w:val="1"/>
      <w:marLeft w:val="0"/>
      <w:marRight w:val="0"/>
      <w:marTop w:val="0"/>
      <w:marBottom w:val="0"/>
      <w:divBdr>
        <w:top w:val="none" w:sz="0" w:space="0" w:color="auto"/>
        <w:left w:val="none" w:sz="0" w:space="0" w:color="auto"/>
        <w:bottom w:val="none" w:sz="0" w:space="0" w:color="auto"/>
        <w:right w:val="none" w:sz="0" w:space="0" w:color="auto"/>
      </w:divBdr>
    </w:div>
    <w:div w:id="359092821">
      <w:bodyDiv w:val="1"/>
      <w:marLeft w:val="0"/>
      <w:marRight w:val="0"/>
      <w:marTop w:val="0"/>
      <w:marBottom w:val="0"/>
      <w:divBdr>
        <w:top w:val="none" w:sz="0" w:space="0" w:color="auto"/>
        <w:left w:val="none" w:sz="0" w:space="0" w:color="auto"/>
        <w:bottom w:val="none" w:sz="0" w:space="0" w:color="auto"/>
        <w:right w:val="none" w:sz="0" w:space="0" w:color="auto"/>
      </w:divBdr>
    </w:div>
    <w:div w:id="400098727">
      <w:bodyDiv w:val="1"/>
      <w:marLeft w:val="0"/>
      <w:marRight w:val="0"/>
      <w:marTop w:val="0"/>
      <w:marBottom w:val="0"/>
      <w:divBdr>
        <w:top w:val="none" w:sz="0" w:space="0" w:color="auto"/>
        <w:left w:val="none" w:sz="0" w:space="0" w:color="auto"/>
        <w:bottom w:val="none" w:sz="0" w:space="0" w:color="auto"/>
        <w:right w:val="none" w:sz="0" w:space="0" w:color="auto"/>
      </w:divBdr>
    </w:div>
    <w:div w:id="507331314">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539630457">
      <w:bodyDiv w:val="1"/>
      <w:marLeft w:val="0"/>
      <w:marRight w:val="0"/>
      <w:marTop w:val="0"/>
      <w:marBottom w:val="0"/>
      <w:divBdr>
        <w:top w:val="none" w:sz="0" w:space="0" w:color="auto"/>
        <w:left w:val="none" w:sz="0" w:space="0" w:color="auto"/>
        <w:bottom w:val="none" w:sz="0" w:space="0" w:color="auto"/>
        <w:right w:val="none" w:sz="0" w:space="0" w:color="auto"/>
      </w:divBdr>
    </w:div>
    <w:div w:id="544145700">
      <w:bodyDiv w:val="1"/>
      <w:marLeft w:val="0"/>
      <w:marRight w:val="0"/>
      <w:marTop w:val="0"/>
      <w:marBottom w:val="0"/>
      <w:divBdr>
        <w:top w:val="none" w:sz="0" w:space="0" w:color="auto"/>
        <w:left w:val="none" w:sz="0" w:space="0" w:color="auto"/>
        <w:bottom w:val="none" w:sz="0" w:space="0" w:color="auto"/>
        <w:right w:val="none" w:sz="0" w:space="0" w:color="auto"/>
      </w:divBdr>
    </w:div>
    <w:div w:id="550925579">
      <w:bodyDiv w:val="1"/>
      <w:marLeft w:val="0"/>
      <w:marRight w:val="0"/>
      <w:marTop w:val="0"/>
      <w:marBottom w:val="0"/>
      <w:divBdr>
        <w:top w:val="none" w:sz="0" w:space="0" w:color="auto"/>
        <w:left w:val="none" w:sz="0" w:space="0" w:color="auto"/>
        <w:bottom w:val="none" w:sz="0" w:space="0" w:color="auto"/>
        <w:right w:val="none" w:sz="0" w:space="0" w:color="auto"/>
      </w:divBdr>
    </w:div>
    <w:div w:id="605844814">
      <w:bodyDiv w:val="1"/>
      <w:marLeft w:val="0"/>
      <w:marRight w:val="0"/>
      <w:marTop w:val="0"/>
      <w:marBottom w:val="0"/>
      <w:divBdr>
        <w:top w:val="none" w:sz="0" w:space="0" w:color="auto"/>
        <w:left w:val="none" w:sz="0" w:space="0" w:color="auto"/>
        <w:bottom w:val="none" w:sz="0" w:space="0" w:color="auto"/>
        <w:right w:val="none" w:sz="0" w:space="0" w:color="auto"/>
      </w:divBdr>
    </w:div>
    <w:div w:id="683359056">
      <w:bodyDiv w:val="1"/>
      <w:marLeft w:val="0"/>
      <w:marRight w:val="0"/>
      <w:marTop w:val="0"/>
      <w:marBottom w:val="0"/>
      <w:divBdr>
        <w:top w:val="none" w:sz="0" w:space="0" w:color="auto"/>
        <w:left w:val="none" w:sz="0" w:space="0" w:color="auto"/>
        <w:bottom w:val="none" w:sz="0" w:space="0" w:color="auto"/>
        <w:right w:val="none" w:sz="0" w:space="0" w:color="auto"/>
      </w:divBdr>
    </w:div>
    <w:div w:id="718171290">
      <w:bodyDiv w:val="1"/>
      <w:marLeft w:val="0"/>
      <w:marRight w:val="0"/>
      <w:marTop w:val="0"/>
      <w:marBottom w:val="0"/>
      <w:divBdr>
        <w:top w:val="none" w:sz="0" w:space="0" w:color="auto"/>
        <w:left w:val="none" w:sz="0" w:space="0" w:color="auto"/>
        <w:bottom w:val="none" w:sz="0" w:space="0" w:color="auto"/>
        <w:right w:val="none" w:sz="0" w:space="0" w:color="auto"/>
      </w:divBdr>
    </w:div>
    <w:div w:id="770859330">
      <w:bodyDiv w:val="1"/>
      <w:marLeft w:val="0"/>
      <w:marRight w:val="0"/>
      <w:marTop w:val="0"/>
      <w:marBottom w:val="0"/>
      <w:divBdr>
        <w:top w:val="none" w:sz="0" w:space="0" w:color="auto"/>
        <w:left w:val="none" w:sz="0" w:space="0" w:color="auto"/>
        <w:bottom w:val="none" w:sz="0" w:space="0" w:color="auto"/>
        <w:right w:val="none" w:sz="0" w:space="0" w:color="auto"/>
      </w:divBdr>
    </w:div>
    <w:div w:id="895822890">
      <w:bodyDiv w:val="1"/>
      <w:marLeft w:val="0"/>
      <w:marRight w:val="0"/>
      <w:marTop w:val="0"/>
      <w:marBottom w:val="0"/>
      <w:divBdr>
        <w:top w:val="none" w:sz="0" w:space="0" w:color="auto"/>
        <w:left w:val="none" w:sz="0" w:space="0" w:color="auto"/>
        <w:bottom w:val="none" w:sz="0" w:space="0" w:color="auto"/>
        <w:right w:val="none" w:sz="0" w:space="0" w:color="auto"/>
      </w:divBdr>
    </w:div>
    <w:div w:id="916280570">
      <w:bodyDiv w:val="1"/>
      <w:marLeft w:val="0"/>
      <w:marRight w:val="0"/>
      <w:marTop w:val="0"/>
      <w:marBottom w:val="0"/>
      <w:divBdr>
        <w:top w:val="none" w:sz="0" w:space="0" w:color="auto"/>
        <w:left w:val="none" w:sz="0" w:space="0" w:color="auto"/>
        <w:bottom w:val="none" w:sz="0" w:space="0" w:color="auto"/>
        <w:right w:val="none" w:sz="0" w:space="0" w:color="auto"/>
      </w:divBdr>
    </w:div>
    <w:div w:id="957682083">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04741198">
      <w:bodyDiv w:val="1"/>
      <w:marLeft w:val="0"/>
      <w:marRight w:val="0"/>
      <w:marTop w:val="0"/>
      <w:marBottom w:val="0"/>
      <w:divBdr>
        <w:top w:val="none" w:sz="0" w:space="0" w:color="auto"/>
        <w:left w:val="none" w:sz="0" w:space="0" w:color="auto"/>
        <w:bottom w:val="none" w:sz="0" w:space="0" w:color="auto"/>
        <w:right w:val="none" w:sz="0" w:space="0" w:color="auto"/>
      </w:divBdr>
      <w:divsChild>
        <w:div w:id="992950561">
          <w:marLeft w:val="0"/>
          <w:marRight w:val="0"/>
          <w:marTop w:val="0"/>
          <w:marBottom w:val="0"/>
          <w:divBdr>
            <w:top w:val="none" w:sz="0" w:space="0" w:color="auto"/>
            <w:left w:val="none" w:sz="0" w:space="0" w:color="auto"/>
            <w:bottom w:val="none" w:sz="0" w:space="0" w:color="auto"/>
            <w:right w:val="none" w:sz="0" w:space="0" w:color="auto"/>
          </w:divBdr>
          <w:divsChild>
            <w:div w:id="594478302">
              <w:marLeft w:val="0"/>
              <w:marRight w:val="0"/>
              <w:marTop w:val="0"/>
              <w:marBottom w:val="0"/>
              <w:divBdr>
                <w:top w:val="none" w:sz="0" w:space="0" w:color="auto"/>
                <w:left w:val="none" w:sz="0" w:space="0" w:color="auto"/>
                <w:bottom w:val="none" w:sz="0" w:space="0" w:color="auto"/>
                <w:right w:val="none" w:sz="0" w:space="0" w:color="auto"/>
              </w:divBdr>
              <w:divsChild>
                <w:div w:id="966207054">
                  <w:marLeft w:val="0"/>
                  <w:marRight w:val="0"/>
                  <w:marTop w:val="0"/>
                  <w:marBottom w:val="0"/>
                  <w:divBdr>
                    <w:top w:val="none" w:sz="0" w:space="0" w:color="auto"/>
                    <w:left w:val="none" w:sz="0" w:space="0" w:color="auto"/>
                    <w:bottom w:val="none" w:sz="0" w:space="0" w:color="auto"/>
                    <w:right w:val="none" w:sz="0" w:space="0" w:color="auto"/>
                  </w:divBdr>
                  <w:divsChild>
                    <w:div w:id="2057973725">
                      <w:marLeft w:val="0"/>
                      <w:marRight w:val="0"/>
                      <w:marTop w:val="0"/>
                      <w:marBottom w:val="0"/>
                      <w:divBdr>
                        <w:top w:val="none" w:sz="0" w:space="0" w:color="auto"/>
                        <w:left w:val="none" w:sz="0" w:space="0" w:color="auto"/>
                        <w:bottom w:val="none" w:sz="0" w:space="0" w:color="auto"/>
                        <w:right w:val="none" w:sz="0" w:space="0" w:color="auto"/>
                      </w:divBdr>
                      <w:divsChild>
                        <w:div w:id="1653214632">
                          <w:marLeft w:val="0"/>
                          <w:marRight w:val="0"/>
                          <w:marTop w:val="0"/>
                          <w:marBottom w:val="0"/>
                          <w:divBdr>
                            <w:top w:val="none" w:sz="0" w:space="0" w:color="auto"/>
                            <w:left w:val="none" w:sz="0" w:space="0" w:color="auto"/>
                            <w:bottom w:val="none" w:sz="0" w:space="0" w:color="auto"/>
                            <w:right w:val="none" w:sz="0" w:space="0" w:color="auto"/>
                          </w:divBdr>
                          <w:divsChild>
                            <w:div w:id="34042557">
                              <w:marLeft w:val="0"/>
                              <w:marRight w:val="0"/>
                              <w:marTop w:val="0"/>
                              <w:marBottom w:val="0"/>
                              <w:divBdr>
                                <w:top w:val="none" w:sz="0" w:space="0" w:color="auto"/>
                                <w:left w:val="none" w:sz="0" w:space="0" w:color="auto"/>
                                <w:bottom w:val="none" w:sz="0" w:space="0" w:color="auto"/>
                                <w:right w:val="none" w:sz="0" w:space="0" w:color="auto"/>
                              </w:divBdr>
                              <w:divsChild>
                                <w:div w:id="1377654737">
                                  <w:marLeft w:val="0"/>
                                  <w:marRight w:val="0"/>
                                  <w:marTop w:val="0"/>
                                  <w:marBottom w:val="0"/>
                                  <w:divBdr>
                                    <w:top w:val="none" w:sz="0" w:space="0" w:color="auto"/>
                                    <w:left w:val="none" w:sz="0" w:space="0" w:color="auto"/>
                                    <w:bottom w:val="none" w:sz="0" w:space="0" w:color="auto"/>
                                    <w:right w:val="none" w:sz="0" w:space="0" w:color="auto"/>
                                  </w:divBdr>
                                  <w:divsChild>
                                    <w:div w:id="1811819462">
                                      <w:marLeft w:val="0"/>
                                      <w:marRight w:val="0"/>
                                      <w:marTop w:val="0"/>
                                      <w:marBottom w:val="0"/>
                                      <w:divBdr>
                                        <w:top w:val="none" w:sz="0" w:space="0" w:color="auto"/>
                                        <w:left w:val="none" w:sz="0" w:space="0" w:color="auto"/>
                                        <w:bottom w:val="none" w:sz="0" w:space="0" w:color="auto"/>
                                        <w:right w:val="none" w:sz="0" w:space="0" w:color="auto"/>
                                      </w:divBdr>
                                      <w:divsChild>
                                        <w:div w:id="484511494">
                                          <w:marLeft w:val="0"/>
                                          <w:marRight w:val="0"/>
                                          <w:marTop w:val="0"/>
                                          <w:marBottom w:val="0"/>
                                          <w:divBdr>
                                            <w:top w:val="none" w:sz="0" w:space="0" w:color="auto"/>
                                            <w:left w:val="none" w:sz="0" w:space="0" w:color="auto"/>
                                            <w:bottom w:val="none" w:sz="0" w:space="0" w:color="auto"/>
                                            <w:right w:val="none" w:sz="0" w:space="0" w:color="auto"/>
                                          </w:divBdr>
                                          <w:divsChild>
                                            <w:div w:id="1792548446">
                                              <w:marLeft w:val="0"/>
                                              <w:marRight w:val="0"/>
                                              <w:marTop w:val="0"/>
                                              <w:marBottom w:val="0"/>
                                              <w:divBdr>
                                                <w:top w:val="none" w:sz="0" w:space="0" w:color="auto"/>
                                                <w:left w:val="none" w:sz="0" w:space="0" w:color="auto"/>
                                                <w:bottom w:val="none" w:sz="0" w:space="0" w:color="auto"/>
                                                <w:right w:val="none" w:sz="0" w:space="0" w:color="auto"/>
                                              </w:divBdr>
                                              <w:divsChild>
                                                <w:div w:id="1931739412">
                                                  <w:marLeft w:val="0"/>
                                                  <w:marRight w:val="0"/>
                                                  <w:marTop w:val="0"/>
                                                  <w:marBottom w:val="0"/>
                                                  <w:divBdr>
                                                    <w:top w:val="none" w:sz="0" w:space="0" w:color="auto"/>
                                                    <w:left w:val="none" w:sz="0" w:space="0" w:color="auto"/>
                                                    <w:bottom w:val="none" w:sz="0" w:space="0" w:color="auto"/>
                                                    <w:right w:val="none" w:sz="0" w:space="0" w:color="auto"/>
                                                  </w:divBdr>
                                                  <w:divsChild>
                                                    <w:div w:id="17651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411321">
      <w:bodyDiv w:val="1"/>
      <w:marLeft w:val="0"/>
      <w:marRight w:val="0"/>
      <w:marTop w:val="0"/>
      <w:marBottom w:val="0"/>
      <w:divBdr>
        <w:top w:val="none" w:sz="0" w:space="0" w:color="auto"/>
        <w:left w:val="none" w:sz="0" w:space="0" w:color="auto"/>
        <w:bottom w:val="none" w:sz="0" w:space="0" w:color="auto"/>
        <w:right w:val="none" w:sz="0" w:space="0" w:color="auto"/>
      </w:divBdr>
    </w:div>
    <w:div w:id="1148204526">
      <w:bodyDiv w:val="1"/>
      <w:marLeft w:val="0"/>
      <w:marRight w:val="0"/>
      <w:marTop w:val="0"/>
      <w:marBottom w:val="0"/>
      <w:divBdr>
        <w:top w:val="none" w:sz="0" w:space="0" w:color="auto"/>
        <w:left w:val="none" w:sz="0" w:space="0" w:color="auto"/>
        <w:bottom w:val="none" w:sz="0" w:space="0" w:color="auto"/>
        <w:right w:val="none" w:sz="0" w:space="0" w:color="auto"/>
      </w:divBdr>
    </w:div>
    <w:div w:id="1156148507">
      <w:bodyDiv w:val="1"/>
      <w:marLeft w:val="0"/>
      <w:marRight w:val="0"/>
      <w:marTop w:val="0"/>
      <w:marBottom w:val="0"/>
      <w:divBdr>
        <w:top w:val="none" w:sz="0" w:space="0" w:color="auto"/>
        <w:left w:val="none" w:sz="0" w:space="0" w:color="auto"/>
        <w:bottom w:val="none" w:sz="0" w:space="0" w:color="auto"/>
        <w:right w:val="none" w:sz="0" w:space="0" w:color="auto"/>
      </w:divBdr>
    </w:div>
    <w:div w:id="1211917704">
      <w:bodyDiv w:val="1"/>
      <w:marLeft w:val="0"/>
      <w:marRight w:val="0"/>
      <w:marTop w:val="0"/>
      <w:marBottom w:val="0"/>
      <w:divBdr>
        <w:top w:val="none" w:sz="0" w:space="0" w:color="auto"/>
        <w:left w:val="none" w:sz="0" w:space="0" w:color="auto"/>
        <w:bottom w:val="none" w:sz="0" w:space="0" w:color="auto"/>
        <w:right w:val="none" w:sz="0" w:space="0" w:color="auto"/>
      </w:divBdr>
    </w:div>
    <w:div w:id="1244804918">
      <w:bodyDiv w:val="1"/>
      <w:marLeft w:val="0"/>
      <w:marRight w:val="0"/>
      <w:marTop w:val="0"/>
      <w:marBottom w:val="0"/>
      <w:divBdr>
        <w:top w:val="none" w:sz="0" w:space="0" w:color="auto"/>
        <w:left w:val="none" w:sz="0" w:space="0" w:color="auto"/>
        <w:bottom w:val="none" w:sz="0" w:space="0" w:color="auto"/>
        <w:right w:val="none" w:sz="0" w:space="0" w:color="auto"/>
      </w:divBdr>
    </w:div>
    <w:div w:id="1291666224">
      <w:bodyDiv w:val="1"/>
      <w:marLeft w:val="0"/>
      <w:marRight w:val="0"/>
      <w:marTop w:val="0"/>
      <w:marBottom w:val="0"/>
      <w:divBdr>
        <w:top w:val="none" w:sz="0" w:space="0" w:color="auto"/>
        <w:left w:val="none" w:sz="0" w:space="0" w:color="auto"/>
        <w:bottom w:val="none" w:sz="0" w:space="0" w:color="auto"/>
        <w:right w:val="none" w:sz="0" w:space="0" w:color="auto"/>
      </w:divBdr>
    </w:div>
    <w:div w:id="1346401406">
      <w:bodyDiv w:val="1"/>
      <w:marLeft w:val="0"/>
      <w:marRight w:val="0"/>
      <w:marTop w:val="0"/>
      <w:marBottom w:val="0"/>
      <w:divBdr>
        <w:top w:val="none" w:sz="0" w:space="0" w:color="auto"/>
        <w:left w:val="none" w:sz="0" w:space="0" w:color="auto"/>
        <w:bottom w:val="none" w:sz="0" w:space="0" w:color="auto"/>
        <w:right w:val="none" w:sz="0" w:space="0" w:color="auto"/>
      </w:divBdr>
    </w:div>
    <w:div w:id="1383094516">
      <w:bodyDiv w:val="1"/>
      <w:marLeft w:val="0"/>
      <w:marRight w:val="0"/>
      <w:marTop w:val="0"/>
      <w:marBottom w:val="0"/>
      <w:divBdr>
        <w:top w:val="none" w:sz="0" w:space="0" w:color="auto"/>
        <w:left w:val="none" w:sz="0" w:space="0" w:color="auto"/>
        <w:bottom w:val="none" w:sz="0" w:space="0" w:color="auto"/>
        <w:right w:val="none" w:sz="0" w:space="0" w:color="auto"/>
      </w:divBdr>
    </w:div>
    <w:div w:id="1397167840">
      <w:bodyDiv w:val="1"/>
      <w:marLeft w:val="0"/>
      <w:marRight w:val="0"/>
      <w:marTop w:val="0"/>
      <w:marBottom w:val="0"/>
      <w:divBdr>
        <w:top w:val="none" w:sz="0" w:space="0" w:color="auto"/>
        <w:left w:val="none" w:sz="0" w:space="0" w:color="auto"/>
        <w:bottom w:val="none" w:sz="0" w:space="0" w:color="auto"/>
        <w:right w:val="none" w:sz="0" w:space="0" w:color="auto"/>
      </w:divBdr>
    </w:div>
    <w:div w:id="1415009377">
      <w:bodyDiv w:val="1"/>
      <w:marLeft w:val="0"/>
      <w:marRight w:val="0"/>
      <w:marTop w:val="0"/>
      <w:marBottom w:val="0"/>
      <w:divBdr>
        <w:top w:val="none" w:sz="0" w:space="0" w:color="auto"/>
        <w:left w:val="none" w:sz="0" w:space="0" w:color="auto"/>
        <w:bottom w:val="none" w:sz="0" w:space="0" w:color="auto"/>
        <w:right w:val="none" w:sz="0" w:space="0" w:color="auto"/>
      </w:divBdr>
    </w:div>
    <w:div w:id="1434009722">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20705404">
      <w:bodyDiv w:val="1"/>
      <w:marLeft w:val="0"/>
      <w:marRight w:val="0"/>
      <w:marTop w:val="0"/>
      <w:marBottom w:val="0"/>
      <w:divBdr>
        <w:top w:val="none" w:sz="0" w:space="0" w:color="auto"/>
        <w:left w:val="none" w:sz="0" w:space="0" w:color="auto"/>
        <w:bottom w:val="none" w:sz="0" w:space="0" w:color="auto"/>
        <w:right w:val="none" w:sz="0" w:space="0" w:color="auto"/>
      </w:divBdr>
    </w:div>
    <w:div w:id="1522669162">
      <w:bodyDiv w:val="1"/>
      <w:marLeft w:val="0"/>
      <w:marRight w:val="0"/>
      <w:marTop w:val="0"/>
      <w:marBottom w:val="0"/>
      <w:divBdr>
        <w:top w:val="none" w:sz="0" w:space="0" w:color="auto"/>
        <w:left w:val="none" w:sz="0" w:space="0" w:color="auto"/>
        <w:bottom w:val="none" w:sz="0" w:space="0" w:color="auto"/>
        <w:right w:val="none" w:sz="0" w:space="0" w:color="auto"/>
      </w:divBdr>
    </w:div>
    <w:div w:id="1526596558">
      <w:bodyDiv w:val="1"/>
      <w:marLeft w:val="0"/>
      <w:marRight w:val="0"/>
      <w:marTop w:val="0"/>
      <w:marBottom w:val="0"/>
      <w:divBdr>
        <w:top w:val="none" w:sz="0" w:space="0" w:color="auto"/>
        <w:left w:val="none" w:sz="0" w:space="0" w:color="auto"/>
        <w:bottom w:val="none" w:sz="0" w:space="0" w:color="auto"/>
        <w:right w:val="none" w:sz="0" w:space="0" w:color="auto"/>
      </w:divBdr>
      <w:divsChild>
        <w:div w:id="1391077611">
          <w:marLeft w:val="0"/>
          <w:marRight w:val="0"/>
          <w:marTop w:val="0"/>
          <w:marBottom w:val="0"/>
          <w:divBdr>
            <w:top w:val="none" w:sz="0" w:space="0" w:color="auto"/>
            <w:left w:val="none" w:sz="0" w:space="0" w:color="auto"/>
            <w:bottom w:val="none" w:sz="0" w:space="0" w:color="auto"/>
            <w:right w:val="none" w:sz="0" w:space="0" w:color="auto"/>
          </w:divBdr>
          <w:divsChild>
            <w:div w:id="588268854">
              <w:marLeft w:val="0"/>
              <w:marRight w:val="0"/>
              <w:marTop w:val="0"/>
              <w:marBottom w:val="0"/>
              <w:divBdr>
                <w:top w:val="none" w:sz="0" w:space="0" w:color="auto"/>
                <w:left w:val="none" w:sz="0" w:space="0" w:color="auto"/>
                <w:bottom w:val="none" w:sz="0" w:space="0" w:color="auto"/>
                <w:right w:val="none" w:sz="0" w:space="0" w:color="auto"/>
              </w:divBdr>
              <w:divsChild>
                <w:div w:id="750080867">
                  <w:marLeft w:val="0"/>
                  <w:marRight w:val="0"/>
                  <w:marTop w:val="0"/>
                  <w:marBottom w:val="0"/>
                  <w:divBdr>
                    <w:top w:val="none" w:sz="0" w:space="0" w:color="auto"/>
                    <w:left w:val="none" w:sz="0" w:space="0" w:color="auto"/>
                    <w:bottom w:val="none" w:sz="0" w:space="0" w:color="auto"/>
                    <w:right w:val="none" w:sz="0" w:space="0" w:color="auto"/>
                  </w:divBdr>
                  <w:divsChild>
                    <w:div w:id="1387069961">
                      <w:marLeft w:val="0"/>
                      <w:marRight w:val="0"/>
                      <w:marTop w:val="0"/>
                      <w:marBottom w:val="0"/>
                      <w:divBdr>
                        <w:top w:val="none" w:sz="0" w:space="0" w:color="auto"/>
                        <w:left w:val="none" w:sz="0" w:space="0" w:color="auto"/>
                        <w:bottom w:val="none" w:sz="0" w:space="0" w:color="auto"/>
                        <w:right w:val="none" w:sz="0" w:space="0" w:color="auto"/>
                      </w:divBdr>
                      <w:divsChild>
                        <w:div w:id="1504782551">
                          <w:marLeft w:val="0"/>
                          <w:marRight w:val="0"/>
                          <w:marTop w:val="0"/>
                          <w:marBottom w:val="0"/>
                          <w:divBdr>
                            <w:top w:val="none" w:sz="0" w:space="0" w:color="auto"/>
                            <w:left w:val="none" w:sz="0" w:space="0" w:color="auto"/>
                            <w:bottom w:val="none" w:sz="0" w:space="0" w:color="auto"/>
                            <w:right w:val="none" w:sz="0" w:space="0" w:color="auto"/>
                          </w:divBdr>
                          <w:divsChild>
                            <w:div w:id="1561287505">
                              <w:marLeft w:val="0"/>
                              <w:marRight w:val="0"/>
                              <w:marTop w:val="0"/>
                              <w:marBottom w:val="0"/>
                              <w:divBdr>
                                <w:top w:val="none" w:sz="0" w:space="0" w:color="auto"/>
                                <w:left w:val="none" w:sz="0" w:space="0" w:color="auto"/>
                                <w:bottom w:val="none" w:sz="0" w:space="0" w:color="auto"/>
                                <w:right w:val="none" w:sz="0" w:space="0" w:color="auto"/>
                              </w:divBdr>
                              <w:divsChild>
                                <w:div w:id="534275575">
                                  <w:marLeft w:val="0"/>
                                  <w:marRight w:val="0"/>
                                  <w:marTop w:val="0"/>
                                  <w:marBottom w:val="0"/>
                                  <w:divBdr>
                                    <w:top w:val="none" w:sz="0" w:space="0" w:color="auto"/>
                                    <w:left w:val="none" w:sz="0" w:space="0" w:color="auto"/>
                                    <w:bottom w:val="none" w:sz="0" w:space="0" w:color="auto"/>
                                    <w:right w:val="none" w:sz="0" w:space="0" w:color="auto"/>
                                  </w:divBdr>
                                  <w:divsChild>
                                    <w:div w:id="896937124">
                                      <w:marLeft w:val="0"/>
                                      <w:marRight w:val="0"/>
                                      <w:marTop w:val="0"/>
                                      <w:marBottom w:val="0"/>
                                      <w:divBdr>
                                        <w:top w:val="none" w:sz="0" w:space="0" w:color="auto"/>
                                        <w:left w:val="none" w:sz="0" w:space="0" w:color="auto"/>
                                        <w:bottom w:val="none" w:sz="0" w:space="0" w:color="auto"/>
                                        <w:right w:val="none" w:sz="0" w:space="0" w:color="auto"/>
                                      </w:divBdr>
                                      <w:divsChild>
                                        <w:div w:id="1172181745">
                                          <w:marLeft w:val="0"/>
                                          <w:marRight w:val="0"/>
                                          <w:marTop w:val="0"/>
                                          <w:marBottom w:val="0"/>
                                          <w:divBdr>
                                            <w:top w:val="none" w:sz="0" w:space="0" w:color="auto"/>
                                            <w:left w:val="none" w:sz="0" w:space="0" w:color="auto"/>
                                            <w:bottom w:val="none" w:sz="0" w:space="0" w:color="auto"/>
                                            <w:right w:val="none" w:sz="0" w:space="0" w:color="auto"/>
                                          </w:divBdr>
                                          <w:divsChild>
                                            <w:div w:id="1783569642">
                                              <w:marLeft w:val="0"/>
                                              <w:marRight w:val="0"/>
                                              <w:marTop w:val="0"/>
                                              <w:marBottom w:val="0"/>
                                              <w:divBdr>
                                                <w:top w:val="none" w:sz="0" w:space="0" w:color="auto"/>
                                                <w:left w:val="none" w:sz="0" w:space="0" w:color="auto"/>
                                                <w:bottom w:val="none" w:sz="0" w:space="0" w:color="auto"/>
                                                <w:right w:val="none" w:sz="0" w:space="0" w:color="auto"/>
                                              </w:divBdr>
                                              <w:divsChild>
                                                <w:div w:id="1131246883">
                                                  <w:marLeft w:val="0"/>
                                                  <w:marRight w:val="0"/>
                                                  <w:marTop w:val="0"/>
                                                  <w:marBottom w:val="0"/>
                                                  <w:divBdr>
                                                    <w:top w:val="none" w:sz="0" w:space="0" w:color="auto"/>
                                                    <w:left w:val="none" w:sz="0" w:space="0" w:color="auto"/>
                                                    <w:bottom w:val="none" w:sz="0" w:space="0" w:color="auto"/>
                                                    <w:right w:val="none" w:sz="0" w:space="0" w:color="auto"/>
                                                  </w:divBdr>
                                                  <w:divsChild>
                                                    <w:div w:id="1038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8178616">
      <w:bodyDiv w:val="1"/>
      <w:marLeft w:val="0"/>
      <w:marRight w:val="0"/>
      <w:marTop w:val="0"/>
      <w:marBottom w:val="0"/>
      <w:divBdr>
        <w:top w:val="none" w:sz="0" w:space="0" w:color="auto"/>
        <w:left w:val="none" w:sz="0" w:space="0" w:color="auto"/>
        <w:bottom w:val="none" w:sz="0" w:space="0" w:color="auto"/>
        <w:right w:val="none" w:sz="0" w:space="0" w:color="auto"/>
      </w:divBdr>
      <w:divsChild>
        <w:div w:id="749888555">
          <w:marLeft w:val="0"/>
          <w:marRight w:val="0"/>
          <w:marTop w:val="0"/>
          <w:marBottom w:val="0"/>
          <w:divBdr>
            <w:top w:val="none" w:sz="0" w:space="0" w:color="auto"/>
            <w:left w:val="none" w:sz="0" w:space="0" w:color="auto"/>
            <w:bottom w:val="none" w:sz="0" w:space="0" w:color="auto"/>
            <w:right w:val="none" w:sz="0" w:space="0" w:color="auto"/>
          </w:divBdr>
          <w:divsChild>
            <w:div w:id="1172448336">
              <w:marLeft w:val="60"/>
              <w:marRight w:val="0"/>
              <w:marTop w:val="0"/>
              <w:marBottom w:val="0"/>
              <w:divBdr>
                <w:top w:val="none" w:sz="0" w:space="0" w:color="auto"/>
                <w:left w:val="none" w:sz="0" w:space="0" w:color="auto"/>
                <w:bottom w:val="none" w:sz="0" w:space="0" w:color="auto"/>
                <w:right w:val="none" w:sz="0" w:space="0" w:color="auto"/>
              </w:divBdr>
              <w:divsChild>
                <w:div w:id="1054739742">
                  <w:marLeft w:val="0"/>
                  <w:marRight w:val="0"/>
                  <w:marTop w:val="0"/>
                  <w:marBottom w:val="0"/>
                  <w:divBdr>
                    <w:top w:val="none" w:sz="0" w:space="0" w:color="auto"/>
                    <w:left w:val="none" w:sz="0" w:space="0" w:color="auto"/>
                    <w:bottom w:val="none" w:sz="0" w:space="0" w:color="auto"/>
                    <w:right w:val="none" w:sz="0" w:space="0" w:color="auto"/>
                  </w:divBdr>
                  <w:divsChild>
                    <w:div w:id="1826126661">
                      <w:marLeft w:val="0"/>
                      <w:marRight w:val="0"/>
                      <w:marTop w:val="0"/>
                      <w:marBottom w:val="120"/>
                      <w:divBdr>
                        <w:top w:val="single" w:sz="6" w:space="0" w:color="F5F5F5"/>
                        <w:left w:val="single" w:sz="6" w:space="0" w:color="F5F5F5"/>
                        <w:bottom w:val="single" w:sz="6" w:space="0" w:color="F5F5F5"/>
                        <w:right w:val="single" w:sz="6" w:space="0" w:color="F5F5F5"/>
                      </w:divBdr>
                      <w:divsChild>
                        <w:div w:id="1574050127">
                          <w:marLeft w:val="0"/>
                          <w:marRight w:val="0"/>
                          <w:marTop w:val="0"/>
                          <w:marBottom w:val="0"/>
                          <w:divBdr>
                            <w:top w:val="none" w:sz="0" w:space="0" w:color="auto"/>
                            <w:left w:val="none" w:sz="0" w:space="0" w:color="auto"/>
                            <w:bottom w:val="none" w:sz="0" w:space="0" w:color="auto"/>
                            <w:right w:val="none" w:sz="0" w:space="0" w:color="auto"/>
                          </w:divBdr>
                          <w:divsChild>
                            <w:div w:id="17735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360525">
          <w:marLeft w:val="0"/>
          <w:marRight w:val="0"/>
          <w:marTop w:val="0"/>
          <w:marBottom w:val="0"/>
          <w:divBdr>
            <w:top w:val="none" w:sz="0" w:space="0" w:color="auto"/>
            <w:left w:val="none" w:sz="0" w:space="0" w:color="auto"/>
            <w:bottom w:val="none" w:sz="0" w:space="0" w:color="auto"/>
            <w:right w:val="none" w:sz="0" w:space="0" w:color="auto"/>
          </w:divBdr>
          <w:divsChild>
            <w:div w:id="311565986">
              <w:marLeft w:val="0"/>
              <w:marRight w:val="60"/>
              <w:marTop w:val="0"/>
              <w:marBottom w:val="0"/>
              <w:divBdr>
                <w:top w:val="none" w:sz="0" w:space="0" w:color="auto"/>
                <w:left w:val="none" w:sz="0" w:space="0" w:color="auto"/>
                <w:bottom w:val="none" w:sz="0" w:space="0" w:color="auto"/>
                <w:right w:val="none" w:sz="0" w:space="0" w:color="auto"/>
              </w:divBdr>
              <w:divsChild>
                <w:div w:id="1956209898">
                  <w:marLeft w:val="0"/>
                  <w:marRight w:val="0"/>
                  <w:marTop w:val="0"/>
                  <w:marBottom w:val="120"/>
                  <w:divBdr>
                    <w:top w:val="single" w:sz="6" w:space="0" w:color="A0A0A0"/>
                    <w:left w:val="single" w:sz="6" w:space="0" w:color="B9B9B9"/>
                    <w:bottom w:val="single" w:sz="6" w:space="0" w:color="B9B9B9"/>
                    <w:right w:val="single" w:sz="6" w:space="0" w:color="B9B9B9"/>
                  </w:divBdr>
                  <w:divsChild>
                    <w:div w:id="1027372764">
                      <w:marLeft w:val="0"/>
                      <w:marRight w:val="0"/>
                      <w:marTop w:val="0"/>
                      <w:marBottom w:val="0"/>
                      <w:divBdr>
                        <w:top w:val="none" w:sz="0" w:space="0" w:color="auto"/>
                        <w:left w:val="none" w:sz="0" w:space="0" w:color="auto"/>
                        <w:bottom w:val="none" w:sz="0" w:space="0" w:color="auto"/>
                        <w:right w:val="none" w:sz="0" w:space="0" w:color="auto"/>
                      </w:divBdr>
                    </w:div>
                    <w:div w:id="15663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5956">
      <w:bodyDiv w:val="1"/>
      <w:marLeft w:val="0"/>
      <w:marRight w:val="0"/>
      <w:marTop w:val="0"/>
      <w:marBottom w:val="0"/>
      <w:divBdr>
        <w:top w:val="none" w:sz="0" w:space="0" w:color="auto"/>
        <w:left w:val="none" w:sz="0" w:space="0" w:color="auto"/>
        <w:bottom w:val="none" w:sz="0" w:space="0" w:color="auto"/>
        <w:right w:val="none" w:sz="0" w:space="0" w:color="auto"/>
      </w:divBdr>
    </w:div>
    <w:div w:id="1623684510">
      <w:bodyDiv w:val="1"/>
      <w:marLeft w:val="0"/>
      <w:marRight w:val="0"/>
      <w:marTop w:val="0"/>
      <w:marBottom w:val="0"/>
      <w:divBdr>
        <w:top w:val="none" w:sz="0" w:space="0" w:color="auto"/>
        <w:left w:val="none" w:sz="0" w:space="0" w:color="auto"/>
        <w:bottom w:val="none" w:sz="0" w:space="0" w:color="auto"/>
        <w:right w:val="none" w:sz="0" w:space="0" w:color="auto"/>
      </w:divBdr>
    </w:div>
    <w:div w:id="1645355226">
      <w:bodyDiv w:val="1"/>
      <w:marLeft w:val="0"/>
      <w:marRight w:val="0"/>
      <w:marTop w:val="0"/>
      <w:marBottom w:val="0"/>
      <w:divBdr>
        <w:top w:val="none" w:sz="0" w:space="0" w:color="auto"/>
        <w:left w:val="none" w:sz="0" w:space="0" w:color="auto"/>
        <w:bottom w:val="none" w:sz="0" w:space="0" w:color="auto"/>
        <w:right w:val="none" w:sz="0" w:space="0" w:color="auto"/>
      </w:divBdr>
    </w:div>
    <w:div w:id="1730685554">
      <w:bodyDiv w:val="1"/>
      <w:marLeft w:val="0"/>
      <w:marRight w:val="0"/>
      <w:marTop w:val="0"/>
      <w:marBottom w:val="0"/>
      <w:divBdr>
        <w:top w:val="none" w:sz="0" w:space="0" w:color="auto"/>
        <w:left w:val="none" w:sz="0" w:space="0" w:color="auto"/>
        <w:bottom w:val="none" w:sz="0" w:space="0" w:color="auto"/>
        <w:right w:val="none" w:sz="0" w:space="0" w:color="auto"/>
      </w:divBdr>
    </w:div>
    <w:div w:id="1732607940">
      <w:bodyDiv w:val="1"/>
      <w:marLeft w:val="0"/>
      <w:marRight w:val="0"/>
      <w:marTop w:val="0"/>
      <w:marBottom w:val="0"/>
      <w:divBdr>
        <w:top w:val="none" w:sz="0" w:space="0" w:color="auto"/>
        <w:left w:val="none" w:sz="0" w:space="0" w:color="auto"/>
        <w:bottom w:val="none" w:sz="0" w:space="0" w:color="auto"/>
        <w:right w:val="none" w:sz="0" w:space="0" w:color="auto"/>
      </w:divBdr>
    </w:div>
    <w:div w:id="1737311962">
      <w:bodyDiv w:val="1"/>
      <w:marLeft w:val="0"/>
      <w:marRight w:val="0"/>
      <w:marTop w:val="0"/>
      <w:marBottom w:val="0"/>
      <w:divBdr>
        <w:top w:val="none" w:sz="0" w:space="0" w:color="auto"/>
        <w:left w:val="none" w:sz="0" w:space="0" w:color="auto"/>
        <w:bottom w:val="none" w:sz="0" w:space="0" w:color="auto"/>
        <w:right w:val="none" w:sz="0" w:space="0" w:color="auto"/>
      </w:divBdr>
    </w:div>
    <w:div w:id="1758206607">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61747142">
      <w:bodyDiv w:val="1"/>
      <w:marLeft w:val="0"/>
      <w:marRight w:val="0"/>
      <w:marTop w:val="0"/>
      <w:marBottom w:val="0"/>
      <w:divBdr>
        <w:top w:val="none" w:sz="0" w:space="0" w:color="auto"/>
        <w:left w:val="none" w:sz="0" w:space="0" w:color="auto"/>
        <w:bottom w:val="none" w:sz="0" w:space="0" w:color="auto"/>
        <w:right w:val="none" w:sz="0" w:space="0" w:color="auto"/>
      </w:divBdr>
    </w:div>
    <w:div w:id="1877886088">
      <w:bodyDiv w:val="1"/>
      <w:marLeft w:val="0"/>
      <w:marRight w:val="0"/>
      <w:marTop w:val="0"/>
      <w:marBottom w:val="0"/>
      <w:divBdr>
        <w:top w:val="none" w:sz="0" w:space="0" w:color="auto"/>
        <w:left w:val="none" w:sz="0" w:space="0" w:color="auto"/>
        <w:bottom w:val="none" w:sz="0" w:space="0" w:color="auto"/>
        <w:right w:val="none" w:sz="0" w:space="0" w:color="auto"/>
      </w:divBdr>
    </w:div>
    <w:div w:id="1910768197">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1968972746">
      <w:bodyDiv w:val="1"/>
      <w:marLeft w:val="0"/>
      <w:marRight w:val="0"/>
      <w:marTop w:val="0"/>
      <w:marBottom w:val="0"/>
      <w:divBdr>
        <w:top w:val="none" w:sz="0" w:space="0" w:color="auto"/>
        <w:left w:val="none" w:sz="0" w:space="0" w:color="auto"/>
        <w:bottom w:val="none" w:sz="0" w:space="0" w:color="auto"/>
        <w:right w:val="none" w:sz="0" w:space="0" w:color="auto"/>
      </w:divBdr>
    </w:div>
    <w:div w:id="2006667248">
      <w:bodyDiv w:val="1"/>
      <w:marLeft w:val="0"/>
      <w:marRight w:val="0"/>
      <w:marTop w:val="0"/>
      <w:marBottom w:val="0"/>
      <w:divBdr>
        <w:top w:val="none" w:sz="0" w:space="0" w:color="auto"/>
        <w:left w:val="none" w:sz="0" w:space="0" w:color="auto"/>
        <w:bottom w:val="none" w:sz="0" w:space="0" w:color="auto"/>
        <w:right w:val="none" w:sz="0" w:space="0" w:color="auto"/>
      </w:divBdr>
    </w:div>
    <w:div w:id="2065132623">
      <w:bodyDiv w:val="1"/>
      <w:marLeft w:val="0"/>
      <w:marRight w:val="0"/>
      <w:marTop w:val="0"/>
      <w:marBottom w:val="0"/>
      <w:divBdr>
        <w:top w:val="none" w:sz="0" w:space="0" w:color="auto"/>
        <w:left w:val="none" w:sz="0" w:space="0" w:color="auto"/>
        <w:bottom w:val="none" w:sz="0" w:space="0" w:color="auto"/>
        <w:right w:val="none" w:sz="0" w:space="0" w:color="auto"/>
      </w:divBdr>
    </w:div>
    <w:div w:id="2077194407">
      <w:bodyDiv w:val="1"/>
      <w:marLeft w:val="0"/>
      <w:marRight w:val="0"/>
      <w:marTop w:val="0"/>
      <w:marBottom w:val="0"/>
      <w:divBdr>
        <w:top w:val="none" w:sz="0" w:space="0" w:color="auto"/>
        <w:left w:val="none" w:sz="0" w:space="0" w:color="auto"/>
        <w:bottom w:val="none" w:sz="0" w:space="0" w:color="auto"/>
        <w:right w:val="none" w:sz="0" w:space="0" w:color="auto"/>
      </w:divBdr>
    </w:div>
    <w:div w:id="2094549482">
      <w:bodyDiv w:val="1"/>
      <w:marLeft w:val="0"/>
      <w:marRight w:val="0"/>
      <w:marTop w:val="0"/>
      <w:marBottom w:val="0"/>
      <w:divBdr>
        <w:top w:val="none" w:sz="0" w:space="0" w:color="auto"/>
        <w:left w:val="none" w:sz="0" w:space="0" w:color="auto"/>
        <w:bottom w:val="none" w:sz="0" w:space="0" w:color="auto"/>
        <w:right w:val="none" w:sz="0" w:space="0" w:color="auto"/>
      </w:divBdr>
    </w:div>
    <w:div w:id="213879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est-docs.peppol.eu/poacc/upgrade-3/codelist/UNCL7143/"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emf"/><Relationship Id="rId26" Type="http://schemas.openxmlformats.org/officeDocument/2006/relationships/hyperlink" Target="https://it.pons.com/traduzione/italiano-inglese/o" TargetMode="External"/><Relationship Id="rId39" Type="http://schemas.openxmlformats.org/officeDocument/2006/relationships/hyperlink" Target="https://it.pons.com/traduzione/italiano-inglese/magazzino/negozio" TargetMode="External"/><Relationship Id="rId21" Type="http://schemas.openxmlformats.org/officeDocument/2006/relationships/hyperlink" Target="http://docs.oasis-open.org/ubl/os-UBL-2.1/UBL-2.1.html" TargetMode="External"/><Relationship Id="rId34" Type="http://schemas.openxmlformats.org/officeDocument/2006/relationships/hyperlink" Target="https://it.pons.com/traduzione/italiano-inglese/we" TargetMode="External"/><Relationship Id="rId42" Type="http://schemas.openxmlformats.org/officeDocument/2006/relationships/hyperlink" Target="https://it.pons.com/traduzione/italiano-inglese/come" TargetMode="External"/><Relationship Id="rId47" Type="http://schemas.openxmlformats.org/officeDocument/2006/relationships/hyperlink" Target="ftp://ftp.cen.eu/public/CWAs/BII2/CWA16558/CWA16558-Annex-G-BII-CodeLists-V2_0_4.pdf" TargetMode="External"/><Relationship Id="rId50" Type="http://schemas.openxmlformats.org/officeDocument/2006/relationships/image" Target="media/image9.png"/><Relationship Id="rId55" Type="http://schemas.openxmlformats.org/officeDocument/2006/relationships/header" Target="header5.xm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peppol.eu/ressource-library/technical-specifications/infrastructureresources" TargetMode="External"/><Relationship Id="rId29" Type="http://schemas.openxmlformats.org/officeDocument/2006/relationships/hyperlink" Target="https://it.pons.com/traduzione/italiano-inglese/Acquisire" TargetMode="External"/><Relationship Id="rId41" Type="http://schemas.openxmlformats.org/officeDocument/2006/relationships/hyperlink" Target="https://it.pons.com/traduzione/italiano-inglese/descritti" TargetMode="External"/><Relationship Id="rId54" Type="http://schemas.openxmlformats.org/officeDocument/2006/relationships/footer" Target="footer4.xm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it.pons.com/traduzione/italiano-inglese/acquirente" TargetMode="External"/><Relationship Id="rId32" Type="http://schemas.openxmlformats.org/officeDocument/2006/relationships/hyperlink" Target="https://it.pons.com/traduzione/italiano-inglese/quali" TargetMode="External"/><Relationship Id="rId37" Type="http://schemas.openxmlformats.org/officeDocument/2006/relationships/hyperlink" Target="https://it.pons.com/traduzione/italiano-inglese/tramite" TargetMode="External"/><Relationship Id="rId40" Type="http://schemas.openxmlformats.org/officeDocument/2006/relationships/hyperlink" Target="https://it.pons.com/traduzione/italiano-inglese/Supporto" TargetMode="External"/><Relationship Id="rId45" Type="http://schemas.openxmlformats.org/officeDocument/2006/relationships/hyperlink" Target="https://it.pons.com/traduzione/italiano-inglese/catalogo" TargetMode="External"/><Relationship Id="rId53" Type="http://schemas.openxmlformats.org/officeDocument/2006/relationships/header" Target="header4.xml"/><Relationship Id="rId58"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w3.org/TR/xslt20/" TargetMode="External"/><Relationship Id="rId28" Type="http://schemas.openxmlformats.org/officeDocument/2006/relationships/image" Target="media/image7.png"/><Relationship Id="rId36" Type="http://schemas.openxmlformats.org/officeDocument/2006/relationships/hyperlink" Target="https://it.pons.com/traduzione/italiano-inglese/o" TargetMode="External"/><Relationship Id="rId49" Type="http://schemas.openxmlformats.org/officeDocument/2006/relationships/image" Target="media/image8.emf"/><Relationship Id="rId57" Type="http://schemas.openxmlformats.org/officeDocument/2006/relationships/header" Target="header6.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Disegno_di_Microsoft_Visio1.vsdx"/><Relationship Id="rId31" Type="http://schemas.openxmlformats.org/officeDocument/2006/relationships/hyperlink" Target="https://it.pons.com/traduzione/italiano-inglese/processi" TargetMode="External"/><Relationship Id="rId44" Type="http://schemas.openxmlformats.org/officeDocument/2006/relationships/hyperlink" Target="https://it.pons.com/traduzione/italiano-inglese/di" TargetMode="External"/><Relationship Id="rId52" Type="http://schemas.openxmlformats.org/officeDocument/2006/relationships/footer" Target="footer3.xml"/><Relationship Id="rId60"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schematron.com" TargetMode="External"/><Relationship Id="rId27" Type="http://schemas.openxmlformats.org/officeDocument/2006/relationships/hyperlink" Target="https://it.pons.com/traduzione/italiano-inglese/servizi" TargetMode="External"/><Relationship Id="rId30" Type="http://schemas.openxmlformats.org/officeDocument/2006/relationships/hyperlink" Target="https://it.pons.com/traduzione/italiano-inglese/altri" TargetMode="External"/><Relationship Id="rId35" Type="http://schemas.openxmlformats.org/officeDocument/2006/relationships/hyperlink" Target="https://it.pons.com/traduzione/italiano-inglese/telefono" TargetMode="External"/><Relationship Id="rId43" Type="http://schemas.openxmlformats.org/officeDocument/2006/relationships/hyperlink" Target="https://it.pons.com/traduzione/italiano-inglese/elementi" TargetMode="External"/><Relationship Id="rId48" Type="http://schemas.openxmlformats.org/officeDocument/2006/relationships/hyperlink" Target="ftp://ftp.cen.eu/public/CWAs/BII2/CWA16558/CWA16558-Annex-G-BII-CodeLists-V2_0_4.pdf" TargetMode="External"/><Relationship Id="rId56" Type="http://schemas.openxmlformats.org/officeDocument/2006/relationships/footer" Target="footer5.xml"/><Relationship Id="rId64"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s://it.pons.com/traduzione/italiano-inglese/eni" TargetMode="External"/><Relationship Id="rId33" Type="http://schemas.openxmlformats.org/officeDocument/2006/relationships/hyperlink" Target="https://it.pons.com/traduzione/italiano-inglese/negozi" TargetMode="External"/><Relationship Id="rId38" Type="http://schemas.openxmlformats.org/officeDocument/2006/relationships/hyperlink" Target="https://it.pons.com/traduzione/italiano-inglese/richiesta" TargetMode="External"/><Relationship Id="rId46" Type="http://schemas.openxmlformats.org/officeDocument/2006/relationships/hyperlink" Target="https://it.pons.com/traduzione/italiano-inglese/standardizzato" TargetMode="External"/><Relationship Id="rId59" Type="http://schemas.openxmlformats.org/officeDocument/2006/relationships/header" Target="header7.xml"/></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Generico" ma:contentTypeID="0x010100C4BB48A5C3844945B201A9D0C2EAAFA700531144F93804F34B9B090D2B36EB3093" ma:contentTypeVersion="3" ma:contentTypeDescription="Documento generico Sogei" ma:contentTypeScope="" ma:versionID="59cca976820285561391c4feabdd7675">
  <xsd:schema xmlns:xsd="http://www.w3.org/2001/XMLSchema" xmlns:xs="http://www.w3.org/2001/XMLSchema" xmlns:p="http://schemas.microsoft.com/office/2006/metadata/properties" xmlns:ns1="http://schemas.microsoft.com/sharepoint/v3" xmlns:ns2="f550f6bf-1a37-4942-a89f-80e6096df54e" targetNamespace="http://schemas.microsoft.com/office/2006/metadata/properties" ma:root="true" ma:fieldsID="1451870e311aace777faf55608272d21" ns1:_="" ns2:_="">
    <xsd:import namespace="http://schemas.microsoft.com/sharepoint/v3"/>
    <xsd:import namespace="f550f6bf-1a37-4942-a89f-80e6096df54e"/>
    <xsd:element name="properties">
      <xsd:complexType>
        <xsd:sequence>
          <xsd:element name="documentManagement">
            <xsd:complexType>
              <xsd:all>
                <xsd:element ref="ns1:DLC_Description" minOccurs="0"/>
                <xsd:element ref="ns2:DataEmissione"/>
                <xsd:element ref="ns2:TipoDocumento"/>
                <xsd:element ref="ns2:Codice" minOccurs="0"/>
                <xsd:element ref="ns2:Mercato" minOccurs="0"/>
                <xsd:element ref="ns2:DataDecorrenza" minOccurs="0"/>
                <xsd:element ref="ns2:DataFine" minOccurs="0"/>
                <xsd:element ref="ns2:StrutturaOrganizzativa" minOccurs="0"/>
                <xsd:element ref="ns2:Classificazion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Description" ma:index="8" nillable="true" ma:displayName="Descrizione" ma:internalName="DLC_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50f6bf-1a37-4942-a89f-80e6096df54e" elementFormDefault="qualified">
    <xsd:import namespace="http://schemas.microsoft.com/office/2006/documentManagement/types"/>
    <xsd:import namespace="http://schemas.microsoft.com/office/infopath/2007/PartnerControls"/>
    <xsd:element name="DataEmissione" ma:index="9" ma:displayName="Data emissione" ma:default="[Today]" ma:description="Data di emissione ufficiale riportata sul documento." ma:format="DateOnly" ma:internalName="DataEmissione">
      <xsd:simpleType>
        <xsd:restriction base="dms:DateTime"/>
      </xsd:simpleType>
    </xsd:element>
    <xsd:element name="TipoDocumento" ma:index="10" ma:displayName="Tipo documento" ma:description="Tipologia di documento aziendale." ma:format="Dropdown" ma:internalName="TipoDocumento">
      <xsd:simpleType>
        <xsd:restriction base="dms:Choice">
          <xsd:enumeration value="Adempimento del personale"/>
          <xsd:enumeration value="Allegato"/>
          <xsd:enumeration value="Allegato al capitolato"/>
          <xsd:enumeration value="Analisi costi"/>
          <xsd:enumeration value="Analisi processi"/>
          <xsd:enumeration value="Analisi requisiti"/>
          <xsd:enumeration value="Analisi requisiti applicazioni DW"/>
          <xsd:enumeration value="Analisi requisiti applicazioni OO"/>
          <xsd:enumeration value="Analisi requisiti basi di conoscenza"/>
          <xsd:enumeration value="Analisi requisiti personalizzazioni prodotti di mercato"/>
          <xsd:enumeration value="Analisi rischi"/>
          <xsd:enumeration value="Architetture di sistema e rete"/>
          <xsd:enumeration value="Atto aggiuntivo"/>
          <xsd:enumeration value="Atto attuativo"/>
          <xsd:enumeration value="Atto di indirizzo"/>
          <xsd:enumeration value="Atto ricognitivo"/>
          <xsd:enumeration value="Capitolato tecnico"/>
          <xsd:enumeration value="Checklist requisiti tecnici di accessibilità"/>
          <xsd:enumeration value="Bilancio"/>
          <xsd:enumeration value="Brochure"/>
          <xsd:enumeration value="Comunicazione"/>
          <xsd:enumeration value="Comunicazione esecutiva"/>
          <xsd:enumeration value="Comunicazione organizzativa"/>
          <xsd:enumeration value="Comunicazione tra le parti"/>
          <xsd:enumeration value="Configurazione hardware-software"/>
          <xsd:enumeration value="Consuntivazione obiettivo"/>
          <xsd:enumeration value="Consuntivazione software"/>
          <xsd:enumeration value="Consuntivo annuale"/>
          <xsd:enumeration value="Consuntivo CNIPA"/>
          <xsd:enumeration value="Contratto di servizi quadro"/>
          <xsd:enumeration value="Contratto esecutivo"/>
          <xsd:enumeration value="Controllo qualità"/>
          <xsd:enumeration value="Convenzione"/>
          <xsd:enumeration value="Declaratoria"/>
          <xsd:enumeration value="Dichiarazione applicabilità"/>
          <xsd:enumeration value="Dimensionamento sistemi e rete"/>
          <xsd:enumeration value="Documentazione utente"/>
          <xsd:enumeration value="Documento di integrazione"/>
          <xsd:enumeration value="Documento informativo"/>
          <xsd:enumeration value="Fabbisogno"/>
          <xsd:enumeration value="Gara"/>
          <xsd:enumeration value="Guida operativa"/>
          <xsd:enumeration value="Indice di documenti"/>
          <xsd:enumeration value="Kit di applicazione"/>
          <xsd:enumeration value="Lettera"/>
          <xsd:enumeration value="Lettera di consegna"/>
          <xsd:enumeration value="Linea strategica"/>
          <xsd:enumeration value="Livelli di servizio"/>
          <xsd:enumeration value="Manuale"/>
          <xsd:enumeration value="Manuale diagnostici"/>
          <xsd:enumeration value="Mappa sistemi e scenario evolutivo"/>
          <xsd:enumeration value="Modulistica"/>
          <xsd:enumeration value="Modulistica gestione CED"/>
          <xsd:enumeration value="Normativa"/>
          <xsd:enumeration value="Norme per rilascio in gestione procedure"/>
          <xsd:enumeration value="Nota presentazione CDC"/>
          <xsd:enumeration value="Nota presentazione ETI"/>
          <xsd:enumeration value="Nota tecnica"/>
          <xsd:enumeration value="Nuovo atto"/>
          <xsd:enumeration value="Ordine di servizio"/>
          <xsd:enumeration value="Output del test"/>
          <xsd:enumeration value="Parere CNIPA"/>
          <xsd:enumeration value="Physical planning"/>
          <xsd:enumeration value="Piano attivazione uffici periferici"/>
          <xsd:enumeration value="Piano degli interventi a corpo"/>
          <xsd:enumeration value="Piano di contratto"/>
          <xsd:enumeration value="Piano di distribuzione"/>
          <xsd:enumeration value="Piano di Progetto"/>
          <xsd:enumeration value="Piano di qualità"/>
          <xsd:enumeration value="Piano formativo"/>
          <xsd:enumeration value="Piano triennale"/>
          <xsd:enumeration value="Politica di sicurezza"/>
          <xsd:enumeration value="Presentazione"/>
          <xsd:enumeration value="Prestazioni sistemi e rete"/>
          <xsd:enumeration value="Privacy"/>
          <xsd:enumeration value="Procedura aziendale"/>
          <xsd:enumeration value="Procedura di sicurezza"/>
          <xsd:enumeration value="Procedura sistema qualità"/>
          <xsd:enumeration value="Profili di protezione"/>
          <xsd:enumeration value="Prospetto sintesi"/>
          <xsd:enumeration value="PTA"/>
          <xsd:enumeration value="Pubblicazione"/>
          <xsd:enumeration value="Rapporto audit interno"/>
          <xsd:enumeration value="Rapporto di monitoraggio"/>
          <xsd:enumeration value="Rapporto periodico mensile"/>
          <xsd:enumeration value="Rapporto periodico quadrimestrale"/>
          <xsd:enumeration value="Relazione"/>
          <xsd:enumeration value="Relazione annuale"/>
          <xsd:enumeration value="Relazione del servizio"/>
          <xsd:enumeration value="Relazione fra unità organizzative"/>
          <xsd:enumeration value="Relazione di monitoraggio convenzione"/>
          <xsd:enumeration value="Relazione di sintesi"/>
          <xsd:enumeration value="Report e documento di sintesi"/>
          <xsd:enumeration value="Resoconto di usabilità/accessibilità"/>
          <xsd:enumeration value="Rete di telecomunicazione"/>
          <xsd:enumeration value="Ricerca di personale"/>
          <xsd:enumeration value="Richiesta anticipata esecuzione"/>
          <xsd:enumeration value="Richiesta parere"/>
          <xsd:enumeration value="RDA"/>
          <xsd:enumeration value="Riepilogo costi"/>
          <xsd:enumeration value="Riepilogo progetti"/>
          <xsd:enumeration value="Risultati test prestazionali"/>
          <xsd:enumeration value="Scheda contratto"/>
          <xsd:enumeration value="Scheda informativa"/>
          <xsd:enumeration value="Scheda progetto"/>
          <xsd:enumeration value="Specifica analisi e progettazione per applicazioni OO"/>
          <xsd:enumeration value="Specifica corso e-learning"/>
          <xsd:enumeration value="Specifica fornitura"/>
          <xsd:enumeration value="Specifica fornitura supporti magnetici da enti esterni"/>
          <xsd:enumeration value="Specifica intervento"/>
          <xsd:enumeration value="Specifica intervento MAC"/>
          <xsd:enumeration value="Specifica intervento MEV"/>
          <xsd:enumeration value="Specifica intervento MEV applicazioni DW"/>
          <xsd:enumeration value="Specifica intervento MEV applicazioni OO"/>
          <xsd:enumeration value="Specifica intervento MEV personalizzazioni prodotti di mercato"/>
          <xsd:enumeration value="Specifica livello di servizio"/>
          <xsd:enumeration value="Specifica modulistica interna"/>
          <xsd:enumeration value="Specifica operatore CED"/>
          <xsd:enumeration value="Specifica personale di consulenza"/>
          <xsd:enumeration value="Specifica progettazione"/>
          <xsd:enumeration value="Specifica progettazione applicazioni DW"/>
          <xsd:enumeration value="Specifica progettazione basi di conoscenza"/>
          <xsd:enumeration value="Specifica strutture e contenuti basi informative"/>
          <xsd:enumeration value="Specifica tecnica"/>
          <xsd:enumeration value="Stampa"/>
          <xsd:enumeration value="Standard documentazione"/>
          <xsd:enumeration value="Standard programmazione e strumenti automatici"/>
          <xsd:enumeration value="Studio"/>
          <xsd:enumeration value="Studio o proposta di procedura"/>
          <xsd:enumeration value="Tabella"/>
          <xsd:enumeration value="Tabella riepilogativa importi"/>
          <xsd:enumeration value="Tecniche"/>
          <xsd:enumeration value="Traguardo di sicurezza"/>
          <xsd:enumeration value="Trattamento del rischio"/>
          <xsd:enumeration value="Valutazione prodotti hardware-software"/>
          <xsd:enumeration value="Verbale di affidamento"/>
          <xsd:enumeration value="Verbale di collaudo"/>
        </xsd:restriction>
      </xsd:simpleType>
    </xsd:element>
    <xsd:element name="Codice" ma:index="11" nillable="true" ma:displayName="Codice" ma:description="Codice di identificazione univoco definito in 'Codifica Documenti'." ma:internalName="Codice">
      <xsd:simpleType>
        <xsd:restriction base="dms:Text"/>
      </xsd:simpleType>
    </xsd:element>
    <xsd:element name="Mercato" ma:index="13" nillable="true" ma:displayName="Mercato" ma:description="Cliente al quale si riferisce il contenuto del documento." ma:format="Dropdown" ma:internalName="Mercato">
      <xsd:simpleType>
        <xsd:restriction base="dms:Choice">
          <xsd:enumeration value="ACI Informatica"/>
          <xsd:enumeration value="AAMS"/>
          <xsd:enumeration value="Demanio"/>
          <xsd:enumeration value="Dipartimento Finanze"/>
          <xsd:enumeration value="Dogane"/>
          <xsd:enumeration value="Entrate"/>
          <xsd:enumeration value="Equitalia"/>
          <xsd:enumeration value="Geoweb"/>
          <xsd:enumeration value="Guardia di Finanza"/>
          <xsd:enumeration value="Internazionali"/>
          <xsd:enumeration value="Macedonia"/>
          <xsd:enumeration value="Scuola Superiore Economia e Finanza"/>
          <xsd:enumeration value="Uffici di diretta collaborazione"/>
          <xsd:enumeration value="Spesa sanitaria"/>
          <xsd:enumeration value="Territorio"/>
          <xsd:enumeration value="SOGEI"/>
        </xsd:restriction>
      </xsd:simpleType>
    </xsd:element>
    <xsd:element name="DataDecorrenza" ma:index="14" nillable="true" ma:displayName="Data decorrenza" ma:default="[Today]" ma:description="Data dalla quale il documento inizia a produrre i suoi effetti." ma:format="DateOnly" ma:hidden="true" ma:internalName="DataDecorrenza">
      <xsd:simpleType>
        <xsd:restriction base="dms:DateTime"/>
      </xsd:simpleType>
    </xsd:element>
    <xsd:element name="DataFine" ma:index="15" nillable="true" ma:displayName="Data fine validità" ma:description="Data dalla quale il documento termina di produrre i suoi effetti." ma:format="DateOnly" ma:hidden="true" ma:internalName="DataFine">
      <xsd:simpleType>
        <xsd:restriction base="dms:DateTime"/>
      </xsd:simpleType>
    </xsd:element>
    <xsd:element name="StrutturaOrganizzativa" ma:index="16" nillable="true" ma:displayName="Struttura organizzativa" ma:description="Struttura organizzativa che ha emesso il documento." ma:format="Dropdown" ma:hidden="true" ma:internalName="StrutturaOrganizzativa">
      <xsd:simpleType>
        <xsd:restriction base="dms:Choice">
          <xsd:enumeration value="AAM - A.A.M.S."/>
          <xsd:enumeration value="AAM-API - SOLUZIONI PER GLI APPARECCHI DA INTRATTENIMENTO"/>
          <xsd:enumeration value="AAM-COG - SISTEMI DI GESTIONE E CONTROLLO AMMINISTRATIVO E TRIBUTARIO PER I GIOCHI"/>
          <xsd:enumeration value="AAM-GAN - SOLUZIONI PER I GIOCHI DI ABILITÀ ED I GIOCHI NUMERICI"/>
          <xsd:enumeration value="AAM-ISP - SOLUZIONI PER L'IPPICA E LO SPORT"/>
          <xsd:enumeration value="AAM-PRO - SISTEMI DIREZIONALI E SERVIZI PER LA PROMOZIONE ISTITUZIONALE DI A.A.M.S."/>
          <xsd:enumeration value="AD - AMMINISTRATORE DELEGATO"/>
          <xsd:enumeration value="ALE - AFFARI LEGALI E SOCIETARI"/>
          <xsd:enumeration value="ASA - ASSISTENZA STRUTTURE AMMINISTRATIVE CLIENTI SOLUZIONI PER LA FISCALITÀ"/>
          <xsd:enumeration value="ASG - AMMINISTRAZIONE E SERVIZI GENERALI"/>
          <xsd:enumeration value="ASG-ABT - AMMINISTRAZIONE, BILANCIO E TESORERIA"/>
          <xsd:enumeration value="ASG-IAC - INVENTARIO AZIENDALE ED ASSISTENZA CONTABILE CLIENTI"/>
          <xsd:enumeration value="ASG-SSA - SERVIZI DI SEDE ED AUSILIARI"/>
          <xsd:enumeration value="DGS - DOGANE E SANITÀ"/>
          <xsd:enumeration value="DGS-DOG - SERVIZI PER LE DOGANE"/>
          <xsd:enumeration value="DGS-DPS - SOLUZIONI PER LE DOGANE E PER IL PROGETTO SANITÀ"/>
          <xsd:enumeration value="DGS-SAN - SERVIZI PER IL PROGETTO SANITÀ"/>
          <xsd:enumeration value="DPF - DIPARTIMENTO FINANZE"/>
          <xsd:enumeration value="DPF-BNI - ANALISI BENCHMARKING NAZIONALE ED INTERNAZIONALE"/>
          <xsd:enumeration value="DPF-MAF - MONITORAGGIO ANALISI FISCALI"/>
          <xsd:enumeration value="DPF-UCC - SERVIZI E SOLUZIONI UFFICI CENTRALI E CONTENZIOSO TRIBUTARIO"/>
          <xsd:enumeration value="DZA - AMMINISTRAZIONE, CONTROLLO ED AFFARI LEGALI"/>
          <xsd:enumeration value="DZF - SOLUZIONI PER LA FISCALITÀ"/>
          <xsd:enumeration value="DZP - DIREZIONE APPROVVIGIONAMENTI"/>
          <xsd:enumeration value="DZP-ESA - ESTERNALIZZAZIONI ED ALTRI ACQUISTI"/>
          <xsd:enumeration value="DZP-HSW - ACQUISIZIONE HARDWARE E SOFTWARE"/>
          <xsd:enumeration value="DZP-PAN - ANALISI DELLA DOMANDA E PIANIFICAZIONE DEGLI ACQUISTI"/>
          <xsd:enumeration value="DZR - ORGANIZZAZIONE, RISORSE UMANE E SISTEMI"/>
          <xsd:enumeration value="DZS - SERVIZI E SISTEMI ICT"/>
          <xsd:enumeration value="ENG - ENTRATE E G.D.F."/>
          <xsd:enumeration value="ENG-ACC - SERVIZI PER ACCERTAMENTO, G.D.F. E CONTENZIOSO"/>
          <xsd:enumeration value="ENG-ACG - SOLUZIONI PER ACCERTAMENTO, G.D.F. E CONTENZIOSO"/>
          <xsd:enumeration value="ENG-ESA - SOLUZIONI PER ENTI ESTERNI ED ARCHIVIO ANAGRAFICO"/>
          <xsd:enumeration value="ENG-PER - SERVIZI ALLE FUNZIONI DI AMMINISTRAZIONE E PERSONALE ENTRATE"/>
          <xsd:enumeration value="ENG-RIS - SOLUZIONI PER LA RISCOSSIONE"/>
          <xsd:enumeration value="ENG-SCO - SOLUZIONI PER I SERVIZI AL CONTRIBUENTE"/>
          <xsd:enumeration value="ENG-SEC - SUPPORTO PER I SERVIZI AL CONTRIBUENTE"/>
          <xsd:enumeration value="EPI - EQUITALIA E PROGETTI ITALIA"/>
          <xsd:enumeration value="EPI-ENT - SERVIZI PER ENTI TERRITORIALI"/>
          <xsd:enumeration value="EPI-EQT - EQUITALIA"/>
          <xsd:enumeration value="EPI-FAE - SOLUZIONI PER LA FATTURAZIONE ELETTRONICA"/>
          <xsd:enumeration value="EPI-FEF - SOLUZIONI PER IL FEDERALISMO FISCALE"/>
          <xsd:enumeration value="IAM - INNOVAZIONE, ARCHITETTURE E METODI"/>
          <xsd:enumeration value="IAM-APR - ARCHITETTURE E PROGETTAZIONE RETI"/>
          <xsd:enumeration value="IAM-ARA - ARCHITETTURE APPLICATIVE"/>
          <xsd:enumeration value="IAM-CTI - COORDINAMENTO TECNICO INVESTIMENTI"/>
          <xsd:enumeration value="IAM-IRS - INNOVAZIONE, RICERCA E SVILUPPO"/>
          <xsd:enumeration value="IAM-SSI - STANDARD SICUREZZA ICT"/>
          <xsd:enumeration value="IAU - INTERNAL AUDITING"/>
          <xsd:enumeration value="LIT - LOGISTICA ED IMPIANTI TECNOLOGICI DI SEDE"/>
          <xsd:enumeration value="LIT-BSO - BUILDING SOLUTION"/>
          <xsd:enumeration value="LIT-IMP - IMPIANTI"/>
          <xsd:enumeration value="LIT-SIL - SICUREZZA FISICA E LOGISTICA"/>
          <xsd:enumeration value="PCO - PIANIFICAZIONE E CONTROLLO"/>
          <xsd:enumeration value="PCO-BCO - BUDGET E CONTROLLO"/>
          <xsd:enumeration value="PKT - PROGETTI KNOWLEDGE TRANSFER"/>
          <xsd:enumeration value="PKT-CIN - COORDINAMENTO INTERNAZIONALE"/>
          <xsd:enumeration value="PKT-PEM - PROGETTI EUROPA ED AREA DEL MEDITERRANEO"/>
          <xsd:enumeration value="POF - PIANIFICAZIONE OPERATIVA E PROJECT MANAGEMENT OFFICE"/>
          <xsd:enumeration value="POS - PIANIFICAZIONE OPERATIVA E PROJECT MANAGEMENT OFFICE"/>
          <xsd:enumeration value="PRE - PRESIDENZA"/>
          <xsd:enumeration value="RCE - RELAZIONI ISTITUZIONALI E COMUNICAZIONE ESTERNA"/>
          <xsd:enumeration value="RCE-CME - COMUNICAZIONE ESTERNA"/>
          <xsd:enumeration value="ROQ - ORGANIZZAZIONE, RISORSE UMANE E QUALITÀ"/>
          <xsd:enumeration value="ROQ-QOR - ORGANIZZAZIONE E QUALITA'"/>
          <xsd:enumeration value="ROQ-RIG - RELAZIONI INDUSTRIALI E GESTIONE"/>
          <xsd:enumeration value="ROQ-SFC - SELEZIONE, FORMAZIONE E COMUNICAZIONE INTERNA"/>
          <xsd:enumeration value="ROQ-SVR - SVILUPPO RISORSE UMANE"/>
          <xsd:enumeration value="SIN - SISTEMI INFORMATIVI"/>
          <xsd:enumeration value="SIN-SIA - SISTEMA INFORMATIVO AZIENDALE"/>
          <xsd:enumeration value="SIN-SIP - SICUREZZA INFORMATICA E PRIVACY"/>
          <xsd:enumeration value="SIS - SISTEMI"/>
          <xsd:enumeration value="SIS-AMC - ASSET MANAGEMENT E COLLAUDI"/>
          <xsd:enumeration value="SIS-GER - GESTIONE RETI"/>
          <xsd:enumeration value="SIS-SEC - SERVICE CONTINUITY"/>
          <xsd:enumeration value="SIS-SIC - SICUREZZA ICT"/>
          <xsd:enumeration value="SIS-SIM - SISTEMI MAINFRAME"/>
          <xsd:enumeration value="SIS-SOP - SISTEMI OPEN"/>
          <xsd:enumeration value="SOP - SERVIZI OPERATIVI"/>
          <xsd:enumeration value="SOP-AIS - CONTROLLO AVVENIMENTI IPPICI E SPORTIVI PER A.A.M.S."/>
          <xsd:enumeration value="SOP-CSU - CUSTOMER SUPPORT"/>
          <xsd:enumeration value="SOP-OPM - OPERATIONS MANAGEMENT"/>
          <xsd:enumeration value="SOP-STM - STORAGE MANAGEMENT"/>
          <xsd:enumeration value="SOT - SOLUZIONI TRASVERSALI"/>
          <xsd:enumeration value="SOT-AED - SOLUZIONI AUDIT, E-LEARNING E GESTIONE DOCUMENTALE"/>
          <xsd:enumeration value="SOT-BIN - SOLUZIONI DI BUSINESS INTELLIGENCE"/>
          <xsd:enumeration value="SOT-FCR - SOLUZIONI PER IL FRONT OFFICE ED IL CUSTOMER RELATIONSHIP MANAGEMENT"/>
          <xsd:enumeration value="SOT-GES - SOLUZIONI GESTIONALI"/>
          <xsd:enumeration value="SOT-INT - SOLUZIONI TELEMATICHE INTERNET ED INTRANET"/>
          <xsd:enumeration value="SSB - STRATEGIA DI SVILUPPO BUSINESS"/>
          <xsd:enumeration value="TED - TERRITORIO E DEMANIO"/>
          <xsd:enumeration value="TED-CAR - SERVIZI E SOLUZIONI PER LA CARTOGRAFIA"/>
          <xsd:enumeration value="TED-CPI - SERVIZI E SOLUZIONI CATASTALI E DI PUBBLICITÀ IMMOBILIARE"/>
          <xsd:enumeration value="TED-GSS - SERVIZI DI SUPPORTO ALLA GESTIONE ED ALLO SVILUPPO STRATEGICO"/>
          <xsd:enumeration value="TED-MID - OSSERVATORIO MERCATO IMMOBILIARE, DEMANIO E PATRIMONIO"/>
        </xsd:restriction>
      </xsd:simpleType>
    </xsd:element>
    <xsd:element name="Classificazione" ma:index="17" ma:displayName="Classificazione" ma:default="Uso Interno" ma:description="Classificazione del livello di riservatezza del documento." ma:internalName="Classificazione">
      <xsd:simpleType>
        <xsd:restriction base="dms:Choice">
          <xsd:enumeration value="Riservato"/>
          <xsd:enumeration value="Confidenziale"/>
          <xsd:enumeration value="Uso Interno"/>
          <xsd:enumeration value="Pubblic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7" ma:displayName="Titolo"/>
        <xsd:element ref="dc:subject" minOccurs="0" maxOccurs="1" ma:displayName="Oggetto"/>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rcato xmlns="f550f6bf-1a37-4942-a89f-80e6096df54e" xsi:nil="true"/>
    <TipoDocumento xmlns="f550f6bf-1a37-4942-a89f-80e6096df54e">Documento informativo</TipoDocumento>
    <StrutturaOrganizzativa xmlns="f550f6bf-1a37-4942-a89f-80e6096df54e" xsi:nil="true"/>
    <DLC_Description xmlns="http://schemas.microsoft.com/sharepoint/v3">PEPPOL_BIS_42A Estensione italiana</DLC_Description>
    <DataDecorrenza xmlns="f550f6bf-1a37-4942-a89f-80e6096df54e">2018-02-21T08:26:57+00:00</DataDecorrenza>
    <Codice xmlns="f550f6bf-1a37-4942-a89f-80e6096df54e" xsi:nil="true"/>
    <DataEmissione xmlns="f550f6bf-1a37-4942-a89f-80e6096df54e">2018-02-20T23:00:00+00:00</DataEmissione>
    <DataFine xmlns="f550f6bf-1a37-4942-a89f-80e6096df54e" xsi:nil="true"/>
    <Classificazione xmlns="f550f6bf-1a37-4942-a89f-80e6096df54e">Uso Interno</Classificazion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480BA-BB8A-4218-B07E-BB742B0AEAEA}">
  <ds:schemaRefs>
    <ds:schemaRef ds:uri="http://schemas.microsoft.com/sharepoint/v3/contenttype/forms"/>
  </ds:schemaRefs>
</ds:datastoreItem>
</file>

<file path=customXml/itemProps2.xml><?xml version="1.0" encoding="utf-8"?>
<ds:datastoreItem xmlns:ds="http://schemas.openxmlformats.org/officeDocument/2006/customXml" ds:itemID="{F0F344C7-8CCC-470F-9E06-C8B279233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50f6bf-1a37-4942-a89f-80e6096df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1E6C7-BCE6-46E2-AAB6-8A01D0A3BBA9}">
  <ds:schemaRefs>
    <ds:schemaRef ds:uri="http://schemas.microsoft.com/office/2006/metadata/properties"/>
    <ds:schemaRef ds:uri="http://schemas.microsoft.com/office/infopath/2007/PartnerControls"/>
    <ds:schemaRef ds:uri="f550f6bf-1a37-4942-a89f-80e6096df54e"/>
    <ds:schemaRef ds:uri="http://schemas.microsoft.com/sharepoint/v3"/>
  </ds:schemaRefs>
</ds:datastoreItem>
</file>

<file path=customXml/itemProps4.xml><?xml version="1.0" encoding="utf-8"?>
<ds:datastoreItem xmlns:ds="http://schemas.openxmlformats.org/officeDocument/2006/customXml" ds:itemID="{5755E3EE-40F1-4774-A87F-4AE901BB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Pages>
  <Words>18941</Words>
  <Characters>107967</Characters>
  <Application>Microsoft Office Word</Application>
  <DocSecurity>0</DocSecurity>
  <Lines>899</Lines>
  <Paragraphs>253</Paragraphs>
  <ScaleCrop>false</ScaleCrop>
  <HeadingPairs>
    <vt:vector size="10" baseType="variant">
      <vt:variant>
        <vt:lpstr>Title</vt:lpstr>
      </vt:variant>
      <vt:variant>
        <vt:i4>1</vt:i4>
      </vt:variant>
      <vt:variant>
        <vt:lpstr>Titolo</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5" baseType="lpstr">
      <vt:lpstr>PEPPOL_BIS_42A Estensione italiana</vt:lpstr>
      <vt:lpstr>PEPPOL_BIS_42A Estensione italiana</vt:lpstr>
      <vt:lpstr/>
      <vt:lpstr/>
      <vt:lpstr/>
    </vt:vector>
  </TitlesOfParts>
  <Company>Hewlett-Packard Company</Company>
  <LinksUpToDate>false</LinksUpToDate>
  <CharactersWithSpaces>126655</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PEPPOL_BIS_42A Estensione italiana</dc:title>
  <dc:subject/>
  <dc:creator>erik.gustavsen@edisys.no</dc:creator>
  <cp:keywords/>
  <dc:description/>
  <cp:lastModifiedBy>Cernigliaro, Giuseppe (IT - Bologna)</cp:lastModifiedBy>
  <cp:revision>262</cp:revision>
  <cp:lastPrinted>2018-03-01T08:20:00Z</cp:lastPrinted>
  <dcterms:created xsi:type="dcterms:W3CDTF">2018-04-06T08:17:00Z</dcterms:created>
  <dcterms:modified xsi:type="dcterms:W3CDTF">2018-12-05T10:45:00Z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0x010100C4BB48A5C3844945B201A9D0C2EAAFA700531144F93804F34B9B090D2B36EB3093</vt:lpwstr>
  </property>
</Properties>
</file>